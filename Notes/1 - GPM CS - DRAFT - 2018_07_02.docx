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DC810" w14:textId="77777777" w:rsidR="000D3BF3" w:rsidRPr="00EB166C" w:rsidRDefault="00A92C8D" w:rsidP="000D3BF3">
      <w:pPr>
        <w:spacing w:before="360" w:after="0"/>
        <w:jc w:val="center"/>
        <w:rPr>
          <w:rFonts w:ascii="Times New Roman" w:hAnsi="Times New Roman" w:cs="Times New Roman"/>
          <w:b/>
          <w:sz w:val="72"/>
        </w:rPr>
      </w:pPr>
      <w:bookmarkStart w:id="0" w:name="_GoBack"/>
      <w:bookmarkEnd w:id="0"/>
      <w:r w:rsidRPr="00EB166C">
        <w:rPr>
          <w:rFonts w:ascii="Times New Roman" w:hAnsi="Times New Roman" w:cs="Times New Roman"/>
          <w:b/>
          <w:sz w:val="72"/>
        </w:rPr>
        <w:t>U.S</w:t>
      </w:r>
      <w:r w:rsidR="000D3BF3" w:rsidRPr="00EB166C">
        <w:rPr>
          <w:rFonts w:ascii="Times New Roman" w:hAnsi="Times New Roman" w:cs="Times New Roman"/>
          <w:b/>
          <w:sz w:val="72"/>
        </w:rPr>
        <w:t>.</w:t>
      </w:r>
      <w:r w:rsidRPr="00EB166C">
        <w:rPr>
          <w:rFonts w:ascii="Times New Roman" w:hAnsi="Times New Roman" w:cs="Times New Roman"/>
          <w:b/>
          <w:sz w:val="72"/>
        </w:rPr>
        <w:t xml:space="preserve"> Census Bureau</w:t>
      </w:r>
    </w:p>
    <w:p w14:paraId="5280F54A" w14:textId="77777777" w:rsidR="00F606D5" w:rsidRPr="00EB166C" w:rsidRDefault="00A705B1" w:rsidP="000D3BF3">
      <w:pPr>
        <w:spacing w:before="360" w:after="0"/>
        <w:jc w:val="center"/>
        <w:rPr>
          <w:rFonts w:ascii="Times New Roman" w:hAnsi="Times New Roman" w:cs="Times New Roman"/>
          <w:b/>
          <w:sz w:val="72"/>
        </w:rPr>
      </w:pPr>
      <w:r w:rsidRPr="00EB166C">
        <w:rPr>
          <w:rFonts w:ascii="Times New Roman" w:hAnsi="Times New Roman" w:cs="Times New Roman"/>
          <w:b/>
          <w:sz w:val="72"/>
        </w:rPr>
        <w:t>G</w:t>
      </w:r>
      <w:r w:rsidR="00F606D5" w:rsidRPr="00EB166C">
        <w:rPr>
          <w:rFonts w:ascii="Times New Roman" w:hAnsi="Times New Roman" w:cs="Times New Roman"/>
          <w:b/>
          <w:sz w:val="72"/>
        </w:rPr>
        <w:t>eography</w:t>
      </w:r>
      <w:r w:rsidR="000D3BF3" w:rsidRPr="00EB166C">
        <w:rPr>
          <w:rFonts w:ascii="Times New Roman" w:hAnsi="Times New Roman" w:cs="Times New Roman"/>
          <w:b/>
          <w:sz w:val="72"/>
        </w:rPr>
        <w:t xml:space="preserve"> </w:t>
      </w:r>
      <w:r w:rsidRPr="00EB166C">
        <w:rPr>
          <w:rFonts w:ascii="Times New Roman" w:hAnsi="Times New Roman" w:cs="Times New Roman"/>
          <w:b/>
          <w:sz w:val="72"/>
        </w:rPr>
        <w:t>Division</w:t>
      </w:r>
    </w:p>
    <w:p w14:paraId="46B90218" w14:textId="77777777" w:rsidR="00662DB6" w:rsidRPr="00EB166C" w:rsidRDefault="00662DB6" w:rsidP="00255918">
      <w:pPr>
        <w:spacing w:before="0" w:after="0"/>
        <w:jc w:val="center"/>
        <w:rPr>
          <w:rFonts w:ascii="Times New Roman" w:hAnsi="Times New Roman" w:cs="Times New Roman"/>
          <w:b/>
          <w:sz w:val="24"/>
          <w:szCs w:val="24"/>
        </w:rPr>
      </w:pPr>
    </w:p>
    <w:p w14:paraId="7F7EBC31" w14:textId="77777777" w:rsidR="00662DB6" w:rsidRPr="00EB166C" w:rsidRDefault="00662DB6" w:rsidP="00255918">
      <w:pPr>
        <w:spacing w:before="0" w:after="0"/>
        <w:jc w:val="center"/>
        <w:rPr>
          <w:rFonts w:ascii="Times New Roman" w:hAnsi="Times New Roman" w:cs="Times New Roman"/>
          <w:b/>
          <w:sz w:val="24"/>
          <w:szCs w:val="24"/>
        </w:rPr>
      </w:pPr>
    </w:p>
    <w:p w14:paraId="3C069F95" w14:textId="77777777" w:rsidR="00662DB6" w:rsidRPr="00EB166C" w:rsidRDefault="00662DB6" w:rsidP="00255918">
      <w:pPr>
        <w:spacing w:before="0" w:after="0"/>
        <w:jc w:val="center"/>
        <w:rPr>
          <w:rFonts w:ascii="Times New Roman" w:hAnsi="Times New Roman" w:cs="Times New Roman"/>
          <w:b/>
          <w:sz w:val="24"/>
          <w:szCs w:val="24"/>
        </w:rPr>
      </w:pPr>
    </w:p>
    <w:p w14:paraId="6524F3AA" w14:textId="77777777" w:rsidR="00662DB6" w:rsidRPr="00EB166C" w:rsidRDefault="002D1E5F" w:rsidP="00255918">
      <w:pPr>
        <w:spacing w:before="0" w:after="0"/>
        <w:jc w:val="center"/>
        <w:rPr>
          <w:rFonts w:ascii="Times New Roman" w:hAnsi="Times New Roman" w:cs="Times New Roman"/>
          <w:b/>
          <w:sz w:val="24"/>
          <w:szCs w:val="24"/>
        </w:rPr>
      </w:pPr>
      <w:r w:rsidRPr="00EB166C">
        <w:rPr>
          <w:rFonts w:ascii="Times New Roman" w:hAnsi="Times New Roman" w:cs="Times New Roman"/>
          <w:b/>
          <w:noProof/>
          <w:sz w:val="24"/>
          <w:szCs w:val="24"/>
        </w:rPr>
        <w:drawing>
          <wp:anchor distT="0" distB="0" distL="114300" distR="114300" simplePos="0" relativeHeight="251659264" behindDoc="0" locked="0" layoutInCell="1" allowOverlap="1" wp14:anchorId="17DD6A27" wp14:editId="243E0FF8">
            <wp:simplePos x="0" y="0"/>
            <wp:positionH relativeFrom="page">
              <wp:posOffset>2896606</wp:posOffset>
            </wp:positionH>
            <wp:positionV relativeFrom="paragraph">
              <wp:posOffset>121285</wp:posOffset>
            </wp:positionV>
            <wp:extent cx="2057400" cy="2057400"/>
            <wp:effectExtent l="0" t="0" r="0" b="0"/>
            <wp:wrapNone/>
            <wp:docPr id="11" name="Picture 11" descr="CBureau1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Bureau1 seal"/>
                    <pic:cNvPicPr>
                      <a:picLocks noChangeAspect="1" noChangeArrowheads="1"/>
                    </pic:cNvPicPr>
                  </pic:nvPicPr>
                  <pic:blipFill>
                    <a:blip r:embed="rId9" cstate="print"/>
                    <a:srcRect/>
                    <a:stretch>
                      <a:fillRect/>
                    </a:stretch>
                  </pic:blipFill>
                  <pic:spPr bwMode="auto">
                    <a:xfrm>
                      <a:off x="0" y="0"/>
                      <a:ext cx="2057400" cy="2057400"/>
                    </a:xfrm>
                    <a:prstGeom prst="rect">
                      <a:avLst/>
                    </a:prstGeom>
                    <a:noFill/>
                  </pic:spPr>
                </pic:pic>
              </a:graphicData>
            </a:graphic>
          </wp:anchor>
        </w:drawing>
      </w:r>
    </w:p>
    <w:p w14:paraId="55A4A71C" w14:textId="77777777" w:rsidR="002748F0" w:rsidRPr="00EB166C" w:rsidRDefault="002748F0" w:rsidP="00255918">
      <w:pPr>
        <w:spacing w:before="0" w:after="0"/>
        <w:jc w:val="center"/>
        <w:rPr>
          <w:rFonts w:ascii="Times New Roman" w:hAnsi="Times New Roman" w:cs="Times New Roman"/>
          <w:b/>
          <w:sz w:val="24"/>
          <w:szCs w:val="24"/>
        </w:rPr>
      </w:pPr>
    </w:p>
    <w:p w14:paraId="28ABBBA8" w14:textId="77777777" w:rsidR="002748F0" w:rsidRPr="00EB166C" w:rsidRDefault="002748F0" w:rsidP="00255918">
      <w:pPr>
        <w:spacing w:before="0" w:after="0"/>
        <w:jc w:val="center"/>
        <w:rPr>
          <w:rFonts w:ascii="Times New Roman" w:hAnsi="Times New Roman" w:cs="Times New Roman"/>
          <w:b/>
          <w:sz w:val="24"/>
          <w:szCs w:val="24"/>
        </w:rPr>
      </w:pPr>
    </w:p>
    <w:p w14:paraId="5F4AF7BE" w14:textId="77777777" w:rsidR="002748F0" w:rsidRPr="00EB166C" w:rsidRDefault="002748F0" w:rsidP="00255918">
      <w:pPr>
        <w:spacing w:before="0" w:after="0"/>
        <w:jc w:val="center"/>
        <w:rPr>
          <w:rFonts w:ascii="Times New Roman" w:hAnsi="Times New Roman" w:cs="Times New Roman"/>
          <w:b/>
          <w:sz w:val="24"/>
          <w:szCs w:val="24"/>
        </w:rPr>
      </w:pPr>
    </w:p>
    <w:p w14:paraId="5A0F1A73" w14:textId="77777777" w:rsidR="002748F0" w:rsidRPr="00EB166C" w:rsidRDefault="002748F0" w:rsidP="00255918">
      <w:pPr>
        <w:spacing w:before="0" w:after="0"/>
        <w:jc w:val="center"/>
        <w:rPr>
          <w:rFonts w:ascii="Times New Roman" w:hAnsi="Times New Roman" w:cs="Times New Roman"/>
          <w:b/>
          <w:sz w:val="24"/>
          <w:szCs w:val="24"/>
        </w:rPr>
      </w:pPr>
    </w:p>
    <w:p w14:paraId="1076933C" w14:textId="77777777" w:rsidR="002748F0" w:rsidRPr="00EB166C" w:rsidRDefault="002748F0" w:rsidP="00255918">
      <w:pPr>
        <w:spacing w:before="0" w:after="0"/>
        <w:jc w:val="center"/>
        <w:rPr>
          <w:rFonts w:ascii="Times New Roman" w:hAnsi="Times New Roman" w:cs="Times New Roman"/>
          <w:b/>
          <w:sz w:val="24"/>
          <w:szCs w:val="24"/>
        </w:rPr>
      </w:pPr>
    </w:p>
    <w:p w14:paraId="2FFB1607" w14:textId="77777777" w:rsidR="002748F0" w:rsidRPr="00EB166C" w:rsidRDefault="002748F0" w:rsidP="00255918">
      <w:pPr>
        <w:spacing w:before="0" w:after="0"/>
        <w:jc w:val="center"/>
        <w:rPr>
          <w:rFonts w:ascii="Times New Roman" w:hAnsi="Times New Roman" w:cs="Times New Roman"/>
          <w:b/>
          <w:sz w:val="24"/>
          <w:szCs w:val="24"/>
        </w:rPr>
      </w:pPr>
    </w:p>
    <w:p w14:paraId="4E88CAFB" w14:textId="77777777" w:rsidR="002748F0" w:rsidRPr="00EB166C" w:rsidRDefault="002748F0" w:rsidP="00255918">
      <w:pPr>
        <w:spacing w:before="0" w:after="0"/>
        <w:jc w:val="center"/>
        <w:rPr>
          <w:rFonts w:ascii="Times New Roman" w:hAnsi="Times New Roman" w:cs="Times New Roman"/>
          <w:b/>
          <w:sz w:val="24"/>
          <w:szCs w:val="24"/>
        </w:rPr>
      </w:pPr>
    </w:p>
    <w:p w14:paraId="70DFE11D" w14:textId="77777777" w:rsidR="002748F0" w:rsidRPr="00EB166C" w:rsidRDefault="002748F0" w:rsidP="00255918">
      <w:pPr>
        <w:spacing w:before="0" w:after="0"/>
        <w:jc w:val="center"/>
        <w:rPr>
          <w:rFonts w:ascii="Times New Roman" w:hAnsi="Times New Roman" w:cs="Times New Roman"/>
          <w:b/>
          <w:sz w:val="24"/>
          <w:szCs w:val="24"/>
        </w:rPr>
      </w:pPr>
    </w:p>
    <w:p w14:paraId="57CBFEE2" w14:textId="77777777" w:rsidR="002748F0" w:rsidRPr="00EB166C" w:rsidRDefault="002748F0" w:rsidP="00255918">
      <w:pPr>
        <w:spacing w:before="0" w:after="0"/>
        <w:jc w:val="center"/>
        <w:rPr>
          <w:rFonts w:ascii="Times New Roman" w:hAnsi="Times New Roman" w:cs="Times New Roman"/>
          <w:b/>
          <w:sz w:val="24"/>
          <w:szCs w:val="24"/>
        </w:rPr>
      </w:pPr>
    </w:p>
    <w:p w14:paraId="47FE0CED" w14:textId="77777777" w:rsidR="002748F0" w:rsidRPr="00EB166C" w:rsidRDefault="002748F0" w:rsidP="00255918">
      <w:pPr>
        <w:spacing w:before="0" w:after="0"/>
        <w:jc w:val="center"/>
        <w:rPr>
          <w:rFonts w:ascii="Times New Roman" w:hAnsi="Times New Roman" w:cs="Times New Roman"/>
          <w:b/>
          <w:sz w:val="24"/>
          <w:szCs w:val="24"/>
        </w:rPr>
      </w:pPr>
    </w:p>
    <w:p w14:paraId="7842BE5B" w14:textId="77777777" w:rsidR="002748F0" w:rsidRPr="00EB166C" w:rsidRDefault="002748F0" w:rsidP="00255918">
      <w:pPr>
        <w:spacing w:before="0" w:after="0"/>
        <w:jc w:val="center"/>
        <w:rPr>
          <w:rFonts w:ascii="Times New Roman" w:hAnsi="Times New Roman" w:cs="Times New Roman"/>
          <w:b/>
          <w:sz w:val="24"/>
          <w:szCs w:val="24"/>
        </w:rPr>
      </w:pPr>
    </w:p>
    <w:p w14:paraId="338D963B" w14:textId="77777777" w:rsidR="002748F0" w:rsidRPr="00EB166C" w:rsidRDefault="002748F0" w:rsidP="00255918">
      <w:pPr>
        <w:spacing w:before="0" w:after="0"/>
        <w:jc w:val="center"/>
        <w:rPr>
          <w:rFonts w:ascii="Times New Roman" w:hAnsi="Times New Roman" w:cs="Times New Roman"/>
          <w:b/>
          <w:sz w:val="24"/>
          <w:szCs w:val="24"/>
        </w:rPr>
      </w:pPr>
    </w:p>
    <w:p w14:paraId="59C921EF" w14:textId="77777777" w:rsidR="002748F0" w:rsidRPr="00EB166C" w:rsidRDefault="002748F0" w:rsidP="00255918">
      <w:pPr>
        <w:spacing w:before="0" w:after="0"/>
        <w:jc w:val="center"/>
        <w:rPr>
          <w:rFonts w:ascii="Times New Roman" w:hAnsi="Times New Roman" w:cs="Times New Roman"/>
          <w:b/>
          <w:sz w:val="24"/>
          <w:szCs w:val="24"/>
        </w:rPr>
      </w:pPr>
    </w:p>
    <w:p w14:paraId="1427B920" w14:textId="77777777" w:rsidR="002748F0" w:rsidRPr="00EB166C" w:rsidRDefault="002748F0" w:rsidP="00255918">
      <w:pPr>
        <w:spacing w:before="0" w:after="0"/>
        <w:jc w:val="center"/>
        <w:rPr>
          <w:rFonts w:ascii="Times New Roman" w:hAnsi="Times New Roman" w:cs="Times New Roman"/>
          <w:b/>
          <w:sz w:val="24"/>
          <w:szCs w:val="24"/>
        </w:rPr>
      </w:pPr>
    </w:p>
    <w:p w14:paraId="52F5B84C" w14:textId="352A0088" w:rsidR="00662DB6" w:rsidRPr="00EB166C" w:rsidRDefault="00662DB6" w:rsidP="002D1E5F">
      <w:pPr>
        <w:spacing w:after="0"/>
        <w:jc w:val="center"/>
        <w:rPr>
          <w:rFonts w:ascii="Times New Roman" w:hAnsi="Times New Roman" w:cs="Times New Roman"/>
          <w:b/>
          <w:sz w:val="52"/>
        </w:rPr>
      </w:pPr>
    </w:p>
    <w:p w14:paraId="0FD7A0F3" w14:textId="227CC23E" w:rsidR="006E23C9" w:rsidRDefault="002D09F2" w:rsidP="002D1E5F">
      <w:pPr>
        <w:spacing w:after="0"/>
        <w:jc w:val="center"/>
        <w:rPr>
          <w:rFonts w:ascii="Times New Roman" w:hAnsi="Times New Roman" w:cs="Times New Roman"/>
          <w:b/>
          <w:sz w:val="52"/>
        </w:rPr>
      </w:pPr>
      <w:r w:rsidRPr="00EB166C">
        <w:rPr>
          <w:rFonts w:ascii="Times New Roman" w:hAnsi="Times New Roman" w:cs="Times New Roman"/>
          <w:b/>
          <w:sz w:val="52"/>
        </w:rPr>
        <w:t>Geospatial Product</w:t>
      </w:r>
      <w:r w:rsidR="00A92C8D" w:rsidRPr="00EB166C">
        <w:rPr>
          <w:rFonts w:ascii="Times New Roman" w:hAnsi="Times New Roman" w:cs="Times New Roman"/>
          <w:b/>
          <w:sz w:val="52"/>
        </w:rPr>
        <w:t xml:space="preserve"> Metadata</w:t>
      </w:r>
    </w:p>
    <w:p w14:paraId="37AC13E0" w14:textId="7FCA52CE" w:rsidR="002D1E5F" w:rsidRPr="00EB166C" w:rsidRDefault="002D09F2" w:rsidP="002D1E5F">
      <w:pPr>
        <w:spacing w:after="0"/>
        <w:jc w:val="center"/>
        <w:rPr>
          <w:rFonts w:ascii="Times New Roman" w:hAnsi="Times New Roman" w:cs="Times New Roman"/>
          <w:b/>
          <w:sz w:val="52"/>
        </w:rPr>
      </w:pPr>
      <w:r w:rsidRPr="00EB166C">
        <w:rPr>
          <w:rFonts w:ascii="Times New Roman" w:hAnsi="Times New Roman" w:cs="Times New Roman"/>
          <w:b/>
          <w:sz w:val="52"/>
        </w:rPr>
        <w:t>Content Standard</w:t>
      </w:r>
    </w:p>
    <w:p w14:paraId="5F83512A" w14:textId="77777777" w:rsidR="000D3BF3" w:rsidRPr="00EB166C" w:rsidRDefault="000D3BF3" w:rsidP="002D1E5F">
      <w:pPr>
        <w:spacing w:after="0"/>
        <w:jc w:val="center"/>
        <w:rPr>
          <w:rFonts w:ascii="Times New Roman" w:hAnsi="Times New Roman" w:cs="Times New Roman"/>
          <w:b/>
          <w:szCs w:val="20"/>
        </w:rPr>
      </w:pPr>
    </w:p>
    <w:p w14:paraId="4BCD9B76" w14:textId="7A1C3A0C" w:rsidR="002D1E5F" w:rsidRPr="00EB166C" w:rsidRDefault="00F9742D" w:rsidP="002D1E5F">
      <w:pPr>
        <w:spacing w:after="0"/>
        <w:jc w:val="center"/>
        <w:rPr>
          <w:rFonts w:ascii="Times New Roman" w:hAnsi="Times New Roman" w:cs="Times New Roman"/>
          <w:b/>
          <w:szCs w:val="20"/>
        </w:rPr>
      </w:pPr>
      <w:del w:id="1" w:author="Frederick Charles Malkus III (CENSUS/GEO FED)" w:date="2018-07-02T15:40:00Z">
        <w:r w:rsidDel="00D80407">
          <w:rPr>
            <w:rFonts w:ascii="Times New Roman" w:hAnsi="Times New Roman" w:cs="Times New Roman"/>
            <w:b/>
            <w:szCs w:val="20"/>
          </w:rPr>
          <w:delText>May 9</w:delText>
        </w:r>
        <w:r w:rsidR="001327A7" w:rsidDel="00D80407">
          <w:rPr>
            <w:rFonts w:ascii="Times New Roman" w:hAnsi="Times New Roman" w:cs="Times New Roman"/>
            <w:b/>
            <w:szCs w:val="20"/>
          </w:rPr>
          <w:delText>, 2018</w:delText>
        </w:r>
      </w:del>
      <w:ins w:id="2" w:author="Frederick Charles Malkus III (CENSUS/GEO FED)" w:date="2018-07-02T15:40:00Z">
        <w:r w:rsidR="00D80407">
          <w:rPr>
            <w:rFonts w:ascii="Times New Roman" w:hAnsi="Times New Roman" w:cs="Times New Roman"/>
            <w:b/>
            <w:szCs w:val="20"/>
          </w:rPr>
          <w:t>July 2, 2018</w:t>
        </w:r>
      </w:ins>
    </w:p>
    <w:p w14:paraId="29D1EA97" w14:textId="77777777" w:rsidR="002D1E5F" w:rsidRPr="00EB166C" w:rsidRDefault="002D1E5F" w:rsidP="002D1E5F">
      <w:pPr>
        <w:spacing w:after="0"/>
        <w:jc w:val="center"/>
        <w:rPr>
          <w:rFonts w:ascii="Times New Roman" w:hAnsi="Times New Roman" w:cs="Times New Roman"/>
          <w:b/>
          <w:szCs w:val="20"/>
        </w:rPr>
      </w:pPr>
    </w:p>
    <w:p w14:paraId="75216BD5" w14:textId="056B68FE" w:rsidR="005E6C62" w:rsidRPr="00EB166C" w:rsidRDefault="005E6C62" w:rsidP="002D1E5F">
      <w:pPr>
        <w:spacing w:after="0"/>
        <w:jc w:val="center"/>
        <w:rPr>
          <w:rFonts w:ascii="Times New Roman" w:hAnsi="Times New Roman" w:cs="Times New Roman"/>
          <w:b/>
          <w:szCs w:val="20"/>
        </w:rPr>
      </w:pPr>
      <w:r w:rsidRPr="00EB166C">
        <w:rPr>
          <w:rFonts w:ascii="Times New Roman" w:hAnsi="Times New Roman" w:cs="Times New Roman"/>
          <w:b/>
          <w:szCs w:val="20"/>
        </w:rPr>
        <w:t xml:space="preserve">Version </w:t>
      </w:r>
      <w:r w:rsidR="002D09F2" w:rsidRPr="00EB166C">
        <w:rPr>
          <w:rFonts w:ascii="Times New Roman" w:hAnsi="Times New Roman" w:cs="Times New Roman"/>
          <w:b/>
          <w:szCs w:val="20"/>
        </w:rPr>
        <w:t>0.</w:t>
      </w:r>
      <w:r w:rsidR="0046621F">
        <w:rPr>
          <w:rFonts w:ascii="Times New Roman" w:hAnsi="Times New Roman" w:cs="Times New Roman"/>
          <w:b/>
          <w:szCs w:val="20"/>
        </w:rPr>
        <w:t>2</w:t>
      </w:r>
      <w:r w:rsidR="009C131D" w:rsidRPr="00EB166C">
        <w:rPr>
          <w:rFonts w:ascii="Times New Roman" w:hAnsi="Times New Roman" w:cs="Times New Roman"/>
          <w:b/>
          <w:szCs w:val="20"/>
        </w:rPr>
        <w:t>.</w:t>
      </w:r>
      <w:r w:rsidR="00803975" w:rsidRPr="00EB166C">
        <w:rPr>
          <w:rFonts w:ascii="Times New Roman" w:hAnsi="Times New Roman" w:cs="Times New Roman"/>
          <w:b/>
          <w:szCs w:val="20"/>
        </w:rPr>
        <w:t>0</w:t>
      </w:r>
    </w:p>
    <w:p w14:paraId="1E32C770" w14:textId="77777777" w:rsidR="006D1144" w:rsidRPr="00EB166C" w:rsidRDefault="006D1144" w:rsidP="00EB1089">
      <w:pPr>
        <w:pStyle w:val="Footer"/>
        <w:jc w:val="center"/>
        <w:rPr>
          <w:rFonts w:ascii="Times New Roman" w:hAnsi="Times New Roman" w:cs="Times New Roman"/>
          <w:sz w:val="16"/>
          <w:szCs w:val="16"/>
        </w:rPr>
      </w:pPr>
    </w:p>
    <w:p w14:paraId="1D19CD4F" w14:textId="77777777" w:rsidR="006D1144" w:rsidRPr="00EB166C" w:rsidRDefault="006D1144" w:rsidP="00EB1089">
      <w:pPr>
        <w:pStyle w:val="Footer"/>
        <w:jc w:val="center"/>
        <w:rPr>
          <w:rFonts w:ascii="Times New Roman" w:hAnsi="Times New Roman" w:cs="Times New Roman"/>
          <w:sz w:val="16"/>
          <w:szCs w:val="16"/>
        </w:rPr>
      </w:pPr>
    </w:p>
    <w:p w14:paraId="01E61D54" w14:textId="77777777" w:rsidR="006D1144" w:rsidRPr="00EB166C" w:rsidRDefault="006D1144" w:rsidP="00EB1089">
      <w:pPr>
        <w:pStyle w:val="Footer"/>
        <w:jc w:val="center"/>
        <w:rPr>
          <w:rFonts w:ascii="Times New Roman" w:hAnsi="Times New Roman" w:cs="Times New Roman"/>
          <w:sz w:val="16"/>
          <w:szCs w:val="16"/>
        </w:rPr>
      </w:pPr>
    </w:p>
    <w:p w14:paraId="4B46E152" w14:textId="77777777" w:rsidR="00056CD2" w:rsidRPr="00EB166C" w:rsidRDefault="00056CD2" w:rsidP="00EB1089">
      <w:pPr>
        <w:pStyle w:val="Footer"/>
        <w:jc w:val="center"/>
        <w:rPr>
          <w:rFonts w:ascii="Times New Roman" w:hAnsi="Times New Roman" w:cs="Times New Roman"/>
          <w:sz w:val="16"/>
          <w:szCs w:val="16"/>
        </w:rPr>
      </w:pPr>
    </w:p>
    <w:p w14:paraId="793EF561" w14:textId="77777777" w:rsidR="00056CD2" w:rsidRPr="00EB166C" w:rsidRDefault="00861F64" w:rsidP="00EB1089">
      <w:pPr>
        <w:pStyle w:val="Footer"/>
        <w:jc w:val="center"/>
        <w:rPr>
          <w:rFonts w:ascii="Times New Roman" w:hAnsi="Times New Roman" w:cs="Times New Roman"/>
          <w:sz w:val="16"/>
          <w:szCs w:val="16"/>
        </w:rPr>
      </w:pPr>
      <w:r w:rsidRPr="00EB166C">
        <w:rPr>
          <w:rFonts w:ascii="Times New Roman" w:hAnsi="Times New Roman" w:cs="Times New Roman"/>
          <w:noProof/>
          <w:sz w:val="16"/>
          <w:szCs w:val="16"/>
        </w:rPr>
        <w:drawing>
          <wp:anchor distT="0" distB="0" distL="114300" distR="114300" simplePos="0" relativeHeight="251660288" behindDoc="0" locked="0" layoutInCell="1" allowOverlap="1" wp14:anchorId="7BF7609A" wp14:editId="5C41E709">
            <wp:simplePos x="0" y="0"/>
            <wp:positionH relativeFrom="column">
              <wp:posOffset>-466725</wp:posOffset>
            </wp:positionH>
            <wp:positionV relativeFrom="page">
              <wp:posOffset>9382125</wp:posOffset>
            </wp:positionV>
            <wp:extent cx="3225800" cy="191770"/>
            <wp:effectExtent l="0" t="0" r="0" b="0"/>
            <wp:wrapSquare wrapText="bothSides"/>
            <wp:docPr id="1" name="Picture 1" descr="3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col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5800" cy="191770"/>
                    </a:xfrm>
                    <a:prstGeom prst="rect">
                      <a:avLst/>
                    </a:prstGeom>
                    <a:noFill/>
                    <a:ln>
                      <a:noFill/>
                    </a:ln>
                  </pic:spPr>
                </pic:pic>
              </a:graphicData>
            </a:graphic>
            <wp14:sizeRelV relativeFrom="margin">
              <wp14:pctHeight>0</wp14:pctHeight>
            </wp14:sizeRelV>
          </wp:anchor>
        </w:drawing>
      </w:r>
    </w:p>
    <w:p w14:paraId="7F588E55" w14:textId="3165C320" w:rsidR="006D1144" w:rsidRDefault="006D1144" w:rsidP="00EB1089">
      <w:pPr>
        <w:pStyle w:val="NoSpacing"/>
        <w:spacing w:before="120"/>
        <w:jc w:val="center"/>
        <w:rPr>
          <w:rFonts w:ascii="Times New Roman" w:hAnsi="Times New Roman"/>
          <w:b/>
          <w:sz w:val="16"/>
          <w:szCs w:val="16"/>
        </w:rPr>
      </w:pPr>
    </w:p>
    <w:p w14:paraId="7299EDE9" w14:textId="77777777" w:rsidR="007B0434" w:rsidRDefault="007B0434" w:rsidP="00EB1089">
      <w:pPr>
        <w:pStyle w:val="NoSpacing"/>
        <w:spacing w:before="120"/>
        <w:jc w:val="center"/>
        <w:rPr>
          <w:rFonts w:ascii="Times New Roman" w:hAnsi="Times New Roman"/>
          <w:b/>
          <w:sz w:val="16"/>
          <w:szCs w:val="16"/>
        </w:rPr>
      </w:pPr>
    </w:p>
    <w:p w14:paraId="7E4A5AAF" w14:textId="77777777" w:rsidR="007B0434" w:rsidRPr="00EB166C" w:rsidRDefault="007B0434" w:rsidP="00EB1089">
      <w:pPr>
        <w:pStyle w:val="NoSpacing"/>
        <w:spacing w:before="120"/>
        <w:jc w:val="center"/>
        <w:rPr>
          <w:rFonts w:ascii="Times New Roman" w:hAnsi="Times New Roman"/>
          <w:b/>
          <w:sz w:val="16"/>
          <w:szCs w:val="16"/>
        </w:rPr>
      </w:pPr>
    </w:p>
    <w:p w14:paraId="03595C14" w14:textId="7B3BC856" w:rsidR="00861F64" w:rsidRPr="00EB166C" w:rsidRDefault="00861F64" w:rsidP="00661C7D">
      <w:pPr>
        <w:tabs>
          <w:tab w:val="right" w:pos="9360"/>
        </w:tabs>
        <w:spacing w:before="0" w:after="200" w:line="276" w:lineRule="auto"/>
        <w:rPr>
          <w:rFonts w:ascii="Times New Roman" w:eastAsia="Times New Roman" w:hAnsi="Times New Roman" w:cs="Times New Roman"/>
          <w:b/>
          <w:color w:val="auto"/>
          <w:sz w:val="16"/>
          <w:szCs w:val="16"/>
        </w:rPr>
      </w:pPr>
      <w:r w:rsidRPr="00EB166C">
        <w:rPr>
          <w:rFonts w:ascii="Times New Roman" w:hAnsi="Times New Roman" w:cs="Times New Roman"/>
          <w:sz w:val="16"/>
          <w:szCs w:val="16"/>
        </w:rPr>
        <w:br w:type="page"/>
      </w:r>
    </w:p>
    <w:p w14:paraId="162E0EDC" w14:textId="77777777" w:rsidR="00B17079" w:rsidRPr="00EB166C" w:rsidRDefault="00B17079" w:rsidP="000E06EA">
      <w:pPr>
        <w:pStyle w:val="Footer"/>
        <w:spacing w:after="120"/>
        <w:ind w:left="144"/>
        <w:rPr>
          <w:rFonts w:ascii="Times New Roman" w:hAnsi="Times New Roman" w:cs="Times New Roman"/>
          <w:sz w:val="32"/>
          <w:szCs w:val="32"/>
        </w:rPr>
      </w:pPr>
      <w:r w:rsidRPr="00EB166C">
        <w:rPr>
          <w:rFonts w:ascii="Times New Roman" w:hAnsi="Times New Roman" w:cs="Times New Roman"/>
          <w:sz w:val="32"/>
          <w:szCs w:val="32"/>
        </w:rPr>
        <w:lastRenderedPageBreak/>
        <w:t>Revision History</w:t>
      </w:r>
    </w:p>
    <w:tbl>
      <w:tblPr>
        <w:tblW w:w="965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95"/>
        <w:gridCol w:w="1100"/>
        <w:gridCol w:w="1754"/>
        <w:gridCol w:w="5208"/>
      </w:tblGrid>
      <w:tr w:rsidR="00B17079" w:rsidRPr="00A11628" w14:paraId="615CF4A0" w14:textId="77777777" w:rsidTr="00A11628">
        <w:trPr>
          <w:trHeight w:val="345"/>
          <w:jc w:val="center"/>
        </w:trPr>
        <w:tc>
          <w:tcPr>
            <w:tcW w:w="1595" w:type="dxa"/>
            <w:tcBorders>
              <w:top w:val="single" w:sz="4" w:space="0" w:color="auto"/>
              <w:left w:val="single" w:sz="4" w:space="0" w:color="auto"/>
              <w:bottom w:val="single" w:sz="4" w:space="0" w:color="auto"/>
              <w:right w:val="single" w:sz="4" w:space="0" w:color="auto"/>
            </w:tcBorders>
            <w:shd w:val="clear" w:color="auto" w:fill="000000"/>
          </w:tcPr>
          <w:p w14:paraId="7FFCCC1C" w14:textId="77777777" w:rsidR="00B17079" w:rsidRPr="00A11628" w:rsidRDefault="00B17079" w:rsidP="000E06EA">
            <w:pPr>
              <w:pStyle w:val="ReviewandApprovalLogTitle"/>
              <w:spacing w:before="120"/>
              <w:rPr>
                <w:rFonts w:ascii="Times New Roman" w:hAnsi="Times New Roman"/>
                <w:sz w:val="24"/>
                <w:szCs w:val="24"/>
              </w:rPr>
            </w:pPr>
            <w:r w:rsidRPr="00A11628">
              <w:rPr>
                <w:rFonts w:ascii="Times New Roman" w:hAnsi="Times New Roman"/>
                <w:sz w:val="24"/>
                <w:szCs w:val="24"/>
              </w:rPr>
              <w:t>Date</w:t>
            </w:r>
          </w:p>
        </w:tc>
        <w:tc>
          <w:tcPr>
            <w:tcW w:w="1100" w:type="dxa"/>
            <w:tcBorders>
              <w:top w:val="single" w:sz="4" w:space="0" w:color="auto"/>
              <w:left w:val="single" w:sz="4" w:space="0" w:color="auto"/>
              <w:bottom w:val="single" w:sz="4" w:space="0" w:color="auto"/>
              <w:right w:val="single" w:sz="4" w:space="0" w:color="auto"/>
            </w:tcBorders>
            <w:shd w:val="clear" w:color="auto" w:fill="000000"/>
          </w:tcPr>
          <w:p w14:paraId="202F453C" w14:textId="77777777" w:rsidR="00B17079" w:rsidRPr="00A11628" w:rsidRDefault="00B17079" w:rsidP="000E06EA">
            <w:pPr>
              <w:pStyle w:val="ReviewandApprovalLogTitle"/>
              <w:spacing w:before="120"/>
              <w:rPr>
                <w:rFonts w:ascii="Times New Roman" w:hAnsi="Times New Roman"/>
                <w:sz w:val="24"/>
                <w:szCs w:val="24"/>
              </w:rPr>
            </w:pPr>
            <w:r w:rsidRPr="00A11628">
              <w:rPr>
                <w:rFonts w:ascii="Times New Roman" w:hAnsi="Times New Roman"/>
                <w:sz w:val="24"/>
                <w:szCs w:val="24"/>
              </w:rPr>
              <w:t>Version</w:t>
            </w:r>
          </w:p>
        </w:tc>
        <w:tc>
          <w:tcPr>
            <w:tcW w:w="1754" w:type="dxa"/>
            <w:tcBorders>
              <w:top w:val="single" w:sz="4" w:space="0" w:color="auto"/>
              <w:left w:val="single" w:sz="4" w:space="0" w:color="auto"/>
              <w:bottom w:val="single" w:sz="4" w:space="0" w:color="auto"/>
              <w:right w:val="single" w:sz="4" w:space="0" w:color="auto"/>
            </w:tcBorders>
            <w:shd w:val="clear" w:color="auto" w:fill="000000"/>
          </w:tcPr>
          <w:p w14:paraId="507FDA66" w14:textId="77777777" w:rsidR="00B17079" w:rsidRPr="00A11628" w:rsidRDefault="00B17079" w:rsidP="000E06EA">
            <w:pPr>
              <w:pStyle w:val="ReviewandApprovalLogTitle"/>
              <w:spacing w:before="120"/>
              <w:rPr>
                <w:rFonts w:ascii="Times New Roman" w:hAnsi="Times New Roman"/>
                <w:sz w:val="24"/>
                <w:szCs w:val="24"/>
              </w:rPr>
            </w:pPr>
            <w:r w:rsidRPr="00A11628">
              <w:rPr>
                <w:rFonts w:ascii="Times New Roman" w:hAnsi="Times New Roman"/>
                <w:sz w:val="24"/>
                <w:szCs w:val="24"/>
              </w:rPr>
              <w:t>Type of Review</w:t>
            </w:r>
          </w:p>
        </w:tc>
        <w:tc>
          <w:tcPr>
            <w:tcW w:w="5208" w:type="dxa"/>
            <w:tcBorders>
              <w:top w:val="single" w:sz="4" w:space="0" w:color="auto"/>
              <w:left w:val="single" w:sz="4" w:space="0" w:color="auto"/>
              <w:bottom w:val="single" w:sz="4" w:space="0" w:color="auto"/>
              <w:right w:val="single" w:sz="4" w:space="0" w:color="auto"/>
            </w:tcBorders>
            <w:shd w:val="clear" w:color="auto" w:fill="000000"/>
          </w:tcPr>
          <w:p w14:paraId="53EA5F75" w14:textId="77777777" w:rsidR="00B17079" w:rsidRPr="00A11628" w:rsidRDefault="00B17079" w:rsidP="000E06EA">
            <w:pPr>
              <w:pStyle w:val="ReviewandApprovalLogTitle"/>
              <w:spacing w:before="120"/>
              <w:rPr>
                <w:rFonts w:ascii="Times New Roman" w:hAnsi="Times New Roman"/>
                <w:sz w:val="24"/>
                <w:szCs w:val="24"/>
              </w:rPr>
            </w:pPr>
            <w:r w:rsidRPr="00A11628">
              <w:rPr>
                <w:rFonts w:ascii="Times New Roman" w:hAnsi="Times New Roman"/>
                <w:sz w:val="24"/>
                <w:szCs w:val="24"/>
              </w:rPr>
              <w:t>Author(s)/Participants</w:t>
            </w:r>
          </w:p>
        </w:tc>
      </w:tr>
      <w:tr w:rsidR="00520D1B" w:rsidRPr="00A11628" w14:paraId="24163864"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46219842" w14:textId="094D2BBE" w:rsidR="00B63C66" w:rsidRPr="00A11628" w:rsidRDefault="0019196A" w:rsidP="002B3B8C">
            <w:pPr>
              <w:pStyle w:val="Comment"/>
              <w:jc w:val="center"/>
              <w:rPr>
                <w:i w:val="0"/>
                <w:sz w:val="24"/>
                <w:szCs w:val="24"/>
              </w:rPr>
            </w:pPr>
            <w:r w:rsidRPr="00A11628">
              <w:rPr>
                <w:i w:val="0"/>
                <w:sz w:val="24"/>
                <w:szCs w:val="24"/>
              </w:rPr>
              <w:t>0</w:t>
            </w:r>
            <w:r w:rsidR="002B3B8C">
              <w:rPr>
                <w:i w:val="0"/>
                <w:sz w:val="24"/>
                <w:szCs w:val="24"/>
              </w:rPr>
              <w:t>4</w:t>
            </w:r>
            <w:r w:rsidRPr="00A11628">
              <w:rPr>
                <w:i w:val="0"/>
                <w:sz w:val="24"/>
                <w:szCs w:val="24"/>
              </w:rPr>
              <w:t>/</w:t>
            </w:r>
            <w:r w:rsidR="001936EA">
              <w:rPr>
                <w:i w:val="0"/>
                <w:sz w:val="24"/>
                <w:szCs w:val="24"/>
              </w:rPr>
              <w:t>2</w:t>
            </w:r>
            <w:r w:rsidR="002B3B8C">
              <w:rPr>
                <w:i w:val="0"/>
                <w:sz w:val="24"/>
                <w:szCs w:val="24"/>
              </w:rPr>
              <w:t>7</w:t>
            </w:r>
            <w:r w:rsidR="00B63C66" w:rsidRPr="00A11628">
              <w:rPr>
                <w:i w:val="0"/>
                <w:sz w:val="24"/>
                <w:szCs w:val="24"/>
              </w:rPr>
              <w:t>/201</w:t>
            </w:r>
            <w:r w:rsidR="00400216" w:rsidRPr="00A11628">
              <w:rPr>
                <w:i w:val="0"/>
                <w:sz w:val="24"/>
                <w:szCs w:val="24"/>
              </w:rPr>
              <w:t>7</w:t>
            </w:r>
          </w:p>
        </w:tc>
        <w:tc>
          <w:tcPr>
            <w:tcW w:w="1100" w:type="dxa"/>
            <w:tcBorders>
              <w:top w:val="single" w:sz="4" w:space="0" w:color="auto"/>
              <w:left w:val="single" w:sz="4" w:space="0" w:color="auto"/>
              <w:bottom w:val="single" w:sz="4" w:space="0" w:color="auto"/>
              <w:right w:val="single" w:sz="4" w:space="0" w:color="auto"/>
            </w:tcBorders>
            <w:vAlign w:val="center"/>
          </w:tcPr>
          <w:p w14:paraId="11DAF8AA" w14:textId="5345A061" w:rsidR="00B63C66" w:rsidRPr="00A11628" w:rsidRDefault="00B63C66" w:rsidP="009C131D">
            <w:pPr>
              <w:pStyle w:val="RevisionHistoryTitle"/>
              <w:spacing w:before="120" w:after="120"/>
              <w:rPr>
                <w:rFonts w:ascii="Times New Roman" w:hAnsi="Times New Roman"/>
                <w:color w:val="000000" w:themeColor="text1"/>
                <w:sz w:val="24"/>
                <w:szCs w:val="24"/>
              </w:rPr>
            </w:pPr>
            <w:r w:rsidRPr="00A11628">
              <w:rPr>
                <w:rFonts w:ascii="Times New Roman" w:hAnsi="Times New Roman"/>
                <w:color w:val="000000" w:themeColor="text1"/>
                <w:sz w:val="24"/>
                <w:szCs w:val="24"/>
              </w:rPr>
              <w:t>0.1</w:t>
            </w:r>
            <w:r w:rsidR="002D09F2" w:rsidRPr="00A11628">
              <w:rPr>
                <w:rFonts w:ascii="Times New Roman" w:hAnsi="Times New Roman"/>
                <w:color w:val="000000" w:themeColor="text1"/>
                <w:sz w:val="24"/>
                <w:szCs w:val="24"/>
              </w:rPr>
              <w:t>.0</w:t>
            </w:r>
          </w:p>
        </w:tc>
        <w:tc>
          <w:tcPr>
            <w:tcW w:w="1754" w:type="dxa"/>
            <w:tcBorders>
              <w:top w:val="single" w:sz="4" w:space="0" w:color="auto"/>
              <w:left w:val="single" w:sz="4" w:space="0" w:color="auto"/>
              <w:bottom w:val="single" w:sz="4" w:space="0" w:color="auto"/>
              <w:right w:val="single" w:sz="4" w:space="0" w:color="auto"/>
            </w:tcBorders>
            <w:vAlign w:val="center"/>
          </w:tcPr>
          <w:p w14:paraId="18825FB0" w14:textId="77777777" w:rsidR="00B63C66" w:rsidRPr="00A11628" w:rsidRDefault="00FF1619" w:rsidP="000E06EA">
            <w:pPr>
              <w:pStyle w:val="Comment"/>
              <w:jc w:val="center"/>
              <w:rPr>
                <w:i w:val="0"/>
                <w:sz w:val="24"/>
                <w:szCs w:val="24"/>
              </w:rPr>
            </w:pPr>
            <w:r w:rsidRPr="00A11628">
              <w:rPr>
                <w:i w:val="0"/>
                <w:sz w:val="24"/>
                <w:szCs w:val="24"/>
              </w:rPr>
              <w:t>Initial Draft</w:t>
            </w:r>
          </w:p>
        </w:tc>
        <w:tc>
          <w:tcPr>
            <w:tcW w:w="5208" w:type="dxa"/>
            <w:tcBorders>
              <w:top w:val="single" w:sz="4" w:space="0" w:color="auto"/>
              <w:left w:val="single" w:sz="4" w:space="0" w:color="auto"/>
              <w:bottom w:val="single" w:sz="4" w:space="0" w:color="auto"/>
              <w:right w:val="single" w:sz="4" w:space="0" w:color="auto"/>
            </w:tcBorders>
            <w:vAlign w:val="center"/>
          </w:tcPr>
          <w:p w14:paraId="5C9D92D1" w14:textId="718C9C4A" w:rsidR="00B63C66" w:rsidRPr="00A11628" w:rsidRDefault="00FF1619" w:rsidP="000E06EA">
            <w:pPr>
              <w:pStyle w:val="Comment"/>
              <w:rPr>
                <w:i w:val="0"/>
                <w:sz w:val="24"/>
                <w:szCs w:val="24"/>
              </w:rPr>
            </w:pPr>
            <w:r w:rsidRPr="00A11628">
              <w:rPr>
                <w:i w:val="0"/>
                <w:sz w:val="24"/>
                <w:szCs w:val="24"/>
              </w:rPr>
              <w:t>Fred Malkus</w:t>
            </w:r>
            <w:r w:rsidR="002D09F2" w:rsidRPr="00A11628">
              <w:rPr>
                <w:i w:val="0"/>
                <w:sz w:val="24"/>
                <w:szCs w:val="24"/>
              </w:rPr>
              <w:t>, Matt McCready</w:t>
            </w:r>
          </w:p>
        </w:tc>
      </w:tr>
      <w:tr w:rsidR="00520D1B" w:rsidRPr="00A11628" w14:paraId="4A9AD12F"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037E0D5A" w14:textId="48AACE09" w:rsidR="00B63C66" w:rsidRPr="00A11628" w:rsidRDefault="006E23C9" w:rsidP="00FF1619">
            <w:pPr>
              <w:pStyle w:val="Comment"/>
              <w:jc w:val="center"/>
              <w:rPr>
                <w:i w:val="0"/>
                <w:sz w:val="24"/>
                <w:szCs w:val="24"/>
              </w:rPr>
            </w:pPr>
            <w:r>
              <w:rPr>
                <w:i w:val="0"/>
                <w:sz w:val="24"/>
                <w:szCs w:val="24"/>
              </w:rPr>
              <w:t>03/13/2018</w:t>
            </w:r>
          </w:p>
        </w:tc>
        <w:tc>
          <w:tcPr>
            <w:tcW w:w="1100" w:type="dxa"/>
            <w:tcBorders>
              <w:top w:val="single" w:sz="4" w:space="0" w:color="auto"/>
              <w:left w:val="single" w:sz="4" w:space="0" w:color="auto"/>
              <w:bottom w:val="single" w:sz="4" w:space="0" w:color="auto"/>
              <w:right w:val="single" w:sz="4" w:space="0" w:color="auto"/>
            </w:tcBorders>
            <w:vAlign w:val="center"/>
          </w:tcPr>
          <w:p w14:paraId="15D2F1F1" w14:textId="4700CD04" w:rsidR="00B63C66" w:rsidRPr="00A11628" w:rsidRDefault="006E23C9" w:rsidP="009C131D">
            <w:pPr>
              <w:pStyle w:val="RevisionHistoryTitle"/>
              <w:spacing w:before="120" w:after="120"/>
              <w:rPr>
                <w:rFonts w:ascii="Times New Roman" w:hAnsi="Times New Roman"/>
                <w:color w:val="000000" w:themeColor="text1"/>
                <w:sz w:val="24"/>
                <w:szCs w:val="24"/>
              </w:rPr>
            </w:pPr>
            <w:r>
              <w:rPr>
                <w:rFonts w:ascii="Times New Roman" w:hAnsi="Times New Roman"/>
                <w:color w:val="000000" w:themeColor="text1"/>
                <w:sz w:val="24"/>
                <w:szCs w:val="24"/>
              </w:rPr>
              <w:t>0.2.0</w:t>
            </w:r>
          </w:p>
        </w:tc>
        <w:tc>
          <w:tcPr>
            <w:tcW w:w="1754" w:type="dxa"/>
            <w:tcBorders>
              <w:top w:val="single" w:sz="4" w:space="0" w:color="auto"/>
              <w:left w:val="single" w:sz="4" w:space="0" w:color="auto"/>
              <w:bottom w:val="single" w:sz="4" w:space="0" w:color="auto"/>
              <w:right w:val="single" w:sz="4" w:space="0" w:color="auto"/>
            </w:tcBorders>
            <w:vAlign w:val="center"/>
          </w:tcPr>
          <w:p w14:paraId="58985F86" w14:textId="00482054" w:rsidR="00B63C66" w:rsidRPr="00A11628" w:rsidRDefault="006E23C9" w:rsidP="000E06EA">
            <w:pPr>
              <w:pStyle w:val="Comment"/>
              <w:jc w:val="center"/>
              <w:rPr>
                <w:i w:val="0"/>
                <w:sz w:val="24"/>
                <w:szCs w:val="24"/>
              </w:rPr>
            </w:pPr>
            <w:r>
              <w:rPr>
                <w:i w:val="0"/>
                <w:sz w:val="24"/>
                <w:szCs w:val="24"/>
              </w:rPr>
              <w:t>Initial Content Review</w:t>
            </w:r>
          </w:p>
        </w:tc>
        <w:tc>
          <w:tcPr>
            <w:tcW w:w="5208" w:type="dxa"/>
            <w:tcBorders>
              <w:top w:val="single" w:sz="4" w:space="0" w:color="auto"/>
              <w:left w:val="single" w:sz="4" w:space="0" w:color="auto"/>
              <w:bottom w:val="single" w:sz="4" w:space="0" w:color="auto"/>
              <w:right w:val="single" w:sz="4" w:space="0" w:color="auto"/>
            </w:tcBorders>
            <w:vAlign w:val="center"/>
          </w:tcPr>
          <w:p w14:paraId="689581A0" w14:textId="43A186EB" w:rsidR="00B63C66" w:rsidRPr="00A11628" w:rsidRDefault="006E23C9" w:rsidP="00B4311D">
            <w:pPr>
              <w:pStyle w:val="Comment"/>
              <w:rPr>
                <w:i w:val="0"/>
                <w:sz w:val="24"/>
                <w:szCs w:val="24"/>
              </w:rPr>
            </w:pPr>
            <w:r>
              <w:rPr>
                <w:i w:val="0"/>
                <w:sz w:val="24"/>
                <w:szCs w:val="24"/>
              </w:rPr>
              <w:t>Fred Malkus, Matt McCready</w:t>
            </w:r>
            <w:r w:rsidR="00B4311D">
              <w:rPr>
                <w:i w:val="0"/>
                <w:sz w:val="24"/>
                <w:szCs w:val="24"/>
              </w:rPr>
              <w:t xml:space="preserve">, Andy Flora, Lynda Liptrap, </w:t>
            </w:r>
            <w:r w:rsidR="00B4311D" w:rsidRPr="00B4311D">
              <w:rPr>
                <w:i w:val="0"/>
                <w:sz w:val="24"/>
                <w:szCs w:val="24"/>
              </w:rPr>
              <w:t>Timothy Puzycki</w:t>
            </w:r>
            <w:r w:rsidR="00B4311D">
              <w:rPr>
                <w:i w:val="0"/>
                <w:sz w:val="24"/>
                <w:szCs w:val="24"/>
              </w:rPr>
              <w:t xml:space="preserve">, </w:t>
            </w:r>
            <w:r w:rsidR="00B4311D" w:rsidRPr="00B4311D">
              <w:rPr>
                <w:i w:val="0"/>
                <w:sz w:val="24"/>
                <w:szCs w:val="24"/>
              </w:rPr>
              <w:t>Stephanie Spahlinger</w:t>
            </w:r>
            <w:r w:rsidR="00B4311D">
              <w:rPr>
                <w:i w:val="0"/>
                <w:sz w:val="24"/>
                <w:szCs w:val="24"/>
              </w:rPr>
              <w:t xml:space="preserve">, </w:t>
            </w:r>
            <w:r w:rsidR="00B4311D" w:rsidRPr="00B4311D">
              <w:rPr>
                <w:i w:val="0"/>
                <w:sz w:val="24"/>
                <w:szCs w:val="24"/>
              </w:rPr>
              <w:t>Wosen Getahun</w:t>
            </w:r>
            <w:r w:rsidR="00B4311D">
              <w:rPr>
                <w:i w:val="0"/>
                <w:sz w:val="24"/>
                <w:szCs w:val="24"/>
              </w:rPr>
              <w:t xml:space="preserve">, </w:t>
            </w:r>
            <w:r w:rsidR="00B4311D" w:rsidRPr="00B4311D">
              <w:rPr>
                <w:i w:val="0"/>
                <w:sz w:val="24"/>
                <w:szCs w:val="24"/>
              </w:rPr>
              <w:t>Suzanne McArdle</w:t>
            </w:r>
          </w:p>
        </w:tc>
      </w:tr>
      <w:tr w:rsidR="00520D1B" w:rsidRPr="00A11628" w14:paraId="232D8F72"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3057CDCB" w14:textId="230E4EBF" w:rsidR="00B63C66" w:rsidRPr="00A11628" w:rsidRDefault="00B63C66" w:rsidP="00FF1619">
            <w:pPr>
              <w:pStyle w:val="Comment"/>
              <w:jc w:val="center"/>
              <w:rPr>
                <w:i w:val="0"/>
                <w:sz w:val="24"/>
                <w:szCs w:val="24"/>
              </w:rPr>
            </w:pPr>
          </w:p>
        </w:tc>
        <w:tc>
          <w:tcPr>
            <w:tcW w:w="1100" w:type="dxa"/>
            <w:tcBorders>
              <w:top w:val="single" w:sz="4" w:space="0" w:color="auto"/>
              <w:left w:val="single" w:sz="4" w:space="0" w:color="auto"/>
              <w:bottom w:val="single" w:sz="4" w:space="0" w:color="auto"/>
              <w:right w:val="single" w:sz="4" w:space="0" w:color="auto"/>
            </w:tcBorders>
            <w:vAlign w:val="center"/>
          </w:tcPr>
          <w:p w14:paraId="337EB6CB" w14:textId="534CA090" w:rsidR="00B63C66" w:rsidRPr="00A11628" w:rsidRDefault="00B63C66" w:rsidP="009C131D">
            <w:pPr>
              <w:pStyle w:val="RevisionHistoryTitle"/>
              <w:spacing w:before="120" w:after="120"/>
              <w:rPr>
                <w:rFonts w:ascii="Times New Roman" w:hAnsi="Times New Roman"/>
                <w:color w:val="000000" w:themeColor="text1"/>
                <w:sz w:val="24"/>
                <w:szCs w:val="24"/>
              </w:rPr>
            </w:pPr>
          </w:p>
        </w:tc>
        <w:tc>
          <w:tcPr>
            <w:tcW w:w="1754" w:type="dxa"/>
            <w:tcBorders>
              <w:top w:val="single" w:sz="4" w:space="0" w:color="auto"/>
              <w:left w:val="single" w:sz="4" w:space="0" w:color="auto"/>
              <w:bottom w:val="single" w:sz="4" w:space="0" w:color="auto"/>
              <w:right w:val="single" w:sz="4" w:space="0" w:color="auto"/>
            </w:tcBorders>
            <w:vAlign w:val="center"/>
          </w:tcPr>
          <w:p w14:paraId="1F375F9E" w14:textId="4897F31A" w:rsidR="00B63C66" w:rsidRPr="00A11628" w:rsidRDefault="00B63C66" w:rsidP="000E06EA">
            <w:pPr>
              <w:pStyle w:val="Comment"/>
              <w:jc w:val="center"/>
              <w:rPr>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2A5BEA05" w14:textId="36D12EE5" w:rsidR="00B63C66" w:rsidRPr="00A11628" w:rsidRDefault="00B63C66" w:rsidP="000E06EA">
            <w:pPr>
              <w:pStyle w:val="Comment"/>
              <w:rPr>
                <w:i w:val="0"/>
                <w:sz w:val="24"/>
                <w:szCs w:val="24"/>
              </w:rPr>
            </w:pPr>
          </w:p>
        </w:tc>
      </w:tr>
      <w:tr w:rsidR="00520D1B" w:rsidRPr="00A11628" w14:paraId="47F7D5C9"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25E4C2C9" w14:textId="48B90721" w:rsidR="00B63C66" w:rsidRPr="00A11628" w:rsidRDefault="00B63C66" w:rsidP="00FF1619">
            <w:pPr>
              <w:pStyle w:val="Comment"/>
              <w:jc w:val="center"/>
              <w:rPr>
                <w:i w:val="0"/>
                <w:sz w:val="24"/>
                <w:szCs w:val="24"/>
              </w:rPr>
            </w:pPr>
          </w:p>
        </w:tc>
        <w:tc>
          <w:tcPr>
            <w:tcW w:w="1100" w:type="dxa"/>
            <w:tcBorders>
              <w:top w:val="single" w:sz="4" w:space="0" w:color="auto"/>
              <w:left w:val="single" w:sz="4" w:space="0" w:color="auto"/>
              <w:bottom w:val="single" w:sz="4" w:space="0" w:color="auto"/>
              <w:right w:val="single" w:sz="4" w:space="0" w:color="auto"/>
            </w:tcBorders>
            <w:vAlign w:val="center"/>
          </w:tcPr>
          <w:p w14:paraId="54115F9A" w14:textId="53597842" w:rsidR="00B63C66" w:rsidRPr="00A11628" w:rsidRDefault="00B63C66" w:rsidP="009C131D">
            <w:pPr>
              <w:pStyle w:val="RevisionHistoryTitle"/>
              <w:spacing w:before="120" w:after="120"/>
              <w:rPr>
                <w:rFonts w:ascii="Times New Roman" w:hAnsi="Times New Roman"/>
                <w:color w:val="000000" w:themeColor="text1"/>
                <w:sz w:val="24"/>
                <w:szCs w:val="24"/>
              </w:rPr>
            </w:pPr>
          </w:p>
        </w:tc>
        <w:tc>
          <w:tcPr>
            <w:tcW w:w="1754" w:type="dxa"/>
            <w:tcBorders>
              <w:top w:val="single" w:sz="4" w:space="0" w:color="auto"/>
              <w:left w:val="single" w:sz="4" w:space="0" w:color="auto"/>
              <w:bottom w:val="single" w:sz="4" w:space="0" w:color="auto"/>
              <w:right w:val="single" w:sz="4" w:space="0" w:color="auto"/>
            </w:tcBorders>
            <w:vAlign w:val="center"/>
          </w:tcPr>
          <w:p w14:paraId="398D74D5" w14:textId="17AFE9DA" w:rsidR="00B63C66" w:rsidRPr="00A11628" w:rsidRDefault="00B63C66" w:rsidP="000E06EA">
            <w:pPr>
              <w:pStyle w:val="Comment"/>
              <w:jc w:val="center"/>
              <w:rPr>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02C7D9B6" w14:textId="0F58DD9E" w:rsidR="00B63C66" w:rsidRPr="00A11628" w:rsidRDefault="00B63C66" w:rsidP="000E06EA">
            <w:pPr>
              <w:pStyle w:val="Comment"/>
              <w:rPr>
                <w:i w:val="0"/>
                <w:sz w:val="24"/>
                <w:szCs w:val="24"/>
              </w:rPr>
            </w:pPr>
          </w:p>
        </w:tc>
      </w:tr>
      <w:tr w:rsidR="00520D1B" w:rsidRPr="00A11628" w14:paraId="17AB1D25"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09D1627B" w14:textId="3B219040" w:rsidR="00B63C66" w:rsidRPr="00A11628" w:rsidRDefault="00B63C66" w:rsidP="00FF1619">
            <w:pPr>
              <w:pStyle w:val="Comment"/>
              <w:jc w:val="center"/>
              <w:rPr>
                <w:i w:val="0"/>
                <w:sz w:val="24"/>
                <w:szCs w:val="24"/>
              </w:rPr>
            </w:pPr>
          </w:p>
        </w:tc>
        <w:tc>
          <w:tcPr>
            <w:tcW w:w="1100" w:type="dxa"/>
            <w:tcBorders>
              <w:top w:val="single" w:sz="4" w:space="0" w:color="auto"/>
              <w:left w:val="single" w:sz="4" w:space="0" w:color="auto"/>
              <w:bottom w:val="single" w:sz="4" w:space="0" w:color="auto"/>
              <w:right w:val="single" w:sz="4" w:space="0" w:color="auto"/>
            </w:tcBorders>
            <w:vAlign w:val="center"/>
          </w:tcPr>
          <w:p w14:paraId="40BBC6B9" w14:textId="57B2FB7F" w:rsidR="00B63C66" w:rsidRPr="00A11628" w:rsidRDefault="00B63C66" w:rsidP="009C131D">
            <w:pPr>
              <w:pStyle w:val="RevisionHistoryTitle"/>
              <w:spacing w:before="120" w:after="120"/>
              <w:rPr>
                <w:rFonts w:ascii="Times New Roman" w:hAnsi="Times New Roman"/>
                <w:color w:val="000000" w:themeColor="text1"/>
                <w:sz w:val="24"/>
                <w:szCs w:val="24"/>
              </w:rPr>
            </w:pPr>
          </w:p>
        </w:tc>
        <w:tc>
          <w:tcPr>
            <w:tcW w:w="1754" w:type="dxa"/>
            <w:tcBorders>
              <w:top w:val="single" w:sz="4" w:space="0" w:color="auto"/>
              <w:left w:val="single" w:sz="4" w:space="0" w:color="auto"/>
              <w:bottom w:val="single" w:sz="4" w:space="0" w:color="auto"/>
              <w:right w:val="single" w:sz="4" w:space="0" w:color="auto"/>
            </w:tcBorders>
            <w:vAlign w:val="center"/>
          </w:tcPr>
          <w:p w14:paraId="7EC39054" w14:textId="6F50CF0B" w:rsidR="00B63C66" w:rsidRPr="00A11628" w:rsidRDefault="00B63C66" w:rsidP="000E06EA">
            <w:pPr>
              <w:pStyle w:val="Comment"/>
              <w:jc w:val="center"/>
              <w:rPr>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2F84E0A6" w14:textId="2987C9D5" w:rsidR="00B63C66" w:rsidRPr="00A11628" w:rsidRDefault="00B63C66" w:rsidP="000E06EA">
            <w:pPr>
              <w:pStyle w:val="Comment"/>
              <w:rPr>
                <w:i w:val="0"/>
                <w:sz w:val="24"/>
                <w:szCs w:val="24"/>
              </w:rPr>
            </w:pPr>
          </w:p>
        </w:tc>
      </w:tr>
      <w:tr w:rsidR="00520D1B" w:rsidRPr="00A11628" w14:paraId="6816C984"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1A89C9F1" w14:textId="20E2CDA9" w:rsidR="00B63C66" w:rsidRPr="00A11628" w:rsidRDefault="00B63C66" w:rsidP="00FF1619">
            <w:pPr>
              <w:pStyle w:val="Comment"/>
              <w:jc w:val="center"/>
              <w:rPr>
                <w:i w:val="0"/>
                <w:sz w:val="24"/>
                <w:szCs w:val="24"/>
              </w:rPr>
            </w:pPr>
          </w:p>
        </w:tc>
        <w:tc>
          <w:tcPr>
            <w:tcW w:w="1100" w:type="dxa"/>
            <w:tcBorders>
              <w:top w:val="single" w:sz="4" w:space="0" w:color="auto"/>
              <w:left w:val="single" w:sz="4" w:space="0" w:color="auto"/>
              <w:bottom w:val="single" w:sz="4" w:space="0" w:color="auto"/>
              <w:right w:val="single" w:sz="4" w:space="0" w:color="auto"/>
            </w:tcBorders>
            <w:vAlign w:val="center"/>
          </w:tcPr>
          <w:p w14:paraId="3314F08D" w14:textId="7A70B89F" w:rsidR="00B63C66" w:rsidRPr="00A11628" w:rsidRDefault="00B63C66" w:rsidP="009C131D">
            <w:pPr>
              <w:pStyle w:val="RevisionHistoryTitle"/>
              <w:spacing w:before="120" w:after="120"/>
              <w:rPr>
                <w:rFonts w:ascii="Times New Roman" w:hAnsi="Times New Roman"/>
                <w:color w:val="000000" w:themeColor="text1"/>
                <w:sz w:val="24"/>
                <w:szCs w:val="24"/>
              </w:rPr>
            </w:pPr>
          </w:p>
        </w:tc>
        <w:tc>
          <w:tcPr>
            <w:tcW w:w="1754" w:type="dxa"/>
            <w:tcBorders>
              <w:top w:val="single" w:sz="4" w:space="0" w:color="auto"/>
              <w:left w:val="single" w:sz="4" w:space="0" w:color="auto"/>
              <w:bottom w:val="single" w:sz="4" w:space="0" w:color="auto"/>
              <w:right w:val="single" w:sz="4" w:space="0" w:color="auto"/>
            </w:tcBorders>
            <w:vAlign w:val="center"/>
          </w:tcPr>
          <w:p w14:paraId="455D2E6F" w14:textId="793DD36E" w:rsidR="00B63C66" w:rsidRPr="00A11628" w:rsidRDefault="00B63C66" w:rsidP="000E06EA">
            <w:pPr>
              <w:pStyle w:val="Comment"/>
              <w:jc w:val="center"/>
              <w:rPr>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22CB30AB" w14:textId="0AEEC0A7" w:rsidR="00B63C66" w:rsidRPr="00A11628" w:rsidRDefault="00B63C66" w:rsidP="000E06EA">
            <w:pPr>
              <w:pStyle w:val="Comment"/>
              <w:rPr>
                <w:i w:val="0"/>
                <w:sz w:val="24"/>
                <w:szCs w:val="24"/>
              </w:rPr>
            </w:pPr>
          </w:p>
        </w:tc>
      </w:tr>
      <w:tr w:rsidR="00520D1B" w:rsidRPr="00A11628" w14:paraId="14A00B43"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4D3DAC09" w14:textId="7BB04BB9" w:rsidR="00B63C66" w:rsidRPr="00A11628" w:rsidRDefault="00B63C66" w:rsidP="00B63C66">
            <w:pPr>
              <w:pStyle w:val="Comment"/>
              <w:jc w:val="center"/>
              <w:rPr>
                <w:i w:val="0"/>
                <w:sz w:val="24"/>
                <w:szCs w:val="24"/>
              </w:rPr>
            </w:pPr>
          </w:p>
        </w:tc>
        <w:tc>
          <w:tcPr>
            <w:tcW w:w="1100" w:type="dxa"/>
            <w:tcBorders>
              <w:top w:val="single" w:sz="4" w:space="0" w:color="auto"/>
              <w:left w:val="single" w:sz="4" w:space="0" w:color="auto"/>
              <w:bottom w:val="single" w:sz="4" w:space="0" w:color="auto"/>
              <w:right w:val="single" w:sz="4" w:space="0" w:color="auto"/>
            </w:tcBorders>
            <w:vAlign w:val="center"/>
          </w:tcPr>
          <w:p w14:paraId="51FDC25D" w14:textId="3005A151" w:rsidR="00B63C66" w:rsidRPr="00A11628" w:rsidRDefault="00B63C66" w:rsidP="009C131D">
            <w:pPr>
              <w:pStyle w:val="RevisionHistoryTitle"/>
              <w:spacing w:before="120" w:after="120"/>
              <w:rPr>
                <w:rFonts w:ascii="Times New Roman" w:hAnsi="Times New Roman"/>
                <w:color w:val="000000" w:themeColor="text1"/>
                <w:sz w:val="24"/>
                <w:szCs w:val="24"/>
              </w:rPr>
            </w:pPr>
          </w:p>
        </w:tc>
        <w:tc>
          <w:tcPr>
            <w:tcW w:w="1754" w:type="dxa"/>
            <w:tcBorders>
              <w:top w:val="single" w:sz="4" w:space="0" w:color="auto"/>
              <w:left w:val="single" w:sz="4" w:space="0" w:color="auto"/>
              <w:bottom w:val="single" w:sz="4" w:space="0" w:color="auto"/>
              <w:right w:val="single" w:sz="4" w:space="0" w:color="auto"/>
            </w:tcBorders>
            <w:vAlign w:val="center"/>
          </w:tcPr>
          <w:p w14:paraId="0F16559C" w14:textId="6C90AB1B" w:rsidR="00B63C66" w:rsidRPr="00A11628" w:rsidRDefault="00B63C66" w:rsidP="000E06EA">
            <w:pPr>
              <w:pStyle w:val="Comment"/>
              <w:jc w:val="center"/>
              <w:rPr>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66DF03C2" w14:textId="305142CF" w:rsidR="00B63C66" w:rsidRPr="00A11628" w:rsidRDefault="00B63C66" w:rsidP="000E06EA">
            <w:pPr>
              <w:pStyle w:val="Comment"/>
              <w:rPr>
                <w:i w:val="0"/>
                <w:sz w:val="24"/>
                <w:szCs w:val="24"/>
              </w:rPr>
            </w:pPr>
          </w:p>
        </w:tc>
      </w:tr>
      <w:tr w:rsidR="00715BB8" w:rsidRPr="00A11628" w14:paraId="44543713"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5ADCBE63" w14:textId="23FC799B" w:rsidR="00B17079" w:rsidRPr="00A11628" w:rsidRDefault="00B17079" w:rsidP="000E06EA">
            <w:pPr>
              <w:pStyle w:val="Comment"/>
              <w:jc w:val="center"/>
              <w:rPr>
                <w:i w:val="0"/>
                <w:sz w:val="24"/>
                <w:szCs w:val="24"/>
              </w:rPr>
            </w:pPr>
          </w:p>
        </w:tc>
        <w:tc>
          <w:tcPr>
            <w:tcW w:w="1100" w:type="dxa"/>
            <w:tcBorders>
              <w:top w:val="single" w:sz="4" w:space="0" w:color="auto"/>
              <w:left w:val="single" w:sz="4" w:space="0" w:color="auto"/>
              <w:bottom w:val="single" w:sz="4" w:space="0" w:color="auto"/>
              <w:right w:val="single" w:sz="4" w:space="0" w:color="auto"/>
            </w:tcBorders>
            <w:vAlign w:val="center"/>
          </w:tcPr>
          <w:p w14:paraId="6180CCE1" w14:textId="4367917A" w:rsidR="00B17079" w:rsidRPr="00A11628" w:rsidRDefault="00B17079" w:rsidP="00FF1619">
            <w:pPr>
              <w:pStyle w:val="RevisionHistoryTitle"/>
              <w:spacing w:before="120" w:after="120"/>
              <w:rPr>
                <w:rFonts w:ascii="Times New Roman" w:hAnsi="Times New Roman"/>
                <w:color w:val="000000" w:themeColor="text1"/>
                <w:sz w:val="24"/>
                <w:szCs w:val="24"/>
              </w:rPr>
            </w:pPr>
          </w:p>
        </w:tc>
        <w:tc>
          <w:tcPr>
            <w:tcW w:w="1754" w:type="dxa"/>
            <w:tcBorders>
              <w:top w:val="single" w:sz="4" w:space="0" w:color="auto"/>
              <w:left w:val="single" w:sz="4" w:space="0" w:color="auto"/>
              <w:bottom w:val="single" w:sz="4" w:space="0" w:color="auto"/>
              <w:right w:val="single" w:sz="4" w:space="0" w:color="auto"/>
            </w:tcBorders>
            <w:vAlign w:val="center"/>
          </w:tcPr>
          <w:p w14:paraId="2540C9AD" w14:textId="49DBCF01" w:rsidR="00B17079" w:rsidRPr="00A11628" w:rsidRDefault="00B17079" w:rsidP="000E06EA">
            <w:pPr>
              <w:pStyle w:val="Comment"/>
              <w:jc w:val="center"/>
              <w:rPr>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4185C7F1" w14:textId="2B250FE4" w:rsidR="00B17079" w:rsidRPr="00A11628" w:rsidRDefault="00B17079" w:rsidP="000E06EA">
            <w:pPr>
              <w:pStyle w:val="Comment"/>
              <w:rPr>
                <w:i w:val="0"/>
                <w:sz w:val="24"/>
                <w:szCs w:val="24"/>
              </w:rPr>
            </w:pPr>
          </w:p>
        </w:tc>
      </w:tr>
      <w:tr w:rsidR="00715BB8" w:rsidRPr="00EB166C" w14:paraId="2C5238A5"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6DD1BB87" w14:textId="60EB8811" w:rsidR="00B17079" w:rsidRPr="00A11628" w:rsidRDefault="00B17079" w:rsidP="00852ADD">
            <w:pPr>
              <w:pStyle w:val="Comment"/>
              <w:jc w:val="center"/>
              <w:rPr>
                <w:i w:val="0"/>
                <w:sz w:val="24"/>
                <w:szCs w:val="24"/>
              </w:rPr>
            </w:pPr>
          </w:p>
        </w:tc>
        <w:tc>
          <w:tcPr>
            <w:tcW w:w="1100" w:type="dxa"/>
            <w:tcBorders>
              <w:top w:val="single" w:sz="4" w:space="0" w:color="auto"/>
              <w:left w:val="single" w:sz="4" w:space="0" w:color="auto"/>
              <w:bottom w:val="single" w:sz="4" w:space="0" w:color="auto"/>
              <w:right w:val="single" w:sz="4" w:space="0" w:color="auto"/>
            </w:tcBorders>
            <w:vAlign w:val="center"/>
          </w:tcPr>
          <w:p w14:paraId="22140BE7" w14:textId="725404AF" w:rsidR="00B17079" w:rsidRPr="00A11628" w:rsidRDefault="00B17079" w:rsidP="00520D1B">
            <w:pPr>
              <w:pStyle w:val="RevisionHistoryTitle"/>
              <w:spacing w:before="120" w:after="120"/>
              <w:rPr>
                <w:rFonts w:ascii="Times New Roman" w:hAnsi="Times New Roman"/>
                <w:color w:val="000000" w:themeColor="text1"/>
                <w:sz w:val="24"/>
                <w:szCs w:val="24"/>
              </w:rPr>
            </w:pPr>
          </w:p>
        </w:tc>
        <w:tc>
          <w:tcPr>
            <w:tcW w:w="1754" w:type="dxa"/>
            <w:tcBorders>
              <w:top w:val="single" w:sz="4" w:space="0" w:color="auto"/>
              <w:left w:val="single" w:sz="4" w:space="0" w:color="auto"/>
              <w:bottom w:val="single" w:sz="4" w:space="0" w:color="auto"/>
              <w:right w:val="single" w:sz="4" w:space="0" w:color="auto"/>
            </w:tcBorders>
            <w:vAlign w:val="center"/>
          </w:tcPr>
          <w:p w14:paraId="76195915" w14:textId="3399C761" w:rsidR="00B17079" w:rsidRPr="00A11628" w:rsidRDefault="00B17079" w:rsidP="000E06EA">
            <w:pPr>
              <w:pStyle w:val="Comment"/>
              <w:jc w:val="center"/>
              <w:rPr>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457B755D" w14:textId="2C1C2FEC" w:rsidR="00B17079" w:rsidRPr="00A11628" w:rsidRDefault="00B17079" w:rsidP="00536CA5">
            <w:pPr>
              <w:rPr>
                <w:rFonts w:ascii="Times New Roman" w:hAnsi="Times New Roman" w:cs="Times New Roman"/>
                <w:sz w:val="24"/>
                <w:szCs w:val="24"/>
              </w:rPr>
            </w:pPr>
          </w:p>
        </w:tc>
      </w:tr>
      <w:tr w:rsidR="00715BB8" w:rsidRPr="00A11628" w14:paraId="4D39D195" w14:textId="77777777" w:rsidTr="00A11628">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6953CCD5" w14:textId="77777777" w:rsidR="00B17079" w:rsidRPr="00393C5E" w:rsidRDefault="00B17079" w:rsidP="000E06EA">
            <w:pPr>
              <w:pStyle w:val="Comment"/>
              <w:jc w:val="center"/>
              <w:rPr>
                <w:i w:val="0"/>
                <w:sz w:val="24"/>
                <w:szCs w:val="24"/>
              </w:rPr>
            </w:pPr>
          </w:p>
        </w:tc>
        <w:tc>
          <w:tcPr>
            <w:tcW w:w="1100" w:type="dxa"/>
            <w:tcBorders>
              <w:top w:val="single" w:sz="4" w:space="0" w:color="auto"/>
              <w:left w:val="single" w:sz="4" w:space="0" w:color="auto"/>
              <w:bottom w:val="single" w:sz="4" w:space="0" w:color="auto"/>
              <w:right w:val="single" w:sz="4" w:space="0" w:color="auto"/>
            </w:tcBorders>
            <w:vAlign w:val="center"/>
          </w:tcPr>
          <w:p w14:paraId="4EE5FEBD" w14:textId="77777777" w:rsidR="00B17079" w:rsidRPr="00A11628" w:rsidRDefault="00B17079" w:rsidP="000E06EA">
            <w:pPr>
              <w:pStyle w:val="RevisionHistoryTitle"/>
              <w:spacing w:before="120" w:after="120"/>
              <w:rPr>
                <w:rFonts w:ascii="Times New Roman" w:hAnsi="Times New Roman"/>
                <w:color w:val="000000" w:themeColor="text1"/>
                <w:sz w:val="24"/>
                <w:szCs w:val="24"/>
              </w:rPr>
            </w:pPr>
            <w:r w:rsidRPr="00A11628">
              <w:rPr>
                <w:rFonts w:ascii="Times New Roman" w:hAnsi="Times New Roman"/>
                <w:color w:val="000000" w:themeColor="text1"/>
                <w:sz w:val="24"/>
                <w:szCs w:val="24"/>
              </w:rPr>
              <w:t>1.0</w:t>
            </w:r>
            <w:r w:rsidR="000E06EA" w:rsidRPr="00A11628">
              <w:rPr>
                <w:rFonts w:ascii="Times New Roman" w:hAnsi="Times New Roman"/>
                <w:color w:val="000000" w:themeColor="text1"/>
                <w:sz w:val="24"/>
                <w:szCs w:val="24"/>
              </w:rPr>
              <w:t>.0</w:t>
            </w:r>
          </w:p>
        </w:tc>
        <w:tc>
          <w:tcPr>
            <w:tcW w:w="1754" w:type="dxa"/>
            <w:tcBorders>
              <w:top w:val="single" w:sz="4" w:space="0" w:color="auto"/>
              <w:left w:val="single" w:sz="4" w:space="0" w:color="auto"/>
              <w:bottom w:val="single" w:sz="4" w:space="0" w:color="auto"/>
              <w:right w:val="single" w:sz="4" w:space="0" w:color="auto"/>
            </w:tcBorders>
            <w:vAlign w:val="center"/>
          </w:tcPr>
          <w:p w14:paraId="686A800F" w14:textId="77777777" w:rsidR="00B17079" w:rsidRPr="00A11628" w:rsidRDefault="00520D1B" w:rsidP="000E06EA">
            <w:pPr>
              <w:pStyle w:val="Comment"/>
              <w:jc w:val="center"/>
              <w:rPr>
                <w:i w:val="0"/>
                <w:sz w:val="24"/>
                <w:szCs w:val="24"/>
              </w:rPr>
            </w:pPr>
            <w:r w:rsidRPr="00A11628">
              <w:rPr>
                <w:i w:val="0"/>
                <w:sz w:val="24"/>
                <w:szCs w:val="24"/>
              </w:rPr>
              <w:t>Approved Document</w:t>
            </w:r>
          </w:p>
        </w:tc>
        <w:tc>
          <w:tcPr>
            <w:tcW w:w="5208" w:type="dxa"/>
            <w:tcBorders>
              <w:top w:val="single" w:sz="4" w:space="0" w:color="auto"/>
              <w:left w:val="single" w:sz="4" w:space="0" w:color="auto"/>
              <w:bottom w:val="single" w:sz="4" w:space="0" w:color="auto"/>
              <w:right w:val="single" w:sz="4" w:space="0" w:color="auto"/>
            </w:tcBorders>
            <w:vAlign w:val="center"/>
          </w:tcPr>
          <w:p w14:paraId="58BFB2C3" w14:textId="77777777" w:rsidR="00B17079" w:rsidRPr="00A11628" w:rsidRDefault="00B17079" w:rsidP="000E06EA">
            <w:pPr>
              <w:pStyle w:val="Comment"/>
              <w:jc w:val="center"/>
              <w:rPr>
                <w:i w:val="0"/>
                <w:sz w:val="24"/>
                <w:szCs w:val="24"/>
              </w:rPr>
            </w:pPr>
          </w:p>
        </w:tc>
      </w:tr>
    </w:tbl>
    <w:p w14:paraId="3E2A2CCD" w14:textId="77777777" w:rsidR="00B17079" w:rsidRPr="00EB166C" w:rsidRDefault="00B17079" w:rsidP="001B6CAC">
      <w:pPr>
        <w:spacing w:before="0" w:after="0"/>
        <w:rPr>
          <w:rFonts w:ascii="Times New Roman" w:eastAsia="Times New Roman" w:hAnsi="Times New Roman" w:cs="Times New Roman"/>
          <w:b/>
          <w:szCs w:val="32"/>
        </w:rPr>
      </w:pPr>
    </w:p>
    <w:p w14:paraId="73058EFC" w14:textId="77777777" w:rsidR="00861F64" w:rsidRPr="00EB166C" w:rsidRDefault="00861F64">
      <w:pPr>
        <w:spacing w:before="0" w:after="200" w:line="276" w:lineRule="auto"/>
        <w:rPr>
          <w:rFonts w:ascii="Times New Roman" w:eastAsia="Times New Roman" w:hAnsi="Times New Roman" w:cs="Times New Roman"/>
          <w:b/>
          <w:color w:val="auto"/>
          <w:sz w:val="32"/>
          <w:szCs w:val="32"/>
        </w:rPr>
      </w:pPr>
      <w:r w:rsidRPr="00EB166C">
        <w:rPr>
          <w:rFonts w:ascii="Times New Roman" w:hAnsi="Times New Roman" w:cs="Times New Roman"/>
          <w:sz w:val="32"/>
          <w:szCs w:val="32"/>
        </w:rPr>
        <w:br w:type="page"/>
      </w:r>
    </w:p>
    <w:p w14:paraId="374B4392" w14:textId="77777777" w:rsidR="00B17079" w:rsidRPr="00EB166C" w:rsidRDefault="00B17079" w:rsidP="003E0C36">
      <w:pPr>
        <w:pStyle w:val="Footer"/>
        <w:tabs>
          <w:tab w:val="left" w:pos="720"/>
        </w:tabs>
        <w:spacing w:after="120"/>
        <w:rPr>
          <w:rFonts w:ascii="Times New Roman" w:hAnsi="Times New Roman" w:cs="Times New Roman"/>
          <w:sz w:val="32"/>
          <w:szCs w:val="32"/>
        </w:rPr>
      </w:pPr>
      <w:r w:rsidRPr="00EB166C">
        <w:rPr>
          <w:rFonts w:ascii="Times New Roman" w:hAnsi="Times New Roman" w:cs="Times New Roman"/>
          <w:sz w:val="32"/>
          <w:szCs w:val="32"/>
        </w:rPr>
        <w:lastRenderedPageBreak/>
        <w:t>Approval Log</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997"/>
        <w:gridCol w:w="1016"/>
        <w:gridCol w:w="5270"/>
        <w:gridCol w:w="2797"/>
      </w:tblGrid>
      <w:tr w:rsidR="00E52DCC" w:rsidRPr="00A11628" w14:paraId="74EA86D0" w14:textId="77777777" w:rsidTr="00141EA1">
        <w:trPr>
          <w:trHeight w:val="377"/>
          <w:jc w:val="center"/>
        </w:trPr>
        <w:tc>
          <w:tcPr>
            <w:tcW w:w="997" w:type="dxa"/>
            <w:shd w:val="clear" w:color="auto" w:fill="000000" w:themeFill="text1"/>
            <w:vAlign w:val="center"/>
          </w:tcPr>
          <w:p w14:paraId="5D6C12C7" w14:textId="77777777" w:rsidR="00B17079" w:rsidRPr="00A11628" w:rsidRDefault="00B17079" w:rsidP="003E0C36">
            <w:pPr>
              <w:jc w:val="center"/>
              <w:rPr>
                <w:rFonts w:ascii="Times New Roman" w:hAnsi="Times New Roman" w:cs="Times New Roman"/>
                <w:b/>
                <w:color w:val="FFFFFF" w:themeColor="background1"/>
                <w:sz w:val="24"/>
                <w:szCs w:val="24"/>
              </w:rPr>
            </w:pPr>
            <w:r w:rsidRPr="00A11628">
              <w:rPr>
                <w:rFonts w:ascii="Times New Roman" w:hAnsi="Times New Roman" w:cs="Times New Roman"/>
                <w:b/>
                <w:color w:val="FFFFFF" w:themeColor="background1"/>
                <w:sz w:val="24"/>
                <w:szCs w:val="24"/>
              </w:rPr>
              <w:t>Date</w:t>
            </w:r>
          </w:p>
        </w:tc>
        <w:tc>
          <w:tcPr>
            <w:tcW w:w="1016" w:type="dxa"/>
            <w:shd w:val="clear" w:color="auto" w:fill="000000" w:themeFill="text1"/>
            <w:vAlign w:val="center"/>
          </w:tcPr>
          <w:p w14:paraId="161934DC" w14:textId="77777777" w:rsidR="00B17079" w:rsidRPr="00A11628" w:rsidRDefault="00B17079" w:rsidP="003E0C36">
            <w:pPr>
              <w:jc w:val="center"/>
              <w:rPr>
                <w:rFonts w:ascii="Times New Roman" w:hAnsi="Times New Roman" w:cs="Times New Roman"/>
                <w:b/>
                <w:color w:val="FFFFFF" w:themeColor="background1"/>
                <w:sz w:val="24"/>
                <w:szCs w:val="24"/>
              </w:rPr>
            </w:pPr>
            <w:r w:rsidRPr="00A11628">
              <w:rPr>
                <w:rFonts w:ascii="Times New Roman" w:hAnsi="Times New Roman" w:cs="Times New Roman"/>
                <w:b/>
                <w:color w:val="FFFFFF" w:themeColor="background1"/>
                <w:sz w:val="24"/>
                <w:szCs w:val="24"/>
              </w:rPr>
              <w:t>Version</w:t>
            </w:r>
          </w:p>
        </w:tc>
        <w:tc>
          <w:tcPr>
            <w:tcW w:w="5270" w:type="dxa"/>
            <w:shd w:val="clear" w:color="auto" w:fill="000000" w:themeFill="text1"/>
            <w:vAlign w:val="center"/>
          </w:tcPr>
          <w:p w14:paraId="600DAA38" w14:textId="77777777" w:rsidR="00B17079" w:rsidRPr="00A11628" w:rsidRDefault="00B17079" w:rsidP="003E0C36">
            <w:pPr>
              <w:jc w:val="center"/>
              <w:rPr>
                <w:rFonts w:ascii="Times New Roman" w:hAnsi="Times New Roman" w:cs="Times New Roman"/>
                <w:b/>
                <w:color w:val="FFFFFF" w:themeColor="background1"/>
                <w:sz w:val="24"/>
                <w:szCs w:val="24"/>
              </w:rPr>
            </w:pPr>
            <w:r w:rsidRPr="00A11628">
              <w:rPr>
                <w:rFonts w:ascii="Times New Roman" w:hAnsi="Times New Roman" w:cs="Times New Roman"/>
                <w:b/>
                <w:color w:val="FFFFFF" w:themeColor="background1"/>
                <w:sz w:val="24"/>
                <w:szCs w:val="24"/>
              </w:rPr>
              <w:t>Approving Party</w:t>
            </w:r>
          </w:p>
        </w:tc>
        <w:tc>
          <w:tcPr>
            <w:tcW w:w="2797" w:type="dxa"/>
            <w:shd w:val="clear" w:color="auto" w:fill="000000" w:themeFill="text1"/>
            <w:vAlign w:val="center"/>
          </w:tcPr>
          <w:p w14:paraId="07481F6F" w14:textId="77777777" w:rsidR="00B17079" w:rsidRPr="00A11628" w:rsidRDefault="00B17079" w:rsidP="003E0C36">
            <w:pPr>
              <w:jc w:val="center"/>
              <w:rPr>
                <w:rFonts w:ascii="Times New Roman" w:hAnsi="Times New Roman" w:cs="Times New Roman"/>
                <w:b/>
                <w:color w:val="FFFFFF" w:themeColor="background1"/>
                <w:sz w:val="24"/>
                <w:szCs w:val="24"/>
              </w:rPr>
            </w:pPr>
            <w:r w:rsidRPr="00A11628">
              <w:rPr>
                <w:rFonts w:ascii="Times New Roman" w:hAnsi="Times New Roman" w:cs="Times New Roman"/>
                <w:b/>
                <w:color w:val="FFFFFF" w:themeColor="background1"/>
                <w:sz w:val="24"/>
                <w:szCs w:val="24"/>
              </w:rPr>
              <w:t>Signature</w:t>
            </w:r>
          </w:p>
        </w:tc>
      </w:tr>
      <w:tr w:rsidR="006943D5" w:rsidRPr="00A11628" w14:paraId="77BDE1B6" w14:textId="77777777" w:rsidTr="00141EA1">
        <w:trPr>
          <w:jc w:val="center"/>
        </w:trPr>
        <w:tc>
          <w:tcPr>
            <w:tcW w:w="997" w:type="dxa"/>
            <w:shd w:val="clear" w:color="auto" w:fill="auto"/>
            <w:vAlign w:val="center"/>
          </w:tcPr>
          <w:p w14:paraId="6442E12E" w14:textId="77777777" w:rsidR="00B17079" w:rsidRPr="00A11628" w:rsidRDefault="00B17079" w:rsidP="003E0C36">
            <w:pPr>
              <w:jc w:val="center"/>
              <w:rPr>
                <w:rFonts w:ascii="Times New Roman" w:hAnsi="Times New Roman" w:cs="Times New Roman"/>
                <w:sz w:val="24"/>
                <w:szCs w:val="24"/>
              </w:rPr>
            </w:pPr>
            <w:r w:rsidRPr="00A11628">
              <w:rPr>
                <w:rFonts w:ascii="Times New Roman" w:hAnsi="Times New Roman" w:cs="Times New Roman"/>
                <w:sz w:val="24"/>
                <w:szCs w:val="24"/>
              </w:rPr>
              <w:t xml:space="preserve"> </w:t>
            </w:r>
          </w:p>
        </w:tc>
        <w:tc>
          <w:tcPr>
            <w:tcW w:w="1016" w:type="dxa"/>
            <w:shd w:val="clear" w:color="auto" w:fill="auto"/>
            <w:vAlign w:val="center"/>
          </w:tcPr>
          <w:p w14:paraId="74C59938" w14:textId="77777777" w:rsidR="00B17079" w:rsidRPr="00A11628" w:rsidRDefault="00B17079" w:rsidP="003E0C36">
            <w:pPr>
              <w:jc w:val="center"/>
              <w:rPr>
                <w:rFonts w:ascii="Times New Roman" w:hAnsi="Times New Roman" w:cs="Times New Roman"/>
                <w:sz w:val="24"/>
                <w:szCs w:val="24"/>
              </w:rPr>
            </w:pPr>
            <w:r w:rsidRPr="00A11628">
              <w:rPr>
                <w:rFonts w:ascii="Times New Roman" w:hAnsi="Times New Roman" w:cs="Times New Roman"/>
                <w:sz w:val="24"/>
                <w:szCs w:val="24"/>
              </w:rPr>
              <w:t>1.0</w:t>
            </w:r>
          </w:p>
        </w:tc>
        <w:tc>
          <w:tcPr>
            <w:tcW w:w="5270" w:type="dxa"/>
            <w:shd w:val="clear" w:color="auto" w:fill="auto"/>
          </w:tcPr>
          <w:p w14:paraId="2B253A31" w14:textId="2CC9AEA7" w:rsidR="00EC2406" w:rsidRPr="00A11628" w:rsidRDefault="00EC2406" w:rsidP="003E0C36">
            <w:pPr>
              <w:rPr>
                <w:rFonts w:ascii="Times New Roman" w:hAnsi="Times New Roman" w:cs="Times New Roman"/>
                <w:sz w:val="24"/>
                <w:szCs w:val="24"/>
              </w:rPr>
            </w:pPr>
            <w:r w:rsidRPr="00A11628">
              <w:rPr>
                <w:rFonts w:ascii="Times New Roman" w:hAnsi="Times New Roman" w:cs="Times New Roman"/>
                <w:sz w:val="24"/>
                <w:szCs w:val="24"/>
              </w:rPr>
              <w:t>Deirdre Bishop</w:t>
            </w:r>
          </w:p>
          <w:p w14:paraId="5538746F" w14:textId="3252BCE4" w:rsidR="00B17079" w:rsidRPr="00A11628" w:rsidRDefault="00B17079" w:rsidP="003E0C36">
            <w:pPr>
              <w:rPr>
                <w:rFonts w:ascii="Times New Roman" w:hAnsi="Times New Roman" w:cs="Times New Roman"/>
                <w:sz w:val="24"/>
                <w:szCs w:val="24"/>
              </w:rPr>
            </w:pPr>
            <w:r w:rsidRPr="00A11628">
              <w:rPr>
                <w:rFonts w:ascii="Times New Roman" w:hAnsi="Times New Roman" w:cs="Times New Roman"/>
                <w:sz w:val="24"/>
                <w:szCs w:val="24"/>
              </w:rPr>
              <w:t>Chief, Geography Division</w:t>
            </w:r>
          </w:p>
        </w:tc>
        <w:tc>
          <w:tcPr>
            <w:tcW w:w="2797" w:type="dxa"/>
            <w:shd w:val="clear" w:color="auto" w:fill="auto"/>
            <w:vAlign w:val="center"/>
          </w:tcPr>
          <w:p w14:paraId="71D79D63" w14:textId="77777777" w:rsidR="00B17079" w:rsidRPr="00A11628" w:rsidRDefault="00B17079" w:rsidP="003E0C36">
            <w:pPr>
              <w:jc w:val="center"/>
              <w:rPr>
                <w:rFonts w:ascii="Times New Roman" w:hAnsi="Times New Roman" w:cs="Times New Roman"/>
                <w:sz w:val="24"/>
                <w:szCs w:val="24"/>
              </w:rPr>
            </w:pPr>
          </w:p>
        </w:tc>
      </w:tr>
      <w:tr w:rsidR="00DA6B3C" w:rsidRPr="00A11628" w14:paraId="62D08EB0" w14:textId="77777777" w:rsidTr="00141EA1">
        <w:trPr>
          <w:jc w:val="center"/>
        </w:trPr>
        <w:tc>
          <w:tcPr>
            <w:tcW w:w="997" w:type="dxa"/>
            <w:shd w:val="clear" w:color="auto" w:fill="auto"/>
            <w:vAlign w:val="center"/>
          </w:tcPr>
          <w:p w14:paraId="20609E1C" w14:textId="77777777" w:rsidR="00DA6B3C" w:rsidRPr="00A11628" w:rsidRDefault="00DA6B3C" w:rsidP="00BC3347">
            <w:pPr>
              <w:jc w:val="center"/>
              <w:rPr>
                <w:rFonts w:ascii="Times New Roman" w:hAnsi="Times New Roman" w:cs="Times New Roman"/>
                <w:sz w:val="24"/>
                <w:szCs w:val="24"/>
              </w:rPr>
            </w:pPr>
          </w:p>
        </w:tc>
        <w:tc>
          <w:tcPr>
            <w:tcW w:w="1016" w:type="dxa"/>
            <w:shd w:val="clear" w:color="auto" w:fill="auto"/>
            <w:vAlign w:val="center"/>
          </w:tcPr>
          <w:p w14:paraId="359E5889" w14:textId="77777777" w:rsidR="00DA6B3C" w:rsidRPr="00A11628" w:rsidRDefault="00DA6B3C" w:rsidP="00BC3347">
            <w:pPr>
              <w:jc w:val="center"/>
              <w:rPr>
                <w:rFonts w:ascii="Times New Roman" w:hAnsi="Times New Roman" w:cs="Times New Roman"/>
                <w:sz w:val="24"/>
                <w:szCs w:val="24"/>
              </w:rPr>
            </w:pPr>
            <w:r w:rsidRPr="00A11628">
              <w:rPr>
                <w:rFonts w:ascii="Times New Roman" w:hAnsi="Times New Roman" w:cs="Times New Roman"/>
                <w:sz w:val="24"/>
                <w:szCs w:val="24"/>
              </w:rPr>
              <w:t>1.0</w:t>
            </w:r>
          </w:p>
        </w:tc>
        <w:tc>
          <w:tcPr>
            <w:tcW w:w="5270" w:type="dxa"/>
            <w:shd w:val="clear" w:color="auto" w:fill="auto"/>
          </w:tcPr>
          <w:p w14:paraId="16B75ABC" w14:textId="77777777" w:rsidR="00DA6B3C" w:rsidRPr="00A11628" w:rsidRDefault="00DA6B3C" w:rsidP="00BC3347">
            <w:pPr>
              <w:rPr>
                <w:rFonts w:ascii="Times New Roman" w:hAnsi="Times New Roman" w:cs="Times New Roman"/>
                <w:sz w:val="24"/>
                <w:szCs w:val="24"/>
              </w:rPr>
            </w:pPr>
            <w:r w:rsidRPr="00A11628">
              <w:rPr>
                <w:rFonts w:ascii="Times New Roman" w:hAnsi="Times New Roman" w:cs="Times New Roman"/>
                <w:sz w:val="24"/>
                <w:szCs w:val="24"/>
              </w:rPr>
              <w:t>Gregory F. Hanks Jr.</w:t>
            </w:r>
          </w:p>
          <w:p w14:paraId="1320A568" w14:textId="5A258978" w:rsidR="00DA6B3C" w:rsidRPr="00A11628" w:rsidRDefault="00DA6B3C" w:rsidP="00DA6B3C">
            <w:pPr>
              <w:rPr>
                <w:rFonts w:ascii="Times New Roman" w:hAnsi="Times New Roman" w:cs="Times New Roman"/>
                <w:sz w:val="24"/>
                <w:szCs w:val="24"/>
              </w:rPr>
            </w:pPr>
            <w:r w:rsidRPr="00A11628">
              <w:rPr>
                <w:rFonts w:ascii="Times New Roman" w:hAnsi="Times New Roman" w:cs="Times New Roman"/>
                <w:sz w:val="24"/>
                <w:szCs w:val="24"/>
              </w:rPr>
              <w:t>Deputy Chief, Geography Division</w:t>
            </w:r>
          </w:p>
        </w:tc>
        <w:tc>
          <w:tcPr>
            <w:tcW w:w="2797" w:type="dxa"/>
            <w:shd w:val="clear" w:color="auto" w:fill="auto"/>
            <w:vAlign w:val="center"/>
          </w:tcPr>
          <w:p w14:paraId="667648B7" w14:textId="77777777" w:rsidR="00DA6B3C" w:rsidRPr="00A11628" w:rsidRDefault="00DA6B3C" w:rsidP="00BC3347">
            <w:pPr>
              <w:jc w:val="center"/>
              <w:rPr>
                <w:rFonts w:ascii="Times New Roman" w:hAnsi="Times New Roman" w:cs="Times New Roman"/>
                <w:sz w:val="24"/>
                <w:szCs w:val="24"/>
              </w:rPr>
            </w:pPr>
          </w:p>
        </w:tc>
      </w:tr>
      <w:tr w:rsidR="006943D5" w:rsidRPr="00A11628" w14:paraId="7871BB60" w14:textId="77777777" w:rsidTr="00141EA1">
        <w:trPr>
          <w:jc w:val="center"/>
        </w:trPr>
        <w:tc>
          <w:tcPr>
            <w:tcW w:w="997" w:type="dxa"/>
            <w:shd w:val="clear" w:color="auto" w:fill="auto"/>
            <w:vAlign w:val="center"/>
          </w:tcPr>
          <w:p w14:paraId="4A8901F8" w14:textId="77777777" w:rsidR="00B17079" w:rsidRPr="00A11628" w:rsidRDefault="00B17079" w:rsidP="003E0C36">
            <w:pPr>
              <w:jc w:val="center"/>
              <w:rPr>
                <w:rFonts w:ascii="Times New Roman" w:hAnsi="Times New Roman" w:cs="Times New Roman"/>
                <w:sz w:val="24"/>
                <w:szCs w:val="24"/>
              </w:rPr>
            </w:pPr>
          </w:p>
        </w:tc>
        <w:tc>
          <w:tcPr>
            <w:tcW w:w="1016" w:type="dxa"/>
            <w:shd w:val="clear" w:color="auto" w:fill="auto"/>
            <w:vAlign w:val="center"/>
          </w:tcPr>
          <w:p w14:paraId="051D74DE" w14:textId="77777777" w:rsidR="00B17079" w:rsidRPr="00A11628" w:rsidRDefault="00B17079" w:rsidP="003E0C36">
            <w:pPr>
              <w:jc w:val="center"/>
              <w:rPr>
                <w:rFonts w:ascii="Times New Roman" w:hAnsi="Times New Roman" w:cs="Times New Roman"/>
                <w:sz w:val="24"/>
                <w:szCs w:val="24"/>
              </w:rPr>
            </w:pPr>
            <w:r w:rsidRPr="00A11628">
              <w:rPr>
                <w:rFonts w:ascii="Times New Roman" w:hAnsi="Times New Roman" w:cs="Times New Roman"/>
                <w:sz w:val="24"/>
                <w:szCs w:val="24"/>
              </w:rPr>
              <w:t>1.0</w:t>
            </w:r>
          </w:p>
        </w:tc>
        <w:tc>
          <w:tcPr>
            <w:tcW w:w="5270" w:type="dxa"/>
            <w:shd w:val="clear" w:color="auto" w:fill="auto"/>
          </w:tcPr>
          <w:p w14:paraId="56192018" w14:textId="77777777" w:rsidR="00B17079" w:rsidRPr="00A11628" w:rsidRDefault="00B17079" w:rsidP="003E0C36">
            <w:pPr>
              <w:rPr>
                <w:rFonts w:ascii="Times New Roman" w:hAnsi="Times New Roman" w:cs="Times New Roman"/>
                <w:sz w:val="24"/>
                <w:szCs w:val="24"/>
              </w:rPr>
            </w:pPr>
            <w:r w:rsidRPr="00A11628">
              <w:rPr>
                <w:rFonts w:ascii="Times New Roman" w:hAnsi="Times New Roman" w:cs="Times New Roman"/>
                <w:sz w:val="24"/>
                <w:szCs w:val="24"/>
              </w:rPr>
              <w:t>Michael Ratcliffe</w:t>
            </w:r>
          </w:p>
          <w:p w14:paraId="1CF12272" w14:textId="77777777" w:rsidR="00B17079" w:rsidRPr="00A11628" w:rsidRDefault="00B17079" w:rsidP="003E0C36">
            <w:pPr>
              <w:rPr>
                <w:rFonts w:ascii="Times New Roman" w:hAnsi="Times New Roman" w:cs="Times New Roman"/>
                <w:sz w:val="24"/>
                <w:szCs w:val="24"/>
              </w:rPr>
            </w:pPr>
            <w:r w:rsidRPr="00A11628">
              <w:rPr>
                <w:rFonts w:ascii="Times New Roman" w:hAnsi="Times New Roman" w:cs="Times New Roman"/>
                <w:sz w:val="24"/>
                <w:szCs w:val="24"/>
              </w:rPr>
              <w:t>Features WG Mentor ADC</w:t>
            </w:r>
          </w:p>
          <w:p w14:paraId="69C32E34" w14:textId="1D260524" w:rsidR="00B17079" w:rsidRPr="00A11628" w:rsidRDefault="00B17079" w:rsidP="003E0C36">
            <w:pPr>
              <w:rPr>
                <w:rFonts w:ascii="Times New Roman" w:hAnsi="Times New Roman" w:cs="Times New Roman"/>
                <w:sz w:val="24"/>
                <w:szCs w:val="24"/>
              </w:rPr>
            </w:pPr>
            <w:r w:rsidRPr="00A11628">
              <w:rPr>
                <w:rFonts w:ascii="Times New Roman" w:hAnsi="Times New Roman" w:cs="Times New Roman"/>
                <w:sz w:val="24"/>
                <w:szCs w:val="24"/>
              </w:rPr>
              <w:t xml:space="preserve">Assistant Division Chief for </w:t>
            </w:r>
            <w:r w:rsidR="00EC2406" w:rsidRPr="00A11628">
              <w:rPr>
                <w:rFonts w:ascii="Times New Roman" w:hAnsi="Times New Roman" w:cs="Times New Roman"/>
                <w:sz w:val="24"/>
                <w:szCs w:val="24"/>
              </w:rPr>
              <w:t>Geographic Standards, Criteria, Research &amp; Quality</w:t>
            </w:r>
          </w:p>
        </w:tc>
        <w:tc>
          <w:tcPr>
            <w:tcW w:w="2797" w:type="dxa"/>
            <w:shd w:val="clear" w:color="auto" w:fill="auto"/>
            <w:vAlign w:val="center"/>
          </w:tcPr>
          <w:p w14:paraId="7FD062F8" w14:textId="77777777" w:rsidR="00B17079" w:rsidRPr="00A11628" w:rsidRDefault="00B17079" w:rsidP="003E0C36">
            <w:pPr>
              <w:jc w:val="center"/>
              <w:rPr>
                <w:rFonts w:ascii="Times New Roman" w:hAnsi="Times New Roman" w:cs="Times New Roman"/>
                <w:sz w:val="24"/>
                <w:szCs w:val="24"/>
              </w:rPr>
            </w:pPr>
          </w:p>
        </w:tc>
      </w:tr>
      <w:tr w:rsidR="006943D5" w:rsidRPr="00A11628" w14:paraId="39E478A8" w14:textId="77777777" w:rsidTr="00141EA1">
        <w:trPr>
          <w:jc w:val="center"/>
        </w:trPr>
        <w:tc>
          <w:tcPr>
            <w:tcW w:w="997" w:type="dxa"/>
            <w:shd w:val="clear" w:color="auto" w:fill="auto"/>
            <w:vAlign w:val="center"/>
          </w:tcPr>
          <w:p w14:paraId="3E2E58AC" w14:textId="77777777" w:rsidR="00B17079" w:rsidRPr="00A11628" w:rsidRDefault="00B17079" w:rsidP="003E0C36">
            <w:pPr>
              <w:jc w:val="center"/>
              <w:rPr>
                <w:rFonts w:ascii="Times New Roman" w:hAnsi="Times New Roman" w:cs="Times New Roman"/>
                <w:sz w:val="24"/>
                <w:szCs w:val="24"/>
              </w:rPr>
            </w:pPr>
          </w:p>
        </w:tc>
        <w:tc>
          <w:tcPr>
            <w:tcW w:w="1016" w:type="dxa"/>
            <w:shd w:val="clear" w:color="auto" w:fill="auto"/>
            <w:vAlign w:val="center"/>
          </w:tcPr>
          <w:p w14:paraId="130C8FA3" w14:textId="77777777" w:rsidR="00B17079" w:rsidRPr="00A11628" w:rsidRDefault="00B17079" w:rsidP="003E0C36">
            <w:pPr>
              <w:jc w:val="center"/>
              <w:rPr>
                <w:rFonts w:ascii="Times New Roman" w:hAnsi="Times New Roman" w:cs="Times New Roman"/>
                <w:sz w:val="24"/>
                <w:szCs w:val="24"/>
              </w:rPr>
            </w:pPr>
            <w:r w:rsidRPr="00A11628">
              <w:rPr>
                <w:rFonts w:ascii="Times New Roman" w:hAnsi="Times New Roman" w:cs="Times New Roman"/>
                <w:sz w:val="24"/>
                <w:szCs w:val="24"/>
              </w:rPr>
              <w:t>1.0</w:t>
            </w:r>
          </w:p>
        </w:tc>
        <w:tc>
          <w:tcPr>
            <w:tcW w:w="5270" w:type="dxa"/>
            <w:shd w:val="clear" w:color="auto" w:fill="auto"/>
          </w:tcPr>
          <w:p w14:paraId="59116D0C" w14:textId="77777777" w:rsidR="00EC2406" w:rsidRPr="00A11628" w:rsidRDefault="00EC2406" w:rsidP="003E0C36">
            <w:pPr>
              <w:rPr>
                <w:rFonts w:ascii="Times New Roman" w:hAnsi="Times New Roman" w:cs="Times New Roman"/>
                <w:sz w:val="24"/>
                <w:szCs w:val="24"/>
              </w:rPr>
            </w:pPr>
            <w:r w:rsidRPr="00A11628">
              <w:rPr>
                <w:rFonts w:ascii="Times New Roman" w:hAnsi="Times New Roman" w:cs="Times New Roman"/>
                <w:sz w:val="24"/>
                <w:szCs w:val="24"/>
              </w:rPr>
              <w:t>Vincent Osier</w:t>
            </w:r>
          </w:p>
          <w:p w14:paraId="643271B9" w14:textId="60C0A1F0" w:rsidR="00B17079" w:rsidRPr="00A11628" w:rsidRDefault="00B17079" w:rsidP="003E0C36">
            <w:pPr>
              <w:rPr>
                <w:rFonts w:ascii="Times New Roman" w:hAnsi="Times New Roman" w:cs="Times New Roman"/>
                <w:sz w:val="24"/>
                <w:szCs w:val="24"/>
              </w:rPr>
            </w:pPr>
            <w:r w:rsidRPr="00A11628">
              <w:rPr>
                <w:rFonts w:ascii="Times New Roman" w:hAnsi="Times New Roman" w:cs="Times New Roman"/>
                <w:sz w:val="24"/>
                <w:szCs w:val="24"/>
              </w:rPr>
              <w:t xml:space="preserve">Chief, </w:t>
            </w:r>
            <w:r w:rsidR="00EC2406" w:rsidRPr="00A11628">
              <w:rPr>
                <w:rFonts w:ascii="Times New Roman" w:hAnsi="Times New Roman" w:cs="Times New Roman"/>
                <w:sz w:val="24"/>
                <w:szCs w:val="24"/>
              </w:rPr>
              <w:t>Geographic Standards, Criteria, and Quality</w:t>
            </w:r>
          </w:p>
        </w:tc>
        <w:tc>
          <w:tcPr>
            <w:tcW w:w="2797" w:type="dxa"/>
            <w:shd w:val="clear" w:color="auto" w:fill="auto"/>
            <w:vAlign w:val="center"/>
          </w:tcPr>
          <w:p w14:paraId="7E41B5B2" w14:textId="77777777" w:rsidR="00B17079" w:rsidRPr="00A11628" w:rsidRDefault="00B17079" w:rsidP="003E0C36">
            <w:pPr>
              <w:jc w:val="center"/>
              <w:rPr>
                <w:rFonts w:ascii="Times New Roman" w:hAnsi="Times New Roman" w:cs="Times New Roman"/>
                <w:sz w:val="24"/>
                <w:szCs w:val="24"/>
              </w:rPr>
            </w:pPr>
          </w:p>
        </w:tc>
      </w:tr>
      <w:tr w:rsidR="006943D5" w:rsidRPr="00A11628" w14:paraId="6CCE7C12" w14:textId="77777777" w:rsidTr="00141EA1">
        <w:trPr>
          <w:jc w:val="center"/>
        </w:trPr>
        <w:tc>
          <w:tcPr>
            <w:tcW w:w="997" w:type="dxa"/>
            <w:shd w:val="clear" w:color="auto" w:fill="auto"/>
            <w:vAlign w:val="center"/>
          </w:tcPr>
          <w:p w14:paraId="0CF59CC7" w14:textId="77777777" w:rsidR="00B17079" w:rsidRPr="00A11628" w:rsidRDefault="00B17079" w:rsidP="003E0C36">
            <w:pPr>
              <w:jc w:val="center"/>
              <w:rPr>
                <w:rFonts w:ascii="Times New Roman" w:hAnsi="Times New Roman" w:cs="Times New Roman"/>
                <w:sz w:val="24"/>
                <w:szCs w:val="24"/>
              </w:rPr>
            </w:pPr>
          </w:p>
        </w:tc>
        <w:tc>
          <w:tcPr>
            <w:tcW w:w="1016" w:type="dxa"/>
            <w:shd w:val="clear" w:color="auto" w:fill="auto"/>
            <w:vAlign w:val="center"/>
          </w:tcPr>
          <w:p w14:paraId="458C264E" w14:textId="77777777" w:rsidR="00B17079" w:rsidRPr="00A11628" w:rsidRDefault="00B17079" w:rsidP="003E0C36">
            <w:pPr>
              <w:jc w:val="center"/>
              <w:rPr>
                <w:rFonts w:ascii="Times New Roman" w:hAnsi="Times New Roman" w:cs="Times New Roman"/>
                <w:sz w:val="24"/>
                <w:szCs w:val="24"/>
              </w:rPr>
            </w:pPr>
            <w:r w:rsidRPr="00A11628">
              <w:rPr>
                <w:rFonts w:ascii="Times New Roman" w:hAnsi="Times New Roman" w:cs="Times New Roman"/>
                <w:sz w:val="24"/>
                <w:szCs w:val="24"/>
              </w:rPr>
              <w:t>1.0</w:t>
            </w:r>
          </w:p>
        </w:tc>
        <w:tc>
          <w:tcPr>
            <w:tcW w:w="5270" w:type="dxa"/>
            <w:shd w:val="clear" w:color="auto" w:fill="auto"/>
          </w:tcPr>
          <w:p w14:paraId="2CA65807" w14:textId="77777777" w:rsidR="00B17079" w:rsidRPr="00A11628" w:rsidRDefault="00B17079" w:rsidP="003E0C36">
            <w:pPr>
              <w:rPr>
                <w:rFonts w:ascii="Times New Roman" w:hAnsi="Times New Roman" w:cs="Times New Roman"/>
                <w:sz w:val="24"/>
                <w:szCs w:val="24"/>
              </w:rPr>
            </w:pPr>
            <w:r w:rsidRPr="00A11628">
              <w:rPr>
                <w:rFonts w:ascii="Times New Roman" w:hAnsi="Times New Roman" w:cs="Times New Roman"/>
                <w:sz w:val="24"/>
                <w:szCs w:val="24"/>
              </w:rPr>
              <w:t>Andrew Flora</w:t>
            </w:r>
          </w:p>
          <w:p w14:paraId="048BC848" w14:textId="5D45434F" w:rsidR="00B17079" w:rsidRPr="00A11628" w:rsidRDefault="00C979F3" w:rsidP="00C979F3">
            <w:pPr>
              <w:rPr>
                <w:rFonts w:ascii="Times New Roman" w:hAnsi="Times New Roman" w:cs="Times New Roman"/>
                <w:sz w:val="24"/>
                <w:szCs w:val="24"/>
              </w:rPr>
            </w:pPr>
            <w:r>
              <w:rPr>
                <w:rFonts w:ascii="Times New Roman" w:hAnsi="Times New Roman" w:cs="Times New Roman"/>
                <w:sz w:val="24"/>
                <w:szCs w:val="24"/>
              </w:rPr>
              <w:t>Geographer</w:t>
            </w:r>
          </w:p>
        </w:tc>
        <w:tc>
          <w:tcPr>
            <w:tcW w:w="2797" w:type="dxa"/>
            <w:shd w:val="clear" w:color="auto" w:fill="auto"/>
            <w:vAlign w:val="center"/>
          </w:tcPr>
          <w:p w14:paraId="018F2D6E" w14:textId="77777777" w:rsidR="00B17079" w:rsidRPr="00A11628" w:rsidRDefault="00B17079" w:rsidP="003E0C36">
            <w:pPr>
              <w:jc w:val="center"/>
              <w:rPr>
                <w:rFonts w:ascii="Times New Roman" w:hAnsi="Times New Roman" w:cs="Times New Roman"/>
                <w:sz w:val="24"/>
                <w:szCs w:val="24"/>
              </w:rPr>
            </w:pPr>
          </w:p>
        </w:tc>
      </w:tr>
      <w:tr w:rsidR="00141EA1" w:rsidRPr="00A11628" w14:paraId="1E6D7E6F" w14:textId="77777777" w:rsidTr="00141EA1">
        <w:trPr>
          <w:jc w:val="center"/>
        </w:trPr>
        <w:tc>
          <w:tcPr>
            <w:tcW w:w="997" w:type="dxa"/>
            <w:shd w:val="clear" w:color="auto" w:fill="auto"/>
            <w:vAlign w:val="center"/>
          </w:tcPr>
          <w:p w14:paraId="2832DAB2" w14:textId="77777777" w:rsidR="00141EA1" w:rsidRPr="00A11628" w:rsidRDefault="00141EA1" w:rsidP="003E0C36">
            <w:pPr>
              <w:jc w:val="center"/>
              <w:rPr>
                <w:rFonts w:ascii="Times New Roman" w:hAnsi="Times New Roman" w:cs="Times New Roman"/>
                <w:sz w:val="24"/>
                <w:szCs w:val="24"/>
              </w:rPr>
            </w:pPr>
          </w:p>
        </w:tc>
        <w:tc>
          <w:tcPr>
            <w:tcW w:w="1016" w:type="dxa"/>
            <w:shd w:val="clear" w:color="auto" w:fill="auto"/>
            <w:vAlign w:val="center"/>
          </w:tcPr>
          <w:p w14:paraId="41FC9B0E" w14:textId="22013AC6" w:rsidR="00141EA1" w:rsidRPr="00A11628" w:rsidRDefault="00141EA1" w:rsidP="003E0C36">
            <w:pPr>
              <w:jc w:val="center"/>
              <w:rPr>
                <w:rFonts w:ascii="Times New Roman" w:hAnsi="Times New Roman" w:cs="Times New Roman"/>
                <w:sz w:val="24"/>
                <w:szCs w:val="24"/>
              </w:rPr>
            </w:pPr>
            <w:r>
              <w:rPr>
                <w:rFonts w:ascii="Times New Roman" w:hAnsi="Times New Roman" w:cs="Times New Roman"/>
                <w:sz w:val="24"/>
                <w:szCs w:val="24"/>
              </w:rPr>
              <w:t>1.0</w:t>
            </w:r>
          </w:p>
        </w:tc>
        <w:tc>
          <w:tcPr>
            <w:tcW w:w="5270" w:type="dxa"/>
            <w:shd w:val="clear" w:color="auto" w:fill="auto"/>
          </w:tcPr>
          <w:p w14:paraId="551CE099" w14:textId="77777777" w:rsidR="00AD62F0" w:rsidRDefault="00141EA1" w:rsidP="00AD62F0">
            <w:pPr>
              <w:rPr>
                <w:rFonts w:ascii="Times New Roman" w:hAnsi="Times New Roman" w:cs="Times New Roman"/>
                <w:sz w:val="24"/>
                <w:szCs w:val="24"/>
              </w:rPr>
            </w:pPr>
            <w:r>
              <w:rPr>
                <w:rFonts w:ascii="Times New Roman" w:hAnsi="Times New Roman" w:cs="Times New Roman"/>
                <w:sz w:val="24"/>
                <w:szCs w:val="24"/>
              </w:rPr>
              <w:t>Frederick C. Malkus III</w:t>
            </w:r>
          </w:p>
          <w:p w14:paraId="12D5515D" w14:textId="2060D823" w:rsidR="00141EA1" w:rsidRPr="00A11628" w:rsidRDefault="00AD62F0" w:rsidP="00AD62F0">
            <w:pPr>
              <w:rPr>
                <w:rFonts w:ascii="Times New Roman" w:hAnsi="Times New Roman" w:cs="Times New Roman"/>
                <w:sz w:val="24"/>
                <w:szCs w:val="24"/>
              </w:rPr>
            </w:pPr>
            <w:r w:rsidRPr="00A11628">
              <w:rPr>
                <w:rFonts w:ascii="Times New Roman" w:hAnsi="Times New Roman" w:cs="Times New Roman"/>
                <w:sz w:val="24"/>
                <w:szCs w:val="24"/>
              </w:rPr>
              <w:t>Geographic Standards, Criteria, and Quality</w:t>
            </w:r>
          </w:p>
        </w:tc>
        <w:tc>
          <w:tcPr>
            <w:tcW w:w="2797" w:type="dxa"/>
            <w:shd w:val="clear" w:color="auto" w:fill="auto"/>
            <w:vAlign w:val="center"/>
          </w:tcPr>
          <w:p w14:paraId="1C9F1821" w14:textId="77777777" w:rsidR="00141EA1" w:rsidRPr="00A11628" w:rsidRDefault="00141EA1" w:rsidP="003E0C36">
            <w:pPr>
              <w:jc w:val="center"/>
              <w:rPr>
                <w:rFonts w:ascii="Times New Roman" w:hAnsi="Times New Roman" w:cs="Times New Roman"/>
                <w:sz w:val="24"/>
                <w:szCs w:val="24"/>
              </w:rPr>
            </w:pPr>
          </w:p>
        </w:tc>
      </w:tr>
      <w:tr w:rsidR="00141EA1" w:rsidRPr="00A11628" w:rsidDel="00141EA1" w14:paraId="1DA516F7" w14:textId="77777777" w:rsidTr="00141EA1">
        <w:trPr>
          <w:jc w:val="center"/>
        </w:trPr>
        <w:tc>
          <w:tcPr>
            <w:tcW w:w="997" w:type="dxa"/>
            <w:shd w:val="clear" w:color="auto" w:fill="auto"/>
            <w:vAlign w:val="center"/>
          </w:tcPr>
          <w:p w14:paraId="42CA6456" w14:textId="77777777" w:rsidR="00141EA1" w:rsidRPr="00A11628" w:rsidDel="00141EA1" w:rsidRDefault="00141EA1" w:rsidP="003E0C36">
            <w:pPr>
              <w:jc w:val="center"/>
              <w:rPr>
                <w:rFonts w:ascii="Times New Roman" w:hAnsi="Times New Roman" w:cs="Times New Roman"/>
                <w:sz w:val="24"/>
                <w:szCs w:val="24"/>
              </w:rPr>
            </w:pPr>
          </w:p>
        </w:tc>
        <w:tc>
          <w:tcPr>
            <w:tcW w:w="1016" w:type="dxa"/>
            <w:shd w:val="clear" w:color="auto" w:fill="auto"/>
            <w:vAlign w:val="center"/>
          </w:tcPr>
          <w:p w14:paraId="69780A69" w14:textId="02F819EB" w:rsidR="00141EA1" w:rsidRPr="00A11628" w:rsidDel="00141EA1" w:rsidRDefault="00141EA1" w:rsidP="003E0C36">
            <w:pPr>
              <w:jc w:val="center"/>
              <w:rPr>
                <w:rFonts w:ascii="Times New Roman" w:hAnsi="Times New Roman" w:cs="Times New Roman"/>
                <w:sz w:val="24"/>
                <w:szCs w:val="24"/>
              </w:rPr>
            </w:pPr>
            <w:r>
              <w:rPr>
                <w:rFonts w:ascii="Times New Roman" w:hAnsi="Times New Roman" w:cs="Times New Roman"/>
                <w:sz w:val="24"/>
                <w:szCs w:val="24"/>
              </w:rPr>
              <w:t>1.0</w:t>
            </w:r>
          </w:p>
        </w:tc>
        <w:tc>
          <w:tcPr>
            <w:tcW w:w="5270" w:type="dxa"/>
            <w:shd w:val="clear" w:color="auto" w:fill="auto"/>
          </w:tcPr>
          <w:p w14:paraId="160F0612" w14:textId="77777777" w:rsidR="00AD62F0" w:rsidRDefault="00AD62F0" w:rsidP="00AD62F0">
            <w:pPr>
              <w:rPr>
                <w:rFonts w:ascii="Times New Roman" w:hAnsi="Times New Roman" w:cs="Times New Roman"/>
                <w:sz w:val="24"/>
              </w:rPr>
            </w:pPr>
            <w:r>
              <w:rPr>
                <w:rFonts w:ascii="Times New Roman" w:hAnsi="Times New Roman" w:cs="Times New Roman"/>
                <w:sz w:val="24"/>
              </w:rPr>
              <w:t xml:space="preserve">Matt J. </w:t>
            </w:r>
            <w:r w:rsidRPr="00FC55CC">
              <w:rPr>
                <w:rFonts w:ascii="Times New Roman" w:hAnsi="Times New Roman" w:cs="Times New Roman"/>
                <w:sz w:val="24"/>
              </w:rPr>
              <w:t>McCready</w:t>
            </w:r>
          </w:p>
          <w:p w14:paraId="3D344FD0" w14:textId="047AC7F7" w:rsidR="00141EA1" w:rsidRPr="00A11628" w:rsidDel="00141EA1" w:rsidRDefault="00AD62F0" w:rsidP="00AD62F0">
            <w:pPr>
              <w:rPr>
                <w:rFonts w:ascii="Times New Roman" w:hAnsi="Times New Roman" w:cs="Times New Roman"/>
                <w:sz w:val="24"/>
                <w:szCs w:val="24"/>
              </w:rPr>
            </w:pPr>
            <w:r w:rsidRPr="00A11628">
              <w:rPr>
                <w:rFonts w:ascii="Times New Roman" w:hAnsi="Times New Roman" w:cs="Times New Roman"/>
                <w:sz w:val="24"/>
                <w:szCs w:val="24"/>
              </w:rPr>
              <w:t>Geographic Standards, Criteria, and Quality</w:t>
            </w:r>
          </w:p>
        </w:tc>
        <w:tc>
          <w:tcPr>
            <w:tcW w:w="2797" w:type="dxa"/>
            <w:shd w:val="clear" w:color="auto" w:fill="auto"/>
            <w:vAlign w:val="center"/>
          </w:tcPr>
          <w:p w14:paraId="1AE6A718" w14:textId="77777777" w:rsidR="00141EA1" w:rsidRPr="00A11628" w:rsidDel="00141EA1" w:rsidRDefault="00141EA1" w:rsidP="003E0C36">
            <w:pPr>
              <w:jc w:val="center"/>
              <w:rPr>
                <w:rFonts w:ascii="Times New Roman" w:hAnsi="Times New Roman" w:cs="Times New Roman"/>
                <w:sz w:val="24"/>
                <w:szCs w:val="24"/>
              </w:rPr>
            </w:pPr>
          </w:p>
        </w:tc>
      </w:tr>
      <w:tr w:rsidR="006943D5" w:rsidRPr="00A11628" w14:paraId="4A1AA99C" w14:textId="77777777" w:rsidTr="00141EA1">
        <w:trPr>
          <w:jc w:val="center"/>
        </w:trPr>
        <w:tc>
          <w:tcPr>
            <w:tcW w:w="997" w:type="dxa"/>
            <w:shd w:val="clear" w:color="auto" w:fill="auto"/>
            <w:vAlign w:val="center"/>
          </w:tcPr>
          <w:p w14:paraId="1FCBFCC8" w14:textId="77777777" w:rsidR="00B17079" w:rsidRPr="00A11628" w:rsidRDefault="00B17079" w:rsidP="003E0C36">
            <w:pPr>
              <w:jc w:val="center"/>
              <w:rPr>
                <w:rFonts w:ascii="Times New Roman" w:hAnsi="Times New Roman" w:cs="Times New Roman"/>
                <w:sz w:val="24"/>
                <w:szCs w:val="24"/>
              </w:rPr>
            </w:pPr>
          </w:p>
        </w:tc>
        <w:tc>
          <w:tcPr>
            <w:tcW w:w="1016" w:type="dxa"/>
            <w:shd w:val="clear" w:color="auto" w:fill="auto"/>
            <w:vAlign w:val="center"/>
          </w:tcPr>
          <w:p w14:paraId="6FAD4E4F" w14:textId="77777777" w:rsidR="00B17079" w:rsidRPr="00A11628" w:rsidRDefault="00B17079" w:rsidP="003E0C36">
            <w:pPr>
              <w:jc w:val="center"/>
              <w:rPr>
                <w:rFonts w:ascii="Times New Roman" w:hAnsi="Times New Roman" w:cs="Times New Roman"/>
                <w:sz w:val="24"/>
                <w:szCs w:val="24"/>
              </w:rPr>
            </w:pPr>
            <w:r w:rsidRPr="00A11628">
              <w:rPr>
                <w:rFonts w:ascii="Times New Roman" w:hAnsi="Times New Roman" w:cs="Times New Roman"/>
                <w:sz w:val="24"/>
                <w:szCs w:val="24"/>
              </w:rPr>
              <w:t>1.0</w:t>
            </w:r>
          </w:p>
        </w:tc>
        <w:tc>
          <w:tcPr>
            <w:tcW w:w="5270" w:type="dxa"/>
            <w:shd w:val="clear" w:color="auto" w:fill="auto"/>
          </w:tcPr>
          <w:p w14:paraId="66A21BBE" w14:textId="4BDB6D0D" w:rsidR="00B17079" w:rsidRPr="00A11628" w:rsidRDefault="00EF7B35" w:rsidP="003E0C36">
            <w:pPr>
              <w:rPr>
                <w:rFonts w:ascii="Times New Roman" w:hAnsi="Times New Roman" w:cs="Times New Roman"/>
                <w:sz w:val="24"/>
                <w:szCs w:val="24"/>
              </w:rPr>
            </w:pPr>
            <w:r w:rsidRPr="00A11628">
              <w:rPr>
                <w:rFonts w:ascii="Times New Roman" w:hAnsi="Times New Roman" w:cs="Times New Roman"/>
                <w:sz w:val="24"/>
                <w:szCs w:val="24"/>
              </w:rPr>
              <w:t>Laura Waggoner</w:t>
            </w:r>
          </w:p>
          <w:p w14:paraId="740F295A" w14:textId="4334D781" w:rsidR="00B17079" w:rsidRPr="00A11628" w:rsidRDefault="00B17079" w:rsidP="00DA6B3C">
            <w:pPr>
              <w:rPr>
                <w:rFonts w:ascii="Times New Roman" w:hAnsi="Times New Roman" w:cs="Times New Roman"/>
                <w:sz w:val="24"/>
                <w:szCs w:val="24"/>
              </w:rPr>
            </w:pPr>
            <w:r w:rsidRPr="00A11628">
              <w:rPr>
                <w:rFonts w:ascii="Times New Roman" w:hAnsi="Times New Roman" w:cs="Times New Roman"/>
                <w:sz w:val="24"/>
                <w:szCs w:val="24"/>
              </w:rPr>
              <w:t xml:space="preserve">Assistant Division Chief for </w:t>
            </w:r>
            <w:r w:rsidR="00EF7B35" w:rsidRPr="00A11628">
              <w:rPr>
                <w:rFonts w:ascii="Times New Roman" w:hAnsi="Times New Roman" w:cs="Times New Roman"/>
                <w:sz w:val="24"/>
                <w:szCs w:val="24"/>
              </w:rPr>
              <w:t>Geographic Data Collection &amp; Products</w:t>
            </w:r>
          </w:p>
        </w:tc>
        <w:tc>
          <w:tcPr>
            <w:tcW w:w="2797" w:type="dxa"/>
            <w:shd w:val="clear" w:color="auto" w:fill="auto"/>
            <w:vAlign w:val="center"/>
          </w:tcPr>
          <w:p w14:paraId="04B26007" w14:textId="77777777" w:rsidR="00B17079" w:rsidRPr="00A11628" w:rsidRDefault="00B17079" w:rsidP="003E0C36">
            <w:pPr>
              <w:jc w:val="center"/>
              <w:rPr>
                <w:rFonts w:ascii="Times New Roman" w:hAnsi="Times New Roman" w:cs="Times New Roman"/>
                <w:sz w:val="24"/>
                <w:szCs w:val="24"/>
              </w:rPr>
            </w:pPr>
          </w:p>
        </w:tc>
      </w:tr>
      <w:tr w:rsidR="006943D5" w:rsidRPr="00A11628" w14:paraId="0F42F3C6" w14:textId="77777777" w:rsidTr="00141EA1">
        <w:trPr>
          <w:jc w:val="center"/>
        </w:trPr>
        <w:tc>
          <w:tcPr>
            <w:tcW w:w="997" w:type="dxa"/>
            <w:shd w:val="clear" w:color="auto" w:fill="auto"/>
            <w:vAlign w:val="center"/>
          </w:tcPr>
          <w:p w14:paraId="17E1CCA4" w14:textId="77777777" w:rsidR="00B17079" w:rsidRPr="00A11628" w:rsidRDefault="00B17079" w:rsidP="003E0C36">
            <w:pPr>
              <w:jc w:val="center"/>
              <w:rPr>
                <w:rFonts w:ascii="Times New Roman" w:hAnsi="Times New Roman" w:cs="Times New Roman"/>
                <w:sz w:val="24"/>
                <w:szCs w:val="24"/>
              </w:rPr>
            </w:pPr>
          </w:p>
        </w:tc>
        <w:tc>
          <w:tcPr>
            <w:tcW w:w="1016" w:type="dxa"/>
            <w:shd w:val="clear" w:color="auto" w:fill="auto"/>
            <w:vAlign w:val="center"/>
          </w:tcPr>
          <w:p w14:paraId="4C746467" w14:textId="77777777" w:rsidR="00B17079" w:rsidRPr="00A11628" w:rsidRDefault="00B17079" w:rsidP="003E0C36">
            <w:pPr>
              <w:jc w:val="center"/>
              <w:rPr>
                <w:rFonts w:ascii="Times New Roman" w:hAnsi="Times New Roman" w:cs="Times New Roman"/>
                <w:sz w:val="24"/>
                <w:szCs w:val="24"/>
              </w:rPr>
            </w:pPr>
            <w:r w:rsidRPr="00A11628">
              <w:rPr>
                <w:rFonts w:ascii="Times New Roman" w:hAnsi="Times New Roman" w:cs="Times New Roman"/>
                <w:sz w:val="24"/>
                <w:szCs w:val="24"/>
              </w:rPr>
              <w:t>1.0</w:t>
            </w:r>
          </w:p>
        </w:tc>
        <w:tc>
          <w:tcPr>
            <w:tcW w:w="5270" w:type="dxa"/>
            <w:shd w:val="clear" w:color="auto" w:fill="auto"/>
          </w:tcPr>
          <w:p w14:paraId="283C9F6F" w14:textId="39701470" w:rsidR="00B17079" w:rsidRPr="00A11628" w:rsidRDefault="003F0E97" w:rsidP="003E0C36">
            <w:pPr>
              <w:rPr>
                <w:rFonts w:ascii="Times New Roman" w:hAnsi="Times New Roman" w:cs="Times New Roman"/>
                <w:sz w:val="24"/>
                <w:szCs w:val="24"/>
              </w:rPr>
            </w:pPr>
            <w:r>
              <w:rPr>
                <w:rFonts w:ascii="Times New Roman" w:hAnsi="Times New Roman" w:cs="Times New Roman"/>
                <w:sz w:val="24"/>
                <w:szCs w:val="24"/>
              </w:rPr>
              <w:t>Lynda Liptrap</w:t>
            </w:r>
          </w:p>
          <w:p w14:paraId="38BD1AE6" w14:textId="0E64C130" w:rsidR="00B17079" w:rsidRPr="00A11628" w:rsidRDefault="003F0E97" w:rsidP="00DA6B3C">
            <w:pPr>
              <w:rPr>
                <w:rFonts w:ascii="Times New Roman" w:hAnsi="Times New Roman" w:cs="Times New Roman"/>
                <w:sz w:val="24"/>
                <w:szCs w:val="24"/>
              </w:rPr>
            </w:pPr>
            <w:r>
              <w:rPr>
                <w:rFonts w:ascii="Times New Roman" w:hAnsi="Times New Roman" w:cs="Times New Roman"/>
                <w:sz w:val="24"/>
                <w:szCs w:val="24"/>
              </w:rPr>
              <w:t xml:space="preserve">Chief, </w:t>
            </w:r>
            <w:r w:rsidRPr="003F0E97">
              <w:rPr>
                <w:rFonts w:ascii="Times New Roman" w:hAnsi="Times New Roman" w:cs="Times New Roman"/>
                <w:sz w:val="24"/>
                <w:szCs w:val="24"/>
              </w:rPr>
              <w:t>Federal Geographic Coordination Branch</w:t>
            </w:r>
          </w:p>
        </w:tc>
        <w:tc>
          <w:tcPr>
            <w:tcW w:w="2797" w:type="dxa"/>
            <w:shd w:val="clear" w:color="auto" w:fill="auto"/>
            <w:vAlign w:val="center"/>
          </w:tcPr>
          <w:p w14:paraId="49BDBE86" w14:textId="77777777" w:rsidR="00B17079" w:rsidRPr="00A11628" w:rsidRDefault="00B17079" w:rsidP="003E0C36">
            <w:pPr>
              <w:jc w:val="center"/>
              <w:rPr>
                <w:rFonts w:ascii="Times New Roman" w:hAnsi="Times New Roman" w:cs="Times New Roman"/>
                <w:sz w:val="24"/>
                <w:szCs w:val="24"/>
              </w:rPr>
            </w:pPr>
          </w:p>
        </w:tc>
      </w:tr>
    </w:tbl>
    <w:p w14:paraId="5F8AF3AD" w14:textId="77777777" w:rsidR="00491C54" w:rsidRPr="00EB166C" w:rsidRDefault="00491C54">
      <w:pPr>
        <w:rPr>
          <w:rFonts w:ascii="Times New Roman" w:hAnsi="Times New Roman" w:cs="Times New Roman"/>
        </w:rPr>
      </w:pPr>
    </w:p>
    <w:p w14:paraId="70B328E2" w14:textId="77777777" w:rsidR="00861F64" w:rsidRPr="00EB166C" w:rsidRDefault="00861F64">
      <w:pPr>
        <w:spacing w:before="0" w:after="200" w:line="276" w:lineRule="auto"/>
        <w:rPr>
          <w:rFonts w:ascii="Times New Roman" w:hAnsi="Times New Roman" w:cs="Times New Roman"/>
          <w:b/>
          <w:sz w:val="24"/>
        </w:rPr>
      </w:pPr>
      <w:r w:rsidRPr="00EB166C">
        <w:rPr>
          <w:rFonts w:ascii="Times New Roman" w:hAnsi="Times New Roman" w:cs="Times New Roman"/>
          <w:b/>
          <w:sz w:val="24"/>
        </w:rPr>
        <w:br w:type="page"/>
      </w:r>
    </w:p>
    <w:p w14:paraId="24345BAB" w14:textId="77777777" w:rsidR="003A0985" w:rsidRPr="00A11628" w:rsidRDefault="003A0985" w:rsidP="003A0985">
      <w:pPr>
        <w:jc w:val="center"/>
        <w:rPr>
          <w:rFonts w:ascii="Times New Roman" w:hAnsi="Times New Roman" w:cs="Times New Roman"/>
          <w:b/>
          <w:sz w:val="28"/>
        </w:rPr>
      </w:pPr>
      <w:r w:rsidRPr="00A11628">
        <w:rPr>
          <w:rFonts w:ascii="Times New Roman" w:hAnsi="Times New Roman" w:cs="Times New Roman"/>
          <w:b/>
          <w:sz w:val="28"/>
        </w:rPr>
        <w:t>Change Control for this Document</w:t>
      </w:r>
    </w:p>
    <w:p w14:paraId="07AD6273" w14:textId="77777777" w:rsidR="003A0985" w:rsidRPr="00A11628" w:rsidRDefault="003A0985" w:rsidP="00A11628">
      <w:pPr>
        <w:spacing w:before="0" w:after="0" w:line="20" w:lineRule="atLeast"/>
        <w:contextualSpacing/>
        <w:rPr>
          <w:rFonts w:ascii="Times New Roman" w:hAnsi="Times New Roman" w:cs="Times New Roman"/>
          <w:sz w:val="24"/>
          <w:szCs w:val="24"/>
        </w:rPr>
      </w:pPr>
    </w:p>
    <w:p w14:paraId="21A69984" w14:textId="77777777" w:rsidR="00490843" w:rsidRPr="00A11628" w:rsidRDefault="00490843" w:rsidP="00A11628">
      <w:pPr>
        <w:spacing w:before="0" w:after="0" w:line="20" w:lineRule="atLeast"/>
        <w:contextualSpacing/>
        <w:rPr>
          <w:rFonts w:ascii="Times New Roman" w:hAnsi="Times New Roman" w:cs="Times New Roman"/>
          <w:sz w:val="24"/>
          <w:szCs w:val="24"/>
        </w:rPr>
      </w:pPr>
      <w:r w:rsidRPr="00A11628">
        <w:rPr>
          <w:rFonts w:ascii="Times New Roman" w:hAnsi="Times New Roman" w:cs="Times New Roman"/>
          <w:sz w:val="24"/>
          <w:szCs w:val="24"/>
        </w:rPr>
        <w:t>This document is subject to review and update throughout the lifecycle of the project.  The Revision History tracks changes to this document.</w:t>
      </w:r>
      <w:r w:rsidR="006801E7" w:rsidRPr="00A11628">
        <w:rPr>
          <w:rFonts w:ascii="Times New Roman" w:hAnsi="Times New Roman" w:cs="Times New Roman"/>
          <w:sz w:val="24"/>
          <w:szCs w:val="24"/>
        </w:rPr>
        <w:t xml:space="preserve">  For more details, see section 1</w:t>
      </w:r>
      <w:r w:rsidR="00181EFA" w:rsidRPr="00A11628">
        <w:rPr>
          <w:rFonts w:ascii="Times New Roman" w:hAnsi="Times New Roman" w:cs="Times New Roman"/>
          <w:sz w:val="24"/>
          <w:szCs w:val="24"/>
        </w:rPr>
        <w:t>.</w:t>
      </w:r>
      <w:r w:rsidR="00C76709" w:rsidRPr="00A11628">
        <w:rPr>
          <w:rFonts w:ascii="Times New Roman" w:hAnsi="Times New Roman" w:cs="Times New Roman"/>
          <w:sz w:val="24"/>
          <w:szCs w:val="24"/>
        </w:rPr>
        <w:t>7</w:t>
      </w:r>
      <w:r w:rsidR="006801E7" w:rsidRPr="00A11628">
        <w:rPr>
          <w:rFonts w:ascii="Times New Roman" w:hAnsi="Times New Roman" w:cs="Times New Roman"/>
          <w:sz w:val="24"/>
          <w:szCs w:val="24"/>
        </w:rPr>
        <w:t xml:space="preserve"> of this document.</w:t>
      </w:r>
    </w:p>
    <w:p w14:paraId="0F5C183A" w14:textId="77777777" w:rsidR="003A0985" w:rsidRPr="00A11628" w:rsidRDefault="003A0985" w:rsidP="00A11628">
      <w:pPr>
        <w:spacing w:before="0" w:after="0" w:line="20" w:lineRule="atLeast"/>
        <w:contextualSpacing/>
        <w:rPr>
          <w:rFonts w:ascii="Times New Roman" w:hAnsi="Times New Roman" w:cs="Times New Roman"/>
          <w:sz w:val="24"/>
          <w:szCs w:val="24"/>
        </w:rPr>
      </w:pPr>
    </w:p>
    <w:p w14:paraId="5B1A102E" w14:textId="24AF4DD3" w:rsidR="00506E16" w:rsidRPr="00A11628" w:rsidRDefault="003A0985" w:rsidP="00A11628">
      <w:pPr>
        <w:spacing w:before="0" w:after="0" w:line="20" w:lineRule="atLeast"/>
        <w:contextualSpacing/>
        <w:rPr>
          <w:rFonts w:ascii="Times New Roman" w:hAnsi="Times New Roman" w:cs="Times New Roman"/>
          <w:sz w:val="24"/>
          <w:szCs w:val="24"/>
        </w:rPr>
      </w:pPr>
      <w:r w:rsidRPr="00A11628">
        <w:rPr>
          <w:rFonts w:ascii="Times New Roman" w:hAnsi="Times New Roman" w:cs="Times New Roman"/>
          <w:sz w:val="24"/>
          <w:szCs w:val="24"/>
        </w:rPr>
        <w:t xml:space="preserve">Document Name:  </w:t>
      </w:r>
      <w:r w:rsidR="002D09F2" w:rsidRPr="00A11628">
        <w:rPr>
          <w:rFonts w:ascii="Times New Roman" w:hAnsi="Times New Roman" w:cs="Times New Roman"/>
          <w:sz w:val="24"/>
          <w:szCs w:val="24"/>
        </w:rPr>
        <w:t>Geospatial Product</w:t>
      </w:r>
      <w:r w:rsidR="0051786D" w:rsidRPr="00A11628">
        <w:rPr>
          <w:rFonts w:ascii="Times New Roman" w:hAnsi="Times New Roman" w:cs="Times New Roman"/>
          <w:sz w:val="24"/>
          <w:szCs w:val="24"/>
        </w:rPr>
        <w:t xml:space="preserve"> Metadata </w:t>
      </w:r>
      <w:r w:rsidR="002D09F2" w:rsidRPr="00A11628">
        <w:rPr>
          <w:rFonts w:ascii="Times New Roman" w:hAnsi="Times New Roman" w:cs="Times New Roman"/>
          <w:sz w:val="24"/>
          <w:szCs w:val="24"/>
        </w:rPr>
        <w:t>Content Standard</w:t>
      </w:r>
      <w:r w:rsidR="002B66D8" w:rsidRPr="00A11628">
        <w:rPr>
          <w:rFonts w:ascii="Times New Roman" w:hAnsi="Times New Roman" w:cs="Times New Roman"/>
          <w:sz w:val="24"/>
          <w:szCs w:val="24"/>
        </w:rPr>
        <w:t xml:space="preserve"> v</w:t>
      </w:r>
      <w:r w:rsidR="002D09F2" w:rsidRPr="00A11628">
        <w:rPr>
          <w:rFonts w:ascii="Times New Roman" w:hAnsi="Times New Roman" w:cs="Times New Roman"/>
          <w:sz w:val="24"/>
          <w:szCs w:val="24"/>
        </w:rPr>
        <w:t>0.</w:t>
      </w:r>
      <w:r w:rsidR="00B11CE3">
        <w:rPr>
          <w:rFonts w:ascii="Times New Roman" w:hAnsi="Times New Roman" w:cs="Times New Roman"/>
          <w:sz w:val="24"/>
          <w:szCs w:val="24"/>
        </w:rPr>
        <w:t>2</w:t>
      </w:r>
      <w:r w:rsidR="002B66D8" w:rsidRPr="00A11628">
        <w:rPr>
          <w:rFonts w:ascii="Times New Roman" w:hAnsi="Times New Roman" w:cs="Times New Roman"/>
          <w:sz w:val="24"/>
          <w:szCs w:val="24"/>
        </w:rPr>
        <w:t>.</w:t>
      </w:r>
      <w:r w:rsidR="002D09F2" w:rsidRPr="00A11628">
        <w:rPr>
          <w:rFonts w:ascii="Times New Roman" w:hAnsi="Times New Roman" w:cs="Times New Roman"/>
          <w:sz w:val="24"/>
          <w:szCs w:val="24"/>
        </w:rPr>
        <w:t>0</w:t>
      </w:r>
      <w:r w:rsidRPr="00A11628">
        <w:rPr>
          <w:rFonts w:ascii="Times New Roman" w:hAnsi="Times New Roman" w:cs="Times New Roman"/>
          <w:sz w:val="24"/>
          <w:szCs w:val="24"/>
        </w:rPr>
        <w:t>.doc</w:t>
      </w:r>
    </w:p>
    <w:p w14:paraId="11EBADE0" w14:textId="77777777" w:rsidR="00506E16" w:rsidRPr="00A11628" w:rsidRDefault="00506E16" w:rsidP="00A11628">
      <w:pPr>
        <w:spacing w:before="0" w:after="0" w:line="20" w:lineRule="atLeast"/>
        <w:contextualSpacing/>
        <w:rPr>
          <w:rFonts w:ascii="Times New Roman" w:hAnsi="Times New Roman" w:cs="Times New Roman"/>
          <w:sz w:val="24"/>
          <w:szCs w:val="24"/>
        </w:rPr>
      </w:pPr>
    </w:p>
    <w:p w14:paraId="197A12D7" w14:textId="77777777" w:rsidR="00861F64" w:rsidRPr="00A11628" w:rsidRDefault="00861F64" w:rsidP="002B3B8C">
      <w:pPr>
        <w:spacing w:before="0" w:after="0" w:line="20" w:lineRule="atLeast"/>
        <w:contextualSpacing/>
        <w:rPr>
          <w:rFonts w:ascii="Times New Roman" w:eastAsiaTheme="majorEastAsia" w:hAnsi="Times New Roman" w:cs="Times New Roman"/>
          <w:b/>
          <w:bCs/>
          <w:color w:val="404040" w:themeColor="text1" w:themeTint="BF"/>
          <w:sz w:val="28"/>
          <w:szCs w:val="28"/>
        </w:rPr>
      </w:pPr>
      <w:r w:rsidRPr="00A11628">
        <w:rPr>
          <w:rFonts w:ascii="Times New Roman" w:hAnsi="Times New Roman" w:cs="Times New Roman"/>
        </w:rPr>
        <w:br w:type="page"/>
      </w:r>
    </w:p>
    <w:sdt>
      <w:sdtPr>
        <w:rPr>
          <w:rFonts w:ascii="Verdana" w:eastAsiaTheme="minorHAnsi" w:hAnsi="Verdana" w:cstheme="minorBidi"/>
          <w:color w:val="000000" w:themeColor="text1"/>
          <w:sz w:val="20"/>
          <w:szCs w:val="22"/>
        </w:rPr>
        <w:id w:val="1598288015"/>
        <w:docPartObj>
          <w:docPartGallery w:val="Table of Contents"/>
          <w:docPartUnique/>
        </w:docPartObj>
      </w:sdtPr>
      <w:sdtEndPr>
        <w:rPr>
          <w:b/>
          <w:bCs/>
          <w:noProof/>
        </w:rPr>
      </w:sdtEndPr>
      <w:sdtContent>
        <w:p w14:paraId="71DD53D1" w14:textId="17FF13AA" w:rsidR="00E71185" w:rsidRDefault="00E71185">
          <w:pPr>
            <w:pStyle w:val="TOCHeading"/>
          </w:pPr>
          <w:r>
            <w:t>Contents</w:t>
          </w:r>
        </w:p>
        <w:p w14:paraId="5D166D9F" w14:textId="14316222" w:rsidR="003F2232" w:rsidRDefault="00E71185">
          <w:pPr>
            <w:pStyle w:val="TOC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11306918" w:history="1">
            <w:r w:rsidR="003F2232" w:rsidRPr="00660311">
              <w:rPr>
                <w:rStyle w:val="Hyperlink"/>
                <w:noProof/>
              </w:rPr>
              <w:t>1.</w:t>
            </w:r>
            <w:r w:rsidR="003F2232">
              <w:rPr>
                <w:rFonts w:asciiTheme="minorHAnsi" w:eastAsiaTheme="minorEastAsia" w:hAnsiTheme="minorHAnsi" w:cstheme="minorBidi"/>
                <w:b w:val="0"/>
                <w:noProof/>
                <w:color w:val="auto"/>
                <w:sz w:val="22"/>
                <w:szCs w:val="22"/>
              </w:rPr>
              <w:tab/>
            </w:r>
            <w:r w:rsidR="003F2232" w:rsidRPr="00660311">
              <w:rPr>
                <w:rStyle w:val="Hyperlink"/>
                <w:noProof/>
              </w:rPr>
              <w:t>Introduction</w:t>
            </w:r>
            <w:r w:rsidR="003F2232">
              <w:rPr>
                <w:noProof/>
                <w:webHidden/>
              </w:rPr>
              <w:tab/>
            </w:r>
            <w:r w:rsidR="003F2232">
              <w:rPr>
                <w:noProof/>
                <w:webHidden/>
              </w:rPr>
              <w:fldChar w:fldCharType="begin"/>
            </w:r>
            <w:r w:rsidR="003F2232">
              <w:rPr>
                <w:noProof/>
                <w:webHidden/>
              </w:rPr>
              <w:instrText xml:space="preserve"> PAGEREF _Toc511306918 \h </w:instrText>
            </w:r>
            <w:r w:rsidR="003F2232">
              <w:rPr>
                <w:noProof/>
                <w:webHidden/>
              </w:rPr>
            </w:r>
            <w:r w:rsidR="003F2232">
              <w:rPr>
                <w:noProof/>
                <w:webHidden/>
              </w:rPr>
              <w:fldChar w:fldCharType="separate"/>
            </w:r>
            <w:r w:rsidR="00810208">
              <w:rPr>
                <w:noProof/>
                <w:webHidden/>
              </w:rPr>
              <w:t>1</w:t>
            </w:r>
            <w:r w:rsidR="003F2232">
              <w:rPr>
                <w:noProof/>
                <w:webHidden/>
              </w:rPr>
              <w:fldChar w:fldCharType="end"/>
            </w:r>
          </w:hyperlink>
        </w:p>
        <w:p w14:paraId="40784F5E" w14:textId="05329937" w:rsidR="003F2232" w:rsidRDefault="0038066C">
          <w:pPr>
            <w:pStyle w:val="TOC2"/>
            <w:rPr>
              <w:rFonts w:asciiTheme="minorHAnsi" w:eastAsiaTheme="minorEastAsia" w:hAnsiTheme="minorHAnsi"/>
              <w:noProof/>
              <w:color w:val="auto"/>
              <w:sz w:val="22"/>
            </w:rPr>
          </w:pPr>
          <w:hyperlink w:anchor="_Toc511306919" w:history="1">
            <w:r w:rsidR="003F2232" w:rsidRPr="00660311">
              <w:rPr>
                <w:rStyle w:val="Hyperlink"/>
                <w:noProof/>
              </w:rPr>
              <w:t>1.1.</w:t>
            </w:r>
            <w:r w:rsidR="003F2232">
              <w:rPr>
                <w:rFonts w:asciiTheme="minorHAnsi" w:eastAsiaTheme="minorEastAsia" w:hAnsiTheme="minorHAnsi"/>
                <w:noProof/>
                <w:color w:val="auto"/>
                <w:sz w:val="22"/>
              </w:rPr>
              <w:tab/>
            </w:r>
            <w:r w:rsidR="003F2232" w:rsidRPr="00660311">
              <w:rPr>
                <w:rStyle w:val="Hyperlink"/>
                <w:noProof/>
              </w:rPr>
              <w:t>Purpose</w:t>
            </w:r>
            <w:r w:rsidR="003F2232">
              <w:rPr>
                <w:noProof/>
                <w:webHidden/>
              </w:rPr>
              <w:tab/>
            </w:r>
            <w:r w:rsidR="003F2232">
              <w:rPr>
                <w:noProof/>
                <w:webHidden/>
              </w:rPr>
              <w:fldChar w:fldCharType="begin"/>
            </w:r>
            <w:r w:rsidR="003F2232">
              <w:rPr>
                <w:noProof/>
                <w:webHidden/>
              </w:rPr>
              <w:instrText xml:space="preserve"> PAGEREF _Toc511306919 \h </w:instrText>
            </w:r>
            <w:r w:rsidR="003F2232">
              <w:rPr>
                <w:noProof/>
                <w:webHidden/>
              </w:rPr>
            </w:r>
            <w:r w:rsidR="003F2232">
              <w:rPr>
                <w:noProof/>
                <w:webHidden/>
              </w:rPr>
              <w:fldChar w:fldCharType="separate"/>
            </w:r>
            <w:r w:rsidR="00810208">
              <w:rPr>
                <w:noProof/>
                <w:webHidden/>
              </w:rPr>
              <w:t>1</w:t>
            </w:r>
            <w:r w:rsidR="003F2232">
              <w:rPr>
                <w:noProof/>
                <w:webHidden/>
              </w:rPr>
              <w:fldChar w:fldCharType="end"/>
            </w:r>
          </w:hyperlink>
        </w:p>
        <w:p w14:paraId="6289A47C" w14:textId="0220BB13" w:rsidR="003F2232" w:rsidRDefault="0038066C">
          <w:pPr>
            <w:pStyle w:val="TOC2"/>
            <w:rPr>
              <w:rFonts w:asciiTheme="minorHAnsi" w:eastAsiaTheme="minorEastAsia" w:hAnsiTheme="minorHAnsi"/>
              <w:noProof/>
              <w:color w:val="auto"/>
              <w:sz w:val="22"/>
            </w:rPr>
          </w:pPr>
          <w:hyperlink w:anchor="_Toc511306920" w:history="1">
            <w:r w:rsidR="003F2232" w:rsidRPr="00660311">
              <w:rPr>
                <w:rStyle w:val="Hyperlink"/>
                <w:noProof/>
              </w:rPr>
              <w:t>1.2.</w:t>
            </w:r>
            <w:r w:rsidR="003F2232">
              <w:rPr>
                <w:rFonts w:asciiTheme="minorHAnsi" w:eastAsiaTheme="minorEastAsia" w:hAnsiTheme="minorHAnsi"/>
                <w:noProof/>
                <w:color w:val="auto"/>
                <w:sz w:val="22"/>
              </w:rPr>
              <w:tab/>
            </w:r>
            <w:r w:rsidR="003F2232" w:rsidRPr="00660311">
              <w:rPr>
                <w:rStyle w:val="Hyperlink"/>
                <w:noProof/>
              </w:rPr>
              <w:t>Scope</w:t>
            </w:r>
            <w:r w:rsidR="003F2232">
              <w:rPr>
                <w:noProof/>
                <w:webHidden/>
              </w:rPr>
              <w:tab/>
            </w:r>
            <w:r w:rsidR="003F2232">
              <w:rPr>
                <w:noProof/>
                <w:webHidden/>
              </w:rPr>
              <w:fldChar w:fldCharType="begin"/>
            </w:r>
            <w:r w:rsidR="003F2232">
              <w:rPr>
                <w:noProof/>
                <w:webHidden/>
              </w:rPr>
              <w:instrText xml:space="preserve"> PAGEREF _Toc511306920 \h </w:instrText>
            </w:r>
            <w:r w:rsidR="003F2232">
              <w:rPr>
                <w:noProof/>
                <w:webHidden/>
              </w:rPr>
            </w:r>
            <w:r w:rsidR="003F2232">
              <w:rPr>
                <w:noProof/>
                <w:webHidden/>
              </w:rPr>
              <w:fldChar w:fldCharType="separate"/>
            </w:r>
            <w:r w:rsidR="00810208">
              <w:rPr>
                <w:noProof/>
                <w:webHidden/>
              </w:rPr>
              <w:t>1</w:t>
            </w:r>
            <w:r w:rsidR="003F2232">
              <w:rPr>
                <w:noProof/>
                <w:webHidden/>
              </w:rPr>
              <w:fldChar w:fldCharType="end"/>
            </w:r>
          </w:hyperlink>
        </w:p>
        <w:p w14:paraId="557812FF" w14:textId="1E6EE1CC"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21" w:history="1">
            <w:r w:rsidR="003F2232" w:rsidRPr="00660311">
              <w:rPr>
                <w:rStyle w:val="Hyperlink"/>
                <w:noProof/>
              </w:rPr>
              <w:t>1.2.1.</w:t>
            </w:r>
            <w:r w:rsidR="003F2232">
              <w:rPr>
                <w:rFonts w:asciiTheme="minorHAnsi" w:eastAsiaTheme="minorEastAsia" w:hAnsiTheme="minorHAnsi"/>
                <w:noProof/>
                <w:color w:val="auto"/>
                <w:sz w:val="22"/>
              </w:rPr>
              <w:tab/>
            </w:r>
            <w:r w:rsidR="003F2232" w:rsidRPr="00660311">
              <w:rPr>
                <w:rStyle w:val="Hyperlink"/>
                <w:noProof/>
              </w:rPr>
              <w:t>In-Scope Activities</w:t>
            </w:r>
            <w:r w:rsidR="003F2232">
              <w:rPr>
                <w:noProof/>
                <w:webHidden/>
              </w:rPr>
              <w:tab/>
            </w:r>
            <w:r w:rsidR="003F2232">
              <w:rPr>
                <w:noProof/>
                <w:webHidden/>
              </w:rPr>
              <w:fldChar w:fldCharType="begin"/>
            </w:r>
            <w:r w:rsidR="003F2232">
              <w:rPr>
                <w:noProof/>
                <w:webHidden/>
              </w:rPr>
              <w:instrText xml:space="preserve"> PAGEREF _Toc511306921 \h </w:instrText>
            </w:r>
            <w:r w:rsidR="003F2232">
              <w:rPr>
                <w:noProof/>
                <w:webHidden/>
              </w:rPr>
            </w:r>
            <w:r w:rsidR="003F2232">
              <w:rPr>
                <w:noProof/>
                <w:webHidden/>
              </w:rPr>
              <w:fldChar w:fldCharType="separate"/>
            </w:r>
            <w:r w:rsidR="00810208">
              <w:rPr>
                <w:noProof/>
                <w:webHidden/>
              </w:rPr>
              <w:t>1</w:t>
            </w:r>
            <w:r w:rsidR="003F2232">
              <w:rPr>
                <w:noProof/>
                <w:webHidden/>
              </w:rPr>
              <w:fldChar w:fldCharType="end"/>
            </w:r>
          </w:hyperlink>
        </w:p>
        <w:p w14:paraId="7A7D9454" w14:textId="107CF1F7"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22" w:history="1">
            <w:r w:rsidR="003F2232" w:rsidRPr="00660311">
              <w:rPr>
                <w:rStyle w:val="Hyperlink"/>
                <w:noProof/>
              </w:rPr>
              <w:t>1.2.2.</w:t>
            </w:r>
            <w:r w:rsidR="003F2232">
              <w:rPr>
                <w:rFonts w:asciiTheme="minorHAnsi" w:eastAsiaTheme="minorEastAsia" w:hAnsiTheme="minorHAnsi"/>
                <w:noProof/>
                <w:color w:val="auto"/>
                <w:sz w:val="22"/>
              </w:rPr>
              <w:tab/>
            </w:r>
            <w:r w:rsidR="003F2232" w:rsidRPr="00660311">
              <w:rPr>
                <w:rStyle w:val="Hyperlink"/>
                <w:noProof/>
              </w:rPr>
              <w:t>Out-of-Scope Activities</w:t>
            </w:r>
            <w:r w:rsidR="003F2232">
              <w:rPr>
                <w:noProof/>
                <w:webHidden/>
              </w:rPr>
              <w:tab/>
            </w:r>
            <w:r w:rsidR="003F2232">
              <w:rPr>
                <w:noProof/>
                <w:webHidden/>
              </w:rPr>
              <w:fldChar w:fldCharType="begin"/>
            </w:r>
            <w:r w:rsidR="003F2232">
              <w:rPr>
                <w:noProof/>
                <w:webHidden/>
              </w:rPr>
              <w:instrText xml:space="preserve"> PAGEREF _Toc511306922 \h </w:instrText>
            </w:r>
            <w:r w:rsidR="003F2232">
              <w:rPr>
                <w:noProof/>
                <w:webHidden/>
              </w:rPr>
            </w:r>
            <w:r w:rsidR="003F2232">
              <w:rPr>
                <w:noProof/>
                <w:webHidden/>
              </w:rPr>
              <w:fldChar w:fldCharType="separate"/>
            </w:r>
            <w:r w:rsidR="00810208">
              <w:rPr>
                <w:noProof/>
                <w:webHidden/>
              </w:rPr>
              <w:t>1</w:t>
            </w:r>
            <w:r w:rsidR="003F2232">
              <w:rPr>
                <w:noProof/>
                <w:webHidden/>
              </w:rPr>
              <w:fldChar w:fldCharType="end"/>
            </w:r>
          </w:hyperlink>
        </w:p>
        <w:p w14:paraId="3EB05699" w14:textId="64AF1AEC" w:rsidR="003F2232" w:rsidRDefault="0038066C">
          <w:pPr>
            <w:pStyle w:val="TOC2"/>
            <w:rPr>
              <w:rFonts w:asciiTheme="minorHAnsi" w:eastAsiaTheme="minorEastAsia" w:hAnsiTheme="minorHAnsi"/>
              <w:noProof/>
              <w:color w:val="auto"/>
              <w:sz w:val="22"/>
            </w:rPr>
          </w:pPr>
          <w:hyperlink w:anchor="_Toc511306923" w:history="1">
            <w:r w:rsidR="003F2232" w:rsidRPr="00660311">
              <w:rPr>
                <w:rStyle w:val="Hyperlink"/>
                <w:noProof/>
              </w:rPr>
              <w:t>1.3.</w:t>
            </w:r>
            <w:r w:rsidR="003F2232">
              <w:rPr>
                <w:rFonts w:asciiTheme="minorHAnsi" w:eastAsiaTheme="minorEastAsia" w:hAnsiTheme="minorHAnsi"/>
                <w:noProof/>
                <w:color w:val="auto"/>
                <w:sz w:val="22"/>
              </w:rPr>
              <w:tab/>
            </w:r>
            <w:r w:rsidR="003F2232" w:rsidRPr="00660311">
              <w:rPr>
                <w:rStyle w:val="Hyperlink"/>
                <w:noProof/>
              </w:rPr>
              <w:t>Assumptions</w:t>
            </w:r>
            <w:r w:rsidR="003F2232">
              <w:rPr>
                <w:noProof/>
                <w:webHidden/>
              </w:rPr>
              <w:tab/>
            </w:r>
            <w:r w:rsidR="003F2232">
              <w:rPr>
                <w:noProof/>
                <w:webHidden/>
              </w:rPr>
              <w:fldChar w:fldCharType="begin"/>
            </w:r>
            <w:r w:rsidR="003F2232">
              <w:rPr>
                <w:noProof/>
                <w:webHidden/>
              </w:rPr>
              <w:instrText xml:space="preserve"> PAGEREF _Toc511306923 \h </w:instrText>
            </w:r>
            <w:r w:rsidR="003F2232">
              <w:rPr>
                <w:noProof/>
                <w:webHidden/>
              </w:rPr>
            </w:r>
            <w:r w:rsidR="003F2232">
              <w:rPr>
                <w:noProof/>
                <w:webHidden/>
              </w:rPr>
              <w:fldChar w:fldCharType="separate"/>
            </w:r>
            <w:r w:rsidR="00810208">
              <w:rPr>
                <w:noProof/>
                <w:webHidden/>
              </w:rPr>
              <w:t>2</w:t>
            </w:r>
            <w:r w:rsidR="003F2232">
              <w:rPr>
                <w:noProof/>
                <w:webHidden/>
              </w:rPr>
              <w:fldChar w:fldCharType="end"/>
            </w:r>
          </w:hyperlink>
        </w:p>
        <w:p w14:paraId="0DF6FDA2" w14:textId="21CD406F" w:rsidR="003F2232" w:rsidRDefault="0038066C">
          <w:pPr>
            <w:pStyle w:val="TOC2"/>
            <w:rPr>
              <w:rFonts w:asciiTheme="minorHAnsi" w:eastAsiaTheme="minorEastAsia" w:hAnsiTheme="minorHAnsi"/>
              <w:noProof/>
              <w:color w:val="auto"/>
              <w:sz w:val="22"/>
            </w:rPr>
          </w:pPr>
          <w:hyperlink w:anchor="_Toc511306924" w:history="1">
            <w:r w:rsidR="003F2232" w:rsidRPr="00660311">
              <w:rPr>
                <w:rStyle w:val="Hyperlink"/>
                <w:noProof/>
              </w:rPr>
              <w:t>1.4.</w:t>
            </w:r>
            <w:r w:rsidR="003F2232">
              <w:rPr>
                <w:rFonts w:asciiTheme="minorHAnsi" w:eastAsiaTheme="minorEastAsia" w:hAnsiTheme="minorHAnsi"/>
                <w:noProof/>
                <w:color w:val="auto"/>
                <w:sz w:val="22"/>
              </w:rPr>
              <w:tab/>
            </w:r>
            <w:r w:rsidR="003F2232" w:rsidRPr="00660311">
              <w:rPr>
                <w:rStyle w:val="Hyperlink"/>
                <w:noProof/>
              </w:rPr>
              <w:t>Goals and Guidelines</w:t>
            </w:r>
            <w:r w:rsidR="003F2232">
              <w:rPr>
                <w:noProof/>
                <w:webHidden/>
              </w:rPr>
              <w:tab/>
            </w:r>
            <w:r w:rsidR="003F2232">
              <w:rPr>
                <w:noProof/>
                <w:webHidden/>
              </w:rPr>
              <w:fldChar w:fldCharType="begin"/>
            </w:r>
            <w:r w:rsidR="003F2232">
              <w:rPr>
                <w:noProof/>
                <w:webHidden/>
              </w:rPr>
              <w:instrText xml:space="preserve"> PAGEREF _Toc511306924 \h </w:instrText>
            </w:r>
            <w:r w:rsidR="003F2232">
              <w:rPr>
                <w:noProof/>
                <w:webHidden/>
              </w:rPr>
            </w:r>
            <w:r w:rsidR="003F2232">
              <w:rPr>
                <w:noProof/>
                <w:webHidden/>
              </w:rPr>
              <w:fldChar w:fldCharType="separate"/>
            </w:r>
            <w:r w:rsidR="00810208">
              <w:rPr>
                <w:noProof/>
                <w:webHidden/>
              </w:rPr>
              <w:t>2</w:t>
            </w:r>
            <w:r w:rsidR="003F2232">
              <w:rPr>
                <w:noProof/>
                <w:webHidden/>
              </w:rPr>
              <w:fldChar w:fldCharType="end"/>
            </w:r>
          </w:hyperlink>
        </w:p>
        <w:p w14:paraId="576CDF5B" w14:textId="75BD5780" w:rsidR="003F2232" w:rsidRDefault="0038066C">
          <w:pPr>
            <w:pStyle w:val="TOC2"/>
            <w:rPr>
              <w:rFonts w:asciiTheme="minorHAnsi" w:eastAsiaTheme="minorEastAsia" w:hAnsiTheme="minorHAnsi"/>
              <w:noProof/>
              <w:color w:val="auto"/>
              <w:sz w:val="22"/>
            </w:rPr>
          </w:pPr>
          <w:hyperlink w:anchor="_Toc511306925" w:history="1">
            <w:r w:rsidR="003F2232" w:rsidRPr="00660311">
              <w:rPr>
                <w:rStyle w:val="Hyperlink"/>
                <w:noProof/>
              </w:rPr>
              <w:t>1.5.</w:t>
            </w:r>
            <w:r w:rsidR="003F2232">
              <w:rPr>
                <w:rFonts w:asciiTheme="minorHAnsi" w:eastAsiaTheme="minorEastAsia" w:hAnsiTheme="minorHAnsi"/>
                <w:noProof/>
                <w:color w:val="auto"/>
                <w:sz w:val="22"/>
              </w:rPr>
              <w:tab/>
            </w:r>
            <w:r w:rsidR="003F2232" w:rsidRPr="00660311">
              <w:rPr>
                <w:rStyle w:val="Hyperlink"/>
                <w:noProof/>
              </w:rPr>
              <w:t>Intended Audience</w:t>
            </w:r>
            <w:r w:rsidR="003F2232">
              <w:rPr>
                <w:noProof/>
                <w:webHidden/>
              </w:rPr>
              <w:tab/>
            </w:r>
            <w:r w:rsidR="003F2232">
              <w:rPr>
                <w:noProof/>
                <w:webHidden/>
              </w:rPr>
              <w:fldChar w:fldCharType="begin"/>
            </w:r>
            <w:r w:rsidR="003F2232">
              <w:rPr>
                <w:noProof/>
                <w:webHidden/>
              </w:rPr>
              <w:instrText xml:space="preserve"> PAGEREF _Toc511306925 \h </w:instrText>
            </w:r>
            <w:r w:rsidR="003F2232">
              <w:rPr>
                <w:noProof/>
                <w:webHidden/>
              </w:rPr>
            </w:r>
            <w:r w:rsidR="003F2232">
              <w:rPr>
                <w:noProof/>
                <w:webHidden/>
              </w:rPr>
              <w:fldChar w:fldCharType="separate"/>
            </w:r>
            <w:r w:rsidR="00810208">
              <w:rPr>
                <w:noProof/>
                <w:webHidden/>
              </w:rPr>
              <w:t>2</w:t>
            </w:r>
            <w:r w:rsidR="003F2232">
              <w:rPr>
                <w:noProof/>
                <w:webHidden/>
              </w:rPr>
              <w:fldChar w:fldCharType="end"/>
            </w:r>
          </w:hyperlink>
        </w:p>
        <w:p w14:paraId="06C1860C" w14:textId="327D7441" w:rsidR="003F2232" w:rsidRDefault="0038066C">
          <w:pPr>
            <w:pStyle w:val="TOC2"/>
            <w:rPr>
              <w:rFonts w:asciiTheme="minorHAnsi" w:eastAsiaTheme="minorEastAsia" w:hAnsiTheme="minorHAnsi"/>
              <w:noProof/>
              <w:color w:val="auto"/>
              <w:sz w:val="22"/>
            </w:rPr>
          </w:pPr>
          <w:hyperlink w:anchor="_Toc511306926" w:history="1">
            <w:r w:rsidR="003F2232" w:rsidRPr="00660311">
              <w:rPr>
                <w:rStyle w:val="Hyperlink"/>
                <w:noProof/>
              </w:rPr>
              <w:t>1.6.</w:t>
            </w:r>
            <w:r w:rsidR="003F2232">
              <w:rPr>
                <w:rFonts w:asciiTheme="minorHAnsi" w:eastAsiaTheme="minorEastAsia" w:hAnsiTheme="minorHAnsi"/>
                <w:noProof/>
                <w:color w:val="auto"/>
                <w:sz w:val="22"/>
              </w:rPr>
              <w:tab/>
            </w:r>
            <w:r w:rsidR="003F2232" w:rsidRPr="00660311">
              <w:rPr>
                <w:rStyle w:val="Hyperlink"/>
                <w:noProof/>
              </w:rPr>
              <w:t>Participants</w:t>
            </w:r>
            <w:r w:rsidR="003F2232">
              <w:rPr>
                <w:noProof/>
                <w:webHidden/>
              </w:rPr>
              <w:tab/>
            </w:r>
            <w:r w:rsidR="003F2232">
              <w:rPr>
                <w:noProof/>
                <w:webHidden/>
              </w:rPr>
              <w:fldChar w:fldCharType="begin"/>
            </w:r>
            <w:r w:rsidR="003F2232">
              <w:rPr>
                <w:noProof/>
                <w:webHidden/>
              </w:rPr>
              <w:instrText xml:space="preserve"> PAGEREF _Toc511306926 \h </w:instrText>
            </w:r>
            <w:r w:rsidR="003F2232">
              <w:rPr>
                <w:noProof/>
                <w:webHidden/>
              </w:rPr>
            </w:r>
            <w:r w:rsidR="003F2232">
              <w:rPr>
                <w:noProof/>
                <w:webHidden/>
              </w:rPr>
              <w:fldChar w:fldCharType="separate"/>
            </w:r>
            <w:r w:rsidR="00810208">
              <w:rPr>
                <w:noProof/>
                <w:webHidden/>
              </w:rPr>
              <w:t>2</w:t>
            </w:r>
            <w:r w:rsidR="003F2232">
              <w:rPr>
                <w:noProof/>
                <w:webHidden/>
              </w:rPr>
              <w:fldChar w:fldCharType="end"/>
            </w:r>
          </w:hyperlink>
        </w:p>
        <w:p w14:paraId="4940219F" w14:textId="2352B3EF" w:rsidR="003F2232" w:rsidRDefault="0038066C">
          <w:pPr>
            <w:pStyle w:val="TOC2"/>
            <w:rPr>
              <w:rFonts w:asciiTheme="minorHAnsi" w:eastAsiaTheme="minorEastAsia" w:hAnsiTheme="minorHAnsi"/>
              <w:noProof/>
              <w:color w:val="auto"/>
              <w:sz w:val="22"/>
            </w:rPr>
          </w:pPr>
          <w:hyperlink w:anchor="_Toc511306927" w:history="1">
            <w:r w:rsidR="003F2232" w:rsidRPr="00660311">
              <w:rPr>
                <w:rStyle w:val="Hyperlink"/>
                <w:noProof/>
              </w:rPr>
              <w:t>1.7.</w:t>
            </w:r>
            <w:r w:rsidR="003F2232">
              <w:rPr>
                <w:rFonts w:asciiTheme="minorHAnsi" w:eastAsiaTheme="minorEastAsia" w:hAnsiTheme="minorHAnsi"/>
                <w:noProof/>
                <w:color w:val="auto"/>
                <w:sz w:val="22"/>
              </w:rPr>
              <w:tab/>
            </w:r>
            <w:r w:rsidR="003F2232" w:rsidRPr="00660311">
              <w:rPr>
                <w:rStyle w:val="Hyperlink"/>
                <w:noProof/>
              </w:rPr>
              <w:t>Change Control Plan</w:t>
            </w:r>
            <w:r w:rsidR="003F2232">
              <w:rPr>
                <w:noProof/>
                <w:webHidden/>
              </w:rPr>
              <w:tab/>
            </w:r>
            <w:r w:rsidR="003F2232">
              <w:rPr>
                <w:noProof/>
                <w:webHidden/>
              </w:rPr>
              <w:fldChar w:fldCharType="begin"/>
            </w:r>
            <w:r w:rsidR="003F2232">
              <w:rPr>
                <w:noProof/>
                <w:webHidden/>
              </w:rPr>
              <w:instrText xml:space="preserve"> PAGEREF _Toc511306927 \h </w:instrText>
            </w:r>
            <w:r w:rsidR="003F2232">
              <w:rPr>
                <w:noProof/>
                <w:webHidden/>
              </w:rPr>
            </w:r>
            <w:r w:rsidR="003F2232">
              <w:rPr>
                <w:noProof/>
                <w:webHidden/>
              </w:rPr>
              <w:fldChar w:fldCharType="separate"/>
            </w:r>
            <w:r w:rsidR="00810208">
              <w:rPr>
                <w:noProof/>
                <w:webHidden/>
              </w:rPr>
              <w:t>2</w:t>
            </w:r>
            <w:r w:rsidR="003F2232">
              <w:rPr>
                <w:noProof/>
                <w:webHidden/>
              </w:rPr>
              <w:fldChar w:fldCharType="end"/>
            </w:r>
          </w:hyperlink>
        </w:p>
        <w:p w14:paraId="3C56B17F" w14:textId="4F1DE136"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28" w:history="1">
            <w:r w:rsidR="003F2232" w:rsidRPr="00660311">
              <w:rPr>
                <w:rStyle w:val="Hyperlink"/>
                <w:noProof/>
              </w:rPr>
              <w:t>1.7.1.</w:t>
            </w:r>
            <w:r w:rsidR="003F2232">
              <w:rPr>
                <w:rFonts w:asciiTheme="minorHAnsi" w:eastAsiaTheme="minorEastAsia" w:hAnsiTheme="minorHAnsi"/>
                <w:noProof/>
                <w:color w:val="auto"/>
                <w:sz w:val="22"/>
              </w:rPr>
              <w:tab/>
            </w:r>
            <w:r w:rsidR="003F2232" w:rsidRPr="00660311">
              <w:rPr>
                <w:rStyle w:val="Hyperlink"/>
                <w:noProof/>
              </w:rPr>
              <w:t>Creating a Baseline</w:t>
            </w:r>
            <w:r w:rsidR="003F2232">
              <w:rPr>
                <w:noProof/>
                <w:webHidden/>
              </w:rPr>
              <w:tab/>
            </w:r>
            <w:r w:rsidR="003F2232">
              <w:rPr>
                <w:noProof/>
                <w:webHidden/>
              </w:rPr>
              <w:fldChar w:fldCharType="begin"/>
            </w:r>
            <w:r w:rsidR="003F2232">
              <w:rPr>
                <w:noProof/>
                <w:webHidden/>
              </w:rPr>
              <w:instrText xml:space="preserve"> PAGEREF _Toc511306928 \h </w:instrText>
            </w:r>
            <w:r w:rsidR="003F2232">
              <w:rPr>
                <w:noProof/>
                <w:webHidden/>
              </w:rPr>
            </w:r>
            <w:r w:rsidR="003F2232">
              <w:rPr>
                <w:noProof/>
                <w:webHidden/>
              </w:rPr>
              <w:fldChar w:fldCharType="separate"/>
            </w:r>
            <w:r w:rsidR="00810208">
              <w:rPr>
                <w:noProof/>
                <w:webHidden/>
              </w:rPr>
              <w:t>3</w:t>
            </w:r>
            <w:r w:rsidR="003F2232">
              <w:rPr>
                <w:noProof/>
                <w:webHidden/>
              </w:rPr>
              <w:fldChar w:fldCharType="end"/>
            </w:r>
          </w:hyperlink>
        </w:p>
        <w:p w14:paraId="64E41BB8" w14:textId="50C88E13"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29" w:history="1">
            <w:r w:rsidR="003F2232" w:rsidRPr="00660311">
              <w:rPr>
                <w:rStyle w:val="Hyperlink"/>
                <w:noProof/>
              </w:rPr>
              <w:t>1.7.2.</w:t>
            </w:r>
            <w:r w:rsidR="003F2232">
              <w:rPr>
                <w:rFonts w:asciiTheme="minorHAnsi" w:eastAsiaTheme="minorEastAsia" w:hAnsiTheme="minorHAnsi"/>
                <w:noProof/>
                <w:color w:val="auto"/>
                <w:sz w:val="22"/>
              </w:rPr>
              <w:tab/>
            </w:r>
            <w:r w:rsidR="003F2232" w:rsidRPr="00660311">
              <w:rPr>
                <w:rStyle w:val="Hyperlink"/>
                <w:noProof/>
              </w:rPr>
              <w:t>Changes to the Baseline</w:t>
            </w:r>
            <w:r w:rsidR="003F2232">
              <w:rPr>
                <w:noProof/>
                <w:webHidden/>
              </w:rPr>
              <w:tab/>
            </w:r>
            <w:r w:rsidR="003F2232">
              <w:rPr>
                <w:noProof/>
                <w:webHidden/>
              </w:rPr>
              <w:fldChar w:fldCharType="begin"/>
            </w:r>
            <w:r w:rsidR="003F2232">
              <w:rPr>
                <w:noProof/>
                <w:webHidden/>
              </w:rPr>
              <w:instrText xml:space="preserve"> PAGEREF _Toc511306929 \h </w:instrText>
            </w:r>
            <w:r w:rsidR="003F2232">
              <w:rPr>
                <w:noProof/>
                <w:webHidden/>
              </w:rPr>
            </w:r>
            <w:r w:rsidR="003F2232">
              <w:rPr>
                <w:noProof/>
                <w:webHidden/>
              </w:rPr>
              <w:fldChar w:fldCharType="separate"/>
            </w:r>
            <w:r w:rsidR="00810208">
              <w:rPr>
                <w:noProof/>
                <w:webHidden/>
              </w:rPr>
              <w:t>3</w:t>
            </w:r>
            <w:r w:rsidR="003F2232">
              <w:rPr>
                <w:noProof/>
                <w:webHidden/>
              </w:rPr>
              <w:fldChar w:fldCharType="end"/>
            </w:r>
          </w:hyperlink>
        </w:p>
        <w:p w14:paraId="1E083FBB" w14:textId="166282A7" w:rsidR="003F2232" w:rsidRDefault="0038066C">
          <w:pPr>
            <w:pStyle w:val="TOC2"/>
            <w:rPr>
              <w:rFonts w:asciiTheme="minorHAnsi" w:eastAsiaTheme="minorEastAsia" w:hAnsiTheme="minorHAnsi"/>
              <w:noProof/>
              <w:color w:val="auto"/>
              <w:sz w:val="22"/>
            </w:rPr>
          </w:pPr>
          <w:hyperlink w:anchor="_Toc511306930" w:history="1">
            <w:r w:rsidR="003F2232" w:rsidRPr="00660311">
              <w:rPr>
                <w:rStyle w:val="Hyperlink"/>
                <w:noProof/>
              </w:rPr>
              <w:t>1.8.</w:t>
            </w:r>
            <w:r w:rsidR="003F2232">
              <w:rPr>
                <w:rFonts w:asciiTheme="minorHAnsi" w:eastAsiaTheme="minorEastAsia" w:hAnsiTheme="minorHAnsi"/>
                <w:noProof/>
                <w:color w:val="auto"/>
                <w:sz w:val="22"/>
              </w:rPr>
              <w:tab/>
            </w:r>
            <w:r w:rsidR="003F2232" w:rsidRPr="00660311">
              <w:rPr>
                <w:rStyle w:val="Hyperlink"/>
                <w:noProof/>
              </w:rPr>
              <w:t>Effective Date and Review Period</w:t>
            </w:r>
            <w:r w:rsidR="003F2232">
              <w:rPr>
                <w:noProof/>
                <w:webHidden/>
              </w:rPr>
              <w:tab/>
            </w:r>
            <w:r w:rsidR="003F2232">
              <w:rPr>
                <w:noProof/>
                <w:webHidden/>
              </w:rPr>
              <w:fldChar w:fldCharType="begin"/>
            </w:r>
            <w:r w:rsidR="003F2232">
              <w:rPr>
                <w:noProof/>
                <w:webHidden/>
              </w:rPr>
              <w:instrText xml:space="preserve"> PAGEREF _Toc511306930 \h </w:instrText>
            </w:r>
            <w:r w:rsidR="003F2232">
              <w:rPr>
                <w:noProof/>
                <w:webHidden/>
              </w:rPr>
            </w:r>
            <w:r w:rsidR="003F2232">
              <w:rPr>
                <w:noProof/>
                <w:webHidden/>
              </w:rPr>
              <w:fldChar w:fldCharType="separate"/>
            </w:r>
            <w:r w:rsidR="00810208">
              <w:rPr>
                <w:noProof/>
                <w:webHidden/>
              </w:rPr>
              <w:t>3</w:t>
            </w:r>
            <w:r w:rsidR="003F2232">
              <w:rPr>
                <w:noProof/>
                <w:webHidden/>
              </w:rPr>
              <w:fldChar w:fldCharType="end"/>
            </w:r>
          </w:hyperlink>
        </w:p>
        <w:p w14:paraId="3D81B343" w14:textId="1C9C4EDC" w:rsidR="003F2232" w:rsidRDefault="0038066C">
          <w:pPr>
            <w:pStyle w:val="TOC1"/>
            <w:rPr>
              <w:rFonts w:asciiTheme="minorHAnsi" w:eastAsiaTheme="minorEastAsia" w:hAnsiTheme="minorHAnsi" w:cstheme="minorBidi"/>
              <w:b w:val="0"/>
              <w:noProof/>
              <w:color w:val="auto"/>
              <w:sz w:val="22"/>
              <w:szCs w:val="22"/>
            </w:rPr>
          </w:pPr>
          <w:hyperlink w:anchor="_Toc511306931" w:history="1">
            <w:r w:rsidR="003F2232" w:rsidRPr="00660311">
              <w:rPr>
                <w:rStyle w:val="Hyperlink"/>
                <w:noProof/>
              </w:rPr>
              <w:t>2.</w:t>
            </w:r>
            <w:r w:rsidR="003F2232">
              <w:rPr>
                <w:rFonts w:asciiTheme="minorHAnsi" w:eastAsiaTheme="minorEastAsia" w:hAnsiTheme="minorHAnsi" w:cstheme="minorBidi"/>
                <w:b w:val="0"/>
                <w:noProof/>
                <w:color w:val="auto"/>
                <w:sz w:val="22"/>
                <w:szCs w:val="22"/>
              </w:rPr>
              <w:tab/>
            </w:r>
            <w:r w:rsidR="003F2232" w:rsidRPr="00660311">
              <w:rPr>
                <w:rStyle w:val="Hyperlink"/>
                <w:noProof/>
              </w:rPr>
              <w:t>Metadata Concepts</w:t>
            </w:r>
            <w:r w:rsidR="003F2232">
              <w:rPr>
                <w:noProof/>
                <w:webHidden/>
              </w:rPr>
              <w:tab/>
            </w:r>
            <w:r w:rsidR="003F2232">
              <w:rPr>
                <w:noProof/>
                <w:webHidden/>
              </w:rPr>
              <w:fldChar w:fldCharType="begin"/>
            </w:r>
            <w:r w:rsidR="003F2232">
              <w:rPr>
                <w:noProof/>
                <w:webHidden/>
              </w:rPr>
              <w:instrText xml:space="preserve"> PAGEREF _Toc511306931 \h </w:instrText>
            </w:r>
            <w:r w:rsidR="003F2232">
              <w:rPr>
                <w:noProof/>
                <w:webHidden/>
              </w:rPr>
            </w:r>
            <w:r w:rsidR="003F2232">
              <w:rPr>
                <w:noProof/>
                <w:webHidden/>
              </w:rPr>
              <w:fldChar w:fldCharType="separate"/>
            </w:r>
            <w:r w:rsidR="00810208">
              <w:rPr>
                <w:noProof/>
                <w:webHidden/>
              </w:rPr>
              <w:t>4</w:t>
            </w:r>
            <w:r w:rsidR="003F2232">
              <w:rPr>
                <w:noProof/>
                <w:webHidden/>
              </w:rPr>
              <w:fldChar w:fldCharType="end"/>
            </w:r>
          </w:hyperlink>
        </w:p>
        <w:p w14:paraId="33C6F260" w14:textId="273B0688" w:rsidR="003F2232" w:rsidRDefault="0038066C">
          <w:pPr>
            <w:pStyle w:val="TOC2"/>
            <w:rPr>
              <w:rFonts w:asciiTheme="minorHAnsi" w:eastAsiaTheme="minorEastAsia" w:hAnsiTheme="minorHAnsi"/>
              <w:noProof/>
              <w:color w:val="auto"/>
              <w:sz w:val="22"/>
            </w:rPr>
          </w:pPr>
          <w:hyperlink w:anchor="_Toc511306932" w:history="1">
            <w:r w:rsidR="003F2232" w:rsidRPr="00660311">
              <w:rPr>
                <w:rStyle w:val="Hyperlink"/>
                <w:noProof/>
              </w:rPr>
              <w:t>2.1.</w:t>
            </w:r>
            <w:r w:rsidR="003F2232">
              <w:rPr>
                <w:rFonts w:asciiTheme="minorHAnsi" w:eastAsiaTheme="minorEastAsia" w:hAnsiTheme="minorHAnsi"/>
                <w:noProof/>
                <w:color w:val="auto"/>
                <w:sz w:val="22"/>
              </w:rPr>
              <w:tab/>
            </w:r>
            <w:r w:rsidR="003F2232" w:rsidRPr="00660311">
              <w:rPr>
                <w:rStyle w:val="Hyperlink"/>
                <w:noProof/>
              </w:rPr>
              <w:t>Geospatial Metadata</w:t>
            </w:r>
            <w:r w:rsidR="003F2232">
              <w:rPr>
                <w:noProof/>
                <w:webHidden/>
              </w:rPr>
              <w:tab/>
            </w:r>
            <w:r w:rsidR="003F2232">
              <w:rPr>
                <w:noProof/>
                <w:webHidden/>
              </w:rPr>
              <w:fldChar w:fldCharType="begin"/>
            </w:r>
            <w:r w:rsidR="003F2232">
              <w:rPr>
                <w:noProof/>
                <w:webHidden/>
              </w:rPr>
              <w:instrText xml:space="preserve"> PAGEREF _Toc511306932 \h </w:instrText>
            </w:r>
            <w:r w:rsidR="003F2232">
              <w:rPr>
                <w:noProof/>
                <w:webHidden/>
              </w:rPr>
            </w:r>
            <w:r w:rsidR="003F2232">
              <w:rPr>
                <w:noProof/>
                <w:webHidden/>
              </w:rPr>
              <w:fldChar w:fldCharType="separate"/>
            </w:r>
            <w:r w:rsidR="00810208">
              <w:rPr>
                <w:noProof/>
                <w:webHidden/>
              </w:rPr>
              <w:t>4</w:t>
            </w:r>
            <w:r w:rsidR="003F2232">
              <w:rPr>
                <w:noProof/>
                <w:webHidden/>
              </w:rPr>
              <w:fldChar w:fldCharType="end"/>
            </w:r>
          </w:hyperlink>
        </w:p>
        <w:p w14:paraId="724D08F7" w14:textId="34C56219" w:rsidR="003F2232" w:rsidRDefault="0038066C">
          <w:pPr>
            <w:pStyle w:val="TOC2"/>
            <w:rPr>
              <w:rFonts w:asciiTheme="minorHAnsi" w:eastAsiaTheme="minorEastAsia" w:hAnsiTheme="minorHAnsi"/>
              <w:noProof/>
              <w:color w:val="auto"/>
              <w:sz w:val="22"/>
            </w:rPr>
          </w:pPr>
          <w:hyperlink w:anchor="_Toc511306933" w:history="1">
            <w:r w:rsidR="003F2232" w:rsidRPr="00660311">
              <w:rPr>
                <w:rStyle w:val="Hyperlink"/>
                <w:noProof/>
              </w:rPr>
              <w:t>2.2.</w:t>
            </w:r>
            <w:r w:rsidR="003F2232">
              <w:rPr>
                <w:rFonts w:asciiTheme="minorHAnsi" w:eastAsiaTheme="minorEastAsia" w:hAnsiTheme="minorHAnsi"/>
                <w:noProof/>
                <w:color w:val="auto"/>
                <w:sz w:val="22"/>
              </w:rPr>
              <w:tab/>
            </w:r>
            <w:r w:rsidR="003F2232" w:rsidRPr="00660311">
              <w:rPr>
                <w:rStyle w:val="Hyperlink"/>
                <w:noProof/>
              </w:rPr>
              <w:t>Geospatial Metadata within the GEO</w:t>
            </w:r>
            <w:r w:rsidR="003F2232">
              <w:rPr>
                <w:noProof/>
                <w:webHidden/>
              </w:rPr>
              <w:tab/>
            </w:r>
            <w:r w:rsidR="003F2232">
              <w:rPr>
                <w:noProof/>
                <w:webHidden/>
              </w:rPr>
              <w:fldChar w:fldCharType="begin"/>
            </w:r>
            <w:r w:rsidR="003F2232">
              <w:rPr>
                <w:noProof/>
                <w:webHidden/>
              </w:rPr>
              <w:instrText xml:space="preserve"> PAGEREF _Toc511306933 \h </w:instrText>
            </w:r>
            <w:r w:rsidR="003F2232">
              <w:rPr>
                <w:noProof/>
                <w:webHidden/>
              </w:rPr>
            </w:r>
            <w:r w:rsidR="003F2232">
              <w:rPr>
                <w:noProof/>
                <w:webHidden/>
              </w:rPr>
              <w:fldChar w:fldCharType="separate"/>
            </w:r>
            <w:r w:rsidR="00810208">
              <w:rPr>
                <w:noProof/>
                <w:webHidden/>
              </w:rPr>
              <w:t>4</w:t>
            </w:r>
            <w:r w:rsidR="003F2232">
              <w:rPr>
                <w:noProof/>
                <w:webHidden/>
              </w:rPr>
              <w:fldChar w:fldCharType="end"/>
            </w:r>
          </w:hyperlink>
        </w:p>
        <w:p w14:paraId="105DDF7F" w14:textId="4699A5F2"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34" w:history="1">
            <w:r w:rsidR="003F2232" w:rsidRPr="00660311">
              <w:rPr>
                <w:rStyle w:val="Hyperlink"/>
                <w:noProof/>
              </w:rPr>
              <w:t>2.2.1.</w:t>
            </w:r>
            <w:r w:rsidR="003F2232">
              <w:rPr>
                <w:rFonts w:asciiTheme="minorHAnsi" w:eastAsiaTheme="minorEastAsia" w:hAnsiTheme="minorHAnsi"/>
                <w:noProof/>
                <w:color w:val="auto"/>
                <w:sz w:val="22"/>
              </w:rPr>
              <w:tab/>
            </w:r>
            <w:r w:rsidR="003F2232" w:rsidRPr="00660311">
              <w:rPr>
                <w:rStyle w:val="Hyperlink"/>
                <w:noProof/>
              </w:rPr>
              <w:t>Source Metadata</w:t>
            </w:r>
            <w:r w:rsidR="003F2232">
              <w:rPr>
                <w:noProof/>
                <w:webHidden/>
              </w:rPr>
              <w:tab/>
            </w:r>
            <w:r w:rsidR="003F2232">
              <w:rPr>
                <w:noProof/>
                <w:webHidden/>
              </w:rPr>
              <w:fldChar w:fldCharType="begin"/>
            </w:r>
            <w:r w:rsidR="003F2232">
              <w:rPr>
                <w:noProof/>
                <w:webHidden/>
              </w:rPr>
              <w:instrText xml:space="preserve"> PAGEREF _Toc511306934 \h </w:instrText>
            </w:r>
            <w:r w:rsidR="003F2232">
              <w:rPr>
                <w:noProof/>
                <w:webHidden/>
              </w:rPr>
            </w:r>
            <w:r w:rsidR="003F2232">
              <w:rPr>
                <w:noProof/>
                <w:webHidden/>
              </w:rPr>
              <w:fldChar w:fldCharType="separate"/>
            </w:r>
            <w:r w:rsidR="00810208">
              <w:rPr>
                <w:noProof/>
                <w:webHidden/>
              </w:rPr>
              <w:t>4</w:t>
            </w:r>
            <w:r w:rsidR="003F2232">
              <w:rPr>
                <w:noProof/>
                <w:webHidden/>
              </w:rPr>
              <w:fldChar w:fldCharType="end"/>
            </w:r>
          </w:hyperlink>
        </w:p>
        <w:p w14:paraId="7C53D709" w14:textId="47007B47"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35" w:history="1">
            <w:r w:rsidR="003F2232" w:rsidRPr="00660311">
              <w:rPr>
                <w:rStyle w:val="Hyperlink"/>
                <w:noProof/>
              </w:rPr>
              <w:t>2.2.2.</w:t>
            </w:r>
            <w:r w:rsidR="003F2232">
              <w:rPr>
                <w:rFonts w:asciiTheme="minorHAnsi" w:eastAsiaTheme="minorEastAsia" w:hAnsiTheme="minorHAnsi"/>
                <w:noProof/>
                <w:color w:val="auto"/>
                <w:sz w:val="22"/>
              </w:rPr>
              <w:tab/>
            </w:r>
            <w:r w:rsidR="003F2232" w:rsidRPr="00660311">
              <w:rPr>
                <w:rStyle w:val="Hyperlink"/>
                <w:noProof/>
              </w:rPr>
              <w:t>Process Metadata</w:t>
            </w:r>
            <w:r w:rsidR="003F2232">
              <w:rPr>
                <w:noProof/>
                <w:webHidden/>
              </w:rPr>
              <w:tab/>
            </w:r>
            <w:r w:rsidR="003F2232">
              <w:rPr>
                <w:noProof/>
                <w:webHidden/>
              </w:rPr>
              <w:fldChar w:fldCharType="begin"/>
            </w:r>
            <w:r w:rsidR="003F2232">
              <w:rPr>
                <w:noProof/>
                <w:webHidden/>
              </w:rPr>
              <w:instrText xml:space="preserve"> PAGEREF _Toc511306935 \h </w:instrText>
            </w:r>
            <w:r w:rsidR="003F2232">
              <w:rPr>
                <w:noProof/>
                <w:webHidden/>
              </w:rPr>
            </w:r>
            <w:r w:rsidR="003F2232">
              <w:rPr>
                <w:noProof/>
                <w:webHidden/>
              </w:rPr>
              <w:fldChar w:fldCharType="separate"/>
            </w:r>
            <w:r w:rsidR="00810208">
              <w:rPr>
                <w:noProof/>
                <w:webHidden/>
              </w:rPr>
              <w:t>5</w:t>
            </w:r>
            <w:r w:rsidR="003F2232">
              <w:rPr>
                <w:noProof/>
                <w:webHidden/>
              </w:rPr>
              <w:fldChar w:fldCharType="end"/>
            </w:r>
          </w:hyperlink>
        </w:p>
        <w:p w14:paraId="376D748C" w14:textId="6165D078"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36" w:history="1">
            <w:r w:rsidR="003F2232" w:rsidRPr="00660311">
              <w:rPr>
                <w:rStyle w:val="Hyperlink"/>
                <w:noProof/>
              </w:rPr>
              <w:t>2.2.3.</w:t>
            </w:r>
            <w:r w:rsidR="003F2232">
              <w:rPr>
                <w:rFonts w:asciiTheme="minorHAnsi" w:eastAsiaTheme="minorEastAsia" w:hAnsiTheme="minorHAnsi"/>
                <w:noProof/>
                <w:color w:val="auto"/>
                <w:sz w:val="22"/>
              </w:rPr>
              <w:tab/>
            </w:r>
            <w:r w:rsidR="003F2232" w:rsidRPr="00660311">
              <w:rPr>
                <w:rStyle w:val="Hyperlink"/>
                <w:noProof/>
              </w:rPr>
              <w:t>Transaction Metadata</w:t>
            </w:r>
            <w:r w:rsidR="003F2232">
              <w:rPr>
                <w:noProof/>
                <w:webHidden/>
              </w:rPr>
              <w:tab/>
            </w:r>
            <w:r w:rsidR="003F2232">
              <w:rPr>
                <w:noProof/>
                <w:webHidden/>
              </w:rPr>
              <w:fldChar w:fldCharType="begin"/>
            </w:r>
            <w:r w:rsidR="003F2232">
              <w:rPr>
                <w:noProof/>
                <w:webHidden/>
              </w:rPr>
              <w:instrText xml:space="preserve"> PAGEREF _Toc511306936 \h </w:instrText>
            </w:r>
            <w:r w:rsidR="003F2232">
              <w:rPr>
                <w:noProof/>
                <w:webHidden/>
              </w:rPr>
            </w:r>
            <w:r w:rsidR="003F2232">
              <w:rPr>
                <w:noProof/>
                <w:webHidden/>
              </w:rPr>
              <w:fldChar w:fldCharType="separate"/>
            </w:r>
            <w:r w:rsidR="00810208">
              <w:rPr>
                <w:noProof/>
                <w:webHidden/>
              </w:rPr>
              <w:t>5</w:t>
            </w:r>
            <w:r w:rsidR="003F2232">
              <w:rPr>
                <w:noProof/>
                <w:webHidden/>
              </w:rPr>
              <w:fldChar w:fldCharType="end"/>
            </w:r>
          </w:hyperlink>
        </w:p>
        <w:p w14:paraId="7D1CF77F" w14:textId="7F730DE3"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37" w:history="1">
            <w:r w:rsidR="003F2232" w:rsidRPr="00660311">
              <w:rPr>
                <w:rStyle w:val="Hyperlink"/>
                <w:noProof/>
              </w:rPr>
              <w:t>2.2.4.</w:t>
            </w:r>
            <w:r w:rsidR="003F2232">
              <w:rPr>
                <w:rFonts w:asciiTheme="minorHAnsi" w:eastAsiaTheme="minorEastAsia" w:hAnsiTheme="minorHAnsi"/>
                <w:noProof/>
                <w:color w:val="auto"/>
                <w:sz w:val="22"/>
              </w:rPr>
              <w:tab/>
            </w:r>
            <w:r w:rsidR="003F2232" w:rsidRPr="00660311">
              <w:rPr>
                <w:rStyle w:val="Hyperlink"/>
                <w:noProof/>
              </w:rPr>
              <w:t>Product Metadata</w:t>
            </w:r>
            <w:r w:rsidR="003F2232">
              <w:rPr>
                <w:noProof/>
                <w:webHidden/>
              </w:rPr>
              <w:tab/>
            </w:r>
            <w:r w:rsidR="003F2232">
              <w:rPr>
                <w:noProof/>
                <w:webHidden/>
              </w:rPr>
              <w:fldChar w:fldCharType="begin"/>
            </w:r>
            <w:r w:rsidR="003F2232">
              <w:rPr>
                <w:noProof/>
                <w:webHidden/>
              </w:rPr>
              <w:instrText xml:space="preserve"> PAGEREF _Toc511306937 \h </w:instrText>
            </w:r>
            <w:r w:rsidR="003F2232">
              <w:rPr>
                <w:noProof/>
                <w:webHidden/>
              </w:rPr>
            </w:r>
            <w:r w:rsidR="003F2232">
              <w:rPr>
                <w:noProof/>
                <w:webHidden/>
              </w:rPr>
              <w:fldChar w:fldCharType="separate"/>
            </w:r>
            <w:r w:rsidR="00810208">
              <w:rPr>
                <w:noProof/>
                <w:webHidden/>
              </w:rPr>
              <w:t>5</w:t>
            </w:r>
            <w:r w:rsidR="003F2232">
              <w:rPr>
                <w:noProof/>
                <w:webHidden/>
              </w:rPr>
              <w:fldChar w:fldCharType="end"/>
            </w:r>
          </w:hyperlink>
        </w:p>
        <w:p w14:paraId="5B4FBEC4" w14:textId="0E624355" w:rsidR="003F2232" w:rsidRDefault="0038066C">
          <w:pPr>
            <w:pStyle w:val="TOC1"/>
            <w:rPr>
              <w:rFonts w:asciiTheme="minorHAnsi" w:eastAsiaTheme="minorEastAsia" w:hAnsiTheme="minorHAnsi" w:cstheme="minorBidi"/>
              <w:b w:val="0"/>
              <w:noProof/>
              <w:color w:val="auto"/>
              <w:sz w:val="22"/>
              <w:szCs w:val="22"/>
            </w:rPr>
          </w:pPr>
          <w:hyperlink w:anchor="_Toc511306938" w:history="1">
            <w:r w:rsidR="003F2232" w:rsidRPr="00660311">
              <w:rPr>
                <w:rStyle w:val="Hyperlink"/>
                <w:noProof/>
              </w:rPr>
              <w:t>3.</w:t>
            </w:r>
            <w:r w:rsidR="003F2232">
              <w:rPr>
                <w:rFonts w:asciiTheme="minorHAnsi" w:eastAsiaTheme="minorEastAsia" w:hAnsiTheme="minorHAnsi" w:cstheme="minorBidi"/>
                <w:b w:val="0"/>
                <w:noProof/>
                <w:color w:val="auto"/>
                <w:sz w:val="22"/>
                <w:szCs w:val="22"/>
              </w:rPr>
              <w:tab/>
            </w:r>
            <w:r w:rsidR="003F2232" w:rsidRPr="00660311">
              <w:rPr>
                <w:rStyle w:val="Hyperlink"/>
                <w:noProof/>
              </w:rPr>
              <w:t>Compliance</w:t>
            </w:r>
            <w:r w:rsidR="003F2232">
              <w:rPr>
                <w:noProof/>
                <w:webHidden/>
              </w:rPr>
              <w:tab/>
            </w:r>
            <w:r w:rsidR="003F2232">
              <w:rPr>
                <w:noProof/>
                <w:webHidden/>
              </w:rPr>
              <w:fldChar w:fldCharType="begin"/>
            </w:r>
            <w:r w:rsidR="003F2232">
              <w:rPr>
                <w:noProof/>
                <w:webHidden/>
              </w:rPr>
              <w:instrText xml:space="preserve"> PAGEREF _Toc511306938 \h </w:instrText>
            </w:r>
            <w:r w:rsidR="003F2232">
              <w:rPr>
                <w:noProof/>
                <w:webHidden/>
              </w:rPr>
            </w:r>
            <w:r w:rsidR="003F2232">
              <w:rPr>
                <w:noProof/>
                <w:webHidden/>
              </w:rPr>
              <w:fldChar w:fldCharType="separate"/>
            </w:r>
            <w:r w:rsidR="00810208">
              <w:rPr>
                <w:noProof/>
                <w:webHidden/>
              </w:rPr>
              <w:t>7</w:t>
            </w:r>
            <w:r w:rsidR="003F2232">
              <w:rPr>
                <w:noProof/>
                <w:webHidden/>
              </w:rPr>
              <w:fldChar w:fldCharType="end"/>
            </w:r>
          </w:hyperlink>
        </w:p>
        <w:p w14:paraId="1D565A52" w14:textId="3187025D" w:rsidR="003F2232" w:rsidRDefault="0038066C">
          <w:pPr>
            <w:pStyle w:val="TOC2"/>
            <w:rPr>
              <w:rFonts w:asciiTheme="minorHAnsi" w:eastAsiaTheme="minorEastAsia" w:hAnsiTheme="minorHAnsi"/>
              <w:noProof/>
              <w:color w:val="auto"/>
              <w:sz w:val="22"/>
            </w:rPr>
          </w:pPr>
          <w:hyperlink w:anchor="_Toc511306939" w:history="1">
            <w:r w:rsidR="003F2232" w:rsidRPr="00660311">
              <w:rPr>
                <w:rStyle w:val="Hyperlink"/>
                <w:noProof/>
              </w:rPr>
              <w:t>3.1.</w:t>
            </w:r>
            <w:r w:rsidR="003F2232">
              <w:rPr>
                <w:rFonts w:asciiTheme="minorHAnsi" w:eastAsiaTheme="minorEastAsia" w:hAnsiTheme="minorHAnsi"/>
                <w:noProof/>
                <w:color w:val="auto"/>
                <w:sz w:val="22"/>
              </w:rPr>
              <w:tab/>
            </w:r>
            <w:r w:rsidR="003F2232" w:rsidRPr="00660311">
              <w:rPr>
                <w:rStyle w:val="Hyperlink"/>
                <w:noProof/>
              </w:rPr>
              <w:t>Policy</w:t>
            </w:r>
            <w:r w:rsidR="003F2232">
              <w:rPr>
                <w:noProof/>
                <w:webHidden/>
              </w:rPr>
              <w:tab/>
            </w:r>
            <w:r w:rsidR="003F2232">
              <w:rPr>
                <w:noProof/>
                <w:webHidden/>
              </w:rPr>
              <w:fldChar w:fldCharType="begin"/>
            </w:r>
            <w:r w:rsidR="003F2232">
              <w:rPr>
                <w:noProof/>
                <w:webHidden/>
              </w:rPr>
              <w:instrText xml:space="preserve"> PAGEREF _Toc511306939 \h </w:instrText>
            </w:r>
            <w:r w:rsidR="003F2232">
              <w:rPr>
                <w:noProof/>
                <w:webHidden/>
              </w:rPr>
            </w:r>
            <w:r w:rsidR="003F2232">
              <w:rPr>
                <w:noProof/>
                <w:webHidden/>
              </w:rPr>
              <w:fldChar w:fldCharType="separate"/>
            </w:r>
            <w:r w:rsidR="00810208">
              <w:rPr>
                <w:noProof/>
                <w:webHidden/>
              </w:rPr>
              <w:t>7</w:t>
            </w:r>
            <w:r w:rsidR="003F2232">
              <w:rPr>
                <w:noProof/>
                <w:webHidden/>
              </w:rPr>
              <w:fldChar w:fldCharType="end"/>
            </w:r>
          </w:hyperlink>
        </w:p>
        <w:p w14:paraId="14D3AB99" w14:textId="7E6538AF"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40" w:history="1">
            <w:r w:rsidR="003F2232" w:rsidRPr="00660311">
              <w:rPr>
                <w:rStyle w:val="Hyperlink"/>
                <w:noProof/>
              </w:rPr>
              <w:t>3.1.1.</w:t>
            </w:r>
            <w:r w:rsidR="003F2232">
              <w:rPr>
                <w:rFonts w:asciiTheme="minorHAnsi" w:eastAsiaTheme="minorEastAsia" w:hAnsiTheme="minorHAnsi"/>
                <w:noProof/>
                <w:color w:val="auto"/>
                <w:sz w:val="22"/>
              </w:rPr>
              <w:tab/>
            </w:r>
            <w:r w:rsidR="003F2232" w:rsidRPr="00660311">
              <w:rPr>
                <w:rStyle w:val="Hyperlink"/>
                <w:noProof/>
              </w:rPr>
              <w:t>Federal</w:t>
            </w:r>
            <w:r w:rsidR="003F2232">
              <w:rPr>
                <w:noProof/>
                <w:webHidden/>
              </w:rPr>
              <w:tab/>
            </w:r>
            <w:r w:rsidR="003F2232">
              <w:rPr>
                <w:noProof/>
                <w:webHidden/>
              </w:rPr>
              <w:fldChar w:fldCharType="begin"/>
            </w:r>
            <w:r w:rsidR="003F2232">
              <w:rPr>
                <w:noProof/>
                <w:webHidden/>
              </w:rPr>
              <w:instrText xml:space="preserve"> PAGEREF _Toc511306940 \h </w:instrText>
            </w:r>
            <w:r w:rsidR="003F2232">
              <w:rPr>
                <w:noProof/>
                <w:webHidden/>
              </w:rPr>
            </w:r>
            <w:r w:rsidR="003F2232">
              <w:rPr>
                <w:noProof/>
                <w:webHidden/>
              </w:rPr>
              <w:fldChar w:fldCharType="separate"/>
            </w:r>
            <w:r w:rsidR="00810208">
              <w:rPr>
                <w:noProof/>
                <w:webHidden/>
              </w:rPr>
              <w:t>7</w:t>
            </w:r>
            <w:r w:rsidR="003F2232">
              <w:rPr>
                <w:noProof/>
                <w:webHidden/>
              </w:rPr>
              <w:fldChar w:fldCharType="end"/>
            </w:r>
          </w:hyperlink>
        </w:p>
        <w:p w14:paraId="176ABBB7" w14:textId="3DA619C6"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41" w:history="1">
            <w:r w:rsidR="003F2232" w:rsidRPr="00660311">
              <w:rPr>
                <w:rStyle w:val="Hyperlink"/>
                <w:noProof/>
              </w:rPr>
              <w:t>3.1.2.</w:t>
            </w:r>
            <w:r w:rsidR="003F2232">
              <w:rPr>
                <w:rFonts w:asciiTheme="minorHAnsi" w:eastAsiaTheme="minorEastAsia" w:hAnsiTheme="minorHAnsi"/>
                <w:noProof/>
                <w:color w:val="auto"/>
                <w:sz w:val="22"/>
              </w:rPr>
              <w:tab/>
            </w:r>
            <w:r w:rsidR="003F2232" w:rsidRPr="00660311">
              <w:rPr>
                <w:rStyle w:val="Hyperlink"/>
                <w:noProof/>
              </w:rPr>
              <w:t>Department of Commerce</w:t>
            </w:r>
            <w:r w:rsidR="003F2232">
              <w:rPr>
                <w:noProof/>
                <w:webHidden/>
              </w:rPr>
              <w:tab/>
            </w:r>
            <w:r w:rsidR="003F2232">
              <w:rPr>
                <w:noProof/>
                <w:webHidden/>
              </w:rPr>
              <w:fldChar w:fldCharType="begin"/>
            </w:r>
            <w:r w:rsidR="003F2232">
              <w:rPr>
                <w:noProof/>
                <w:webHidden/>
              </w:rPr>
              <w:instrText xml:space="preserve"> PAGEREF _Toc511306941 \h </w:instrText>
            </w:r>
            <w:r w:rsidR="003F2232">
              <w:rPr>
                <w:noProof/>
                <w:webHidden/>
              </w:rPr>
            </w:r>
            <w:r w:rsidR="003F2232">
              <w:rPr>
                <w:noProof/>
                <w:webHidden/>
              </w:rPr>
              <w:fldChar w:fldCharType="separate"/>
            </w:r>
            <w:r w:rsidR="00810208">
              <w:rPr>
                <w:noProof/>
                <w:webHidden/>
              </w:rPr>
              <w:t>8</w:t>
            </w:r>
            <w:r w:rsidR="003F2232">
              <w:rPr>
                <w:noProof/>
                <w:webHidden/>
              </w:rPr>
              <w:fldChar w:fldCharType="end"/>
            </w:r>
          </w:hyperlink>
        </w:p>
        <w:p w14:paraId="74B0189E" w14:textId="0C012C8D"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42" w:history="1">
            <w:r w:rsidR="003F2232" w:rsidRPr="00660311">
              <w:rPr>
                <w:rStyle w:val="Hyperlink"/>
                <w:noProof/>
              </w:rPr>
              <w:t>3.1.3.</w:t>
            </w:r>
            <w:r w:rsidR="003F2232">
              <w:rPr>
                <w:rFonts w:asciiTheme="minorHAnsi" w:eastAsiaTheme="minorEastAsia" w:hAnsiTheme="minorHAnsi"/>
                <w:noProof/>
                <w:color w:val="auto"/>
                <w:sz w:val="22"/>
              </w:rPr>
              <w:tab/>
            </w:r>
            <w:r w:rsidR="003F2232" w:rsidRPr="00660311">
              <w:rPr>
                <w:rStyle w:val="Hyperlink"/>
                <w:noProof/>
              </w:rPr>
              <w:t>Geography Division</w:t>
            </w:r>
            <w:r w:rsidR="003F2232">
              <w:rPr>
                <w:noProof/>
                <w:webHidden/>
              </w:rPr>
              <w:tab/>
            </w:r>
            <w:r w:rsidR="003F2232">
              <w:rPr>
                <w:noProof/>
                <w:webHidden/>
              </w:rPr>
              <w:fldChar w:fldCharType="begin"/>
            </w:r>
            <w:r w:rsidR="003F2232">
              <w:rPr>
                <w:noProof/>
                <w:webHidden/>
              </w:rPr>
              <w:instrText xml:space="preserve"> PAGEREF _Toc511306942 \h </w:instrText>
            </w:r>
            <w:r w:rsidR="003F2232">
              <w:rPr>
                <w:noProof/>
                <w:webHidden/>
              </w:rPr>
            </w:r>
            <w:r w:rsidR="003F2232">
              <w:rPr>
                <w:noProof/>
                <w:webHidden/>
              </w:rPr>
              <w:fldChar w:fldCharType="separate"/>
            </w:r>
            <w:r w:rsidR="00810208">
              <w:rPr>
                <w:noProof/>
                <w:webHidden/>
              </w:rPr>
              <w:t>9</w:t>
            </w:r>
            <w:r w:rsidR="003F2232">
              <w:rPr>
                <w:noProof/>
                <w:webHidden/>
              </w:rPr>
              <w:fldChar w:fldCharType="end"/>
            </w:r>
          </w:hyperlink>
        </w:p>
        <w:p w14:paraId="22AD6DFF" w14:textId="29F82A51" w:rsidR="003F2232" w:rsidRDefault="0038066C">
          <w:pPr>
            <w:pStyle w:val="TOC1"/>
            <w:rPr>
              <w:rFonts w:asciiTheme="minorHAnsi" w:eastAsiaTheme="minorEastAsia" w:hAnsiTheme="minorHAnsi" w:cstheme="minorBidi"/>
              <w:b w:val="0"/>
              <w:noProof/>
              <w:color w:val="auto"/>
              <w:sz w:val="22"/>
              <w:szCs w:val="22"/>
            </w:rPr>
          </w:pPr>
          <w:hyperlink w:anchor="_Toc511306943" w:history="1">
            <w:r w:rsidR="003F2232" w:rsidRPr="00660311">
              <w:rPr>
                <w:rStyle w:val="Hyperlink"/>
                <w:noProof/>
              </w:rPr>
              <w:t>4.</w:t>
            </w:r>
            <w:r w:rsidR="003F2232">
              <w:rPr>
                <w:rFonts w:asciiTheme="minorHAnsi" w:eastAsiaTheme="minorEastAsia" w:hAnsiTheme="minorHAnsi" w:cstheme="minorBidi"/>
                <w:b w:val="0"/>
                <w:noProof/>
                <w:color w:val="auto"/>
                <w:sz w:val="22"/>
                <w:szCs w:val="22"/>
              </w:rPr>
              <w:tab/>
            </w:r>
            <w:r w:rsidR="003F2232" w:rsidRPr="00660311">
              <w:rPr>
                <w:rStyle w:val="Hyperlink"/>
                <w:noProof/>
              </w:rPr>
              <w:t>Product Profiles</w:t>
            </w:r>
            <w:r w:rsidR="003F2232">
              <w:rPr>
                <w:noProof/>
                <w:webHidden/>
              </w:rPr>
              <w:tab/>
            </w:r>
            <w:r w:rsidR="003F2232">
              <w:rPr>
                <w:noProof/>
                <w:webHidden/>
              </w:rPr>
              <w:fldChar w:fldCharType="begin"/>
            </w:r>
            <w:r w:rsidR="003F2232">
              <w:rPr>
                <w:noProof/>
                <w:webHidden/>
              </w:rPr>
              <w:instrText xml:space="preserve"> PAGEREF _Toc511306943 \h </w:instrText>
            </w:r>
            <w:r w:rsidR="003F2232">
              <w:rPr>
                <w:noProof/>
                <w:webHidden/>
              </w:rPr>
            </w:r>
            <w:r w:rsidR="003F2232">
              <w:rPr>
                <w:noProof/>
                <w:webHidden/>
              </w:rPr>
              <w:fldChar w:fldCharType="separate"/>
            </w:r>
            <w:r w:rsidR="00810208">
              <w:rPr>
                <w:noProof/>
                <w:webHidden/>
              </w:rPr>
              <w:t>10</w:t>
            </w:r>
            <w:r w:rsidR="003F2232">
              <w:rPr>
                <w:noProof/>
                <w:webHidden/>
              </w:rPr>
              <w:fldChar w:fldCharType="end"/>
            </w:r>
          </w:hyperlink>
        </w:p>
        <w:p w14:paraId="72618834" w14:textId="48DE5CE1" w:rsidR="003F2232" w:rsidRDefault="0038066C">
          <w:pPr>
            <w:pStyle w:val="TOC2"/>
            <w:rPr>
              <w:rFonts w:asciiTheme="minorHAnsi" w:eastAsiaTheme="minorEastAsia" w:hAnsiTheme="minorHAnsi"/>
              <w:noProof/>
              <w:color w:val="auto"/>
              <w:sz w:val="22"/>
            </w:rPr>
          </w:pPr>
          <w:hyperlink w:anchor="_Toc511306944" w:history="1">
            <w:r w:rsidR="003F2232" w:rsidRPr="00660311">
              <w:rPr>
                <w:rStyle w:val="Hyperlink"/>
                <w:noProof/>
              </w:rPr>
              <w:t>4.1</w:t>
            </w:r>
            <w:r w:rsidR="003F2232">
              <w:rPr>
                <w:rFonts w:asciiTheme="minorHAnsi" w:eastAsiaTheme="minorEastAsia" w:hAnsiTheme="minorHAnsi"/>
                <w:noProof/>
                <w:color w:val="auto"/>
                <w:sz w:val="22"/>
              </w:rPr>
              <w:tab/>
            </w:r>
            <w:r w:rsidR="003F2232" w:rsidRPr="00660311">
              <w:rPr>
                <w:rStyle w:val="Hyperlink"/>
                <w:noProof/>
              </w:rPr>
              <w:t>Planned</w:t>
            </w:r>
            <w:r w:rsidR="003F2232">
              <w:rPr>
                <w:noProof/>
                <w:webHidden/>
              </w:rPr>
              <w:tab/>
            </w:r>
            <w:r w:rsidR="003F2232">
              <w:rPr>
                <w:noProof/>
                <w:webHidden/>
              </w:rPr>
              <w:fldChar w:fldCharType="begin"/>
            </w:r>
            <w:r w:rsidR="003F2232">
              <w:rPr>
                <w:noProof/>
                <w:webHidden/>
              </w:rPr>
              <w:instrText xml:space="preserve"> PAGEREF _Toc511306944 \h </w:instrText>
            </w:r>
            <w:r w:rsidR="003F2232">
              <w:rPr>
                <w:noProof/>
                <w:webHidden/>
              </w:rPr>
            </w:r>
            <w:r w:rsidR="003F2232">
              <w:rPr>
                <w:noProof/>
                <w:webHidden/>
              </w:rPr>
              <w:fldChar w:fldCharType="separate"/>
            </w:r>
            <w:r w:rsidR="00810208">
              <w:rPr>
                <w:noProof/>
                <w:webHidden/>
              </w:rPr>
              <w:t>10</w:t>
            </w:r>
            <w:r w:rsidR="003F2232">
              <w:rPr>
                <w:noProof/>
                <w:webHidden/>
              </w:rPr>
              <w:fldChar w:fldCharType="end"/>
            </w:r>
          </w:hyperlink>
        </w:p>
        <w:p w14:paraId="22B3386A" w14:textId="517E6C52" w:rsidR="003F2232" w:rsidRDefault="0038066C">
          <w:pPr>
            <w:pStyle w:val="TOC2"/>
            <w:rPr>
              <w:rFonts w:asciiTheme="minorHAnsi" w:eastAsiaTheme="minorEastAsia" w:hAnsiTheme="minorHAnsi"/>
              <w:noProof/>
              <w:color w:val="auto"/>
              <w:sz w:val="22"/>
            </w:rPr>
          </w:pPr>
          <w:hyperlink w:anchor="_Toc511306945" w:history="1">
            <w:r w:rsidR="003F2232" w:rsidRPr="00660311">
              <w:rPr>
                <w:rStyle w:val="Hyperlink"/>
                <w:noProof/>
              </w:rPr>
              <w:t>4.2</w:t>
            </w:r>
            <w:r w:rsidR="003F2232">
              <w:rPr>
                <w:rFonts w:asciiTheme="minorHAnsi" w:eastAsiaTheme="minorEastAsia" w:hAnsiTheme="minorHAnsi"/>
                <w:noProof/>
                <w:color w:val="auto"/>
                <w:sz w:val="22"/>
              </w:rPr>
              <w:tab/>
            </w:r>
            <w:r w:rsidR="003F2232" w:rsidRPr="00660311">
              <w:rPr>
                <w:rStyle w:val="Hyperlink"/>
                <w:noProof/>
              </w:rPr>
              <w:t>Map</w:t>
            </w:r>
            <w:r w:rsidR="003F2232">
              <w:rPr>
                <w:noProof/>
                <w:webHidden/>
              </w:rPr>
              <w:tab/>
            </w:r>
            <w:r w:rsidR="003F2232">
              <w:rPr>
                <w:noProof/>
                <w:webHidden/>
              </w:rPr>
              <w:fldChar w:fldCharType="begin"/>
            </w:r>
            <w:r w:rsidR="003F2232">
              <w:rPr>
                <w:noProof/>
                <w:webHidden/>
              </w:rPr>
              <w:instrText xml:space="preserve"> PAGEREF _Toc511306945 \h </w:instrText>
            </w:r>
            <w:r w:rsidR="003F2232">
              <w:rPr>
                <w:noProof/>
                <w:webHidden/>
              </w:rPr>
            </w:r>
            <w:r w:rsidR="003F2232">
              <w:rPr>
                <w:noProof/>
                <w:webHidden/>
              </w:rPr>
              <w:fldChar w:fldCharType="separate"/>
            </w:r>
            <w:r w:rsidR="00810208">
              <w:rPr>
                <w:noProof/>
                <w:webHidden/>
              </w:rPr>
              <w:t>10</w:t>
            </w:r>
            <w:r w:rsidR="003F2232">
              <w:rPr>
                <w:noProof/>
                <w:webHidden/>
              </w:rPr>
              <w:fldChar w:fldCharType="end"/>
            </w:r>
          </w:hyperlink>
        </w:p>
        <w:p w14:paraId="5088085C" w14:textId="3D741A3C" w:rsidR="003F2232" w:rsidRDefault="0038066C">
          <w:pPr>
            <w:pStyle w:val="TOC2"/>
            <w:rPr>
              <w:rFonts w:asciiTheme="minorHAnsi" w:eastAsiaTheme="minorEastAsia" w:hAnsiTheme="minorHAnsi"/>
              <w:noProof/>
              <w:color w:val="auto"/>
              <w:sz w:val="22"/>
            </w:rPr>
          </w:pPr>
          <w:hyperlink w:anchor="_Toc511306946" w:history="1">
            <w:r w:rsidR="003F2232" w:rsidRPr="00660311">
              <w:rPr>
                <w:rStyle w:val="Hyperlink"/>
                <w:noProof/>
              </w:rPr>
              <w:t>4.3</w:t>
            </w:r>
            <w:r w:rsidR="003F2232">
              <w:rPr>
                <w:rFonts w:asciiTheme="minorHAnsi" w:eastAsiaTheme="minorEastAsia" w:hAnsiTheme="minorHAnsi"/>
                <w:noProof/>
                <w:color w:val="auto"/>
                <w:sz w:val="22"/>
              </w:rPr>
              <w:tab/>
            </w:r>
            <w:r w:rsidR="003F2232" w:rsidRPr="00660311">
              <w:rPr>
                <w:rStyle w:val="Hyperlink"/>
                <w:noProof/>
              </w:rPr>
              <w:t>Vector</w:t>
            </w:r>
            <w:r w:rsidR="003F2232">
              <w:rPr>
                <w:noProof/>
                <w:webHidden/>
              </w:rPr>
              <w:tab/>
            </w:r>
            <w:r w:rsidR="003F2232">
              <w:rPr>
                <w:noProof/>
                <w:webHidden/>
              </w:rPr>
              <w:fldChar w:fldCharType="begin"/>
            </w:r>
            <w:r w:rsidR="003F2232">
              <w:rPr>
                <w:noProof/>
                <w:webHidden/>
              </w:rPr>
              <w:instrText xml:space="preserve"> PAGEREF _Toc511306946 \h </w:instrText>
            </w:r>
            <w:r w:rsidR="003F2232">
              <w:rPr>
                <w:noProof/>
                <w:webHidden/>
              </w:rPr>
            </w:r>
            <w:r w:rsidR="003F2232">
              <w:rPr>
                <w:noProof/>
                <w:webHidden/>
              </w:rPr>
              <w:fldChar w:fldCharType="separate"/>
            </w:r>
            <w:r w:rsidR="00810208">
              <w:rPr>
                <w:noProof/>
                <w:webHidden/>
              </w:rPr>
              <w:t>10</w:t>
            </w:r>
            <w:r w:rsidR="003F2232">
              <w:rPr>
                <w:noProof/>
                <w:webHidden/>
              </w:rPr>
              <w:fldChar w:fldCharType="end"/>
            </w:r>
          </w:hyperlink>
        </w:p>
        <w:p w14:paraId="0DB580B3" w14:textId="7D3912F3" w:rsidR="003F2232" w:rsidRDefault="0038066C">
          <w:pPr>
            <w:pStyle w:val="TOC2"/>
            <w:rPr>
              <w:rFonts w:asciiTheme="minorHAnsi" w:eastAsiaTheme="minorEastAsia" w:hAnsiTheme="minorHAnsi"/>
              <w:noProof/>
              <w:color w:val="auto"/>
              <w:sz w:val="22"/>
            </w:rPr>
          </w:pPr>
          <w:hyperlink w:anchor="_Toc511306947" w:history="1">
            <w:r w:rsidR="003F2232" w:rsidRPr="00660311">
              <w:rPr>
                <w:rStyle w:val="Hyperlink"/>
                <w:noProof/>
              </w:rPr>
              <w:t>4.4</w:t>
            </w:r>
            <w:r w:rsidR="003F2232">
              <w:rPr>
                <w:rFonts w:asciiTheme="minorHAnsi" w:eastAsiaTheme="minorEastAsia" w:hAnsiTheme="minorHAnsi"/>
                <w:noProof/>
                <w:color w:val="auto"/>
                <w:sz w:val="22"/>
              </w:rPr>
              <w:tab/>
            </w:r>
            <w:r w:rsidR="003F2232" w:rsidRPr="00660311">
              <w:rPr>
                <w:rStyle w:val="Hyperlink"/>
                <w:noProof/>
              </w:rPr>
              <w:t>Tabular</w:t>
            </w:r>
            <w:r w:rsidR="003F2232">
              <w:rPr>
                <w:noProof/>
                <w:webHidden/>
              </w:rPr>
              <w:tab/>
            </w:r>
            <w:r w:rsidR="003F2232">
              <w:rPr>
                <w:noProof/>
                <w:webHidden/>
              </w:rPr>
              <w:fldChar w:fldCharType="begin"/>
            </w:r>
            <w:r w:rsidR="003F2232">
              <w:rPr>
                <w:noProof/>
                <w:webHidden/>
              </w:rPr>
              <w:instrText xml:space="preserve"> PAGEREF _Toc511306947 \h </w:instrText>
            </w:r>
            <w:r w:rsidR="003F2232">
              <w:rPr>
                <w:noProof/>
                <w:webHidden/>
              </w:rPr>
            </w:r>
            <w:r w:rsidR="003F2232">
              <w:rPr>
                <w:noProof/>
                <w:webHidden/>
              </w:rPr>
              <w:fldChar w:fldCharType="separate"/>
            </w:r>
            <w:r w:rsidR="00810208">
              <w:rPr>
                <w:noProof/>
                <w:webHidden/>
              </w:rPr>
              <w:t>10</w:t>
            </w:r>
            <w:r w:rsidR="003F2232">
              <w:rPr>
                <w:noProof/>
                <w:webHidden/>
              </w:rPr>
              <w:fldChar w:fldCharType="end"/>
            </w:r>
          </w:hyperlink>
        </w:p>
        <w:p w14:paraId="07170D40" w14:textId="79B4F65D" w:rsidR="003F2232" w:rsidRDefault="0038066C">
          <w:pPr>
            <w:pStyle w:val="TOC2"/>
            <w:rPr>
              <w:rFonts w:asciiTheme="minorHAnsi" w:eastAsiaTheme="minorEastAsia" w:hAnsiTheme="minorHAnsi"/>
              <w:noProof/>
              <w:color w:val="auto"/>
              <w:sz w:val="22"/>
            </w:rPr>
          </w:pPr>
          <w:hyperlink w:anchor="_Toc511306948" w:history="1">
            <w:r w:rsidR="003F2232" w:rsidRPr="00660311">
              <w:rPr>
                <w:rStyle w:val="Hyperlink"/>
                <w:noProof/>
              </w:rPr>
              <w:t>4.5</w:t>
            </w:r>
            <w:r w:rsidR="003F2232">
              <w:rPr>
                <w:rFonts w:asciiTheme="minorHAnsi" w:eastAsiaTheme="minorEastAsia" w:hAnsiTheme="minorHAnsi"/>
                <w:noProof/>
                <w:color w:val="auto"/>
                <w:sz w:val="22"/>
              </w:rPr>
              <w:tab/>
            </w:r>
            <w:r w:rsidR="003F2232" w:rsidRPr="00660311">
              <w:rPr>
                <w:rStyle w:val="Hyperlink"/>
                <w:noProof/>
              </w:rPr>
              <w:t>Service</w:t>
            </w:r>
            <w:r w:rsidR="003F2232">
              <w:rPr>
                <w:noProof/>
                <w:webHidden/>
              </w:rPr>
              <w:tab/>
            </w:r>
            <w:r w:rsidR="003F2232">
              <w:rPr>
                <w:noProof/>
                <w:webHidden/>
              </w:rPr>
              <w:fldChar w:fldCharType="begin"/>
            </w:r>
            <w:r w:rsidR="003F2232">
              <w:rPr>
                <w:noProof/>
                <w:webHidden/>
              </w:rPr>
              <w:instrText xml:space="preserve"> PAGEREF _Toc511306948 \h </w:instrText>
            </w:r>
            <w:r w:rsidR="003F2232">
              <w:rPr>
                <w:noProof/>
                <w:webHidden/>
              </w:rPr>
            </w:r>
            <w:r w:rsidR="003F2232">
              <w:rPr>
                <w:noProof/>
                <w:webHidden/>
              </w:rPr>
              <w:fldChar w:fldCharType="separate"/>
            </w:r>
            <w:r w:rsidR="00810208">
              <w:rPr>
                <w:noProof/>
                <w:webHidden/>
              </w:rPr>
              <w:t>11</w:t>
            </w:r>
            <w:r w:rsidR="003F2232">
              <w:rPr>
                <w:noProof/>
                <w:webHidden/>
              </w:rPr>
              <w:fldChar w:fldCharType="end"/>
            </w:r>
          </w:hyperlink>
        </w:p>
        <w:p w14:paraId="1A6408E6" w14:textId="21166973" w:rsidR="003F2232" w:rsidRDefault="0038066C">
          <w:pPr>
            <w:pStyle w:val="TOC2"/>
            <w:rPr>
              <w:rFonts w:asciiTheme="minorHAnsi" w:eastAsiaTheme="minorEastAsia" w:hAnsiTheme="minorHAnsi"/>
              <w:noProof/>
              <w:color w:val="auto"/>
              <w:sz w:val="22"/>
            </w:rPr>
          </w:pPr>
          <w:hyperlink w:anchor="_Toc511306949" w:history="1">
            <w:r w:rsidR="003F2232" w:rsidRPr="00660311">
              <w:rPr>
                <w:rStyle w:val="Hyperlink"/>
                <w:noProof/>
              </w:rPr>
              <w:t>4.6</w:t>
            </w:r>
            <w:r w:rsidR="003F2232">
              <w:rPr>
                <w:rFonts w:asciiTheme="minorHAnsi" w:eastAsiaTheme="minorEastAsia" w:hAnsiTheme="minorHAnsi"/>
                <w:noProof/>
                <w:color w:val="auto"/>
                <w:sz w:val="22"/>
              </w:rPr>
              <w:tab/>
            </w:r>
            <w:r w:rsidR="003F2232" w:rsidRPr="00660311">
              <w:rPr>
                <w:rStyle w:val="Hyperlink"/>
                <w:noProof/>
              </w:rPr>
              <w:t>GDB</w:t>
            </w:r>
            <w:r w:rsidR="003F2232">
              <w:rPr>
                <w:noProof/>
                <w:webHidden/>
              </w:rPr>
              <w:tab/>
            </w:r>
            <w:r w:rsidR="003F2232">
              <w:rPr>
                <w:noProof/>
                <w:webHidden/>
              </w:rPr>
              <w:fldChar w:fldCharType="begin"/>
            </w:r>
            <w:r w:rsidR="003F2232">
              <w:rPr>
                <w:noProof/>
                <w:webHidden/>
              </w:rPr>
              <w:instrText xml:space="preserve"> PAGEREF _Toc511306949 \h </w:instrText>
            </w:r>
            <w:r w:rsidR="003F2232">
              <w:rPr>
                <w:noProof/>
                <w:webHidden/>
              </w:rPr>
            </w:r>
            <w:r w:rsidR="003F2232">
              <w:rPr>
                <w:noProof/>
                <w:webHidden/>
              </w:rPr>
              <w:fldChar w:fldCharType="separate"/>
            </w:r>
            <w:r w:rsidR="00810208">
              <w:rPr>
                <w:noProof/>
                <w:webHidden/>
              </w:rPr>
              <w:t>11</w:t>
            </w:r>
            <w:r w:rsidR="003F2232">
              <w:rPr>
                <w:noProof/>
                <w:webHidden/>
              </w:rPr>
              <w:fldChar w:fldCharType="end"/>
            </w:r>
          </w:hyperlink>
        </w:p>
        <w:p w14:paraId="0AB61F52" w14:textId="4677944A" w:rsidR="003F2232" w:rsidRDefault="0038066C">
          <w:pPr>
            <w:pStyle w:val="TOC2"/>
            <w:rPr>
              <w:rFonts w:asciiTheme="minorHAnsi" w:eastAsiaTheme="minorEastAsia" w:hAnsiTheme="minorHAnsi"/>
              <w:noProof/>
              <w:color w:val="auto"/>
              <w:sz w:val="22"/>
            </w:rPr>
          </w:pPr>
          <w:hyperlink w:anchor="_Toc511306950" w:history="1">
            <w:r w:rsidR="003F2232" w:rsidRPr="00660311">
              <w:rPr>
                <w:rStyle w:val="Hyperlink"/>
                <w:noProof/>
              </w:rPr>
              <w:t>4.7</w:t>
            </w:r>
            <w:r w:rsidR="003F2232">
              <w:rPr>
                <w:rFonts w:asciiTheme="minorHAnsi" w:eastAsiaTheme="minorEastAsia" w:hAnsiTheme="minorHAnsi"/>
                <w:noProof/>
                <w:color w:val="auto"/>
                <w:sz w:val="22"/>
              </w:rPr>
              <w:tab/>
            </w:r>
            <w:r w:rsidR="003F2232" w:rsidRPr="00660311">
              <w:rPr>
                <w:rStyle w:val="Hyperlink"/>
                <w:noProof/>
              </w:rPr>
              <w:t>Series</w:t>
            </w:r>
            <w:r w:rsidR="003F2232">
              <w:rPr>
                <w:noProof/>
                <w:webHidden/>
              </w:rPr>
              <w:tab/>
            </w:r>
            <w:r w:rsidR="003F2232">
              <w:rPr>
                <w:noProof/>
                <w:webHidden/>
              </w:rPr>
              <w:fldChar w:fldCharType="begin"/>
            </w:r>
            <w:r w:rsidR="003F2232">
              <w:rPr>
                <w:noProof/>
                <w:webHidden/>
              </w:rPr>
              <w:instrText xml:space="preserve"> PAGEREF _Toc511306950 \h </w:instrText>
            </w:r>
            <w:r w:rsidR="003F2232">
              <w:rPr>
                <w:noProof/>
                <w:webHidden/>
              </w:rPr>
            </w:r>
            <w:r w:rsidR="003F2232">
              <w:rPr>
                <w:noProof/>
                <w:webHidden/>
              </w:rPr>
              <w:fldChar w:fldCharType="separate"/>
            </w:r>
            <w:r w:rsidR="00810208">
              <w:rPr>
                <w:noProof/>
                <w:webHidden/>
              </w:rPr>
              <w:t>11</w:t>
            </w:r>
            <w:r w:rsidR="003F2232">
              <w:rPr>
                <w:noProof/>
                <w:webHidden/>
              </w:rPr>
              <w:fldChar w:fldCharType="end"/>
            </w:r>
          </w:hyperlink>
        </w:p>
        <w:p w14:paraId="07DC565F" w14:textId="1A7884AC" w:rsidR="003F2232" w:rsidRDefault="0038066C">
          <w:pPr>
            <w:pStyle w:val="TOC1"/>
            <w:rPr>
              <w:rFonts w:asciiTheme="minorHAnsi" w:eastAsiaTheme="minorEastAsia" w:hAnsiTheme="minorHAnsi" w:cstheme="minorBidi"/>
              <w:b w:val="0"/>
              <w:noProof/>
              <w:color w:val="auto"/>
              <w:sz w:val="22"/>
              <w:szCs w:val="22"/>
            </w:rPr>
          </w:pPr>
          <w:hyperlink w:anchor="_Toc511306951" w:history="1">
            <w:r w:rsidR="003F2232" w:rsidRPr="00660311">
              <w:rPr>
                <w:rStyle w:val="Hyperlink"/>
                <w:noProof/>
              </w:rPr>
              <w:t>5.</w:t>
            </w:r>
            <w:r w:rsidR="003F2232">
              <w:rPr>
                <w:rFonts w:asciiTheme="minorHAnsi" w:eastAsiaTheme="minorEastAsia" w:hAnsiTheme="minorHAnsi" w:cstheme="minorBidi"/>
                <w:b w:val="0"/>
                <w:noProof/>
                <w:color w:val="auto"/>
                <w:sz w:val="22"/>
                <w:szCs w:val="22"/>
              </w:rPr>
              <w:tab/>
            </w:r>
            <w:r w:rsidR="003F2232" w:rsidRPr="00660311">
              <w:rPr>
                <w:rStyle w:val="Hyperlink"/>
                <w:noProof/>
              </w:rPr>
              <w:t>Metadata Elements</w:t>
            </w:r>
            <w:r w:rsidR="003F2232">
              <w:rPr>
                <w:noProof/>
                <w:webHidden/>
              </w:rPr>
              <w:tab/>
            </w:r>
            <w:r w:rsidR="003F2232">
              <w:rPr>
                <w:noProof/>
                <w:webHidden/>
              </w:rPr>
              <w:fldChar w:fldCharType="begin"/>
            </w:r>
            <w:r w:rsidR="003F2232">
              <w:rPr>
                <w:noProof/>
                <w:webHidden/>
              </w:rPr>
              <w:instrText xml:space="preserve"> PAGEREF _Toc511306951 \h </w:instrText>
            </w:r>
            <w:r w:rsidR="003F2232">
              <w:rPr>
                <w:noProof/>
                <w:webHidden/>
              </w:rPr>
            </w:r>
            <w:r w:rsidR="003F2232">
              <w:rPr>
                <w:noProof/>
                <w:webHidden/>
              </w:rPr>
              <w:fldChar w:fldCharType="separate"/>
            </w:r>
            <w:r w:rsidR="00810208">
              <w:rPr>
                <w:noProof/>
                <w:webHidden/>
              </w:rPr>
              <w:t>12</w:t>
            </w:r>
            <w:r w:rsidR="003F2232">
              <w:rPr>
                <w:noProof/>
                <w:webHidden/>
              </w:rPr>
              <w:fldChar w:fldCharType="end"/>
            </w:r>
          </w:hyperlink>
        </w:p>
        <w:p w14:paraId="2AEA3C3A" w14:textId="10AE6469" w:rsidR="003F2232" w:rsidRDefault="0038066C">
          <w:pPr>
            <w:pStyle w:val="TOC2"/>
            <w:rPr>
              <w:rFonts w:asciiTheme="minorHAnsi" w:eastAsiaTheme="minorEastAsia" w:hAnsiTheme="minorHAnsi"/>
              <w:noProof/>
              <w:color w:val="auto"/>
              <w:sz w:val="22"/>
            </w:rPr>
          </w:pPr>
          <w:hyperlink w:anchor="_Toc511306952" w:history="1">
            <w:r w:rsidR="003F2232" w:rsidRPr="00660311">
              <w:rPr>
                <w:rStyle w:val="Hyperlink"/>
                <w:noProof/>
              </w:rPr>
              <w:t>5.1.</w:t>
            </w:r>
            <w:r w:rsidR="003F2232">
              <w:rPr>
                <w:rFonts w:asciiTheme="minorHAnsi" w:eastAsiaTheme="minorEastAsia" w:hAnsiTheme="minorHAnsi"/>
                <w:noProof/>
                <w:color w:val="auto"/>
                <w:sz w:val="22"/>
              </w:rPr>
              <w:tab/>
            </w:r>
            <w:r w:rsidR="003F2232" w:rsidRPr="00660311">
              <w:rPr>
                <w:rStyle w:val="Hyperlink"/>
                <w:noProof/>
              </w:rPr>
              <w:t>Structure of the Element Obligations Table</w:t>
            </w:r>
            <w:r w:rsidR="003F2232">
              <w:rPr>
                <w:noProof/>
                <w:webHidden/>
              </w:rPr>
              <w:tab/>
            </w:r>
            <w:r w:rsidR="003F2232">
              <w:rPr>
                <w:noProof/>
                <w:webHidden/>
              </w:rPr>
              <w:fldChar w:fldCharType="begin"/>
            </w:r>
            <w:r w:rsidR="003F2232">
              <w:rPr>
                <w:noProof/>
                <w:webHidden/>
              </w:rPr>
              <w:instrText xml:space="preserve"> PAGEREF _Toc511306952 \h </w:instrText>
            </w:r>
            <w:r w:rsidR="003F2232">
              <w:rPr>
                <w:noProof/>
                <w:webHidden/>
              </w:rPr>
            </w:r>
            <w:r w:rsidR="003F2232">
              <w:rPr>
                <w:noProof/>
                <w:webHidden/>
              </w:rPr>
              <w:fldChar w:fldCharType="separate"/>
            </w:r>
            <w:r w:rsidR="00810208">
              <w:rPr>
                <w:noProof/>
                <w:webHidden/>
              </w:rPr>
              <w:t>12</w:t>
            </w:r>
            <w:r w:rsidR="003F2232">
              <w:rPr>
                <w:noProof/>
                <w:webHidden/>
              </w:rPr>
              <w:fldChar w:fldCharType="end"/>
            </w:r>
          </w:hyperlink>
        </w:p>
        <w:p w14:paraId="77153C02" w14:textId="249E93A2" w:rsidR="003F2232" w:rsidRDefault="0038066C">
          <w:pPr>
            <w:pStyle w:val="TOC2"/>
            <w:rPr>
              <w:rFonts w:asciiTheme="minorHAnsi" w:eastAsiaTheme="minorEastAsia" w:hAnsiTheme="minorHAnsi"/>
              <w:noProof/>
              <w:color w:val="auto"/>
              <w:sz w:val="22"/>
            </w:rPr>
          </w:pPr>
          <w:hyperlink w:anchor="_Toc511306953" w:history="1">
            <w:r w:rsidR="003F2232" w:rsidRPr="00660311">
              <w:rPr>
                <w:rStyle w:val="Hyperlink"/>
                <w:noProof/>
              </w:rPr>
              <w:t>5.2.</w:t>
            </w:r>
            <w:r w:rsidR="003F2232">
              <w:rPr>
                <w:rFonts w:asciiTheme="minorHAnsi" w:eastAsiaTheme="minorEastAsia" w:hAnsiTheme="minorHAnsi"/>
                <w:noProof/>
                <w:color w:val="auto"/>
                <w:sz w:val="22"/>
              </w:rPr>
              <w:tab/>
            </w:r>
            <w:r w:rsidR="003F2232" w:rsidRPr="00660311">
              <w:rPr>
                <w:rStyle w:val="Hyperlink"/>
                <w:noProof/>
              </w:rPr>
              <w:t>Obligation</w:t>
            </w:r>
            <w:r w:rsidR="003F2232">
              <w:rPr>
                <w:noProof/>
                <w:webHidden/>
              </w:rPr>
              <w:tab/>
            </w:r>
            <w:r w:rsidR="003F2232">
              <w:rPr>
                <w:noProof/>
                <w:webHidden/>
              </w:rPr>
              <w:fldChar w:fldCharType="begin"/>
            </w:r>
            <w:r w:rsidR="003F2232">
              <w:rPr>
                <w:noProof/>
                <w:webHidden/>
              </w:rPr>
              <w:instrText xml:space="preserve"> PAGEREF _Toc511306953 \h </w:instrText>
            </w:r>
            <w:r w:rsidR="003F2232">
              <w:rPr>
                <w:noProof/>
                <w:webHidden/>
              </w:rPr>
            </w:r>
            <w:r w:rsidR="003F2232">
              <w:rPr>
                <w:noProof/>
                <w:webHidden/>
              </w:rPr>
              <w:fldChar w:fldCharType="separate"/>
            </w:r>
            <w:r w:rsidR="00810208">
              <w:rPr>
                <w:noProof/>
                <w:webHidden/>
              </w:rPr>
              <w:t>12</w:t>
            </w:r>
            <w:r w:rsidR="003F2232">
              <w:rPr>
                <w:noProof/>
                <w:webHidden/>
              </w:rPr>
              <w:fldChar w:fldCharType="end"/>
            </w:r>
          </w:hyperlink>
        </w:p>
        <w:p w14:paraId="04AC08C0" w14:textId="682B4842"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54" w:history="1">
            <w:r w:rsidR="003F2232" w:rsidRPr="00660311">
              <w:rPr>
                <w:rStyle w:val="Hyperlink"/>
                <w:noProof/>
              </w:rPr>
              <w:t>5.2.1.</w:t>
            </w:r>
            <w:r w:rsidR="003F2232">
              <w:rPr>
                <w:rFonts w:asciiTheme="minorHAnsi" w:eastAsiaTheme="minorEastAsia" w:hAnsiTheme="minorHAnsi"/>
                <w:noProof/>
                <w:color w:val="auto"/>
                <w:sz w:val="22"/>
              </w:rPr>
              <w:tab/>
            </w:r>
            <w:r w:rsidR="003F2232" w:rsidRPr="00660311">
              <w:rPr>
                <w:rStyle w:val="Hyperlink"/>
                <w:noProof/>
              </w:rPr>
              <w:t>Descriptors</w:t>
            </w:r>
            <w:r w:rsidR="003F2232">
              <w:rPr>
                <w:noProof/>
                <w:webHidden/>
              </w:rPr>
              <w:tab/>
            </w:r>
            <w:r w:rsidR="003F2232">
              <w:rPr>
                <w:noProof/>
                <w:webHidden/>
              </w:rPr>
              <w:fldChar w:fldCharType="begin"/>
            </w:r>
            <w:r w:rsidR="003F2232">
              <w:rPr>
                <w:noProof/>
                <w:webHidden/>
              </w:rPr>
              <w:instrText xml:space="preserve"> PAGEREF _Toc511306954 \h </w:instrText>
            </w:r>
            <w:r w:rsidR="003F2232">
              <w:rPr>
                <w:noProof/>
                <w:webHidden/>
              </w:rPr>
            </w:r>
            <w:r w:rsidR="003F2232">
              <w:rPr>
                <w:noProof/>
                <w:webHidden/>
              </w:rPr>
              <w:fldChar w:fldCharType="separate"/>
            </w:r>
            <w:r w:rsidR="00810208">
              <w:rPr>
                <w:noProof/>
                <w:webHidden/>
              </w:rPr>
              <w:t>12</w:t>
            </w:r>
            <w:r w:rsidR="003F2232">
              <w:rPr>
                <w:noProof/>
                <w:webHidden/>
              </w:rPr>
              <w:fldChar w:fldCharType="end"/>
            </w:r>
          </w:hyperlink>
        </w:p>
        <w:p w14:paraId="56D85024" w14:textId="1F7632FC"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55" w:history="1">
            <w:r w:rsidR="003F2232" w:rsidRPr="00660311">
              <w:rPr>
                <w:rStyle w:val="Hyperlink"/>
                <w:noProof/>
              </w:rPr>
              <w:t>5.2.2.</w:t>
            </w:r>
            <w:r w:rsidR="003F2232">
              <w:rPr>
                <w:rFonts w:asciiTheme="minorHAnsi" w:eastAsiaTheme="minorEastAsia" w:hAnsiTheme="minorHAnsi"/>
                <w:noProof/>
                <w:color w:val="auto"/>
                <w:sz w:val="22"/>
              </w:rPr>
              <w:tab/>
            </w:r>
            <w:r w:rsidR="003F2232" w:rsidRPr="00660311">
              <w:rPr>
                <w:rStyle w:val="Hyperlink"/>
                <w:noProof/>
              </w:rPr>
              <w:t>Descriptors with numbers</w:t>
            </w:r>
            <w:r w:rsidR="003F2232">
              <w:rPr>
                <w:noProof/>
                <w:webHidden/>
              </w:rPr>
              <w:tab/>
            </w:r>
            <w:r w:rsidR="003F2232">
              <w:rPr>
                <w:noProof/>
                <w:webHidden/>
              </w:rPr>
              <w:fldChar w:fldCharType="begin"/>
            </w:r>
            <w:r w:rsidR="003F2232">
              <w:rPr>
                <w:noProof/>
                <w:webHidden/>
              </w:rPr>
              <w:instrText xml:space="preserve"> PAGEREF _Toc511306955 \h </w:instrText>
            </w:r>
            <w:r w:rsidR="003F2232">
              <w:rPr>
                <w:noProof/>
                <w:webHidden/>
              </w:rPr>
            </w:r>
            <w:r w:rsidR="003F2232">
              <w:rPr>
                <w:noProof/>
                <w:webHidden/>
              </w:rPr>
              <w:fldChar w:fldCharType="separate"/>
            </w:r>
            <w:r w:rsidR="00810208">
              <w:rPr>
                <w:noProof/>
                <w:webHidden/>
              </w:rPr>
              <w:t>12</w:t>
            </w:r>
            <w:r w:rsidR="003F2232">
              <w:rPr>
                <w:noProof/>
                <w:webHidden/>
              </w:rPr>
              <w:fldChar w:fldCharType="end"/>
            </w:r>
          </w:hyperlink>
        </w:p>
        <w:p w14:paraId="43875D3B" w14:textId="1C180BE9" w:rsidR="003F2232" w:rsidRDefault="0038066C">
          <w:pPr>
            <w:pStyle w:val="TOC3"/>
            <w:tabs>
              <w:tab w:val="left" w:pos="1320"/>
              <w:tab w:val="right" w:leader="dot" w:pos="9350"/>
            </w:tabs>
            <w:rPr>
              <w:rFonts w:asciiTheme="minorHAnsi" w:eastAsiaTheme="minorEastAsia" w:hAnsiTheme="minorHAnsi"/>
              <w:noProof/>
              <w:color w:val="auto"/>
              <w:sz w:val="22"/>
            </w:rPr>
          </w:pPr>
          <w:hyperlink w:anchor="_Toc511306956" w:history="1">
            <w:r w:rsidR="003F2232" w:rsidRPr="00660311">
              <w:rPr>
                <w:rStyle w:val="Hyperlink"/>
                <w:noProof/>
              </w:rPr>
              <w:t>5.2.3.</w:t>
            </w:r>
            <w:r w:rsidR="003F2232">
              <w:rPr>
                <w:rFonts w:asciiTheme="minorHAnsi" w:eastAsiaTheme="minorEastAsia" w:hAnsiTheme="minorHAnsi"/>
                <w:noProof/>
                <w:color w:val="auto"/>
                <w:sz w:val="22"/>
              </w:rPr>
              <w:tab/>
            </w:r>
            <w:r w:rsidR="003F2232" w:rsidRPr="00660311">
              <w:rPr>
                <w:rStyle w:val="Hyperlink"/>
                <w:noProof/>
              </w:rPr>
              <w:t>Obligation respects structure</w:t>
            </w:r>
            <w:r w:rsidR="003F2232">
              <w:rPr>
                <w:noProof/>
                <w:webHidden/>
              </w:rPr>
              <w:tab/>
            </w:r>
            <w:r w:rsidR="003F2232">
              <w:rPr>
                <w:noProof/>
                <w:webHidden/>
              </w:rPr>
              <w:fldChar w:fldCharType="begin"/>
            </w:r>
            <w:r w:rsidR="003F2232">
              <w:rPr>
                <w:noProof/>
                <w:webHidden/>
              </w:rPr>
              <w:instrText xml:space="preserve"> PAGEREF _Toc511306956 \h </w:instrText>
            </w:r>
            <w:r w:rsidR="003F2232">
              <w:rPr>
                <w:noProof/>
                <w:webHidden/>
              </w:rPr>
            </w:r>
            <w:r w:rsidR="003F2232">
              <w:rPr>
                <w:noProof/>
                <w:webHidden/>
              </w:rPr>
              <w:fldChar w:fldCharType="separate"/>
            </w:r>
            <w:r w:rsidR="00810208">
              <w:rPr>
                <w:noProof/>
                <w:webHidden/>
              </w:rPr>
              <w:t>13</w:t>
            </w:r>
            <w:r w:rsidR="003F2232">
              <w:rPr>
                <w:noProof/>
                <w:webHidden/>
              </w:rPr>
              <w:fldChar w:fldCharType="end"/>
            </w:r>
          </w:hyperlink>
        </w:p>
        <w:p w14:paraId="3B106658" w14:textId="7FCE65D1" w:rsidR="003F2232" w:rsidRDefault="0038066C">
          <w:pPr>
            <w:pStyle w:val="TOC2"/>
            <w:rPr>
              <w:rFonts w:asciiTheme="minorHAnsi" w:eastAsiaTheme="minorEastAsia" w:hAnsiTheme="minorHAnsi"/>
              <w:noProof/>
              <w:color w:val="auto"/>
              <w:sz w:val="22"/>
            </w:rPr>
          </w:pPr>
          <w:hyperlink w:anchor="_Toc511306957" w:history="1">
            <w:r w:rsidR="003F2232" w:rsidRPr="00660311">
              <w:rPr>
                <w:rStyle w:val="Hyperlink"/>
                <w:noProof/>
              </w:rPr>
              <w:t>5.3.</w:t>
            </w:r>
            <w:r w:rsidR="003F2232">
              <w:rPr>
                <w:rFonts w:asciiTheme="minorHAnsi" w:eastAsiaTheme="minorEastAsia" w:hAnsiTheme="minorHAnsi"/>
                <w:noProof/>
                <w:color w:val="auto"/>
                <w:sz w:val="22"/>
              </w:rPr>
              <w:tab/>
            </w:r>
            <w:r w:rsidR="003F2232" w:rsidRPr="00660311">
              <w:rPr>
                <w:rStyle w:val="Hyperlink"/>
                <w:noProof/>
              </w:rPr>
              <w:t>Repeating elements and categories</w:t>
            </w:r>
            <w:r w:rsidR="003F2232">
              <w:rPr>
                <w:noProof/>
                <w:webHidden/>
              </w:rPr>
              <w:tab/>
            </w:r>
            <w:r w:rsidR="003F2232">
              <w:rPr>
                <w:noProof/>
                <w:webHidden/>
              </w:rPr>
              <w:fldChar w:fldCharType="begin"/>
            </w:r>
            <w:r w:rsidR="003F2232">
              <w:rPr>
                <w:noProof/>
                <w:webHidden/>
              </w:rPr>
              <w:instrText xml:space="preserve"> PAGEREF _Toc511306957 \h </w:instrText>
            </w:r>
            <w:r w:rsidR="003F2232">
              <w:rPr>
                <w:noProof/>
                <w:webHidden/>
              </w:rPr>
            </w:r>
            <w:r w:rsidR="003F2232">
              <w:rPr>
                <w:noProof/>
                <w:webHidden/>
              </w:rPr>
              <w:fldChar w:fldCharType="separate"/>
            </w:r>
            <w:r w:rsidR="00810208">
              <w:rPr>
                <w:noProof/>
                <w:webHidden/>
              </w:rPr>
              <w:t>13</w:t>
            </w:r>
            <w:r w:rsidR="003F2232">
              <w:rPr>
                <w:noProof/>
                <w:webHidden/>
              </w:rPr>
              <w:fldChar w:fldCharType="end"/>
            </w:r>
          </w:hyperlink>
        </w:p>
        <w:p w14:paraId="7F330380" w14:textId="137027B9" w:rsidR="003F2232" w:rsidRDefault="0038066C">
          <w:pPr>
            <w:pStyle w:val="TOC2"/>
            <w:rPr>
              <w:rFonts w:asciiTheme="minorHAnsi" w:eastAsiaTheme="minorEastAsia" w:hAnsiTheme="minorHAnsi"/>
              <w:noProof/>
              <w:color w:val="auto"/>
              <w:sz w:val="22"/>
            </w:rPr>
          </w:pPr>
          <w:hyperlink w:anchor="_Toc511306958" w:history="1">
            <w:r w:rsidR="003F2232" w:rsidRPr="00660311">
              <w:rPr>
                <w:rStyle w:val="Hyperlink"/>
                <w:noProof/>
              </w:rPr>
              <w:t>5.4.</w:t>
            </w:r>
            <w:r w:rsidR="003F2232">
              <w:rPr>
                <w:rFonts w:asciiTheme="minorHAnsi" w:eastAsiaTheme="minorEastAsia" w:hAnsiTheme="minorHAnsi"/>
                <w:noProof/>
                <w:color w:val="auto"/>
                <w:sz w:val="22"/>
              </w:rPr>
              <w:tab/>
            </w:r>
            <w:r w:rsidR="003F2232" w:rsidRPr="00660311">
              <w:rPr>
                <w:rStyle w:val="Hyperlink"/>
                <w:noProof/>
              </w:rPr>
              <w:t>GPM Element Obligations Table</w:t>
            </w:r>
            <w:r w:rsidR="003F2232">
              <w:rPr>
                <w:noProof/>
                <w:webHidden/>
              </w:rPr>
              <w:tab/>
            </w:r>
            <w:r w:rsidR="003F2232">
              <w:rPr>
                <w:noProof/>
                <w:webHidden/>
              </w:rPr>
              <w:fldChar w:fldCharType="begin"/>
            </w:r>
            <w:r w:rsidR="003F2232">
              <w:rPr>
                <w:noProof/>
                <w:webHidden/>
              </w:rPr>
              <w:instrText xml:space="preserve"> PAGEREF _Toc511306958 \h </w:instrText>
            </w:r>
            <w:r w:rsidR="003F2232">
              <w:rPr>
                <w:noProof/>
                <w:webHidden/>
              </w:rPr>
            </w:r>
            <w:r w:rsidR="003F2232">
              <w:rPr>
                <w:noProof/>
                <w:webHidden/>
              </w:rPr>
              <w:fldChar w:fldCharType="separate"/>
            </w:r>
            <w:r w:rsidR="00810208">
              <w:rPr>
                <w:noProof/>
                <w:webHidden/>
              </w:rPr>
              <w:t>13</w:t>
            </w:r>
            <w:r w:rsidR="003F2232">
              <w:rPr>
                <w:noProof/>
                <w:webHidden/>
              </w:rPr>
              <w:fldChar w:fldCharType="end"/>
            </w:r>
          </w:hyperlink>
        </w:p>
        <w:p w14:paraId="631A34EB" w14:textId="3E2F7588" w:rsidR="003F2232" w:rsidRDefault="0038066C">
          <w:pPr>
            <w:pStyle w:val="TOC1"/>
            <w:rPr>
              <w:rFonts w:asciiTheme="minorHAnsi" w:eastAsiaTheme="minorEastAsia" w:hAnsiTheme="minorHAnsi" w:cstheme="minorBidi"/>
              <w:b w:val="0"/>
              <w:noProof/>
              <w:color w:val="auto"/>
              <w:sz w:val="22"/>
              <w:szCs w:val="22"/>
            </w:rPr>
          </w:pPr>
          <w:hyperlink w:anchor="_Toc511306959" w:history="1">
            <w:r w:rsidR="003F2232" w:rsidRPr="00660311">
              <w:rPr>
                <w:rStyle w:val="Hyperlink"/>
                <w:noProof/>
              </w:rPr>
              <w:t>6.</w:t>
            </w:r>
            <w:r w:rsidR="003F2232">
              <w:rPr>
                <w:rFonts w:asciiTheme="minorHAnsi" w:eastAsiaTheme="minorEastAsia" w:hAnsiTheme="minorHAnsi" w:cstheme="minorBidi"/>
                <w:b w:val="0"/>
                <w:noProof/>
                <w:color w:val="auto"/>
                <w:sz w:val="22"/>
                <w:szCs w:val="22"/>
              </w:rPr>
              <w:tab/>
            </w:r>
            <w:r w:rsidR="003F2232" w:rsidRPr="00660311">
              <w:rPr>
                <w:rStyle w:val="Hyperlink"/>
                <w:noProof/>
              </w:rPr>
              <w:t>Metadata Element Definitions</w:t>
            </w:r>
            <w:r w:rsidR="003F2232">
              <w:rPr>
                <w:noProof/>
                <w:webHidden/>
              </w:rPr>
              <w:tab/>
            </w:r>
            <w:r w:rsidR="003F2232">
              <w:rPr>
                <w:noProof/>
                <w:webHidden/>
              </w:rPr>
              <w:fldChar w:fldCharType="begin"/>
            </w:r>
            <w:r w:rsidR="003F2232">
              <w:rPr>
                <w:noProof/>
                <w:webHidden/>
              </w:rPr>
              <w:instrText xml:space="preserve"> PAGEREF _Toc511306959 \h </w:instrText>
            </w:r>
            <w:r w:rsidR="003F2232">
              <w:rPr>
                <w:noProof/>
                <w:webHidden/>
              </w:rPr>
            </w:r>
            <w:r w:rsidR="003F2232">
              <w:rPr>
                <w:noProof/>
                <w:webHidden/>
              </w:rPr>
              <w:fldChar w:fldCharType="separate"/>
            </w:r>
            <w:r w:rsidR="00810208">
              <w:rPr>
                <w:noProof/>
                <w:webHidden/>
              </w:rPr>
              <w:t>14</w:t>
            </w:r>
            <w:r w:rsidR="003F2232">
              <w:rPr>
                <w:noProof/>
                <w:webHidden/>
              </w:rPr>
              <w:fldChar w:fldCharType="end"/>
            </w:r>
          </w:hyperlink>
        </w:p>
        <w:p w14:paraId="7F6CF91A" w14:textId="00E6B289" w:rsidR="003F2232" w:rsidRDefault="0038066C">
          <w:pPr>
            <w:pStyle w:val="TOC2"/>
            <w:rPr>
              <w:rFonts w:asciiTheme="minorHAnsi" w:eastAsiaTheme="minorEastAsia" w:hAnsiTheme="minorHAnsi"/>
              <w:noProof/>
              <w:color w:val="auto"/>
              <w:sz w:val="22"/>
            </w:rPr>
          </w:pPr>
          <w:hyperlink w:anchor="_Toc511306960" w:history="1">
            <w:r w:rsidR="003F2232" w:rsidRPr="00660311">
              <w:rPr>
                <w:rStyle w:val="Hyperlink"/>
                <w:noProof/>
              </w:rPr>
              <w:t>6.1.</w:t>
            </w:r>
            <w:r w:rsidR="003F2232">
              <w:rPr>
                <w:rFonts w:asciiTheme="minorHAnsi" w:eastAsiaTheme="minorEastAsia" w:hAnsiTheme="minorHAnsi"/>
                <w:noProof/>
                <w:color w:val="auto"/>
                <w:sz w:val="22"/>
              </w:rPr>
              <w:tab/>
            </w:r>
            <w:r w:rsidR="003F2232" w:rsidRPr="00660311">
              <w:rPr>
                <w:rStyle w:val="Hyperlink"/>
                <w:noProof/>
              </w:rPr>
              <w:t>Compound (Descriptive Categories)</w:t>
            </w:r>
            <w:r w:rsidR="003F2232">
              <w:rPr>
                <w:noProof/>
                <w:webHidden/>
              </w:rPr>
              <w:tab/>
            </w:r>
            <w:r w:rsidR="003F2232">
              <w:rPr>
                <w:noProof/>
                <w:webHidden/>
              </w:rPr>
              <w:fldChar w:fldCharType="begin"/>
            </w:r>
            <w:r w:rsidR="003F2232">
              <w:rPr>
                <w:noProof/>
                <w:webHidden/>
              </w:rPr>
              <w:instrText xml:space="preserve"> PAGEREF _Toc511306960 \h </w:instrText>
            </w:r>
            <w:r w:rsidR="003F2232">
              <w:rPr>
                <w:noProof/>
                <w:webHidden/>
              </w:rPr>
            </w:r>
            <w:r w:rsidR="003F2232">
              <w:rPr>
                <w:noProof/>
                <w:webHidden/>
              </w:rPr>
              <w:fldChar w:fldCharType="separate"/>
            </w:r>
            <w:r w:rsidR="00810208">
              <w:rPr>
                <w:noProof/>
                <w:webHidden/>
              </w:rPr>
              <w:t>14</w:t>
            </w:r>
            <w:r w:rsidR="003F2232">
              <w:rPr>
                <w:noProof/>
                <w:webHidden/>
              </w:rPr>
              <w:fldChar w:fldCharType="end"/>
            </w:r>
          </w:hyperlink>
        </w:p>
        <w:p w14:paraId="129D6391" w14:textId="31481B90" w:rsidR="003F2232" w:rsidRDefault="0038066C">
          <w:pPr>
            <w:pStyle w:val="TOC2"/>
            <w:rPr>
              <w:rFonts w:asciiTheme="minorHAnsi" w:eastAsiaTheme="minorEastAsia" w:hAnsiTheme="minorHAnsi"/>
              <w:noProof/>
              <w:color w:val="auto"/>
              <w:sz w:val="22"/>
            </w:rPr>
          </w:pPr>
          <w:hyperlink w:anchor="_Toc511306961" w:history="1">
            <w:r w:rsidR="003F2232" w:rsidRPr="00660311">
              <w:rPr>
                <w:rStyle w:val="Hyperlink"/>
                <w:noProof/>
              </w:rPr>
              <w:t>6.2.</w:t>
            </w:r>
            <w:r w:rsidR="003F2232">
              <w:rPr>
                <w:rFonts w:asciiTheme="minorHAnsi" w:eastAsiaTheme="minorEastAsia" w:hAnsiTheme="minorHAnsi"/>
                <w:noProof/>
                <w:color w:val="auto"/>
                <w:sz w:val="22"/>
              </w:rPr>
              <w:tab/>
            </w:r>
            <w:r w:rsidR="003F2232" w:rsidRPr="00660311">
              <w:rPr>
                <w:rStyle w:val="Hyperlink"/>
                <w:noProof/>
              </w:rPr>
              <w:t>Data</w:t>
            </w:r>
            <w:r w:rsidR="003F2232">
              <w:rPr>
                <w:noProof/>
                <w:webHidden/>
              </w:rPr>
              <w:tab/>
            </w:r>
            <w:r w:rsidR="003F2232">
              <w:rPr>
                <w:noProof/>
                <w:webHidden/>
              </w:rPr>
              <w:fldChar w:fldCharType="begin"/>
            </w:r>
            <w:r w:rsidR="003F2232">
              <w:rPr>
                <w:noProof/>
                <w:webHidden/>
              </w:rPr>
              <w:instrText xml:space="preserve"> PAGEREF _Toc511306961 \h </w:instrText>
            </w:r>
            <w:r w:rsidR="003F2232">
              <w:rPr>
                <w:noProof/>
                <w:webHidden/>
              </w:rPr>
            </w:r>
            <w:r w:rsidR="003F2232">
              <w:rPr>
                <w:noProof/>
                <w:webHidden/>
              </w:rPr>
              <w:fldChar w:fldCharType="separate"/>
            </w:r>
            <w:r w:rsidR="00810208">
              <w:rPr>
                <w:noProof/>
                <w:webHidden/>
              </w:rPr>
              <w:t>25</w:t>
            </w:r>
            <w:r w:rsidR="003F2232">
              <w:rPr>
                <w:noProof/>
                <w:webHidden/>
              </w:rPr>
              <w:fldChar w:fldCharType="end"/>
            </w:r>
          </w:hyperlink>
        </w:p>
        <w:p w14:paraId="3B0174BD" w14:textId="33340A1F" w:rsidR="003F2232" w:rsidRDefault="0038066C">
          <w:pPr>
            <w:pStyle w:val="TOC1"/>
            <w:rPr>
              <w:rFonts w:asciiTheme="minorHAnsi" w:eastAsiaTheme="minorEastAsia" w:hAnsiTheme="minorHAnsi" w:cstheme="minorBidi"/>
              <w:b w:val="0"/>
              <w:noProof/>
              <w:color w:val="auto"/>
              <w:sz w:val="22"/>
              <w:szCs w:val="22"/>
            </w:rPr>
          </w:pPr>
          <w:hyperlink w:anchor="_Toc511306962" w:history="1">
            <w:r w:rsidR="003F2232" w:rsidRPr="00660311">
              <w:rPr>
                <w:rStyle w:val="Hyperlink"/>
                <w:noProof/>
              </w:rPr>
              <w:t>7.</w:t>
            </w:r>
            <w:r w:rsidR="003F2232">
              <w:rPr>
                <w:rFonts w:asciiTheme="minorHAnsi" w:eastAsiaTheme="minorEastAsia" w:hAnsiTheme="minorHAnsi" w:cstheme="minorBidi"/>
                <w:b w:val="0"/>
                <w:noProof/>
                <w:color w:val="auto"/>
                <w:sz w:val="22"/>
                <w:szCs w:val="22"/>
              </w:rPr>
              <w:tab/>
            </w:r>
            <w:r w:rsidR="003F2232" w:rsidRPr="00660311">
              <w:rPr>
                <w:rStyle w:val="Hyperlink"/>
                <w:noProof/>
              </w:rPr>
              <w:t>References &amp; Related Documents</w:t>
            </w:r>
            <w:r w:rsidR="003F2232">
              <w:rPr>
                <w:noProof/>
                <w:webHidden/>
              </w:rPr>
              <w:tab/>
            </w:r>
            <w:r w:rsidR="003F2232">
              <w:rPr>
                <w:noProof/>
                <w:webHidden/>
              </w:rPr>
              <w:fldChar w:fldCharType="begin"/>
            </w:r>
            <w:r w:rsidR="003F2232">
              <w:rPr>
                <w:noProof/>
                <w:webHidden/>
              </w:rPr>
              <w:instrText xml:space="preserve"> PAGEREF _Toc511306962 \h </w:instrText>
            </w:r>
            <w:r w:rsidR="003F2232">
              <w:rPr>
                <w:noProof/>
                <w:webHidden/>
              </w:rPr>
            </w:r>
            <w:r w:rsidR="003F2232">
              <w:rPr>
                <w:noProof/>
                <w:webHidden/>
              </w:rPr>
              <w:fldChar w:fldCharType="separate"/>
            </w:r>
            <w:r w:rsidR="00810208">
              <w:rPr>
                <w:noProof/>
                <w:webHidden/>
              </w:rPr>
              <w:t>55</w:t>
            </w:r>
            <w:r w:rsidR="003F2232">
              <w:rPr>
                <w:noProof/>
                <w:webHidden/>
              </w:rPr>
              <w:fldChar w:fldCharType="end"/>
            </w:r>
          </w:hyperlink>
        </w:p>
        <w:p w14:paraId="41E83FF1" w14:textId="06D745DD" w:rsidR="003F2232" w:rsidRDefault="0038066C">
          <w:pPr>
            <w:pStyle w:val="TOC2"/>
            <w:rPr>
              <w:rFonts w:asciiTheme="minorHAnsi" w:eastAsiaTheme="minorEastAsia" w:hAnsiTheme="minorHAnsi"/>
              <w:noProof/>
              <w:color w:val="auto"/>
              <w:sz w:val="22"/>
            </w:rPr>
          </w:pPr>
          <w:hyperlink w:anchor="_Toc511306963" w:history="1">
            <w:r w:rsidR="003F2232" w:rsidRPr="00660311">
              <w:rPr>
                <w:rStyle w:val="Hyperlink"/>
                <w:noProof/>
              </w:rPr>
              <w:t>7.1.</w:t>
            </w:r>
            <w:r w:rsidR="003F2232">
              <w:rPr>
                <w:rFonts w:asciiTheme="minorHAnsi" w:eastAsiaTheme="minorEastAsia" w:hAnsiTheme="minorHAnsi"/>
                <w:noProof/>
                <w:color w:val="auto"/>
                <w:sz w:val="22"/>
              </w:rPr>
              <w:tab/>
            </w:r>
            <w:r w:rsidR="003F2232" w:rsidRPr="00660311">
              <w:rPr>
                <w:rStyle w:val="Hyperlink"/>
                <w:noProof/>
              </w:rPr>
              <w:t>Referenced Documents</w:t>
            </w:r>
            <w:r w:rsidR="003F2232">
              <w:rPr>
                <w:noProof/>
                <w:webHidden/>
              </w:rPr>
              <w:tab/>
            </w:r>
            <w:r w:rsidR="003F2232">
              <w:rPr>
                <w:noProof/>
                <w:webHidden/>
              </w:rPr>
              <w:fldChar w:fldCharType="begin"/>
            </w:r>
            <w:r w:rsidR="003F2232">
              <w:rPr>
                <w:noProof/>
                <w:webHidden/>
              </w:rPr>
              <w:instrText xml:space="preserve"> PAGEREF _Toc511306963 \h </w:instrText>
            </w:r>
            <w:r w:rsidR="003F2232">
              <w:rPr>
                <w:noProof/>
                <w:webHidden/>
              </w:rPr>
            </w:r>
            <w:r w:rsidR="003F2232">
              <w:rPr>
                <w:noProof/>
                <w:webHidden/>
              </w:rPr>
              <w:fldChar w:fldCharType="separate"/>
            </w:r>
            <w:r w:rsidR="00810208">
              <w:rPr>
                <w:noProof/>
                <w:webHidden/>
              </w:rPr>
              <w:t>55</w:t>
            </w:r>
            <w:r w:rsidR="003F2232">
              <w:rPr>
                <w:noProof/>
                <w:webHidden/>
              </w:rPr>
              <w:fldChar w:fldCharType="end"/>
            </w:r>
          </w:hyperlink>
        </w:p>
        <w:p w14:paraId="05E9CCC2" w14:textId="4D93E49A" w:rsidR="003F2232" w:rsidRDefault="0038066C">
          <w:pPr>
            <w:pStyle w:val="TOC2"/>
            <w:rPr>
              <w:rFonts w:asciiTheme="minorHAnsi" w:eastAsiaTheme="minorEastAsia" w:hAnsiTheme="minorHAnsi"/>
              <w:noProof/>
              <w:color w:val="auto"/>
              <w:sz w:val="22"/>
            </w:rPr>
          </w:pPr>
          <w:hyperlink w:anchor="_Toc511306964" w:history="1">
            <w:r w:rsidR="003F2232" w:rsidRPr="00660311">
              <w:rPr>
                <w:rStyle w:val="Hyperlink"/>
                <w:noProof/>
              </w:rPr>
              <w:t>7.2.</w:t>
            </w:r>
            <w:r w:rsidR="003F2232">
              <w:rPr>
                <w:rFonts w:asciiTheme="minorHAnsi" w:eastAsiaTheme="minorEastAsia" w:hAnsiTheme="minorHAnsi"/>
                <w:noProof/>
                <w:color w:val="auto"/>
                <w:sz w:val="22"/>
              </w:rPr>
              <w:tab/>
            </w:r>
            <w:r w:rsidR="003F2232" w:rsidRPr="00660311">
              <w:rPr>
                <w:rStyle w:val="Hyperlink"/>
                <w:noProof/>
              </w:rPr>
              <w:t>Referenced Codesets</w:t>
            </w:r>
            <w:r w:rsidR="003F2232">
              <w:rPr>
                <w:noProof/>
                <w:webHidden/>
              </w:rPr>
              <w:tab/>
            </w:r>
            <w:r w:rsidR="003F2232">
              <w:rPr>
                <w:noProof/>
                <w:webHidden/>
              </w:rPr>
              <w:fldChar w:fldCharType="begin"/>
            </w:r>
            <w:r w:rsidR="003F2232">
              <w:rPr>
                <w:noProof/>
                <w:webHidden/>
              </w:rPr>
              <w:instrText xml:space="preserve"> PAGEREF _Toc511306964 \h </w:instrText>
            </w:r>
            <w:r w:rsidR="003F2232">
              <w:rPr>
                <w:noProof/>
                <w:webHidden/>
              </w:rPr>
            </w:r>
            <w:r w:rsidR="003F2232">
              <w:rPr>
                <w:noProof/>
                <w:webHidden/>
              </w:rPr>
              <w:fldChar w:fldCharType="separate"/>
            </w:r>
            <w:r w:rsidR="00810208">
              <w:rPr>
                <w:noProof/>
                <w:webHidden/>
              </w:rPr>
              <w:t>55</w:t>
            </w:r>
            <w:r w:rsidR="003F2232">
              <w:rPr>
                <w:noProof/>
                <w:webHidden/>
              </w:rPr>
              <w:fldChar w:fldCharType="end"/>
            </w:r>
          </w:hyperlink>
        </w:p>
        <w:p w14:paraId="7560D789" w14:textId="178B83E9" w:rsidR="003F2232" w:rsidRDefault="0038066C">
          <w:pPr>
            <w:pStyle w:val="TOC2"/>
            <w:rPr>
              <w:rFonts w:asciiTheme="minorHAnsi" w:eastAsiaTheme="minorEastAsia" w:hAnsiTheme="minorHAnsi"/>
              <w:noProof/>
              <w:color w:val="auto"/>
              <w:sz w:val="22"/>
            </w:rPr>
          </w:pPr>
          <w:hyperlink w:anchor="_Toc511306965" w:history="1">
            <w:r w:rsidR="003F2232" w:rsidRPr="00660311">
              <w:rPr>
                <w:rStyle w:val="Hyperlink"/>
                <w:noProof/>
              </w:rPr>
              <w:t>7.3.</w:t>
            </w:r>
            <w:r w:rsidR="003F2232">
              <w:rPr>
                <w:rFonts w:asciiTheme="minorHAnsi" w:eastAsiaTheme="minorEastAsia" w:hAnsiTheme="minorHAnsi"/>
                <w:noProof/>
                <w:color w:val="auto"/>
                <w:sz w:val="22"/>
              </w:rPr>
              <w:tab/>
            </w:r>
            <w:r w:rsidR="003F2232" w:rsidRPr="00660311">
              <w:rPr>
                <w:rStyle w:val="Hyperlink"/>
                <w:noProof/>
              </w:rPr>
              <w:t>Referenced URLs</w:t>
            </w:r>
            <w:r w:rsidR="003F2232">
              <w:rPr>
                <w:noProof/>
                <w:webHidden/>
              </w:rPr>
              <w:tab/>
            </w:r>
            <w:r w:rsidR="003F2232">
              <w:rPr>
                <w:noProof/>
                <w:webHidden/>
              </w:rPr>
              <w:fldChar w:fldCharType="begin"/>
            </w:r>
            <w:r w:rsidR="003F2232">
              <w:rPr>
                <w:noProof/>
                <w:webHidden/>
              </w:rPr>
              <w:instrText xml:space="preserve"> PAGEREF _Toc511306965 \h </w:instrText>
            </w:r>
            <w:r w:rsidR="003F2232">
              <w:rPr>
                <w:noProof/>
                <w:webHidden/>
              </w:rPr>
            </w:r>
            <w:r w:rsidR="003F2232">
              <w:rPr>
                <w:noProof/>
                <w:webHidden/>
              </w:rPr>
              <w:fldChar w:fldCharType="separate"/>
            </w:r>
            <w:r w:rsidR="00810208">
              <w:rPr>
                <w:noProof/>
                <w:webHidden/>
              </w:rPr>
              <w:t>56</w:t>
            </w:r>
            <w:r w:rsidR="003F2232">
              <w:rPr>
                <w:noProof/>
                <w:webHidden/>
              </w:rPr>
              <w:fldChar w:fldCharType="end"/>
            </w:r>
          </w:hyperlink>
        </w:p>
        <w:p w14:paraId="1F39914B" w14:textId="1516559D" w:rsidR="003F2232" w:rsidRDefault="0038066C">
          <w:pPr>
            <w:pStyle w:val="TOC2"/>
            <w:rPr>
              <w:rFonts w:asciiTheme="minorHAnsi" w:eastAsiaTheme="minorEastAsia" w:hAnsiTheme="minorHAnsi"/>
              <w:noProof/>
              <w:color w:val="auto"/>
              <w:sz w:val="22"/>
            </w:rPr>
          </w:pPr>
          <w:hyperlink w:anchor="_Toc511306966" w:history="1">
            <w:r w:rsidR="003F2232" w:rsidRPr="00660311">
              <w:rPr>
                <w:rStyle w:val="Hyperlink"/>
                <w:noProof/>
              </w:rPr>
              <w:t>7.4.</w:t>
            </w:r>
            <w:r w:rsidR="003F2232">
              <w:rPr>
                <w:rFonts w:asciiTheme="minorHAnsi" w:eastAsiaTheme="minorEastAsia" w:hAnsiTheme="minorHAnsi"/>
                <w:noProof/>
                <w:color w:val="auto"/>
                <w:sz w:val="22"/>
              </w:rPr>
              <w:tab/>
            </w:r>
            <w:r w:rsidR="003F2232" w:rsidRPr="00660311">
              <w:rPr>
                <w:rStyle w:val="Hyperlink"/>
                <w:noProof/>
              </w:rPr>
              <w:t>Related Documents</w:t>
            </w:r>
            <w:r w:rsidR="003F2232">
              <w:rPr>
                <w:noProof/>
                <w:webHidden/>
              </w:rPr>
              <w:tab/>
            </w:r>
            <w:r w:rsidR="003F2232">
              <w:rPr>
                <w:noProof/>
                <w:webHidden/>
              </w:rPr>
              <w:fldChar w:fldCharType="begin"/>
            </w:r>
            <w:r w:rsidR="003F2232">
              <w:rPr>
                <w:noProof/>
                <w:webHidden/>
              </w:rPr>
              <w:instrText xml:space="preserve"> PAGEREF _Toc511306966 \h </w:instrText>
            </w:r>
            <w:r w:rsidR="003F2232">
              <w:rPr>
                <w:noProof/>
                <w:webHidden/>
              </w:rPr>
            </w:r>
            <w:r w:rsidR="003F2232">
              <w:rPr>
                <w:noProof/>
                <w:webHidden/>
              </w:rPr>
              <w:fldChar w:fldCharType="separate"/>
            </w:r>
            <w:r w:rsidR="00810208">
              <w:rPr>
                <w:noProof/>
                <w:webHidden/>
              </w:rPr>
              <w:t>56</w:t>
            </w:r>
            <w:r w:rsidR="003F2232">
              <w:rPr>
                <w:noProof/>
                <w:webHidden/>
              </w:rPr>
              <w:fldChar w:fldCharType="end"/>
            </w:r>
          </w:hyperlink>
        </w:p>
        <w:p w14:paraId="7E879AB9" w14:textId="04A4406B" w:rsidR="003F2232" w:rsidRDefault="0038066C">
          <w:pPr>
            <w:pStyle w:val="TOC1"/>
            <w:rPr>
              <w:rFonts w:asciiTheme="minorHAnsi" w:eastAsiaTheme="minorEastAsia" w:hAnsiTheme="minorHAnsi" w:cstheme="minorBidi"/>
              <w:b w:val="0"/>
              <w:noProof/>
              <w:color w:val="auto"/>
              <w:sz w:val="22"/>
              <w:szCs w:val="22"/>
            </w:rPr>
          </w:pPr>
          <w:hyperlink w:anchor="_Toc511306967" w:history="1">
            <w:r w:rsidR="003F2232" w:rsidRPr="00660311">
              <w:rPr>
                <w:rStyle w:val="Hyperlink"/>
                <w:noProof/>
              </w:rPr>
              <w:t>Attachments</w:t>
            </w:r>
            <w:r w:rsidR="003F2232">
              <w:rPr>
                <w:noProof/>
                <w:webHidden/>
              </w:rPr>
              <w:tab/>
            </w:r>
            <w:r w:rsidR="003F2232">
              <w:rPr>
                <w:noProof/>
                <w:webHidden/>
              </w:rPr>
              <w:fldChar w:fldCharType="begin"/>
            </w:r>
            <w:r w:rsidR="003F2232">
              <w:rPr>
                <w:noProof/>
                <w:webHidden/>
              </w:rPr>
              <w:instrText xml:space="preserve"> PAGEREF _Toc511306967 \h </w:instrText>
            </w:r>
            <w:r w:rsidR="003F2232">
              <w:rPr>
                <w:noProof/>
                <w:webHidden/>
              </w:rPr>
            </w:r>
            <w:r w:rsidR="003F2232">
              <w:rPr>
                <w:noProof/>
                <w:webHidden/>
              </w:rPr>
              <w:fldChar w:fldCharType="separate"/>
            </w:r>
            <w:r w:rsidR="00810208">
              <w:rPr>
                <w:noProof/>
                <w:webHidden/>
              </w:rPr>
              <w:t>57</w:t>
            </w:r>
            <w:r w:rsidR="003F2232">
              <w:rPr>
                <w:noProof/>
                <w:webHidden/>
              </w:rPr>
              <w:fldChar w:fldCharType="end"/>
            </w:r>
          </w:hyperlink>
        </w:p>
        <w:p w14:paraId="3347990E" w14:textId="66137CB5" w:rsidR="003F2232" w:rsidRDefault="0038066C">
          <w:pPr>
            <w:pStyle w:val="TOC2"/>
            <w:rPr>
              <w:rFonts w:asciiTheme="minorHAnsi" w:eastAsiaTheme="minorEastAsia" w:hAnsiTheme="minorHAnsi"/>
              <w:noProof/>
              <w:color w:val="auto"/>
              <w:sz w:val="22"/>
            </w:rPr>
          </w:pPr>
          <w:hyperlink w:anchor="_Toc511306968" w:history="1">
            <w:r w:rsidR="003F2232" w:rsidRPr="00660311">
              <w:rPr>
                <w:rStyle w:val="Hyperlink"/>
                <w:noProof/>
              </w:rPr>
              <w:t>A:</w:t>
            </w:r>
            <w:r w:rsidR="003F2232">
              <w:rPr>
                <w:rFonts w:asciiTheme="minorHAnsi" w:eastAsiaTheme="minorEastAsia" w:hAnsiTheme="minorHAnsi"/>
                <w:noProof/>
                <w:color w:val="auto"/>
                <w:sz w:val="22"/>
              </w:rPr>
              <w:tab/>
            </w:r>
            <w:r w:rsidR="003F2232" w:rsidRPr="00660311">
              <w:rPr>
                <w:rStyle w:val="Hyperlink"/>
                <w:noProof/>
              </w:rPr>
              <w:t>Metadata Lexicon</w:t>
            </w:r>
            <w:r w:rsidR="003F2232">
              <w:rPr>
                <w:noProof/>
                <w:webHidden/>
              </w:rPr>
              <w:tab/>
            </w:r>
            <w:r w:rsidR="003F2232">
              <w:rPr>
                <w:noProof/>
                <w:webHidden/>
              </w:rPr>
              <w:fldChar w:fldCharType="begin"/>
            </w:r>
            <w:r w:rsidR="003F2232">
              <w:rPr>
                <w:noProof/>
                <w:webHidden/>
              </w:rPr>
              <w:instrText xml:space="preserve"> PAGEREF _Toc511306968 \h </w:instrText>
            </w:r>
            <w:r w:rsidR="003F2232">
              <w:rPr>
                <w:noProof/>
                <w:webHidden/>
              </w:rPr>
            </w:r>
            <w:r w:rsidR="003F2232">
              <w:rPr>
                <w:noProof/>
                <w:webHidden/>
              </w:rPr>
              <w:fldChar w:fldCharType="separate"/>
            </w:r>
            <w:r w:rsidR="00810208">
              <w:rPr>
                <w:noProof/>
                <w:webHidden/>
              </w:rPr>
              <w:t>57</w:t>
            </w:r>
            <w:r w:rsidR="003F2232">
              <w:rPr>
                <w:noProof/>
                <w:webHidden/>
              </w:rPr>
              <w:fldChar w:fldCharType="end"/>
            </w:r>
          </w:hyperlink>
        </w:p>
        <w:p w14:paraId="5CC76CA6" w14:textId="0A4EA0EA" w:rsidR="003F2232" w:rsidRDefault="0038066C">
          <w:pPr>
            <w:pStyle w:val="TOC3"/>
            <w:tabs>
              <w:tab w:val="left" w:pos="1100"/>
              <w:tab w:val="right" w:leader="dot" w:pos="9350"/>
            </w:tabs>
            <w:rPr>
              <w:rFonts w:asciiTheme="minorHAnsi" w:eastAsiaTheme="minorEastAsia" w:hAnsiTheme="minorHAnsi"/>
              <w:noProof/>
              <w:color w:val="auto"/>
              <w:sz w:val="22"/>
            </w:rPr>
          </w:pPr>
          <w:hyperlink w:anchor="_Toc511306969" w:history="1">
            <w:r w:rsidR="003F2232" w:rsidRPr="00660311">
              <w:rPr>
                <w:rStyle w:val="Hyperlink"/>
                <w:noProof/>
              </w:rPr>
              <w:t>A.1.</w:t>
            </w:r>
            <w:r w:rsidR="003F2232">
              <w:rPr>
                <w:rFonts w:asciiTheme="minorHAnsi" w:eastAsiaTheme="minorEastAsia" w:hAnsiTheme="minorHAnsi"/>
                <w:noProof/>
                <w:color w:val="auto"/>
                <w:sz w:val="22"/>
              </w:rPr>
              <w:tab/>
            </w:r>
            <w:r w:rsidR="003F2232" w:rsidRPr="00660311">
              <w:rPr>
                <w:rStyle w:val="Hyperlink"/>
                <w:noProof/>
              </w:rPr>
              <w:t>Concepts</w:t>
            </w:r>
            <w:r w:rsidR="003F2232">
              <w:rPr>
                <w:noProof/>
                <w:webHidden/>
              </w:rPr>
              <w:tab/>
            </w:r>
            <w:r w:rsidR="003F2232">
              <w:rPr>
                <w:noProof/>
                <w:webHidden/>
              </w:rPr>
              <w:fldChar w:fldCharType="begin"/>
            </w:r>
            <w:r w:rsidR="003F2232">
              <w:rPr>
                <w:noProof/>
                <w:webHidden/>
              </w:rPr>
              <w:instrText xml:space="preserve"> PAGEREF _Toc511306969 \h </w:instrText>
            </w:r>
            <w:r w:rsidR="003F2232">
              <w:rPr>
                <w:noProof/>
                <w:webHidden/>
              </w:rPr>
            </w:r>
            <w:r w:rsidR="003F2232">
              <w:rPr>
                <w:noProof/>
                <w:webHidden/>
              </w:rPr>
              <w:fldChar w:fldCharType="separate"/>
            </w:r>
            <w:r w:rsidR="00810208">
              <w:rPr>
                <w:noProof/>
                <w:webHidden/>
              </w:rPr>
              <w:t>57</w:t>
            </w:r>
            <w:r w:rsidR="003F2232">
              <w:rPr>
                <w:noProof/>
                <w:webHidden/>
              </w:rPr>
              <w:fldChar w:fldCharType="end"/>
            </w:r>
          </w:hyperlink>
        </w:p>
        <w:p w14:paraId="69A00FD8" w14:textId="0928A0A7" w:rsidR="003F2232" w:rsidRDefault="0038066C">
          <w:pPr>
            <w:pStyle w:val="TOC3"/>
            <w:tabs>
              <w:tab w:val="left" w:pos="1100"/>
              <w:tab w:val="right" w:leader="dot" w:pos="9350"/>
            </w:tabs>
            <w:rPr>
              <w:rFonts w:asciiTheme="minorHAnsi" w:eastAsiaTheme="minorEastAsia" w:hAnsiTheme="minorHAnsi"/>
              <w:noProof/>
              <w:color w:val="auto"/>
              <w:sz w:val="22"/>
            </w:rPr>
          </w:pPr>
          <w:hyperlink w:anchor="_Toc511306970" w:history="1">
            <w:r w:rsidR="003F2232" w:rsidRPr="00660311">
              <w:rPr>
                <w:rStyle w:val="Hyperlink"/>
                <w:noProof/>
              </w:rPr>
              <w:t>A.2.</w:t>
            </w:r>
            <w:r w:rsidR="003F2232">
              <w:rPr>
                <w:rFonts w:asciiTheme="minorHAnsi" w:eastAsiaTheme="minorEastAsia" w:hAnsiTheme="minorHAnsi"/>
                <w:noProof/>
                <w:color w:val="auto"/>
                <w:sz w:val="22"/>
              </w:rPr>
              <w:tab/>
            </w:r>
            <w:r w:rsidR="003F2232" w:rsidRPr="00660311">
              <w:rPr>
                <w:rStyle w:val="Hyperlink"/>
                <w:noProof/>
              </w:rPr>
              <w:t>Terms</w:t>
            </w:r>
            <w:r w:rsidR="003F2232">
              <w:rPr>
                <w:noProof/>
                <w:webHidden/>
              </w:rPr>
              <w:tab/>
            </w:r>
            <w:r w:rsidR="003F2232">
              <w:rPr>
                <w:noProof/>
                <w:webHidden/>
              </w:rPr>
              <w:fldChar w:fldCharType="begin"/>
            </w:r>
            <w:r w:rsidR="003F2232">
              <w:rPr>
                <w:noProof/>
                <w:webHidden/>
              </w:rPr>
              <w:instrText xml:space="preserve"> PAGEREF _Toc511306970 \h </w:instrText>
            </w:r>
            <w:r w:rsidR="003F2232">
              <w:rPr>
                <w:noProof/>
                <w:webHidden/>
              </w:rPr>
            </w:r>
            <w:r w:rsidR="003F2232">
              <w:rPr>
                <w:noProof/>
                <w:webHidden/>
              </w:rPr>
              <w:fldChar w:fldCharType="separate"/>
            </w:r>
            <w:r w:rsidR="00810208">
              <w:rPr>
                <w:noProof/>
                <w:webHidden/>
              </w:rPr>
              <w:t>58</w:t>
            </w:r>
            <w:r w:rsidR="003F2232">
              <w:rPr>
                <w:noProof/>
                <w:webHidden/>
              </w:rPr>
              <w:fldChar w:fldCharType="end"/>
            </w:r>
          </w:hyperlink>
        </w:p>
        <w:p w14:paraId="3C8CAEC1" w14:textId="70F9E10D" w:rsidR="003F2232" w:rsidRDefault="0038066C">
          <w:pPr>
            <w:pStyle w:val="TOC3"/>
            <w:tabs>
              <w:tab w:val="left" w:pos="1100"/>
              <w:tab w:val="right" w:leader="dot" w:pos="9350"/>
            </w:tabs>
            <w:rPr>
              <w:rFonts w:asciiTheme="minorHAnsi" w:eastAsiaTheme="minorEastAsia" w:hAnsiTheme="minorHAnsi"/>
              <w:noProof/>
              <w:color w:val="auto"/>
              <w:sz w:val="22"/>
            </w:rPr>
          </w:pPr>
          <w:hyperlink w:anchor="_Toc511306971" w:history="1">
            <w:r w:rsidR="003F2232" w:rsidRPr="00660311">
              <w:rPr>
                <w:rStyle w:val="Hyperlink"/>
                <w:noProof/>
              </w:rPr>
              <w:t>A.3.</w:t>
            </w:r>
            <w:r w:rsidR="003F2232">
              <w:rPr>
                <w:rFonts w:asciiTheme="minorHAnsi" w:eastAsiaTheme="minorEastAsia" w:hAnsiTheme="minorHAnsi"/>
                <w:noProof/>
                <w:color w:val="auto"/>
                <w:sz w:val="22"/>
              </w:rPr>
              <w:tab/>
            </w:r>
            <w:r w:rsidR="003F2232" w:rsidRPr="00660311">
              <w:rPr>
                <w:rStyle w:val="Hyperlink"/>
                <w:noProof/>
              </w:rPr>
              <w:t>Acronyms</w:t>
            </w:r>
            <w:r w:rsidR="003F2232">
              <w:rPr>
                <w:noProof/>
                <w:webHidden/>
              </w:rPr>
              <w:tab/>
            </w:r>
            <w:r w:rsidR="003F2232">
              <w:rPr>
                <w:noProof/>
                <w:webHidden/>
              </w:rPr>
              <w:fldChar w:fldCharType="begin"/>
            </w:r>
            <w:r w:rsidR="003F2232">
              <w:rPr>
                <w:noProof/>
                <w:webHidden/>
              </w:rPr>
              <w:instrText xml:space="preserve"> PAGEREF _Toc511306971 \h </w:instrText>
            </w:r>
            <w:r w:rsidR="003F2232">
              <w:rPr>
                <w:noProof/>
                <w:webHidden/>
              </w:rPr>
            </w:r>
            <w:r w:rsidR="003F2232">
              <w:rPr>
                <w:noProof/>
                <w:webHidden/>
              </w:rPr>
              <w:fldChar w:fldCharType="separate"/>
            </w:r>
            <w:r w:rsidR="00810208">
              <w:rPr>
                <w:noProof/>
                <w:webHidden/>
              </w:rPr>
              <w:t>60</w:t>
            </w:r>
            <w:r w:rsidR="003F2232">
              <w:rPr>
                <w:noProof/>
                <w:webHidden/>
              </w:rPr>
              <w:fldChar w:fldCharType="end"/>
            </w:r>
          </w:hyperlink>
        </w:p>
        <w:p w14:paraId="7C19016B" w14:textId="706F88FB" w:rsidR="003F2232" w:rsidRDefault="0038066C">
          <w:pPr>
            <w:pStyle w:val="TOC2"/>
            <w:rPr>
              <w:rFonts w:asciiTheme="minorHAnsi" w:eastAsiaTheme="minorEastAsia" w:hAnsiTheme="minorHAnsi"/>
              <w:noProof/>
              <w:color w:val="auto"/>
              <w:sz w:val="22"/>
            </w:rPr>
          </w:pPr>
          <w:hyperlink w:anchor="_Toc511306972" w:history="1">
            <w:r w:rsidR="003F2232" w:rsidRPr="00660311">
              <w:rPr>
                <w:rStyle w:val="Hyperlink"/>
                <w:noProof/>
              </w:rPr>
              <w:t>B:</w:t>
            </w:r>
            <w:r w:rsidR="003F2232">
              <w:rPr>
                <w:rFonts w:asciiTheme="minorHAnsi" w:eastAsiaTheme="minorEastAsia" w:hAnsiTheme="minorHAnsi"/>
                <w:noProof/>
                <w:color w:val="auto"/>
                <w:sz w:val="22"/>
              </w:rPr>
              <w:tab/>
            </w:r>
            <w:r w:rsidR="003F2232" w:rsidRPr="00660311">
              <w:rPr>
                <w:rStyle w:val="Hyperlink"/>
                <w:noProof/>
              </w:rPr>
              <w:t>GPM Element Obligations Table</w:t>
            </w:r>
            <w:r w:rsidR="003F2232">
              <w:rPr>
                <w:noProof/>
                <w:webHidden/>
              </w:rPr>
              <w:tab/>
            </w:r>
            <w:r w:rsidR="003F2232">
              <w:rPr>
                <w:noProof/>
                <w:webHidden/>
              </w:rPr>
              <w:fldChar w:fldCharType="begin"/>
            </w:r>
            <w:r w:rsidR="003F2232">
              <w:rPr>
                <w:noProof/>
                <w:webHidden/>
              </w:rPr>
              <w:instrText xml:space="preserve"> PAGEREF _Toc511306972 \h </w:instrText>
            </w:r>
            <w:r w:rsidR="003F2232">
              <w:rPr>
                <w:noProof/>
                <w:webHidden/>
              </w:rPr>
            </w:r>
            <w:r w:rsidR="003F2232">
              <w:rPr>
                <w:noProof/>
                <w:webHidden/>
              </w:rPr>
              <w:fldChar w:fldCharType="separate"/>
            </w:r>
            <w:r w:rsidR="00810208">
              <w:rPr>
                <w:noProof/>
                <w:webHidden/>
              </w:rPr>
              <w:t>62</w:t>
            </w:r>
            <w:r w:rsidR="003F2232">
              <w:rPr>
                <w:noProof/>
                <w:webHidden/>
              </w:rPr>
              <w:fldChar w:fldCharType="end"/>
            </w:r>
          </w:hyperlink>
        </w:p>
        <w:p w14:paraId="52E55F47" w14:textId="523D62AB" w:rsidR="00E71185" w:rsidRDefault="00E71185">
          <w:r>
            <w:rPr>
              <w:b/>
              <w:bCs/>
              <w:noProof/>
            </w:rPr>
            <w:fldChar w:fldCharType="end"/>
          </w:r>
        </w:p>
      </w:sdtContent>
    </w:sdt>
    <w:p w14:paraId="5795E5D9" w14:textId="72F1B20D" w:rsidR="004D77D6" w:rsidRDefault="004D77D6" w:rsidP="00D83639">
      <w:pPr>
        <w:jc w:val="center"/>
      </w:pPr>
      <w:bookmarkStart w:id="3" w:name="_Toc511306918"/>
    </w:p>
    <w:p w14:paraId="27882B81" w14:textId="35AF534D" w:rsidR="009A3FEB" w:rsidRPr="002A6E1A" w:rsidRDefault="00BD058A" w:rsidP="003469D8">
      <w:pPr>
        <w:pStyle w:val="Heading1"/>
      </w:pPr>
      <w:r w:rsidRPr="00A11628">
        <w:t>1</w:t>
      </w:r>
      <w:r w:rsidR="00B73887" w:rsidRPr="00A11628">
        <w:t>.</w:t>
      </w:r>
      <w:r w:rsidRPr="002A6E1A">
        <w:tab/>
      </w:r>
      <w:r w:rsidR="00CE7A08" w:rsidRPr="002A6E1A">
        <w:t>Introduction</w:t>
      </w:r>
      <w:bookmarkEnd w:id="3"/>
    </w:p>
    <w:p w14:paraId="21EE3F10" w14:textId="210AA8F6" w:rsidR="008418D6" w:rsidRDefault="008418D6" w:rsidP="00A11628">
      <w:pPr>
        <w:spacing w:before="0" w:after="0"/>
        <w:contextualSpacing/>
        <w:rPr>
          <w:rFonts w:ascii="Times New Roman" w:hAnsi="Times New Roman" w:cs="Times New Roman"/>
          <w:sz w:val="24"/>
          <w:szCs w:val="24"/>
        </w:rPr>
      </w:pPr>
      <w:r w:rsidRPr="00A11628">
        <w:rPr>
          <w:rFonts w:ascii="Times New Roman" w:hAnsi="Times New Roman" w:cs="Times New Roman"/>
          <w:sz w:val="24"/>
          <w:szCs w:val="24"/>
        </w:rPr>
        <w:t xml:space="preserve">The objective of the standard </w:t>
      </w:r>
      <w:r w:rsidR="009B4DF0" w:rsidRPr="00A11628">
        <w:rPr>
          <w:rFonts w:ascii="Times New Roman" w:hAnsi="Times New Roman" w:cs="Times New Roman"/>
          <w:sz w:val="24"/>
          <w:szCs w:val="24"/>
        </w:rPr>
        <w:t>is</w:t>
      </w:r>
      <w:r w:rsidRPr="00A11628">
        <w:rPr>
          <w:rFonts w:ascii="Times New Roman" w:hAnsi="Times New Roman" w:cs="Times New Roman"/>
          <w:sz w:val="24"/>
          <w:szCs w:val="24"/>
        </w:rPr>
        <w:t xml:space="preserve"> to </w:t>
      </w:r>
      <w:r w:rsidR="00902B66">
        <w:rPr>
          <w:rFonts w:ascii="Times New Roman" w:hAnsi="Times New Roman" w:cs="Times New Roman"/>
          <w:sz w:val="24"/>
          <w:szCs w:val="24"/>
        </w:rPr>
        <w:t>standardize</w:t>
      </w:r>
      <w:r w:rsidRPr="00A11628">
        <w:rPr>
          <w:rFonts w:ascii="Times New Roman" w:hAnsi="Times New Roman" w:cs="Times New Roman"/>
          <w:sz w:val="24"/>
          <w:szCs w:val="24"/>
        </w:rPr>
        <w:t xml:space="preserve"> the documentation of geospatial </w:t>
      </w:r>
      <w:r w:rsidR="008D558D" w:rsidRPr="00A11628">
        <w:rPr>
          <w:rFonts w:ascii="Times New Roman" w:hAnsi="Times New Roman" w:cs="Times New Roman"/>
          <w:sz w:val="24"/>
          <w:szCs w:val="24"/>
        </w:rPr>
        <w:t xml:space="preserve">products </w:t>
      </w:r>
      <w:r w:rsidR="009B4DF0" w:rsidRPr="00A11628">
        <w:rPr>
          <w:rFonts w:ascii="Times New Roman" w:hAnsi="Times New Roman" w:cs="Times New Roman"/>
          <w:sz w:val="24"/>
          <w:szCs w:val="24"/>
        </w:rPr>
        <w:t xml:space="preserve">offered </w:t>
      </w:r>
      <w:r w:rsidR="008D558D" w:rsidRPr="00A11628">
        <w:rPr>
          <w:rFonts w:ascii="Times New Roman" w:hAnsi="Times New Roman" w:cs="Times New Roman"/>
          <w:sz w:val="24"/>
          <w:szCs w:val="24"/>
        </w:rPr>
        <w:t>by the U.S. Census Bureau’s Geography Division (</w:t>
      </w:r>
      <w:r w:rsidR="008D558D" w:rsidRPr="00620A54">
        <w:rPr>
          <w:rFonts w:ascii="Times New Roman" w:hAnsi="Times New Roman" w:cs="Times New Roman"/>
          <w:sz w:val="24"/>
          <w:szCs w:val="24"/>
        </w:rPr>
        <w:t>GEO</w:t>
      </w:r>
      <w:r w:rsidR="008D558D" w:rsidRPr="00A11628">
        <w:rPr>
          <w:rFonts w:ascii="Times New Roman" w:hAnsi="Times New Roman" w:cs="Times New Roman"/>
          <w:sz w:val="24"/>
          <w:szCs w:val="24"/>
        </w:rPr>
        <w:t>)</w:t>
      </w:r>
      <w:r w:rsidRPr="00A11628">
        <w:rPr>
          <w:rFonts w:ascii="Times New Roman" w:hAnsi="Times New Roman" w:cs="Times New Roman"/>
          <w:sz w:val="24"/>
          <w:szCs w:val="24"/>
        </w:rPr>
        <w:t>.</w:t>
      </w:r>
      <w:r w:rsidR="008D558D" w:rsidRPr="00A11628">
        <w:rPr>
          <w:rFonts w:ascii="Times New Roman" w:hAnsi="Times New Roman" w:cs="Times New Roman"/>
          <w:sz w:val="24"/>
          <w:szCs w:val="24"/>
        </w:rPr>
        <w:t xml:space="preserve"> </w:t>
      </w:r>
      <w:r w:rsidRPr="00A11628">
        <w:rPr>
          <w:rFonts w:ascii="Times New Roman" w:hAnsi="Times New Roman" w:cs="Times New Roman"/>
          <w:sz w:val="24"/>
          <w:szCs w:val="24"/>
        </w:rPr>
        <w:t xml:space="preserve"> The standard establishes </w:t>
      </w:r>
      <w:r w:rsidR="00902B66">
        <w:rPr>
          <w:rFonts w:ascii="Times New Roman" w:hAnsi="Times New Roman" w:cs="Times New Roman"/>
          <w:sz w:val="24"/>
          <w:szCs w:val="24"/>
        </w:rPr>
        <w:t>a structure</w:t>
      </w:r>
      <w:r w:rsidRPr="00A11628">
        <w:rPr>
          <w:rFonts w:ascii="Times New Roman" w:hAnsi="Times New Roman" w:cs="Times New Roman"/>
          <w:sz w:val="24"/>
          <w:szCs w:val="24"/>
        </w:rPr>
        <w:t xml:space="preserve"> of </w:t>
      </w:r>
      <w:r w:rsidR="004C529A">
        <w:rPr>
          <w:rFonts w:ascii="Times New Roman" w:hAnsi="Times New Roman" w:cs="Times New Roman"/>
          <w:sz w:val="24"/>
          <w:szCs w:val="24"/>
        </w:rPr>
        <w:t>meta</w:t>
      </w:r>
      <w:r w:rsidRPr="00A11628">
        <w:rPr>
          <w:rFonts w:ascii="Times New Roman" w:hAnsi="Times New Roman" w:cs="Times New Roman"/>
          <w:sz w:val="24"/>
          <w:szCs w:val="24"/>
        </w:rPr>
        <w:t>data elements and</w:t>
      </w:r>
      <w:r w:rsidR="008D558D" w:rsidRPr="00A11628">
        <w:rPr>
          <w:rFonts w:ascii="Times New Roman" w:hAnsi="Times New Roman" w:cs="Times New Roman"/>
          <w:sz w:val="24"/>
          <w:szCs w:val="24"/>
        </w:rPr>
        <w:t xml:space="preserve"> </w:t>
      </w:r>
      <w:r w:rsidRPr="00A11628">
        <w:rPr>
          <w:rFonts w:ascii="Times New Roman" w:hAnsi="Times New Roman" w:cs="Times New Roman"/>
          <w:sz w:val="24"/>
          <w:szCs w:val="24"/>
        </w:rPr>
        <w:t xml:space="preserve">compound elements (groups of data elements) to be used for </w:t>
      </w:r>
      <w:r w:rsidR="001E3A2E" w:rsidRPr="00A11628">
        <w:rPr>
          <w:rFonts w:ascii="Times New Roman" w:hAnsi="Times New Roman" w:cs="Times New Roman"/>
          <w:sz w:val="24"/>
          <w:szCs w:val="24"/>
        </w:rPr>
        <w:t>th</w:t>
      </w:r>
      <w:r w:rsidR="001E3A2E">
        <w:rPr>
          <w:rFonts w:ascii="Times New Roman" w:hAnsi="Times New Roman" w:cs="Times New Roman"/>
          <w:sz w:val="24"/>
          <w:szCs w:val="24"/>
        </w:rPr>
        <w:t>is</w:t>
      </w:r>
      <w:r w:rsidR="001E3A2E" w:rsidRPr="00A11628">
        <w:rPr>
          <w:rFonts w:ascii="Times New Roman" w:hAnsi="Times New Roman" w:cs="Times New Roman"/>
          <w:sz w:val="24"/>
          <w:szCs w:val="24"/>
        </w:rPr>
        <w:t xml:space="preserve"> </w:t>
      </w:r>
      <w:r w:rsidRPr="00A11628">
        <w:rPr>
          <w:rFonts w:ascii="Times New Roman" w:hAnsi="Times New Roman" w:cs="Times New Roman"/>
          <w:sz w:val="24"/>
          <w:szCs w:val="24"/>
        </w:rPr>
        <w:t>purpose.</w:t>
      </w:r>
    </w:p>
    <w:p w14:paraId="3E641B92" w14:textId="77777777" w:rsidR="002A6E1A" w:rsidRPr="00A11628" w:rsidRDefault="002A6E1A" w:rsidP="00A11628">
      <w:pPr>
        <w:spacing w:before="0" w:after="0"/>
        <w:contextualSpacing/>
        <w:rPr>
          <w:rFonts w:ascii="Times New Roman" w:hAnsi="Times New Roman" w:cs="Times New Roman"/>
          <w:sz w:val="24"/>
          <w:szCs w:val="24"/>
        </w:rPr>
      </w:pPr>
    </w:p>
    <w:p w14:paraId="47A833DC" w14:textId="47B45785" w:rsidR="001747D3" w:rsidRPr="00A11628" w:rsidRDefault="001747D3" w:rsidP="00A11628">
      <w:pPr>
        <w:spacing w:before="0" w:after="0"/>
        <w:contextualSpacing/>
        <w:rPr>
          <w:rFonts w:ascii="Times New Roman" w:hAnsi="Times New Roman" w:cs="Times New Roman"/>
          <w:sz w:val="24"/>
          <w:szCs w:val="24"/>
        </w:rPr>
      </w:pPr>
      <w:r w:rsidRPr="00A11628">
        <w:rPr>
          <w:rFonts w:ascii="Times New Roman" w:hAnsi="Times New Roman" w:cs="Times New Roman"/>
          <w:sz w:val="24"/>
          <w:szCs w:val="24"/>
        </w:rPr>
        <w:t>Adherence to this standard ensures compliance with federally mandated metadata standards that the Census Bureau is required to fulfill when expending federal funds to produce geospatial data.</w:t>
      </w:r>
    </w:p>
    <w:p w14:paraId="34F506E6" w14:textId="77777777" w:rsidR="00C16430" w:rsidRPr="00A11628" w:rsidRDefault="00BD058A">
      <w:pPr>
        <w:pStyle w:val="Heading2"/>
      </w:pPr>
      <w:bookmarkStart w:id="4" w:name="_Toc511306919"/>
      <w:r w:rsidRPr="00A11628">
        <w:t>1.</w:t>
      </w:r>
      <w:r w:rsidR="003E4B1B" w:rsidRPr="00A11628">
        <w:t>1</w:t>
      </w:r>
      <w:r w:rsidR="00B73887" w:rsidRPr="00A11628">
        <w:t>.</w:t>
      </w:r>
      <w:r w:rsidRPr="00A11628">
        <w:tab/>
      </w:r>
      <w:r w:rsidR="009A3FEB" w:rsidRPr="00A11628">
        <w:t>Purpose</w:t>
      </w:r>
      <w:bookmarkEnd w:id="4"/>
    </w:p>
    <w:p w14:paraId="754495CF" w14:textId="24C0FB69" w:rsidR="00491109" w:rsidRDefault="000F6112" w:rsidP="00A11628">
      <w:pPr>
        <w:spacing w:before="0" w:after="0"/>
        <w:contextualSpacing/>
        <w:rPr>
          <w:rFonts w:ascii="Times New Roman" w:hAnsi="Times New Roman" w:cs="Times New Roman"/>
          <w:sz w:val="24"/>
          <w:szCs w:val="24"/>
        </w:rPr>
      </w:pPr>
      <w:r w:rsidRPr="00A11628">
        <w:rPr>
          <w:rFonts w:ascii="Times New Roman" w:hAnsi="Times New Roman" w:cs="Times New Roman"/>
          <w:sz w:val="24"/>
          <w:szCs w:val="24"/>
        </w:rPr>
        <w:t xml:space="preserve">The purpose of the Census Bureau Geospatial Product Metadata </w:t>
      </w:r>
      <w:r w:rsidR="00E850FB" w:rsidRPr="00A11628">
        <w:rPr>
          <w:rFonts w:ascii="Times New Roman" w:hAnsi="Times New Roman" w:cs="Times New Roman"/>
          <w:sz w:val="24"/>
          <w:szCs w:val="24"/>
        </w:rPr>
        <w:t xml:space="preserve">Content </w:t>
      </w:r>
      <w:r w:rsidRPr="00A11628">
        <w:rPr>
          <w:rFonts w:ascii="Times New Roman" w:hAnsi="Times New Roman" w:cs="Times New Roman"/>
          <w:sz w:val="24"/>
          <w:szCs w:val="24"/>
        </w:rPr>
        <w:t>Standard (</w:t>
      </w:r>
      <w:r w:rsidRPr="00620A54">
        <w:rPr>
          <w:rFonts w:ascii="Times New Roman" w:hAnsi="Times New Roman" w:cs="Times New Roman"/>
          <w:sz w:val="24"/>
          <w:szCs w:val="24"/>
        </w:rPr>
        <w:t>GPM</w:t>
      </w:r>
      <w:r w:rsidR="00E52473" w:rsidRPr="00620A54">
        <w:rPr>
          <w:rFonts w:ascii="Times New Roman" w:hAnsi="Times New Roman" w:cs="Times New Roman"/>
          <w:sz w:val="24"/>
          <w:szCs w:val="24"/>
        </w:rPr>
        <w:t xml:space="preserve"> C</w:t>
      </w:r>
      <w:r w:rsidRPr="00620A54">
        <w:rPr>
          <w:rFonts w:ascii="Times New Roman" w:hAnsi="Times New Roman" w:cs="Times New Roman"/>
          <w:sz w:val="24"/>
          <w:szCs w:val="24"/>
        </w:rPr>
        <w:t>S</w:t>
      </w:r>
      <w:r w:rsidRPr="00A11628">
        <w:rPr>
          <w:rFonts w:ascii="Times New Roman" w:hAnsi="Times New Roman" w:cs="Times New Roman"/>
          <w:sz w:val="24"/>
          <w:szCs w:val="24"/>
        </w:rPr>
        <w:t>) is to establish the content requirements of documentation, known as metadata, for Census Bureau products that have a geo</w:t>
      </w:r>
      <w:r w:rsidR="00E52473" w:rsidRPr="00A11628">
        <w:rPr>
          <w:rFonts w:ascii="Times New Roman" w:hAnsi="Times New Roman" w:cs="Times New Roman"/>
          <w:sz w:val="24"/>
          <w:szCs w:val="24"/>
        </w:rPr>
        <w:t>spatial</w:t>
      </w:r>
      <w:r w:rsidRPr="00A11628">
        <w:rPr>
          <w:rFonts w:ascii="Times New Roman" w:hAnsi="Times New Roman" w:cs="Times New Roman"/>
          <w:sz w:val="24"/>
          <w:szCs w:val="24"/>
        </w:rPr>
        <w:t xml:space="preserve"> component.</w:t>
      </w:r>
      <w:r w:rsidR="009723AB" w:rsidRPr="00A11628">
        <w:rPr>
          <w:rFonts w:ascii="Times New Roman" w:hAnsi="Times New Roman" w:cs="Times New Roman"/>
          <w:sz w:val="24"/>
          <w:szCs w:val="24"/>
        </w:rPr>
        <w:t xml:space="preserve">  </w:t>
      </w:r>
      <w:r w:rsidRPr="00A11628">
        <w:rPr>
          <w:rFonts w:ascii="Times New Roman" w:hAnsi="Times New Roman" w:cs="Times New Roman"/>
          <w:sz w:val="24"/>
          <w:szCs w:val="24"/>
        </w:rPr>
        <w:t xml:space="preserve">This standard serves as a reference tool for Census Bureau staff responsible for the collection and generation of </w:t>
      </w:r>
      <w:r w:rsidR="006C7C34" w:rsidRPr="00A11628">
        <w:rPr>
          <w:rFonts w:ascii="Times New Roman" w:hAnsi="Times New Roman" w:cs="Times New Roman"/>
          <w:sz w:val="24"/>
          <w:szCs w:val="24"/>
        </w:rPr>
        <w:t xml:space="preserve">geospatial product </w:t>
      </w:r>
      <w:r w:rsidRPr="00A11628">
        <w:rPr>
          <w:rFonts w:ascii="Times New Roman" w:hAnsi="Times New Roman" w:cs="Times New Roman"/>
          <w:sz w:val="24"/>
          <w:szCs w:val="24"/>
        </w:rPr>
        <w:t>metadata.</w:t>
      </w:r>
    </w:p>
    <w:p w14:paraId="1A79B507" w14:textId="77777777" w:rsidR="002A6E1A" w:rsidRPr="00A11628" w:rsidRDefault="002A6E1A" w:rsidP="00A11628">
      <w:pPr>
        <w:spacing w:before="0" w:after="0"/>
        <w:contextualSpacing/>
        <w:rPr>
          <w:rFonts w:ascii="Times New Roman" w:hAnsi="Times New Roman" w:cs="Times New Roman"/>
          <w:sz w:val="24"/>
          <w:szCs w:val="24"/>
        </w:rPr>
      </w:pPr>
    </w:p>
    <w:p w14:paraId="01B3F333" w14:textId="1D4E6260" w:rsidR="009723AB" w:rsidRPr="00A11628" w:rsidRDefault="000A6F50" w:rsidP="00A11628">
      <w:pPr>
        <w:spacing w:before="0" w:after="0"/>
        <w:contextualSpacing/>
        <w:rPr>
          <w:rFonts w:ascii="Times New Roman" w:hAnsi="Times New Roman" w:cs="Times New Roman"/>
          <w:sz w:val="24"/>
          <w:szCs w:val="24"/>
        </w:rPr>
      </w:pPr>
      <w:r w:rsidRPr="00A11628">
        <w:rPr>
          <w:rFonts w:ascii="Times New Roman" w:hAnsi="Times New Roman" w:cs="Times New Roman"/>
          <w:sz w:val="24"/>
          <w:szCs w:val="24"/>
        </w:rPr>
        <w:t xml:space="preserve">The </w:t>
      </w:r>
      <w:r w:rsidR="009723AB" w:rsidRPr="00A11628">
        <w:rPr>
          <w:rFonts w:ascii="Times New Roman" w:hAnsi="Times New Roman" w:cs="Times New Roman"/>
          <w:sz w:val="24"/>
          <w:szCs w:val="24"/>
        </w:rPr>
        <w:t>standard provide</w:t>
      </w:r>
      <w:r>
        <w:rPr>
          <w:rFonts w:ascii="Times New Roman" w:hAnsi="Times New Roman" w:cs="Times New Roman"/>
          <w:sz w:val="24"/>
          <w:szCs w:val="24"/>
        </w:rPr>
        <w:t>s</w:t>
      </w:r>
      <w:r w:rsidR="009723AB" w:rsidRPr="00A11628">
        <w:rPr>
          <w:rFonts w:ascii="Times New Roman" w:hAnsi="Times New Roman" w:cs="Times New Roman"/>
          <w:sz w:val="24"/>
          <w:szCs w:val="24"/>
        </w:rPr>
        <w:t xml:space="preserve"> a common set of elements and definitions for the documentation of geospatial products that will enable users to obtain consistent information concerning the availability and fitness of use of the </w:t>
      </w:r>
      <w:r w:rsidR="006C7C34" w:rsidRPr="00A11628">
        <w:rPr>
          <w:rFonts w:ascii="Times New Roman" w:hAnsi="Times New Roman" w:cs="Times New Roman"/>
          <w:sz w:val="24"/>
          <w:szCs w:val="24"/>
        </w:rPr>
        <w:t xml:space="preserve">division’s geospatial </w:t>
      </w:r>
      <w:r w:rsidR="009723AB" w:rsidRPr="00A11628">
        <w:rPr>
          <w:rFonts w:ascii="Times New Roman" w:hAnsi="Times New Roman" w:cs="Times New Roman"/>
          <w:sz w:val="24"/>
          <w:szCs w:val="24"/>
        </w:rPr>
        <w:t>product</w:t>
      </w:r>
      <w:r w:rsidR="004C067E" w:rsidRPr="00A11628">
        <w:rPr>
          <w:rFonts w:ascii="Times New Roman" w:hAnsi="Times New Roman" w:cs="Times New Roman"/>
          <w:sz w:val="24"/>
          <w:szCs w:val="24"/>
        </w:rPr>
        <w:t>s</w:t>
      </w:r>
      <w:r w:rsidR="009723AB" w:rsidRPr="00A11628">
        <w:rPr>
          <w:rFonts w:ascii="Times New Roman" w:hAnsi="Times New Roman" w:cs="Times New Roman"/>
          <w:sz w:val="24"/>
          <w:szCs w:val="24"/>
        </w:rPr>
        <w:t>.</w:t>
      </w:r>
    </w:p>
    <w:p w14:paraId="63341ADC" w14:textId="77777777" w:rsidR="00C16430" w:rsidRPr="00A11628" w:rsidRDefault="00BD058A">
      <w:pPr>
        <w:pStyle w:val="Heading2"/>
      </w:pPr>
      <w:bookmarkStart w:id="5" w:name="_Toc511306920"/>
      <w:r w:rsidRPr="00A11628">
        <w:t>1.</w:t>
      </w:r>
      <w:r w:rsidR="003E4B1B" w:rsidRPr="00A11628">
        <w:t>2</w:t>
      </w:r>
      <w:r w:rsidR="00B73887" w:rsidRPr="00A11628">
        <w:t>.</w:t>
      </w:r>
      <w:r w:rsidRPr="00A11628">
        <w:tab/>
      </w:r>
      <w:r w:rsidR="009A3FEB" w:rsidRPr="00A11628">
        <w:t>Scope</w:t>
      </w:r>
      <w:bookmarkEnd w:id="5"/>
    </w:p>
    <w:p w14:paraId="6C6C38F2" w14:textId="4B172190" w:rsidR="00F17112" w:rsidRPr="00A11628" w:rsidRDefault="00F17112" w:rsidP="00A11628">
      <w:pPr>
        <w:spacing w:before="0" w:after="0"/>
        <w:contextualSpacing/>
        <w:rPr>
          <w:rFonts w:ascii="Times New Roman" w:hAnsi="Times New Roman" w:cs="Times New Roman"/>
          <w:sz w:val="24"/>
          <w:szCs w:val="24"/>
        </w:rPr>
      </w:pPr>
      <w:r w:rsidRPr="00A11628">
        <w:rPr>
          <w:rFonts w:ascii="Times New Roman" w:hAnsi="Times New Roman" w:cs="Times New Roman"/>
          <w:sz w:val="24"/>
          <w:szCs w:val="24"/>
        </w:rPr>
        <w:t xml:space="preserve">The </w:t>
      </w:r>
      <w:r w:rsidRPr="00620A54">
        <w:rPr>
          <w:rFonts w:ascii="Times New Roman" w:hAnsi="Times New Roman" w:cs="Times New Roman"/>
          <w:sz w:val="24"/>
          <w:szCs w:val="24"/>
        </w:rPr>
        <w:t>GPM</w:t>
      </w:r>
      <w:r w:rsidR="00EC6A6D" w:rsidRPr="00620A54">
        <w:rPr>
          <w:rFonts w:ascii="Times New Roman" w:hAnsi="Times New Roman" w:cs="Times New Roman"/>
          <w:sz w:val="24"/>
          <w:szCs w:val="24"/>
        </w:rPr>
        <w:t xml:space="preserve"> C</w:t>
      </w:r>
      <w:r w:rsidRPr="00620A54">
        <w:rPr>
          <w:rFonts w:ascii="Times New Roman" w:hAnsi="Times New Roman" w:cs="Times New Roman"/>
          <w:sz w:val="24"/>
          <w:szCs w:val="24"/>
        </w:rPr>
        <w:t>S</w:t>
      </w:r>
      <w:r w:rsidRPr="00A11628">
        <w:rPr>
          <w:rFonts w:ascii="Times New Roman" w:hAnsi="Times New Roman" w:cs="Times New Roman"/>
          <w:sz w:val="24"/>
          <w:szCs w:val="24"/>
        </w:rPr>
        <w:t xml:space="preserve"> </w:t>
      </w:r>
      <w:r w:rsidR="0019196A" w:rsidRPr="00A11628">
        <w:rPr>
          <w:rFonts w:ascii="Times New Roman" w:hAnsi="Times New Roman" w:cs="Times New Roman"/>
          <w:sz w:val="24"/>
          <w:szCs w:val="24"/>
        </w:rPr>
        <w:t xml:space="preserve">applies </w:t>
      </w:r>
      <w:r w:rsidRPr="00A11628">
        <w:rPr>
          <w:rFonts w:ascii="Times New Roman" w:hAnsi="Times New Roman" w:cs="Times New Roman"/>
          <w:sz w:val="24"/>
          <w:szCs w:val="24"/>
        </w:rPr>
        <w:t xml:space="preserve">to geospatial products </w:t>
      </w:r>
      <w:r w:rsidR="001F1DC4">
        <w:rPr>
          <w:rFonts w:ascii="Times New Roman" w:hAnsi="Times New Roman" w:cs="Times New Roman"/>
          <w:sz w:val="24"/>
          <w:szCs w:val="24"/>
        </w:rPr>
        <w:t xml:space="preserve">and services </w:t>
      </w:r>
      <w:r w:rsidRPr="00A11628">
        <w:rPr>
          <w:rFonts w:ascii="Times New Roman" w:hAnsi="Times New Roman" w:cs="Times New Roman"/>
          <w:sz w:val="24"/>
          <w:szCs w:val="24"/>
        </w:rPr>
        <w:t xml:space="preserve">that the Census Bureau </w:t>
      </w:r>
      <w:r w:rsidR="0019196A" w:rsidRPr="00A11628">
        <w:rPr>
          <w:rFonts w:ascii="Times New Roman" w:hAnsi="Times New Roman" w:cs="Times New Roman"/>
          <w:sz w:val="24"/>
          <w:szCs w:val="24"/>
        </w:rPr>
        <w:t xml:space="preserve">offers </w:t>
      </w:r>
      <w:r w:rsidRPr="00A11628">
        <w:rPr>
          <w:rFonts w:ascii="Times New Roman" w:hAnsi="Times New Roman" w:cs="Times New Roman"/>
          <w:sz w:val="24"/>
          <w:szCs w:val="24"/>
        </w:rPr>
        <w:t xml:space="preserve">to internal Census Bureau customers, the public, other agencies, governments, and organizations.  Additionally, supporting data, such as internal files and databases that form the basis of Census Bureau geospatial products, must </w:t>
      </w:r>
      <w:r w:rsidR="00936C4D" w:rsidRPr="00A11628">
        <w:rPr>
          <w:rFonts w:ascii="Times New Roman" w:hAnsi="Times New Roman" w:cs="Times New Roman"/>
          <w:sz w:val="24"/>
          <w:szCs w:val="24"/>
        </w:rPr>
        <w:t xml:space="preserve">also </w:t>
      </w:r>
      <w:r w:rsidRPr="00A11628">
        <w:rPr>
          <w:rFonts w:ascii="Times New Roman" w:hAnsi="Times New Roman" w:cs="Times New Roman"/>
          <w:sz w:val="24"/>
          <w:szCs w:val="24"/>
        </w:rPr>
        <w:t xml:space="preserve">comply with </w:t>
      </w:r>
      <w:r w:rsidRPr="00620A54">
        <w:rPr>
          <w:rFonts w:ascii="Times New Roman" w:hAnsi="Times New Roman" w:cs="Times New Roman"/>
          <w:sz w:val="24"/>
          <w:szCs w:val="24"/>
        </w:rPr>
        <w:t>GPM</w:t>
      </w:r>
      <w:r w:rsidR="009257ED" w:rsidRPr="00620A54">
        <w:rPr>
          <w:rFonts w:ascii="Times New Roman" w:hAnsi="Times New Roman" w:cs="Times New Roman"/>
          <w:sz w:val="24"/>
          <w:szCs w:val="24"/>
        </w:rPr>
        <w:t xml:space="preserve"> C</w:t>
      </w:r>
      <w:r w:rsidRPr="00620A54">
        <w:rPr>
          <w:rFonts w:ascii="Times New Roman" w:hAnsi="Times New Roman" w:cs="Times New Roman"/>
          <w:sz w:val="24"/>
          <w:szCs w:val="24"/>
        </w:rPr>
        <w:t>S</w:t>
      </w:r>
      <w:r w:rsidRPr="00A11628">
        <w:rPr>
          <w:rFonts w:ascii="Times New Roman" w:hAnsi="Times New Roman" w:cs="Times New Roman"/>
          <w:sz w:val="24"/>
          <w:szCs w:val="24"/>
        </w:rPr>
        <w:t xml:space="preserve"> requirements.</w:t>
      </w:r>
    </w:p>
    <w:p w14:paraId="0DA0EB75" w14:textId="77777777" w:rsidR="00C16A7F" w:rsidRPr="00A11628" w:rsidRDefault="00C16A7F" w:rsidP="005E18C8">
      <w:pPr>
        <w:pStyle w:val="Heading3"/>
      </w:pPr>
      <w:bookmarkStart w:id="6" w:name="_Toc511306921"/>
      <w:r w:rsidRPr="00A11628">
        <w:t>1.2.1.</w:t>
      </w:r>
      <w:r w:rsidRPr="00A11628">
        <w:tab/>
        <w:t>In-Scope Activities</w:t>
      </w:r>
      <w:bookmarkEnd w:id="6"/>
    </w:p>
    <w:p w14:paraId="71759E46" w14:textId="4EF122BF" w:rsidR="005A33BB" w:rsidRPr="00E15C20" w:rsidRDefault="005A33BB" w:rsidP="00E15C20">
      <w:pPr>
        <w:spacing w:before="0" w:after="0"/>
        <w:contextualSpacing/>
        <w:rPr>
          <w:rFonts w:ascii="Times New Roman" w:hAnsi="Times New Roman" w:cs="Times New Roman"/>
          <w:sz w:val="24"/>
          <w:szCs w:val="16"/>
        </w:rPr>
      </w:pPr>
      <w:r w:rsidRPr="00E15C20">
        <w:rPr>
          <w:rFonts w:ascii="Times New Roman" w:hAnsi="Times New Roman" w:cs="Times New Roman"/>
          <w:sz w:val="24"/>
          <w:szCs w:val="16"/>
        </w:rPr>
        <w:t>This document consider</w:t>
      </w:r>
      <w:r w:rsidR="00156E80" w:rsidRPr="00E15C20">
        <w:rPr>
          <w:rFonts w:ascii="Times New Roman" w:hAnsi="Times New Roman" w:cs="Times New Roman"/>
          <w:sz w:val="24"/>
          <w:szCs w:val="16"/>
        </w:rPr>
        <w:t>s</w:t>
      </w:r>
      <w:r w:rsidRPr="00E15C20">
        <w:rPr>
          <w:rFonts w:ascii="Times New Roman" w:hAnsi="Times New Roman" w:cs="Times New Roman"/>
          <w:sz w:val="24"/>
          <w:szCs w:val="16"/>
        </w:rPr>
        <w:t xml:space="preserve"> the following activities</w:t>
      </w:r>
      <w:r w:rsidR="00371EFE" w:rsidRPr="00E15C20">
        <w:rPr>
          <w:rFonts w:ascii="Times New Roman" w:hAnsi="Times New Roman" w:cs="Times New Roman"/>
          <w:sz w:val="24"/>
          <w:szCs w:val="16"/>
        </w:rPr>
        <w:t xml:space="preserve"> and topics</w:t>
      </w:r>
      <w:r w:rsidRPr="00E15C20">
        <w:rPr>
          <w:rFonts w:ascii="Times New Roman" w:hAnsi="Times New Roman" w:cs="Times New Roman"/>
          <w:sz w:val="24"/>
          <w:szCs w:val="16"/>
        </w:rPr>
        <w:t xml:space="preserve"> to be in-scope:</w:t>
      </w:r>
    </w:p>
    <w:p w14:paraId="4845DB2A" w14:textId="267ACB7A" w:rsidR="0006044E" w:rsidRPr="00E15C20" w:rsidRDefault="0006044E" w:rsidP="001D5AB9">
      <w:pPr>
        <w:pStyle w:val="ListParagraph"/>
        <w:numPr>
          <w:ilvl w:val="0"/>
          <w:numId w:val="4"/>
        </w:numPr>
        <w:spacing w:before="0" w:after="0"/>
        <w:ind w:left="792" w:hanging="432"/>
        <w:contextualSpacing/>
        <w:rPr>
          <w:rFonts w:ascii="Times New Roman" w:hAnsi="Times New Roman" w:cs="Times New Roman"/>
          <w:sz w:val="24"/>
          <w:szCs w:val="16"/>
        </w:rPr>
      </w:pPr>
      <w:r w:rsidRPr="00E15C20">
        <w:rPr>
          <w:rFonts w:ascii="Times New Roman" w:hAnsi="Times New Roman" w:cs="Times New Roman"/>
          <w:sz w:val="24"/>
          <w:szCs w:val="16"/>
        </w:rPr>
        <w:t xml:space="preserve">Describe </w:t>
      </w:r>
      <w:r w:rsidR="001001F4" w:rsidRPr="00E15C20">
        <w:rPr>
          <w:rFonts w:ascii="Times New Roman" w:hAnsi="Times New Roman" w:cs="Times New Roman"/>
          <w:sz w:val="24"/>
          <w:szCs w:val="16"/>
        </w:rPr>
        <w:t xml:space="preserve">metadata </w:t>
      </w:r>
      <w:r w:rsidRPr="00E15C20">
        <w:rPr>
          <w:rFonts w:ascii="Times New Roman" w:hAnsi="Times New Roman" w:cs="Times New Roman"/>
          <w:sz w:val="24"/>
          <w:szCs w:val="16"/>
        </w:rPr>
        <w:t xml:space="preserve">concepts for </w:t>
      </w:r>
      <w:r w:rsidR="00472ECE" w:rsidRPr="00E15C20">
        <w:rPr>
          <w:rFonts w:ascii="Times New Roman" w:hAnsi="Times New Roman" w:cs="Times New Roman"/>
          <w:sz w:val="24"/>
          <w:szCs w:val="16"/>
        </w:rPr>
        <w:t>geospatial products</w:t>
      </w:r>
      <w:r w:rsidR="00D350C4" w:rsidRPr="00E15C20">
        <w:rPr>
          <w:rFonts w:ascii="Times New Roman" w:hAnsi="Times New Roman" w:cs="Times New Roman"/>
          <w:sz w:val="24"/>
          <w:szCs w:val="16"/>
        </w:rPr>
        <w:t>.</w:t>
      </w:r>
    </w:p>
    <w:p w14:paraId="47D9A67E" w14:textId="6125E1FE" w:rsidR="00DA5473" w:rsidRPr="00E15C20" w:rsidRDefault="000813CC" w:rsidP="001D5AB9">
      <w:pPr>
        <w:pStyle w:val="ListParagraph"/>
        <w:numPr>
          <w:ilvl w:val="0"/>
          <w:numId w:val="4"/>
        </w:numPr>
        <w:spacing w:before="0" w:after="0"/>
        <w:ind w:left="792" w:hanging="432"/>
        <w:contextualSpacing/>
        <w:rPr>
          <w:rFonts w:ascii="Times New Roman" w:hAnsi="Times New Roman" w:cs="Times New Roman"/>
          <w:sz w:val="24"/>
          <w:szCs w:val="16"/>
        </w:rPr>
      </w:pPr>
      <w:r w:rsidRPr="00E15C20">
        <w:rPr>
          <w:rFonts w:ascii="Times New Roman" w:hAnsi="Times New Roman" w:cs="Times New Roman"/>
          <w:sz w:val="24"/>
          <w:szCs w:val="16"/>
        </w:rPr>
        <w:t>Provide a common set of terminology and definitions</w:t>
      </w:r>
      <w:r w:rsidR="00DA5473" w:rsidRPr="00E15C20">
        <w:rPr>
          <w:rFonts w:ascii="Times New Roman" w:hAnsi="Times New Roman" w:cs="Times New Roman"/>
          <w:sz w:val="24"/>
          <w:szCs w:val="16"/>
        </w:rPr>
        <w:t xml:space="preserve"> for geospatial product metadata</w:t>
      </w:r>
      <w:r w:rsidR="00D350C4" w:rsidRPr="00E15C20">
        <w:rPr>
          <w:rFonts w:ascii="Times New Roman" w:hAnsi="Times New Roman" w:cs="Times New Roman"/>
          <w:sz w:val="24"/>
          <w:szCs w:val="16"/>
        </w:rPr>
        <w:t>.</w:t>
      </w:r>
    </w:p>
    <w:p w14:paraId="1883557A" w14:textId="2083F007" w:rsidR="000813CC" w:rsidRPr="00E15C20" w:rsidRDefault="000813CC" w:rsidP="001D5AB9">
      <w:pPr>
        <w:pStyle w:val="ListParagraph"/>
        <w:numPr>
          <w:ilvl w:val="0"/>
          <w:numId w:val="4"/>
        </w:numPr>
        <w:spacing w:before="0" w:after="0"/>
        <w:ind w:left="792" w:hanging="432"/>
        <w:contextualSpacing/>
        <w:rPr>
          <w:rFonts w:ascii="Times New Roman" w:hAnsi="Times New Roman" w:cs="Times New Roman"/>
          <w:sz w:val="24"/>
          <w:szCs w:val="16"/>
        </w:rPr>
      </w:pPr>
      <w:r w:rsidRPr="00E15C20">
        <w:rPr>
          <w:rFonts w:ascii="Times New Roman" w:hAnsi="Times New Roman" w:cs="Times New Roman"/>
          <w:sz w:val="24"/>
          <w:szCs w:val="16"/>
        </w:rPr>
        <w:t>Identif</w:t>
      </w:r>
      <w:r w:rsidR="00DA5473" w:rsidRPr="00E15C20">
        <w:rPr>
          <w:rFonts w:ascii="Times New Roman" w:hAnsi="Times New Roman" w:cs="Times New Roman"/>
          <w:sz w:val="24"/>
          <w:szCs w:val="16"/>
        </w:rPr>
        <w:t>y</w:t>
      </w:r>
      <w:r w:rsidRPr="00E15C20">
        <w:rPr>
          <w:rFonts w:ascii="Times New Roman" w:hAnsi="Times New Roman" w:cs="Times New Roman"/>
          <w:sz w:val="24"/>
          <w:szCs w:val="16"/>
        </w:rPr>
        <w:t xml:space="preserve"> </w:t>
      </w:r>
      <w:r w:rsidR="00751342" w:rsidRPr="00E15C20">
        <w:rPr>
          <w:rFonts w:ascii="Times New Roman" w:hAnsi="Times New Roman" w:cs="Times New Roman"/>
          <w:sz w:val="24"/>
          <w:szCs w:val="16"/>
        </w:rPr>
        <w:t xml:space="preserve">metadata elements </w:t>
      </w:r>
      <w:r w:rsidR="00D350C4" w:rsidRPr="00E15C20">
        <w:rPr>
          <w:rFonts w:ascii="Times New Roman" w:hAnsi="Times New Roman" w:cs="Times New Roman"/>
          <w:sz w:val="24"/>
          <w:szCs w:val="16"/>
        </w:rPr>
        <w:t>within the standard as</w:t>
      </w:r>
      <w:r w:rsidR="00751342" w:rsidRPr="00E15C20">
        <w:rPr>
          <w:rFonts w:ascii="Times New Roman" w:hAnsi="Times New Roman" w:cs="Times New Roman"/>
          <w:sz w:val="24"/>
          <w:szCs w:val="16"/>
        </w:rPr>
        <w:t xml:space="preserve"> </w:t>
      </w:r>
      <w:r w:rsidRPr="00E15C20">
        <w:rPr>
          <w:rFonts w:ascii="Times New Roman" w:hAnsi="Times New Roman" w:cs="Times New Roman"/>
          <w:sz w:val="24"/>
          <w:szCs w:val="16"/>
        </w:rPr>
        <w:t xml:space="preserve">mandatory, mandatory if applicable, </w:t>
      </w:r>
      <w:r w:rsidR="00D350C4" w:rsidRPr="00E15C20">
        <w:rPr>
          <w:rFonts w:ascii="Times New Roman" w:hAnsi="Times New Roman" w:cs="Times New Roman"/>
          <w:sz w:val="24"/>
          <w:szCs w:val="16"/>
        </w:rPr>
        <w:t xml:space="preserve">or </w:t>
      </w:r>
      <w:r w:rsidRPr="00E15C20">
        <w:rPr>
          <w:rFonts w:ascii="Times New Roman" w:hAnsi="Times New Roman" w:cs="Times New Roman"/>
          <w:sz w:val="24"/>
          <w:szCs w:val="16"/>
        </w:rPr>
        <w:t>optional.</w:t>
      </w:r>
    </w:p>
    <w:p w14:paraId="1D224383" w14:textId="77777777" w:rsidR="00C719FE" w:rsidRPr="00E15C20" w:rsidRDefault="00C719FE" w:rsidP="005E18C8">
      <w:pPr>
        <w:pStyle w:val="Heading3"/>
      </w:pPr>
      <w:bookmarkStart w:id="7" w:name="_Toc511306922"/>
      <w:r w:rsidRPr="00A11628">
        <w:t>1.2.2</w:t>
      </w:r>
      <w:r w:rsidR="007119EE" w:rsidRPr="00A11628">
        <w:t>.</w:t>
      </w:r>
      <w:r w:rsidRPr="00E15C20">
        <w:tab/>
      </w:r>
      <w:r w:rsidR="00207C5F" w:rsidRPr="00E15C20">
        <w:t>Out-of-</w:t>
      </w:r>
      <w:r w:rsidRPr="00E15C20">
        <w:t>Scope</w:t>
      </w:r>
      <w:r w:rsidR="005A33BB" w:rsidRPr="00E15C20">
        <w:t xml:space="preserve"> Activities</w:t>
      </w:r>
      <w:bookmarkEnd w:id="7"/>
    </w:p>
    <w:p w14:paraId="4684B6DB" w14:textId="3DCE950F" w:rsidR="00E7464C" w:rsidRPr="00E15C20" w:rsidRDefault="00E7464C" w:rsidP="00E15C20">
      <w:pPr>
        <w:spacing w:before="0" w:after="0"/>
        <w:contextualSpacing/>
        <w:rPr>
          <w:rFonts w:ascii="Times New Roman" w:hAnsi="Times New Roman" w:cs="Times New Roman"/>
          <w:sz w:val="24"/>
          <w:szCs w:val="16"/>
        </w:rPr>
      </w:pPr>
      <w:r w:rsidRPr="00E15C20">
        <w:rPr>
          <w:rFonts w:ascii="Times New Roman" w:hAnsi="Times New Roman" w:cs="Times New Roman"/>
          <w:sz w:val="24"/>
          <w:szCs w:val="16"/>
        </w:rPr>
        <w:t xml:space="preserve">This document </w:t>
      </w:r>
      <w:r w:rsidR="005A33BB" w:rsidRPr="00E15C20">
        <w:rPr>
          <w:rFonts w:ascii="Times New Roman" w:hAnsi="Times New Roman" w:cs="Times New Roman"/>
          <w:sz w:val="24"/>
          <w:szCs w:val="16"/>
        </w:rPr>
        <w:t>consider</w:t>
      </w:r>
      <w:r w:rsidR="00156E80" w:rsidRPr="00E15C20">
        <w:rPr>
          <w:rFonts w:ascii="Times New Roman" w:hAnsi="Times New Roman" w:cs="Times New Roman"/>
          <w:sz w:val="24"/>
          <w:szCs w:val="16"/>
        </w:rPr>
        <w:t>s</w:t>
      </w:r>
      <w:r w:rsidRPr="00E15C20">
        <w:rPr>
          <w:rFonts w:ascii="Times New Roman" w:hAnsi="Times New Roman" w:cs="Times New Roman"/>
          <w:sz w:val="24"/>
          <w:szCs w:val="16"/>
        </w:rPr>
        <w:t xml:space="preserve"> the following</w:t>
      </w:r>
      <w:r w:rsidR="005A33BB" w:rsidRPr="00E15C20">
        <w:rPr>
          <w:rFonts w:ascii="Times New Roman" w:hAnsi="Times New Roman" w:cs="Times New Roman"/>
          <w:sz w:val="24"/>
          <w:szCs w:val="16"/>
        </w:rPr>
        <w:t xml:space="preserve"> activities </w:t>
      </w:r>
      <w:r w:rsidR="00371EFE" w:rsidRPr="00E15C20">
        <w:rPr>
          <w:rFonts w:ascii="Times New Roman" w:hAnsi="Times New Roman" w:cs="Times New Roman"/>
          <w:sz w:val="24"/>
          <w:szCs w:val="16"/>
        </w:rPr>
        <w:t>and topics to be</w:t>
      </w:r>
      <w:r w:rsidR="005A33BB" w:rsidRPr="00E15C20">
        <w:rPr>
          <w:rFonts w:ascii="Times New Roman" w:hAnsi="Times New Roman" w:cs="Times New Roman"/>
          <w:sz w:val="24"/>
          <w:szCs w:val="16"/>
        </w:rPr>
        <w:t xml:space="preserve"> out-of-scope</w:t>
      </w:r>
      <w:r w:rsidRPr="00E15C20">
        <w:rPr>
          <w:rFonts w:ascii="Times New Roman" w:hAnsi="Times New Roman" w:cs="Times New Roman"/>
          <w:sz w:val="24"/>
          <w:szCs w:val="16"/>
        </w:rPr>
        <w:t>:</w:t>
      </w:r>
    </w:p>
    <w:p w14:paraId="3604C0F4" w14:textId="533691E4" w:rsidR="00ED6DEC" w:rsidRPr="00E15C20" w:rsidRDefault="00ED6DEC"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The development of implementation guidelines</w:t>
      </w:r>
      <w:r w:rsidR="00D350C4" w:rsidRPr="00E15C20">
        <w:rPr>
          <w:rFonts w:ascii="Times New Roman" w:hAnsi="Times New Roman" w:cs="Times New Roman"/>
          <w:sz w:val="24"/>
          <w:szCs w:val="18"/>
        </w:rPr>
        <w:t>.</w:t>
      </w:r>
    </w:p>
    <w:p w14:paraId="506F3060" w14:textId="15BD701C" w:rsidR="00A874B7" w:rsidRPr="00E15C20" w:rsidRDefault="00A874B7"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The development of training materials.</w:t>
      </w:r>
    </w:p>
    <w:p w14:paraId="6C67C739" w14:textId="259257EE" w:rsidR="005210C9" w:rsidRPr="00E15C20" w:rsidRDefault="005210C9"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The development or maintenance of software</w:t>
      </w:r>
      <w:r w:rsidR="00D350C4" w:rsidRPr="00E15C20">
        <w:rPr>
          <w:rFonts w:ascii="Times New Roman" w:hAnsi="Times New Roman" w:cs="Times New Roman"/>
          <w:sz w:val="24"/>
          <w:szCs w:val="18"/>
        </w:rPr>
        <w:t>.</w:t>
      </w:r>
    </w:p>
    <w:p w14:paraId="6452C37A" w14:textId="7EFD8996" w:rsidR="005210C9" w:rsidRPr="00E15C20" w:rsidRDefault="005210C9"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The development or maintenance of metadata databases</w:t>
      </w:r>
      <w:r w:rsidR="00D350C4" w:rsidRPr="00E15C20">
        <w:rPr>
          <w:rFonts w:ascii="Times New Roman" w:hAnsi="Times New Roman" w:cs="Times New Roman"/>
          <w:sz w:val="24"/>
          <w:szCs w:val="18"/>
        </w:rPr>
        <w:t>.</w:t>
      </w:r>
    </w:p>
    <w:p w14:paraId="70FBA495" w14:textId="0F02C1ED" w:rsidR="005210C9" w:rsidRPr="00E15C20" w:rsidRDefault="005210C9"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 xml:space="preserve">The </w:t>
      </w:r>
      <w:r w:rsidR="0081012D" w:rsidRPr="00E15C20">
        <w:rPr>
          <w:rFonts w:ascii="Times New Roman" w:hAnsi="Times New Roman" w:cs="Times New Roman"/>
          <w:sz w:val="24"/>
          <w:szCs w:val="18"/>
        </w:rPr>
        <w:t xml:space="preserve">collection, </w:t>
      </w:r>
      <w:r w:rsidRPr="00E15C20">
        <w:rPr>
          <w:rFonts w:ascii="Times New Roman" w:hAnsi="Times New Roman" w:cs="Times New Roman"/>
          <w:sz w:val="24"/>
          <w:szCs w:val="18"/>
        </w:rPr>
        <w:t>creation, update, maintenance, or validation of metadata</w:t>
      </w:r>
      <w:r w:rsidR="00D350C4" w:rsidRPr="00E15C20">
        <w:rPr>
          <w:rFonts w:ascii="Times New Roman" w:hAnsi="Times New Roman" w:cs="Times New Roman"/>
          <w:sz w:val="24"/>
          <w:szCs w:val="18"/>
        </w:rPr>
        <w:t>.</w:t>
      </w:r>
    </w:p>
    <w:p w14:paraId="00E5C92A" w14:textId="326F02AA" w:rsidR="005210C9" w:rsidRPr="00E15C20" w:rsidRDefault="005210C9"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 xml:space="preserve">The evaluation of specific </w:t>
      </w:r>
      <w:r w:rsidR="002114A7" w:rsidRPr="00E15C20">
        <w:rPr>
          <w:rFonts w:ascii="Times New Roman" w:hAnsi="Times New Roman" w:cs="Times New Roman"/>
          <w:sz w:val="24"/>
          <w:szCs w:val="18"/>
        </w:rPr>
        <w:t xml:space="preserve">data </w:t>
      </w:r>
      <w:r w:rsidRPr="00E15C20">
        <w:rPr>
          <w:rFonts w:ascii="Times New Roman" w:hAnsi="Times New Roman" w:cs="Times New Roman"/>
          <w:sz w:val="24"/>
          <w:szCs w:val="18"/>
        </w:rPr>
        <w:t>sources</w:t>
      </w:r>
      <w:r w:rsidR="00D350C4" w:rsidRPr="00E15C20">
        <w:rPr>
          <w:rFonts w:ascii="Times New Roman" w:hAnsi="Times New Roman" w:cs="Times New Roman"/>
          <w:sz w:val="24"/>
          <w:szCs w:val="18"/>
        </w:rPr>
        <w:t>.</w:t>
      </w:r>
    </w:p>
    <w:p w14:paraId="04804E4E" w14:textId="6FD9B52B" w:rsidR="00E7464C" w:rsidRPr="00E15C20" w:rsidRDefault="005210C9"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M</w:t>
      </w:r>
      <w:r w:rsidR="00600104" w:rsidRPr="00E15C20">
        <w:rPr>
          <w:rFonts w:ascii="Times New Roman" w:hAnsi="Times New Roman" w:cs="Times New Roman"/>
          <w:sz w:val="24"/>
          <w:szCs w:val="18"/>
        </w:rPr>
        <w:t>etadata for p</w:t>
      </w:r>
      <w:r w:rsidR="00E7464C" w:rsidRPr="00E15C20">
        <w:rPr>
          <w:rFonts w:ascii="Times New Roman" w:hAnsi="Times New Roman" w:cs="Times New Roman"/>
          <w:sz w:val="24"/>
          <w:szCs w:val="18"/>
        </w:rPr>
        <w:t>oint features and landmarks</w:t>
      </w:r>
      <w:r w:rsidR="00D350C4" w:rsidRPr="00E15C20">
        <w:rPr>
          <w:rFonts w:ascii="Times New Roman" w:hAnsi="Times New Roman" w:cs="Times New Roman"/>
          <w:sz w:val="24"/>
          <w:szCs w:val="18"/>
        </w:rPr>
        <w:t>.</w:t>
      </w:r>
    </w:p>
    <w:p w14:paraId="4948C1F1" w14:textId="54EC5700" w:rsidR="00E7464C" w:rsidRPr="00E15C20" w:rsidRDefault="00600104"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 xml:space="preserve">Metadata for </w:t>
      </w:r>
      <w:r w:rsidR="00CD1300" w:rsidRPr="00E15C20">
        <w:rPr>
          <w:rFonts w:ascii="Times New Roman" w:hAnsi="Times New Roman" w:cs="Times New Roman"/>
          <w:sz w:val="24"/>
          <w:szCs w:val="18"/>
        </w:rPr>
        <w:t>Master Address File (</w:t>
      </w:r>
      <w:r w:rsidR="00E7464C" w:rsidRPr="00620A54">
        <w:rPr>
          <w:rFonts w:ascii="Times New Roman" w:hAnsi="Times New Roman" w:cs="Times New Roman"/>
          <w:sz w:val="24"/>
          <w:szCs w:val="18"/>
        </w:rPr>
        <w:t>MAF</w:t>
      </w:r>
      <w:r w:rsidR="00CD1300" w:rsidRPr="00E15C20">
        <w:rPr>
          <w:rFonts w:ascii="Times New Roman" w:hAnsi="Times New Roman" w:cs="Times New Roman"/>
          <w:sz w:val="24"/>
          <w:szCs w:val="18"/>
        </w:rPr>
        <w:t>)</w:t>
      </w:r>
      <w:r w:rsidR="00E7464C" w:rsidRPr="00E15C20">
        <w:rPr>
          <w:rFonts w:ascii="Times New Roman" w:hAnsi="Times New Roman" w:cs="Times New Roman"/>
          <w:sz w:val="24"/>
          <w:szCs w:val="18"/>
        </w:rPr>
        <w:t xml:space="preserve"> </w:t>
      </w:r>
      <w:r w:rsidR="00402FCF" w:rsidRPr="00E15C20">
        <w:rPr>
          <w:rFonts w:ascii="Times New Roman" w:hAnsi="Times New Roman" w:cs="Times New Roman"/>
          <w:sz w:val="24"/>
          <w:szCs w:val="18"/>
        </w:rPr>
        <w:t xml:space="preserve">Structure Points </w:t>
      </w:r>
      <w:r w:rsidR="00E7464C" w:rsidRPr="00E15C20">
        <w:rPr>
          <w:rFonts w:ascii="Times New Roman" w:hAnsi="Times New Roman" w:cs="Times New Roman"/>
          <w:sz w:val="24"/>
          <w:szCs w:val="18"/>
        </w:rPr>
        <w:t>(</w:t>
      </w:r>
      <w:r w:rsidR="00E7464C" w:rsidRPr="00620A54">
        <w:rPr>
          <w:rFonts w:ascii="Times New Roman" w:hAnsi="Times New Roman" w:cs="Times New Roman"/>
          <w:sz w:val="24"/>
          <w:szCs w:val="18"/>
        </w:rPr>
        <w:t>MSPs</w:t>
      </w:r>
      <w:r w:rsidR="00E7464C" w:rsidRPr="00E15C20">
        <w:rPr>
          <w:rFonts w:ascii="Times New Roman" w:hAnsi="Times New Roman" w:cs="Times New Roman"/>
          <w:sz w:val="24"/>
          <w:szCs w:val="18"/>
        </w:rPr>
        <w:t>)</w:t>
      </w:r>
      <w:r w:rsidR="00D350C4" w:rsidRPr="00E15C20">
        <w:rPr>
          <w:rFonts w:ascii="Times New Roman" w:hAnsi="Times New Roman" w:cs="Times New Roman"/>
          <w:sz w:val="24"/>
          <w:szCs w:val="18"/>
        </w:rPr>
        <w:t>.</w:t>
      </w:r>
    </w:p>
    <w:p w14:paraId="19C258F5" w14:textId="66D2E1DB" w:rsidR="00CD634B" w:rsidRPr="00E15C20" w:rsidRDefault="00CD634B"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 xml:space="preserve">Metadata </w:t>
      </w:r>
      <w:r w:rsidR="00785828">
        <w:rPr>
          <w:rFonts w:ascii="Times New Roman" w:hAnsi="Times New Roman" w:cs="Times New Roman"/>
          <w:sz w:val="24"/>
          <w:szCs w:val="18"/>
        </w:rPr>
        <w:t>specific to</w:t>
      </w:r>
      <w:r w:rsidR="00785828" w:rsidRPr="00E15C20">
        <w:rPr>
          <w:rFonts w:ascii="Times New Roman" w:hAnsi="Times New Roman" w:cs="Times New Roman"/>
          <w:sz w:val="24"/>
          <w:szCs w:val="18"/>
        </w:rPr>
        <w:t xml:space="preserve"> </w:t>
      </w:r>
      <w:r w:rsidRPr="00E15C20">
        <w:rPr>
          <w:rFonts w:ascii="Times New Roman" w:hAnsi="Times New Roman" w:cs="Times New Roman"/>
          <w:sz w:val="24"/>
          <w:szCs w:val="18"/>
        </w:rPr>
        <w:t>Linear Features</w:t>
      </w:r>
      <w:r w:rsidR="00541F95" w:rsidRPr="00E15C20">
        <w:rPr>
          <w:rFonts w:ascii="Times New Roman" w:hAnsi="Times New Roman" w:cs="Times New Roman"/>
          <w:sz w:val="24"/>
          <w:szCs w:val="18"/>
        </w:rPr>
        <w:t>.</w:t>
      </w:r>
    </w:p>
    <w:p w14:paraId="07451435" w14:textId="4A01DD9D" w:rsidR="00E7464C" w:rsidRPr="00E15C20" w:rsidRDefault="00600104"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 xml:space="preserve">Metadata </w:t>
      </w:r>
      <w:r w:rsidR="00785828">
        <w:rPr>
          <w:rFonts w:ascii="Times New Roman" w:hAnsi="Times New Roman" w:cs="Times New Roman"/>
          <w:sz w:val="24"/>
          <w:szCs w:val="18"/>
        </w:rPr>
        <w:t>specific to</w:t>
      </w:r>
      <w:r w:rsidR="00785828" w:rsidRPr="00E15C20">
        <w:rPr>
          <w:rFonts w:ascii="Times New Roman" w:hAnsi="Times New Roman" w:cs="Times New Roman"/>
          <w:sz w:val="24"/>
          <w:szCs w:val="18"/>
        </w:rPr>
        <w:t xml:space="preserve"> </w:t>
      </w:r>
      <w:r w:rsidR="00CD1300" w:rsidRPr="00E15C20">
        <w:rPr>
          <w:rFonts w:ascii="Times New Roman" w:hAnsi="Times New Roman" w:cs="Times New Roman"/>
          <w:sz w:val="24"/>
          <w:szCs w:val="18"/>
        </w:rPr>
        <w:t xml:space="preserve">area </w:t>
      </w:r>
      <w:r w:rsidR="00E7464C" w:rsidRPr="00E15C20">
        <w:rPr>
          <w:rFonts w:ascii="Times New Roman" w:hAnsi="Times New Roman" w:cs="Times New Roman"/>
          <w:sz w:val="24"/>
          <w:szCs w:val="18"/>
        </w:rPr>
        <w:t xml:space="preserve">landmark features including </w:t>
      </w:r>
      <w:r w:rsidR="008C5672" w:rsidRPr="00E15C20">
        <w:rPr>
          <w:rFonts w:ascii="Times New Roman" w:hAnsi="Times New Roman" w:cs="Times New Roman"/>
          <w:sz w:val="24"/>
          <w:szCs w:val="18"/>
        </w:rPr>
        <w:t xml:space="preserve">hydrographic </w:t>
      </w:r>
      <w:r w:rsidR="00E7464C" w:rsidRPr="00E15C20">
        <w:rPr>
          <w:rFonts w:ascii="Times New Roman" w:hAnsi="Times New Roman" w:cs="Times New Roman"/>
          <w:sz w:val="24"/>
          <w:szCs w:val="18"/>
        </w:rPr>
        <w:t>features</w:t>
      </w:r>
      <w:r w:rsidR="00541F95" w:rsidRPr="00E15C20">
        <w:rPr>
          <w:rFonts w:ascii="Times New Roman" w:hAnsi="Times New Roman" w:cs="Times New Roman"/>
          <w:sz w:val="24"/>
          <w:szCs w:val="18"/>
        </w:rPr>
        <w:t>.</w:t>
      </w:r>
    </w:p>
    <w:p w14:paraId="0024E25D" w14:textId="47ACDF28" w:rsidR="008E3A2D" w:rsidRPr="00E15C20" w:rsidRDefault="008C5672"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 xml:space="preserve">Metadata </w:t>
      </w:r>
      <w:r w:rsidR="00785828">
        <w:rPr>
          <w:rFonts w:ascii="Times New Roman" w:hAnsi="Times New Roman" w:cs="Times New Roman"/>
          <w:sz w:val="24"/>
          <w:szCs w:val="18"/>
        </w:rPr>
        <w:t>specific to</w:t>
      </w:r>
      <w:r w:rsidR="00785828" w:rsidRPr="00E15C20">
        <w:rPr>
          <w:rFonts w:ascii="Times New Roman" w:hAnsi="Times New Roman" w:cs="Times New Roman"/>
          <w:sz w:val="24"/>
          <w:szCs w:val="18"/>
        </w:rPr>
        <w:t xml:space="preserve"> </w:t>
      </w:r>
      <w:r w:rsidR="00CD1300" w:rsidRPr="00E15C20">
        <w:rPr>
          <w:rFonts w:ascii="Times New Roman" w:hAnsi="Times New Roman" w:cs="Times New Roman"/>
          <w:sz w:val="24"/>
          <w:szCs w:val="18"/>
        </w:rPr>
        <w:t xml:space="preserve">legal </w:t>
      </w:r>
      <w:r w:rsidR="00E7464C" w:rsidRPr="00E15C20">
        <w:rPr>
          <w:rFonts w:ascii="Times New Roman" w:hAnsi="Times New Roman" w:cs="Times New Roman"/>
          <w:sz w:val="24"/>
          <w:szCs w:val="18"/>
        </w:rPr>
        <w:t>and statistical areas</w:t>
      </w:r>
      <w:r w:rsidR="00541F95" w:rsidRPr="00E15C20">
        <w:rPr>
          <w:rFonts w:ascii="Times New Roman" w:hAnsi="Times New Roman" w:cs="Times New Roman"/>
          <w:sz w:val="24"/>
          <w:szCs w:val="18"/>
        </w:rPr>
        <w:t>.</w:t>
      </w:r>
    </w:p>
    <w:p w14:paraId="220CCA9A" w14:textId="5E28CEA2" w:rsidR="00E05F8D" w:rsidRPr="00E15C20" w:rsidRDefault="008E3A2D" w:rsidP="001D5AB9">
      <w:pPr>
        <w:pStyle w:val="ListParagraph"/>
        <w:numPr>
          <w:ilvl w:val="0"/>
          <w:numId w:val="5"/>
        </w:numPr>
        <w:spacing w:before="0" w:after="0"/>
        <w:ind w:left="792" w:hanging="432"/>
        <w:contextualSpacing/>
        <w:rPr>
          <w:rFonts w:ascii="Times New Roman" w:hAnsi="Times New Roman" w:cs="Times New Roman"/>
          <w:sz w:val="24"/>
          <w:szCs w:val="18"/>
        </w:rPr>
      </w:pPr>
      <w:r w:rsidRPr="00E15C20">
        <w:rPr>
          <w:rFonts w:ascii="Times New Roman" w:hAnsi="Times New Roman" w:cs="Times New Roman"/>
          <w:sz w:val="24"/>
          <w:szCs w:val="18"/>
        </w:rPr>
        <w:t xml:space="preserve">Metadata </w:t>
      </w:r>
      <w:r w:rsidR="00785828">
        <w:rPr>
          <w:rFonts w:ascii="Times New Roman" w:hAnsi="Times New Roman" w:cs="Times New Roman"/>
          <w:sz w:val="24"/>
          <w:szCs w:val="18"/>
        </w:rPr>
        <w:t>specific to</w:t>
      </w:r>
      <w:r w:rsidR="00785828" w:rsidRPr="00E15C20">
        <w:rPr>
          <w:rFonts w:ascii="Times New Roman" w:hAnsi="Times New Roman" w:cs="Times New Roman"/>
          <w:sz w:val="24"/>
          <w:szCs w:val="18"/>
        </w:rPr>
        <w:t xml:space="preserve"> </w:t>
      </w:r>
      <w:r w:rsidRPr="00E15C20">
        <w:rPr>
          <w:rFonts w:ascii="Times New Roman" w:hAnsi="Times New Roman" w:cs="Times New Roman"/>
          <w:sz w:val="24"/>
          <w:szCs w:val="18"/>
        </w:rPr>
        <w:t>addresses</w:t>
      </w:r>
      <w:r w:rsidR="00541F95" w:rsidRPr="00E15C20">
        <w:rPr>
          <w:rFonts w:ascii="Times New Roman" w:hAnsi="Times New Roman" w:cs="Times New Roman"/>
          <w:sz w:val="24"/>
          <w:szCs w:val="18"/>
        </w:rPr>
        <w:t>.</w:t>
      </w:r>
    </w:p>
    <w:p w14:paraId="7B63A1FF" w14:textId="3547A1DC" w:rsidR="00E0795E" w:rsidRPr="00A11628" w:rsidRDefault="00E0795E">
      <w:pPr>
        <w:pStyle w:val="Heading2"/>
      </w:pPr>
      <w:bookmarkStart w:id="8" w:name="_Toc511306923"/>
      <w:r w:rsidRPr="00A11628">
        <w:t>1.3.</w:t>
      </w:r>
      <w:r w:rsidRPr="00A11628">
        <w:tab/>
        <w:t>Assumptions</w:t>
      </w:r>
      <w:bookmarkEnd w:id="8"/>
    </w:p>
    <w:p w14:paraId="1230F3F3" w14:textId="127ACFB3" w:rsidR="00E0795E" w:rsidRPr="00E15C20" w:rsidRDefault="00E0795E" w:rsidP="00E15C20">
      <w:pPr>
        <w:spacing w:before="0" w:after="0"/>
        <w:contextualSpacing/>
        <w:rPr>
          <w:rFonts w:ascii="Times New Roman" w:hAnsi="Times New Roman" w:cs="Times New Roman"/>
          <w:sz w:val="24"/>
        </w:rPr>
      </w:pPr>
      <w:r w:rsidRPr="00E15C20">
        <w:rPr>
          <w:rFonts w:ascii="Times New Roman" w:hAnsi="Times New Roman" w:cs="Times New Roman"/>
          <w:sz w:val="24"/>
        </w:rPr>
        <w:t>N/A</w:t>
      </w:r>
    </w:p>
    <w:p w14:paraId="0628C5B3" w14:textId="141EAEC1" w:rsidR="00B73887" w:rsidRPr="00A11628" w:rsidRDefault="00BD058A">
      <w:pPr>
        <w:pStyle w:val="Heading2"/>
      </w:pPr>
      <w:bookmarkStart w:id="9" w:name="_Toc511306924"/>
      <w:r w:rsidRPr="00A11628">
        <w:t>1.</w:t>
      </w:r>
      <w:r w:rsidR="00E0795E" w:rsidRPr="00A11628">
        <w:t>4</w:t>
      </w:r>
      <w:r w:rsidR="00B73887" w:rsidRPr="00A11628">
        <w:t>.</w:t>
      </w:r>
      <w:r w:rsidRPr="00A11628">
        <w:tab/>
      </w:r>
      <w:r w:rsidR="009A3FEB" w:rsidRPr="00A11628">
        <w:t>Goals and Guidelines</w:t>
      </w:r>
      <w:bookmarkEnd w:id="9"/>
    </w:p>
    <w:p w14:paraId="65351840" w14:textId="3ABB4394" w:rsidR="00B7620D" w:rsidRPr="00E15C20" w:rsidRDefault="00B7620D" w:rsidP="00E20BEF">
      <w:pPr>
        <w:pStyle w:val="ListParagraph"/>
        <w:numPr>
          <w:ilvl w:val="0"/>
          <w:numId w:val="6"/>
        </w:numPr>
        <w:spacing w:before="0" w:after="0"/>
        <w:contextualSpacing/>
        <w:rPr>
          <w:rFonts w:ascii="Times New Roman" w:hAnsi="Times New Roman" w:cs="Times New Roman"/>
          <w:sz w:val="24"/>
        </w:rPr>
      </w:pPr>
      <w:r w:rsidRPr="00E15C20">
        <w:rPr>
          <w:rFonts w:ascii="Times New Roman" w:hAnsi="Times New Roman" w:cs="Times New Roman"/>
          <w:sz w:val="24"/>
        </w:rPr>
        <w:t xml:space="preserve">Develop </w:t>
      </w:r>
      <w:r w:rsidR="009D4D78" w:rsidRPr="00E15C20">
        <w:rPr>
          <w:rFonts w:ascii="Times New Roman" w:hAnsi="Times New Roman" w:cs="Times New Roman"/>
          <w:sz w:val="24"/>
        </w:rPr>
        <w:t xml:space="preserve">consolidated </w:t>
      </w:r>
      <w:r w:rsidRPr="00E15C20">
        <w:rPr>
          <w:rFonts w:ascii="Times New Roman" w:hAnsi="Times New Roman" w:cs="Times New Roman"/>
          <w:sz w:val="24"/>
        </w:rPr>
        <w:t xml:space="preserve">metadata documentation that provides a standard set of terms, provides concise definitions, and explains data relationships for use across all </w:t>
      </w:r>
      <w:r w:rsidRPr="00620A54">
        <w:rPr>
          <w:rFonts w:ascii="Times New Roman" w:hAnsi="Times New Roman" w:cs="Times New Roman"/>
          <w:sz w:val="24"/>
        </w:rPr>
        <w:t>GEO</w:t>
      </w:r>
      <w:r w:rsidRPr="00E15C20">
        <w:rPr>
          <w:rFonts w:ascii="Times New Roman" w:hAnsi="Times New Roman" w:cs="Times New Roman"/>
          <w:sz w:val="24"/>
        </w:rPr>
        <w:t xml:space="preserve"> applications related to </w:t>
      </w:r>
      <w:r w:rsidR="00A42DB3" w:rsidRPr="00E15C20">
        <w:rPr>
          <w:rFonts w:ascii="Times New Roman" w:hAnsi="Times New Roman" w:cs="Times New Roman"/>
          <w:sz w:val="24"/>
        </w:rPr>
        <w:t>geospatial products</w:t>
      </w:r>
      <w:r w:rsidR="00C119BC" w:rsidRPr="00E15C20">
        <w:rPr>
          <w:rFonts w:ascii="Times New Roman" w:hAnsi="Times New Roman" w:cs="Times New Roman"/>
          <w:sz w:val="24"/>
        </w:rPr>
        <w:t>.</w:t>
      </w:r>
    </w:p>
    <w:p w14:paraId="5BDD6110" w14:textId="0CB3772D" w:rsidR="00C46432" w:rsidRPr="00E15C20" w:rsidRDefault="00E62E1A" w:rsidP="00E20BEF">
      <w:pPr>
        <w:pStyle w:val="ListParagraph"/>
        <w:numPr>
          <w:ilvl w:val="0"/>
          <w:numId w:val="6"/>
        </w:numPr>
        <w:spacing w:before="0" w:after="0"/>
        <w:contextualSpacing/>
        <w:rPr>
          <w:rFonts w:ascii="Times New Roman" w:hAnsi="Times New Roman" w:cs="Times New Roman"/>
          <w:sz w:val="24"/>
        </w:rPr>
      </w:pPr>
      <w:r w:rsidRPr="00E15C20">
        <w:rPr>
          <w:rFonts w:ascii="Times New Roman" w:hAnsi="Times New Roman" w:cs="Times New Roman"/>
          <w:sz w:val="24"/>
        </w:rPr>
        <w:t>D</w:t>
      </w:r>
      <w:r w:rsidR="00C46432" w:rsidRPr="00E15C20">
        <w:rPr>
          <w:rFonts w:ascii="Times New Roman" w:hAnsi="Times New Roman" w:cs="Times New Roman"/>
          <w:sz w:val="24"/>
        </w:rPr>
        <w:t xml:space="preserve">evelop a common language of </w:t>
      </w:r>
      <w:r w:rsidR="00456AF4" w:rsidRPr="00E15C20">
        <w:rPr>
          <w:rFonts w:ascii="Times New Roman" w:hAnsi="Times New Roman" w:cs="Times New Roman"/>
          <w:sz w:val="24"/>
        </w:rPr>
        <w:t xml:space="preserve">geospatial product </w:t>
      </w:r>
      <w:r w:rsidR="00C46432" w:rsidRPr="00E15C20">
        <w:rPr>
          <w:rFonts w:ascii="Times New Roman" w:hAnsi="Times New Roman" w:cs="Times New Roman"/>
          <w:sz w:val="24"/>
        </w:rPr>
        <w:t>metadata</w:t>
      </w:r>
      <w:r w:rsidR="002114A7" w:rsidRPr="00E15C20">
        <w:rPr>
          <w:rFonts w:ascii="Times New Roman" w:hAnsi="Times New Roman" w:cs="Times New Roman"/>
          <w:sz w:val="24"/>
        </w:rPr>
        <w:t>,</w:t>
      </w:r>
      <w:r w:rsidR="00C46432" w:rsidRPr="00E15C20">
        <w:rPr>
          <w:rFonts w:ascii="Times New Roman" w:hAnsi="Times New Roman" w:cs="Times New Roman"/>
          <w:sz w:val="24"/>
        </w:rPr>
        <w:t xml:space="preserve"> </w:t>
      </w:r>
      <w:r w:rsidRPr="00E15C20">
        <w:rPr>
          <w:rFonts w:ascii="Times New Roman" w:hAnsi="Times New Roman" w:cs="Times New Roman"/>
          <w:sz w:val="24"/>
        </w:rPr>
        <w:t xml:space="preserve">as it </w:t>
      </w:r>
      <w:r w:rsidR="002114A7" w:rsidRPr="00E15C20">
        <w:rPr>
          <w:rFonts w:ascii="Times New Roman" w:hAnsi="Times New Roman" w:cs="Times New Roman"/>
          <w:sz w:val="24"/>
        </w:rPr>
        <w:t>exists</w:t>
      </w:r>
      <w:r w:rsidRPr="00E15C20">
        <w:rPr>
          <w:rFonts w:ascii="Times New Roman" w:hAnsi="Times New Roman" w:cs="Times New Roman"/>
          <w:sz w:val="24"/>
        </w:rPr>
        <w:t xml:space="preserve"> within the </w:t>
      </w:r>
      <w:r w:rsidR="00CE101E" w:rsidRPr="00620A54">
        <w:rPr>
          <w:rFonts w:ascii="Times New Roman" w:hAnsi="Times New Roman" w:cs="Times New Roman"/>
          <w:sz w:val="24"/>
        </w:rPr>
        <w:t>GEO</w:t>
      </w:r>
      <w:r w:rsidRPr="00E15C20">
        <w:rPr>
          <w:rFonts w:ascii="Times New Roman" w:hAnsi="Times New Roman" w:cs="Times New Roman"/>
          <w:sz w:val="24"/>
        </w:rPr>
        <w:t>.</w:t>
      </w:r>
    </w:p>
    <w:p w14:paraId="698F16AA" w14:textId="391B039D" w:rsidR="00A42DB3" w:rsidRPr="00E15C20" w:rsidRDefault="00BC3CB2" w:rsidP="00E20BEF">
      <w:pPr>
        <w:pStyle w:val="ListParagraph"/>
        <w:numPr>
          <w:ilvl w:val="0"/>
          <w:numId w:val="6"/>
        </w:numPr>
        <w:spacing w:before="0" w:after="0"/>
        <w:contextualSpacing/>
        <w:rPr>
          <w:rFonts w:ascii="Times New Roman" w:hAnsi="Times New Roman" w:cs="Times New Roman"/>
          <w:sz w:val="24"/>
        </w:rPr>
      </w:pPr>
      <w:r w:rsidRPr="00E15C20">
        <w:rPr>
          <w:rFonts w:ascii="Times New Roman" w:hAnsi="Times New Roman" w:cs="Times New Roman"/>
          <w:sz w:val="24"/>
        </w:rPr>
        <w:t xml:space="preserve">Simplify </w:t>
      </w:r>
      <w:r w:rsidR="00A42DB3" w:rsidRPr="00E15C20">
        <w:rPr>
          <w:rFonts w:ascii="Times New Roman" w:hAnsi="Times New Roman" w:cs="Times New Roman"/>
          <w:sz w:val="24"/>
        </w:rPr>
        <w:t xml:space="preserve">the </w:t>
      </w:r>
      <w:r w:rsidR="005E6BB9" w:rsidRPr="005E6BB9">
        <w:rPr>
          <w:rFonts w:ascii="Times New Roman" w:hAnsi="Times New Roman" w:cs="Times New Roman"/>
          <w:sz w:val="24"/>
        </w:rPr>
        <w:t>International Organization for Standardization</w:t>
      </w:r>
      <w:r w:rsidR="00992835" w:rsidRPr="00E15C20">
        <w:rPr>
          <w:rFonts w:ascii="Times New Roman" w:hAnsi="Times New Roman" w:cs="Times New Roman"/>
          <w:sz w:val="24"/>
        </w:rPr>
        <w:t xml:space="preserve"> </w:t>
      </w:r>
      <w:r w:rsidR="005E6BB9">
        <w:rPr>
          <w:rFonts w:ascii="Times New Roman" w:hAnsi="Times New Roman" w:cs="Times New Roman"/>
          <w:sz w:val="24"/>
        </w:rPr>
        <w:t>(</w:t>
      </w:r>
      <w:r w:rsidR="00992835" w:rsidRPr="00620A54">
        <w:rPr>
          <w:rFonts w:ascii="Times New Roman" w:hAnsi="Times New Roman" w:cs="Times New Roman"/>
          <w:sz w:val="24"/>
        </w:rPr>
        <w:t>ISO</w:t>
      </w:r>
      <w:r w:rsidR="005E6BB9">
        <w:rPr>
          <w:rFonts w:ascii="Times New Roman" w:hAnsi="Times New Roman" w:cs="Times New Roman"/>
          <w:sz w:val="24"/>
        </w:rPr>
        <w:t>)</w:t>
      </w:r>
      <w:r w:rsidR="00992835" w:rsidRPr="00E15C20">
        <w:rPr>
          <w:rFonts w:ascii="Times New Roman" w:hAnsi="Times New Roman" w:cs="Times New Roman"/>
          <w:sz w:val="24"/>
        </w:rPr>
        <w:t xml:space="preserve"> </w:t>
      </w:r>
      <w:r w:rsidR="00A42DB3" w:rsidRPr="00E15C20">
        <w:rPr>
          <w:rFonts w:ascii="Times New Roman" w:hAnsi="Times New Roman" w:cs="Times New Roman"/>
          <w:sz w:val="24"/>
        </w:rPr>
        <w:t xml:space="preserve">metadata standard by providing specific guidance as to which elements are relevant to Census Bureau </w:t>
      </w:r>
      <w:r w:rsidR="00C0104D" w:rsidRPr="00E15C20">
        <w:rPr>
          <w:rFonts w:ascii="Times New Roman" w:hAnsi="Times New Roman" w:cs="Times New Roman"/>
          <w:sz w:val="24"/>
        </w:rPr>
        <w:t xml:space="preserve">geospatial </w:t>
      </w:r>
      <w:r w:rsidR="00A42DB3" w:rsidRPr="00E15C20">
        <w:rPr>
          <w:rFonts w:ascii="Times New Roman" w:hAnsi="Times New Roman" w:cs="Times New Roman"/>
          <w:sz w:val="24"/>
        </w:rPr>
        <w:t>products.</w:t>
      </w:r>
    </w:p>
    <w:p w14:paraId="18AD1899" w14:textId="15B0C57C" w:rsidR="00A42DB3" w:rsidRPr="00E15C20" w:rsidRDefault="00BC3CB2" w:rsidP="00E20BEF">
      <w:pPr>
        <w:pStyle w:val="ListParagraph"/>
        <w:numPr>
          <w:ilvl w:val="0"/>
          <w:numId w:val="6"/>
        </w:numPr>
        <w:spacing w:before="0" w:after="0"/>
        <w:contextualSpacing/>
        <w:rPr>
          <w:rFonts w:ascii="Times New Roman" w:hAnsi="Times New Roman" w:cs="Times New Roman"/>
          <w:sz w:val="24"/>
        </w:rPr>
      </w:pPr>
      <w:r w:rsidRPr="00E15C20">
        <w:rPr>
          <w:rFonts w:ascii="Times New Roman" w:hAnsi="Times New Roman" w:cs="Times New Roman"/>
          <w:sz w:val="24"/>
        </w:rPr>
        <w:t xml:space="preserve">Strengthen </w:t>
      </w:r>
      <w:r w:rsidR="00A42DB3" w:rsidRPr="00E15C20">
        <w:rPr>
          <w:rFonts w:ascii="Times New Roman" w:hAnsi="Times New Roman" w:cs="Times New Roman"/>
          <w:sz w:val="24"/>
        </w:rPr>
        <w:t xml:space="preserve">the requirement for relevant </w:t>
      </w:r>
      <w:r w:rsidR="00ED00E6" w:rsidRPr="00E15C20">
        <w:rPr>
          <w:rFonts w:ascii="Times New Roman" w:hAnsi="Times New Roman" w:cs="Times New Roman"/>
          <w:sz w:val="24"/>
        </w:rPr>
        <w:t xml:space="preserve">optional </w:t>
      </w:r>
      <w:r w:rsidRPr="00620A54">
        <w:rPr>
          <w:rFonts w:ascii="Times New Roman" w:hAnsi="Times New Roman" w:cs="Times New Roman"/>
          <w:sz w:val="24"/>
        </w:rPr>
        <w:t>ISO</w:t>
      </w:r>
      <w:r w:rsidRPr="00E15C20">
        <w:rPr>
          <w:rFonts w:ascii="Times New Roman" w:hAnsi="Times New Roman" w:cs="Times New Roman"/>
          <w:sz w:val="24"/>
        </w:rPr>
        <w:t xml:space="preserve"> </w:t>
      </w:r>
      <w:r w:rsidR="00A42DB3" w:rsidRPr="00E15C20">
        <w:rPr>
          <w:rFonts w:ascii="Times New Roman" w:hAnsi="Times New Roman" w:cs="Times New Roman"/>
          <w:sz w:val="24"/>
        </w:rPr>
        <w:t>metadata elements in order to make the metadata more meaningful and useful to the Census Bureau and its customers.</w:t>
      </w:r>
    </w:p>
    <w:p w14:paraId="6EED46FA" w14:textId="15AB3522" w:rsidR="00060CFE" w:rsidRPr="00E15C20" w:rsidRDefault="00060CFE" w:rsidP="00E20BEF">
      <w:pPr>
        <w:pStyle w:val="ListParagraph"/>
        <w:numPr>
          <w:ilvl w:val="0"/>
          <w:numId w:val="6"/>
        </w:numPr>
        <w:spacing w:before="0" w:after="0"/>
        <w:contextualSpacing/>
        <w:rPr>
          <w:rFonts w:ascii="Times New Roman" w:hAnsi="Times New Roman" w:cs="Times New Roman"/>
          <w:sz w:val="24"/>
        </w:rPr>
      </w:pPr>
      <w:r w:rsidRPr="00E15C20">
        <w:rPr>
          <w:rFonts w:ascii="Times New Roman" w:hAnsi="Times New Roman" w:cs="Times New Roman"/>
          <w:sz w:val="24"/>
        </w:rPr>
        <w:t>Provide for a metadata structure that will enable users to obtain consistent information about the availability and fitness of use of Census Bureau geospatial products.</w:t>
      </w:r>
    </w:p>
    <w:p w14:paraId="61E07A6B" w14:textId="385F7C5D" w:rsidR="009A3FEB" w:rsidRPr="00A11628" w:rsidRDefault="00BD058A">
      <w:pPr>
        <w:pStyle w:val="Heading2"/>
      </w:pPr>
      <w:bookmarkStart w:id="10" w:name="_Toc511306925"/>
      <w:r w:rsidRPr="00A11628">
        <w:t>1.</w:t>
      </w:r>
      <w:r w:rsidR="00E0795E" w:rsidRPr="00A11628">
        <w:t>5</w:t>
      </w:r>
      <w:r w:rsidR="00B73887" w:rsidRPr="00A11628">
        <w:t>.</w:t>
      </w:r>
      <w:r w:rsidRPr="00A11628">
        <w:tab/>
      </w:r>
      <w:r w:rsidR="009A3FEB" w:rsidRPr="00A11628">
        <w:t>Intended Audience</w:t>
      </w:r>
      <w:bookmarkEnd w:id="10"/>
    </w:p>
    <w:p w14:paraId="7BC5541A" w14:textId="074DDAC9" w:rsidR="00BE0070" w:rsidRPr="00FC55CC" w:rsidRDefault="00BE0070" w:rsidP="00FC55CC">
      <w:pPr>
        <w:spacing w:before="0" w:after="0"/>
        <w:contextualSpacing/>
        <w:rPr>
          <w:rFonts w:ascii="Times New Roman" w:hAnsi="Times New Roman" w:cs="Times New Roman"/>
          <w:sz w:val="24"/>
        </w:rPr>
      </w:pPr>
      <w:r w:rsidRPr="00FC55CC">
        <w:rPr>
          <w:rFonts w:ascii="Times New Roman" w:hAnsi="Times New Roman" w:cs="Times New Roman"/>
          <w:sz w:val="24"/>
        </w:rPr>
        <w:t xml:space="preserve">The intended audience for this document is </w:t>
      </w:r>
      <w:r w:rsidR="00B65131" w:rsidRPr="00FC55CC">
        <w:rPr>
          <w:rFonts w:ascii="Times New Roman" w:hAnsi="Times New Roman" w:cs="Times New Roman"/>
          <w:sz w:val="24"/>
        </w:rPr>
        <w:t xml:space="preserve">ANY staff responsible for collecting, storing, formatting, editing, or delivering </w:t>
      </w:r>
      <w:r w:rsidR="00B633A2" w:rsidRPr="00FC55CC">
        <w:rPr>
          <w:rFonts w:ascii="Times New Roman" w:hAnsi="Times New Roman" w:cs="Times New Roman"/>
          <w:sz w:val="24"/>
        </w:rPr>
        <w:t>geospatial product</w:t>
      </w:r>
      <w:r w:rsidR="000B34CD">
        <w:rPr>
          <w:rFonts w:ascii="Times New Roman" w:hAnsi="Times New Roman" w:cs="Times New Roman"/>
          <w:sz w:val="24"/>
        </w:rPr>
        <w:t xml:space="preserve"> and service</w:t>
      </w:r>
      <w:r w:rsidR="00B65131" w:rsidRPr="00FC55CC">
        <w:rPr>
          <w:rFonts w:ascii="Times New Roman" w:hAnsi="Times New Roman" w:cs="Times New Roman"/>
          <w:sz w:val="24"/>
        </w:rPr>
        <w:t xml:space="preserve"> metadata</w:t>
      </w:r>
      <w:r w:rsidRPr="00FC55CC">
        <w:rPr>
          <w:rFonts w:ascii="Times New Roman" w:hAnsi="Times New Roman" w:cs="Times New Roman"/>
          <w:sz w:val="24"/>
        </w:rPr>
        <w:t>.</w:t>
      </w:r>
    </w:p>
    <w:p w14:paraId="5C38659A" w14:textId="1E78F517" w:rsidR="00A32C19" w:rsidRPr="00A11628" w:rsidRDefault="00BD058A">
      <w:pPr>
        <w:pStyle w:val="Heading2"/>
      </w:pPr>
      <w:bookmarkStart w:id="11" w:name="_Toc511306926"/>
      <w:r w:rsidRPr="00A11628">
        <w:t>1.</w:t>
      </w:r>
      <w:r w:rsidR="00E0795E" w:rsidRPr="00A11628">
        <w:t>6</w:t>
      </w:r>
      <w:r w:rsidR="00B73887" w:rsidRPr="00A11628">
        <w:t>.</w:t>
      </w:r>
      <w:r w:rsidRPr="00A11628">
        <w:tab/>
      </w:r>
      <w:r w:rsidR="009A3FEB" w:rsidRPr="00A11628">
        <w:t>Participants</w:t>
      </w:r>
      <w:bookmarkEnd w:id="11"/>
      <w:r w:rsidR="009A3FEB" w:rsidRPr="00A11628">
        <w:t xml:space="preserve"> </w:t>
      </w:r>
    </w:p>
    <w:p w14:paraId="7A9E9E08" w14:textId="4B0305F1" w:rsidR="00277002" w:rsidRPr="00FC55CC" w:rsidRDefault="00277002" w:rsidP="00FC55CC">
      <w:pPr>
        <w:keepNext/>
        <w:spacing w:before="0" w:after="0"/>
        <w:contextualSpacing/>
        <w:rPr>
          <w:rFonts w:ascii="Times New Roman" w:hAnsi="Times New Roman" w:cs="Times New Roman"/>
          <w:sz w:val="24"/>
          <w:u w:val="single"/>
        </w:rPr>
      </w:pPr>
      <w:bookmarkStart w:id="12" w:name="_Toc406417054"/>
      <w:r w:rsidRPr="00FC55CC">
        <w:rPr>
          <w:rFonts w:ascii="Times New Roman" w:hAnsi="Times New Roman" w:cs="Times New Roman"/>
          <w:sz w:val="24"/>
          <w:u w:val="single"/>
        </w:rPr>
        <w:t xml:space="preserve">Table </w:t>
      </w:r>
      <w:r w:rsidR="00EB166C" w:rsidRPr="00FC55CC">
        <w:rPr>
          <w:rFonts w:ascii="Times New Roman" w:hAnsi="Times New Roman" w:cs="Times New Roman"/>
          <w:sz w:val="24"/>
          <w:u w:val="single"/>
        </w:rPr>
        <w:fldChar w:fldCharType="begin"/>
      </w:r>
      <w:r w:rsidR="00EB166C" w:rsidRPr="00FC55CC">
        <w:rPr>
          <w:rFonts w:ascii="Times New Roman" w:hAnsi="Times New Roman" w:cs="Times New Roman"/>
          <w:sz w:val="24"/>
          <w:u w:val="single"/>
        </w:rPr>
        <w:instrText xml:space="preserve"> SEQ Table \* ARABIC </w:instrText>
      </w:r>
      <w:r w:rsidR="00EB166C" w:rsidRPr="00FC55CC">
        <w:rPr>
          <w:rFonts w:ascii="Times New Roman" w:hAnsi="Times New Roman" w:cs="Times New Roman"/>
          <w:sz w:val="24"/>
          <w:u w:val="single"/>
        </w:rPr>
        <w:fldChar w:fldCharType="separate"/>
      </w:r>
      <w:r w:rsidR="008A5FF8">
        <w:rPr>
          <w:rFonts w:ascii="Times New Roman" w:hAnsi="Times New Roman" w:cs="Times New Roman"/>
          <w:noProof/>
          <w:sz w:val="24"/>
          <w:u w:val="single"/>
        </w:rPr>
        <w:t>1</w:t>
      </w:r>
      <w:r w:rsidR="00EB166C" w:rsidRPr="00FC55CC">
        <w:rPr>
          <w:rFonts w:ascii="Times New Roman" w:hAnsi="Times New Roman" w:cs="Times New Roman"/>
          <w:noProof/>
          <w:sz w:val="24"/>
          <w:u w:val="single"/>
        </w:rPr>
        <w:fldChar w:fldCharType="end"/>
      </w:r>
      <w:r w:rsidRPr="00FC55CC">
        <w:rPr>
          <w:rFonts w:ascii="Times New Roman" w:hAnsi="Times New Roman" w:cs="Times New Roman"/>
          <w:sz w:val="24"/>
          <w:u w:val="single"/>
        </w:rPr>
        <w:t>: Sec 1.6 - Participants, Roles, and Responsibilities</w:t>
      </w:r>
      <w:bookmarkEnd w:id="12"/>
    </w:p>
    <w:p w14:paraId="322197FC" w14:textId="77777777" w:rsidR="00E1631A" w:rsidRPr="00FC55CC" w:rsidRDefault="00E1631A" w:rsidP="00FC55CC">
      <w:pPr>
        <w:spacing w:before="0" w:after="0"/>
        <w:contextualSpacing/>
        <w:rPr>
          <w:rFonts w:ascii="Times New Roman" w:hAnsi="Times New Roman" w:cs="Times New Roman"/>
          <w:sz w:val="24"/>
        </w:rPr>
      </w:pPr>
      <w:r w:rsidRPr="00FC55CC">
        <w:rPr>
          <w:rFonts w:ascii="Times New Roman" w:hAnsi="Times New Roman" w:cs="Times New Roman"/>
          <w:sz w:val="24"/>
        </w:rPr>
        <w:t>The following staff contributed to the development of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98"/>
        <w:gridCol w:w="1350"/>
        <w:gridCol w:w="1710"/>
        <w:gridCol w:w="4230"/>
      </w:tblGrid>
      <w:tr w:rsidR="00A73023" w:rsidRPr="00FC55CC" w14:paraId="61F15854" w14:textId="77777777" w:rsidTr="008158E7">
        <w:trPr>
          <w:trHeight w:val="432"/>
        </w:trPr>
        <w:tc>
          <w:tcPr>
            <w:tcW w:w="1998" w:type="dxa"/>
            <w:shd w:val="clear" w:color="auto" w:fill="000000" w:themeFill="text1"/>
            <w:vAlign w:val="center"/>
          </w:tcPr>
          <w:p w14:paraId="4DD07AC8" w14:textId="77777777" w:rsidR="00A73023" w:rsidRPr="00FC55CC" w:rsidRDefault="00A73023" w:rsidP="00FC55CC">
            <w:pPr>
              <w:spacing w:before="0" w:after="0"/>
              <w:contextualSpacing/>
              <w:jc w:val="center"/>
              <w:rPr>
                <w:rFonts w:ascii="Times New Roman" w:hAnsi="Times New Roman" w:cs="Times New Roman"/>
                <w:b/>
                <w:bCs/>
                <w:color w:val="FFFFFF" w:themeColor="background1"/>
                <w:sz w:val="24"/>
              </w:rPr>
            </w:pPr>
            <w:r w:rsidRPr="00FC55CC">
              <w:rPr>
                <w:rFonts w:ascii="Times New Roman" w:hAnsi="Times New Roman" w:cs="Times New Roman"/>
                <w:b/>
                <w:bCs/>
                <w:color w:val="FFFFFF" w:themeColor="background1"/>
                <w:sz w:val="24"/>
              </w:rPr>
              <w:t>Name</w:t>
            </w:r>
          </w:p>
        </w:tc>
        <w:tc>
          <w:tcPr>
            <w:tcW w:w="1350" w:type="dxa"/>
            <w:shd w:val="clear" w:color="auto" w:fill="000000" w:themeFill="text1"/>
            <w:vAlign w:val="center"/>
          </w:tcPr>
          <w:p w14:paraId="52033B7F" w14:textId="77777777" w:rsidR="00A73023" w:rsidRPr="00FC55CC" w:rsidRDefault="00A73023" w:rsidP="00FC55CC">
            <w:pPr>
              <w:spacing w:before="0" w:after="0"/>
              <w:contextualSpacing/>
              <w:jc w:val="center"/>
              <w:rPr>
                <w:rFonts w:ascii="Times New Roman" w:hAnsi="Times New Roman" w:cs="Times New Roman"/>
                <w:b/>
                <w:bCs/>
                <w:color w:val="FFFFFF" w:themeColor="background1"/>
                <w:sz w:val="24"/>
              </w:rPr>
            </w:pPr>
            <w:r w:rsidRPr="00FC55CC">
              <w:rPr>
                <w:rFonts w:ascii="Times New Roman" w:hAnsi="Times New Roman" w:cs="Times New Roman"/>
                <w:b/>
                <w:bCs/>
                <w:color w:val="FFFFFF" w:themeColor="background1"/>
                <w:sz w:val="24"/>
              </w:rPr>
              <w:t>Org.</w:t>
            </w:r>
          </w:p>
        </w:tc>
        <w:tc>
          <w:tcPr>
            <w:tcW w:w="1710" w:type="dxa"/>
            <w:shd w:val="clear" w:color="auto" w:fill="000000" w:themeFill="text1"/>
            <w:vAlign w:val="center"/>
          </w:tcPr>
          <w:p w14:paraId="610E661B" w14:textId="77777777" w:rsidR="00A73023" w:rsidRPr="00FC55CC" w:rsidRDefault="00A73023" w:rsidP="00FC55CC">
            <w:pPr>
              <w:spacing w:before="0" w:after="0"/>
              <w:contextualSpacing/>
              <w:jc w:val="center"/>
              <w:rPr>
                <w:rFonts w:ascii="Times New Roman" w:hAnsi="Times New Roman" w:cs="Times New Roman"/>
                <w:b/>
                <w:bCs/>
                <w:color w:val="FFFFFF" w:themeColor="background1"/>
                <w:sz w:val="24"/>
              </w:rPr>
            </w:pPr>
            <w:r w:rsidRPr="00FC55CC">
              <w:rPr>
                <w:rFonts w:ascii="Times New Roman" w:hAnsi="Times New Roman" w:cs="Times New Roman"/>
                <w:b/>
                <w:bCs/>
                <w:color w:val="FFFFFF" w:themeColor="background1"/>
                <w:sz w:val="24"/>
              </w:rPr>
              <w:t>Phone</w:t>
            </w:r>
          </w:p>
        </w:tc>
        <w:tc>
          <w:tcPr>
            <w:tcW w:w="4230" w:type="dxa"/>
            <w:shd w:val="clear" w:color="auto" w:fill="000000" w:themeFill="text1"/>
            <w:vAlign w:val="center"/>
          </w:tcPr>
          <w:p w14:paraId="006FF407" w14:textId="77777777" w:rsidR="00A73023" w:rsidRPr="00FC55CC" w:rsidRDefault="00A73023" w:rsidP="00FC55CC">
            <w:pPr>
              <w:spacing w:before="0" w:after="0"/>
              <w:contextualSpacing/>
              <w:jc w:val="center"/>
              <w:rPr>
                <w:rFonts w:ascii="Times New Roman" w:hAnsi="Times New Roman" w:cs="Times New Roman"/>
                <w:b/>
                <w:bCs/>
                <w:color w:val="FFFFFF" w:themeColor="background1"/>
                <w:sz w:val="24"/>
              </w:rPr>
            </w:pPr>
            <w:r w:rsidRPr="00FC55CC">
              <w:rPr>
                <w:rFonts w:ascii="Times New Roman" w:hAnsi="Times New Roman" w:cs="Times New Roman"/>
                <w:b/>
                <w:bCs/>
                <w:color w:val="FFFFFF" w:themeColor="background1"/>
                <w:sz w:val="24"/>
              </w:rPr>
              <w:t>Role</w:t>
            </w:r>
          </w:p>
        </w:tc>
      </w:tr>
      <w:tr w:rsidR="006943D5" w:rsidRPr="00FC55CC" w14:paraId="6D6CDB8C" w14:textId="77777777" w:rsidTr="008158E7">
        <w:trPr>
          <w:trHeight w:val="288"/>
        </w:trPr>
        <w:tc>
          <w:tcPr>
            <w:tcW w:w="1998" w:type="dxa"/>
          </w:tcPr>
          <w:p w14:paraId="02D679AB" w14:textId="77777777" w:rsidR="006943D5" w:rsidRPr="00FC55CC" w:rsidRDefault="006943D5" w:rsidP="00FC55CC">
            <w:pPr>
              <w:spacing w:before="0" w:after="0"/>
              <w:contextualSpacing/>
              <w:rPr>
                <w:rFonts w:ascii="Times New Roman" w:hAnsi="Times New Roman" w:cs="Times New Roman"/>
                <w:sz w:val="24"/>
              </w:rPr>
            </w:pPr>
            <w:r w:rsidRPr="00FC55CC">
              <w:rPr>
                <w:rFonts w:ascii="Times New Roman" w:hAnsi="Times New Roman" w:cs="Times New Roman"/>
                <w:sz w:val="24"/>
              </w:rPr>
              <w:t>Malkus</w:t>
            </w:r>
            <w:r w:rsidR="00E133B5" w:rsidRPr="00FC55CC">
              <w:rPr>
                <w:rFonts w:ascii="Times New Roman" w:hAnsi="Times New Roman" w:cs="Times New Roman"/>
                <w:sz w:val="24"/>
              </w:rPr>
              <w:t>, Fred</w:t>
            </w:r>
          </w:p>
        </w:tc>
        <w:tc>
          <w:tcPr>
            <w:tcW w:w="1350" w:type="dxa"/>
          </w:tcPr>
          <w:p w14:paraId="79064A51" w14:textId="77777777" w:rsidR="006943D5" w:rsidRPr="00FC55CC" w:rsidRDefault="006943D5" w:rsidP="00FC55CC">
            <w:pPr>
              <w:spacing w:before="0" w:after="0"/>
              <w:contextualSpacing/>
              <w:jc w:val="center"/>
              <w:rPr>
                <w:rFonts w:ascii="Times New Roman" w:hAnsi="Times New Roman" w:cs="Times New Roman"/>
                <w:sz w:val="24"/>
              </w:rPr>
            </w:pPr>
            <w:r w:rsidRPr="00620A54">
              <w:rPr>
                <w:rFonts w:ascii="Times New Roman" w:hAnsi="Times New Roman" w:cs="Times New Roman"/>
                <w:sz w:val="24"/>
              </w:rPr>
              <w:t>GEO</w:t>
            </w:r>
            <w:r w:rsidRPr="00FC55CC">
              <w:rPr>
                <w:rFonts w:ascii="Times New Roman" w:hAnsi="Times New Roman" w:cs="Times New Roman"/>
                <w:sz w:val="24"/>
              </w:rPr>
              <w:t xml:space="preserve"> /</w:t>
            </w:r>
            <w:r w:rsidR="002B66D8" w:rsidRPr="00FC55CC">
              <w:rPr>
                <w:rFonts w:ascii="Times New Roman" w:hAnsi="Times New Roman" w:cs="Times New Roman"/>
                <w:sz w:val="24"/>
              </w:rPr>
              <w:t xml:space="preserve"> </w:t>
            </w:r>
            <w:r w:rsidR="002B66D8" w:rsidRPr="00620A54">
              <w:rPr>
                <w:rFonts w:ascii="Times New Roman" w:hAnsi="Times New Roman" w:cs="Times New Roman"/>
                <w:sz w:val="24"/>
              </w:rPr>
              <w:t>GSCQB</w:t>
            </w:r>
          </w:p>
        </w:tc>
        <w:tc>
          <w:tcPr>
            <w:tcW w:w="1710" w:type="dxa"/>
          </w:tcPr>
          <w:p w14:paraId="015E0449" w14:textId="77777777" w:rsidR="006943D5" w:rsidRPr="00FC55CC" w:rsidRDefault="006943D5" w:rsidP="00FC55CC">
            <w:pPr>
              <w:spacing w:before="0" w:after="0"/>
              <w:contextualSpacing/>
              <w:jc w:val="center"/>
              <w:rPr>
                <w:rFonts w:ascii="Times New Roman" w:hAnsi="Times New Roman" w:cs="Times New Roman"/>
                <w:sz w:val="24"/>
              </w:rPr>
            </w:pPr>
            <w:r w:rsidRPr="00FC55CC">
              <w:rPr>
                <w:rFonts w:ascii="Times New Roman" w:hAnsi="Times New Roman" w:cs="Times New Roman"/>
                <w:sz w:val="24"/>
              </w:rPr>
              <w:t>301-763-9102</w:t>
            </w:r>
          </w:p>
        </w:tc>
        <w:tc>
          <w:tcPr>
            <w:tcW w:w="4230" w:type="dxa"/>
          </w:tcPr>
          <w:p w14:paraId="0ED71C7F" w14:textId="77777777" w:rsidR="006943D5" w:rsidRPr="00FC55CC" w:rsidRDefault="00117CF6" w:rsidP="00FC55CC">
            <w:pPr>
              <w:spacing w:before="0" w:after="0"/>
              <w:contextualSpacing/>
              <w:jc w:val="center"/>
              <w:rPr>
                <w:rFonts w:ascii="Times New Roman" w:hAnsi="Times New Roman" w:cs="Times New Roman"/>
                <w:sz w:val="24"/>
              </w:rPr>
            </w:pPr>
            <w:r w:rsidRPr="00FC55CC">
              <w:rPr>
                <w:rFonts w:ascii="Times New Roman" w:hAnsi="Times New Roman" w:cs="Times New Roman"/>
                <w:sz w:val="24"/>
              </w:rPr>
              <w:t xml:space="preserve">Product </w:t>
            </w:r>
            <w:r w:rsidR="006943D5" w:rsidRPr="00FC55CC">
              <w:rPr>
                <w:rFonts w:ascii="Times New Roman" w:hAnsi="Times New Roman" w:cs="Times New Roman"/>
                <w:sz w:val="24"/>
              </w:rPr>
              <w:t xml:space="preserve">Metadata </w:t>
            </w:r>
            <w:r w:rsidRPr="00FC55CC">
              <w:rPr>
                <w:rFonts w:ascii="Times New Roman" w:hAnsi="Times New Roman" w:cs="Times New Roman"/>
                <w:sz w:val="24"/>
              </w:rPr>
              <w:t xml:space="preserve">Subject Matter </w:t>
            </w:r>
            <w:r w:rsidR="006943D5" w:rsidRPr="00FC55CC">
              <w:rPr>
                <w:rFonts w:ascii="Times New Roman" w:hAnsi="Times New Roman" w:cs="Times New Roman"/>
                <w:sz w:val="24"/>
              </w:rPr>
              <w:t xml:space="preserve">Expert </w:t>
            </w:r>
            <w:r w:rsidRPr="00FC55CC">
              <w:rPr>
                <w:rFonts w:ascii="Times New Roman" w:hAnsi="Times New Roman" w:cs="Times New Roman"/>
                <w:sz w:val="24"/>
              </w:rPr>
              <w:t>(</w:t>
            </w:r>
            <w:r w:rsidRPr="00620A54">
              <w:rPr>
                <w:rFonts w:ascii="Times New Roman" w:hAnsi="Times New Roman" w:cs="Times New Roman"/>
                <w:sz w:val="24"/>
              </w:rPr>
              <w:t>SME</w:t>
            </w:r>
            <w:r w:rsidRPr="00FC55CC">
              <w:rPr>
                <w:rFonts w:ascii="Times New Roman" w:hAnsi="Times New Roman" w:cs="Times New Roman"/>
                <w:sz w:val="24"/>
              </w:rPr>
              <w:t xml:space="preserve">) </w:t>
            </w:r>
            <w:r w:rsidR="006943D5" w:rsidRPr="00FC55CC">
              <w:rPr>
                <w:rFonts w:ascii="Times New Roman" w:hAnsi="Times New Roman" w:cs="Times New Roman"/>
                <w:sz w:val="24"/>
              </w:rPr>
              <w:t>/ Requirements Analyst</w:t>
            </w:r>
            <w:r w:rsidR="001D4E21" w:rsidRPr="00FC55CC">
              <w:rPr>
                <w:rFonts w:ascii="Times New Roman" w:hAnsi="Times New Roman" w:cs="Times New Roman"/>
                <w:sz w:val="24"/>
              </w:rPr>
              <w:t xml:space="preserve"> / Principle Editor</w:t>
            </w:r>
          </w:p>
        </w:tc>
      </w:tr>
      <w:tr w:rsidR="00A73023" w:rsidRPr="00FC55CC" w14:paraId="250F34DD" w14:textId="77777777" w:rsidTr="008158E7">
        <w:trPr>
          <w:trHeight w:val="288"/>
        </w:trPr>
        <w:tc>
          <w:tcPr>
            <w:tcW w:w="1998" w:type="dxa"/>
          </w:tcPr>
          <w:p w14:paraId="042F8409" w14:textId="6DD048E7" w:rsidR="00A73023" w:rsidRPr="00FC55CC" w:rsidRDefault="000E60B4" w:rsidP="00FC55CC">
            <w:pPr>
              <w:spacing w:before="0" w:after="0"/>
              <w:contextualSpacing/>
              <w:rPr>
                <w:rFonts w:ascii="Times New Roman" w:hAnsi="Times New Roman" w:cs="Times New Roman"/>
                <w:sz w:val="24"/>
              </w:rPr>
            </w:pPr>
            <w:r w:rsidRPr="00FC55CC">
              <w:rPr>
                <w:rFonts w:ascii="Times New Roman" w:hAnsi="Times New Roman" w:cs="Times New Roman"/>
                <w:sz w:val="24"/>
              </w:rPr>
              <w:t>McCready</w:t>
            </w:r>
            <w:r w:rsidR="00E133B5" w:rsidRPr="00FC55CC">
              <w:rPr>
                <w:rFonts w:ascii="Times New Roman" w:hAnsi="Times New Roman" w:cs="Times New Roman"/>
                <w:sz w:val="24"/>
              </w:rPr>
              <w:t xml:space="preserve">, </w:t>
            </w:r>
            <w:r w:rsidRPr="00FC55CC">
              <w:rPr>
                <w:rFonts w:ascii="Times New Roman" w:hAnsi="Times New Roman" w:cs="Times New Roman"/>
                <w:sz w:val="24"/>
              </w:rPr>
              <w:t>Matt</w:t>
            </w:r>
          </w:p>
        </w:tc>
        <w:tc>
          <w:tcPr>
            <w:tcW w:w="1350" w:type="dxa"/>
          </w:tcPr>
          <w:p w14:paraId="2DE8F402" w14:textId="77777777" w:rsidR="00A73023" w:rsidRPr="00FC55CC" w:rsidRDefault="00E133B5" w:rsidP="00FC55CC">
            <w:pPr>
              <w:spacing w:before="0" w:after="0"/>
              <w:contextualSpacing/>
              <w:jc w:val="center"/>
              <w:rPr>
                <w:rFonts w:ascii="Times New Roman" w:hAnsi="Times New Roman" w:cs="Times New Roman"/>
                <w:sz w:val="24"/>
              </w:rPr>
            </w:pPr>
            <w:r w:rsidRPr="00620A54">
              <w:rPr>
                <w:rFonts w:ascii="Times New Roman" w:hAnsi="Times New Roman" w:cs="Times New Roman"/>
                <w:sz w:val="24"/>
              </w:rPr>
              <w:t>GEO</w:t>
            </w:r>
            <w:r w:rsidRPr="00FC55CC">
              <w:rPr>
                <w:rFonts w:ascii="Times New Roman" w:hAnsi="Times New Roman" w:cs="Times New Roman"/>
                <w:sz w:val="24"/>
              </w:rPr>
              <w:t xml:space="preserve"> /</w:t>
            </w:r>
            <w:r w:rsidR="00E1631A" w:rsidRPr="00FC55CC">
              <w:rPr>
                <w:rFonts w:ascii="Times New Roman" w:hAnsi="Times New Roman" w:cs="Times New Roman"/>
                <w:sz w:val="24"/>
              </w:rPr>
              <w:t xml:space="preserve"> </w:t>
            </w:r>
            <w:r w:rsidR="00E1631A" w:rsidRPr="00620A54">
              <w:rPr>
                <w:rFonts w:ascii="Times New Roman" w:hAnsi="Times New Roman" w:cs="Times New Roman"/>
                <w:sz w:val="24"/>
              </w:rPr>
              <w:t>GSCQB</w:t>
            </w:r>
          </w:p>
        </w:tc>
        <w:tc>
          <w:tcPr>
            <w:tcW w:w="1710" w:type="dxa"/>
          </w:tcPr>
          <w:p w14:paraId="5CE5C70B" w14:textId="7802B62E" w:rsidR="00A73023" w:rsidRPr="00FC55CC" w:rsidRDefault="00E133B5" w:rsidP="00FC55CC">
            <w:pPr>
              <w:spacing w:before="0" w:after="0"/>
              <w:contextualSpacing/>
              <w:jc w:val="center"/>
              <w:rPr>
                <w:rFonts w:ascii="Times New Roman" w:hAnsi="Times New Roman" w:cs="Times New Roman"/>
                <w:sz w:val="24"/>
              </w:rPr>
            </w:pPr>
            <w:r w:rsidRPr="00FC55CC">
              <w:rPr>
                <w:rFonts w:ascii="Times New Roman" w:hAnsi="Times New Roman" w:cs="Times New Roman"/>
                <w:sz w:val="24"/>
              </w:rPr>
              <w:t>301</w:t>
            </w:r>
            <w:r w:rsidR="00F606D5" w:rsidRPr="00FC55CC">
              <w:rPr>
                <w:rFonts w:ascii="Times New Roman" w:hAnsi="Times New Roman" w:cs="Times New Roman"/>
                <w:sz w:val="24"/>
              </w:rPr>
              <w:t>-</w:t>
            </w:r>
            <w:r w:rsidRPr="00FC55CC">
              <w:rPr>
                <w:rFonts w:ascii="Times New Roman" w:hAnsi="Times New Roman" w:cs="Times New Roman"/>
                <w:sz w:val="24"/>
              </w:rPr>
              <w:t>763-9</w:t>
            </w:r>
            <w:r w:rsidR="00FA6B49" w:rsidRPr="00FC55CC">
              <w:rPr>
                <w:rFonts w:ascii="Times New Roman" w:hAnsi="Times New Roman" w:cs="Times New Roman"/>
                <w:sz w:val="24"/>
              </w:rPr>
              <w:t>101</w:t>
            </w:r>
          </w:p>
        </w:tc>
        <w:tc>
          <w:tcPr>
            <w:tcW w:w="4230" w:type="dxa"/>
          </w:tcPr>
          <w:p w14:paraId="7611D46C" w14:textId="7A5AC745" w:rsidR="00A73023" w:rsidRPr="00FC55CC" w:rsidRDefault="000E60B4" w:rsidP="00FC55CC">
            <w:pPr>
              <w:spacing w:before="0" w:after="0"/>
              <w:contextualSpacing/>
              <w:jc w:val="center"/>
              <w:rPr>
                <w:rFonts w:ascii="Times New Roman" w:hAnsi="Times New Roman" w:cs="Times New Roman"/>
                <w:sz w:val="24"/>
              </w:rPr>
            </w:pPr>
            <w:r w:rsidRPr="00FC55CC">
              <w:rPr>
                <w:rFonts w:ascii="Times New Roman" w:hAnsi="Times New Roman" w:cs="Times New Roman"/>
                <w:sz w:val="24"/>
              </w:rPr>
              <w:t xml:space="preserve">Product Metadata </w:t>
            </w:r>
            <w:r w:rsidRPr="00620A54">
              <w:rPr>
                <w:rFonts w:ascii="Times New Roman" w:hAnsi="Times New Roman" w:cs="Times New Roman"/>
                <w:sz w:val="24"/>
              </w:rPr>
              <w:t>SME</w:t>
            </w:r>
            <w:r w:rsidRPr="00FC55CC">
              <w:rPr>
                <w:rFonts w:ascii="Times New Roman" w:hAnsi="Times New Roman" w:cs="Times New Roman"/>
                <w:sz w:val="24"/>
              </w:rPr>
              <w:t xml:space="preserve"> / Requirements Analyst</w:t>
            </w:r>
          </w:p>
        </w:tc>
      </w:tr>
      <w:tr w:rsidR="00A73023" w:rsidRPr="00FC55CC" w14:paraId="292D79A7" w14:textId="77777777" w:rsidTr="008158E7">
        <w:trPr>
          <w:trHeight w:val="288"/>
        </w:trPr>
        <w:tc>
          <w:tcPr>
            <w:tcW w:w="1998" w:type="dxa"/>
          </w:tcPr>
          <w:p w14:paraId="536BBF0D" w14:textId="58FCFE9A" w:rsidR="00A73023" w:rsidRPr="00FC55CC" w:rsidRDefault="00A73023" w:rsidP="00FC55CC">
            <w:pPr>
              <w:spacing w:before="0" w:after="0"/>
              <w:contextualSpacing/>
              <w:rPr>
                <w:rFonts w:ascii="Times New Roman" w:hAnsi="Times New Roman" w:cs="Times New Roman"/>
                <w:sz w:val="24"/>
              </w:rPr>
            </w:pPr>
          </w:p>
        </w:tc>
        <w:tc>
          <w:tcPr>
            <w:tcW w:w="1350" w:type="dxa"/>
          </w:tcPr>
          <w:p w14:paraId="678D3B79" w14:textId="43455075" w:rsidR="00A73023" w:rsidRPr="00FC55CC" w:rsidRDefault="00A73023" w:rsidP="00FC55CC">
            <w:pPr>
              <w:spacing w:before="0" w:after="0"/>
              <w:contextualSpacing/>
              <w:jc w:val="center"/>
              <w:rPr>
                <w:rFonts w:ascii="Times New Roman" w:hAnsi="Times New Roman" w:cs="Times New Roman"/>
                <w:sz w:val="24"/>
              </w:rPr>
            </w:pPr>
          </w:p>
        </w:tc>
        <w:tc>
          <w:tcPr>
            <w:tcW w:w="1710" w:type="dxa"/>
          </w:tcPr>
          <w:p w14:paraId="302F846C" w14:textId="07B9B219" w:rsidR="00A73023" w:rsidRPr="00FC55CC" w:rsidRDefault="00A73023" w:rsidP="00FC55CC">
            <w:pPr>
              <w:spacing w:before="0" w:after="0"/>
              <w:contextualSpacing/>
              <w:jc w:val="center"/>
              <w:rPr>
                <w:rFonts w:ascii="Times New Roman" w:hAnsi="Times New Roman" w:cs="Times New Roman"/>
                <w:sz w:val="24"/>
              </w:rPr>
            </w:pPr>
          </w:p>
        </w:tc>
        <w:tc>
          <w:tcPr>
            <w:tcW w:w="4230" w:type="dxa"/>
          </w:tcPr>
          <w:p w14:paraId="29F7F98E" w14:textId="649598B6" w:rsidR="00A73023" w:rsidRPr="00FC55CC" w:rsidRDefault="00A73023" w:rsidP="00FC55CC">
            <w:pPr>
              <w:spacing w:before="0" w:after="0"/>
              <w:contextualSpacing/>
              <w:jc w:val="center"/>
              <w:rPr>
                <w:rFonts w:ascii="Times New Roman" w:hAnsi="Times New Roman" w:cs="Times New Roman"/>
                <w:sz w:val="24"/>
              </w:rPr>
            </w:pPr>
          </w:p>
        </w:tc>
      </w:tr>
      <w:tr w:rsidR="00A73023" w:rsidRPr="00FC55CC" w14:paraId="48B9E7D7" w14:textId="77777777" w:rsidTr="008158E7">
        <w:trPr>
          <w:trHeight w:val="288"/>
        </w:trPr>
        <w:tc>
          <w:tcPr>
            <w:tcW w:w="1998" w:type="dxa"/>
          </w:tcPr>
          <w:p w14:paraId="50A0D6EE" w14:textId="57A448A1" w:rsidR="00A73023" w:rsidRPr="00FC55CC" w:rsidRDefault="00A73023" w:rsidP="00FC55CC">
            <w:pPr>
              <w:spacing w:before="0" w:after="0"/>
              <w:contextualSpacing/>
              <w:rPr>
                <w:rFonts w:ascii="Times New Roman" w:hAnsi="Times New Roman" w:cs="Times New Roman"/>
                <w:sz w:val="24"/>
              </w:rPr>
            </w:pPr>
          </w:p>
        </w:tc>
        <w:tc>
          <w:tcPr>
            <w:tcW w:w="1350" w:type="dxa"/>
          </w:tcPr>
          <w:p w14:paraId="45624B71" w14:textId="07810E05" w:rsidR="00A73023" w:rsidRPr="00FC55CC" w:rsidRDefault="00A73023" w:rsidP="00FC55CC">
            <w:pPr>
              <w:spacing w:before="0" w:after="0"/>
              <w:contextualSpacing/>
              <w:jc w:val="center"/>
              <w:rPr>
                <w:rFonts w:ascii="Times New Roman" w:hAnsi="Times New Roman" w:cs="Times New Roman"/>
                <w:sz w:val="24"/>
              </w:rPr>
            </w:pPr>
          </w:p>
        </w:tc>
        <w:tc>
          <w:tcPr>
            <w:tcW w:w="1710" w:type="dxa"/>
          </w:tcPr>
          <w:p w14:paraId="66F505DD" w14:textId="27646428" w:rsidR="00A73023" w:rsidRPr="00FC55CC" w:rsidRDefault="00A73023" w:rsidP="00FC55CC">
            <w:pPr>
              <w:spacing w:before="0" w:after="0"/>
              <w:contextualSpacing/>
              <w:jc w:val="center"/>
              <w:rPr>
                <w:rFonts w:ascii="Times New Roman" w:hAnsi="Times New Roman" w:cs="Times New Roman"/>
                <w:sz w:val="24"/>
              </w:rPr>
            </w:pPr>
          </w:p>
        </w:tc>
        <w:tc>
          <w:tcPr>
            <w:tcW w:w="4230" w:type="dxa"/>
          </w:tcPr>
          <w:p w14:paraId="60EEEAFD" w14:textId="1285EE52" w:rsidR="00A73023" w:rsidRPr="00FC55CC" w:rsidRDefault="00A73023" w:rsidP="00FC55CC">
            <w:pPr>
              <w:spacing w:before="0" w:after="0"/>
              <w:contextualSpacing/>
              <w:jc w:val="center"/>
              <w:rPr>
                <w:rFonts w:ascii="Times New Roman" w:hAnsi="Times New Roman" w:cs="Times New Roman"/>
                <w:sz w:val="24"/>
              </w:rPr>
            </w:pPr>
          </w:p>
        </w:tc>
      </w:tr>
    </w:tbl>
    <w:p w14:paraId="1F000D95" w14:textId="71ED41F0" w:rsidR="002817A5" w:rsidRPr="00A11628" w:rsidRDefault="002817A5">
      <w:pPr>
        <w:pStyle w:val="Heading2"/>
      </w:pPr>
      <w:bookmarkStart w:id="13" w:name="_Toc511306927"/>
      <w:r w:rsidRPr="00A11628">
        <w:t>1.</w:t>
      </w:r>
      <w:r w:rsidR="00E0795E" w:rsidRPr="00A11628">
        <w:t>7</w:t>
      </w:r>
      <w:r w:rsidRPr="00A11628">
        <w:t>.</w:t>
      </w:r>
      <w:r w:rsidRPr="00A11628">
        <w:tab/>
        <w:t>Change Control Plan</w:t>
      </w:r>
      <w:bookmarkEnd w:id="13"/>
    </w:p>
    <w:p w14:paraId="6015C4E0" w14:textId="1568F251" w:rsidR="00EE458D" w:rsidRPr="00D17C20" w:rsidRDefault="00EE458D" w:rsidP="00FC55CC">
      <w:pPr>
        <w:spacing w:before="0" w:after="0"/>
        <w:contextualSpacing/>
        <w:rPr>
          <w:rFonts w:ascii="Times New Roman" w:hAnsi="Times New Roman" w:cs="Times New Roman"/>
          <w:sz w:val="24"/>
        </w:rPr>
      </w:pPr>
      <w:r w:rsidRPr="00A96F0A">
        <w:rPr>
          <w:rFonts w:ascii="Times New Roman" w:hAnsi="Times New Roman" w:cs="Times New Roman"/>
          <w:sz w:val="24"/>
        </w:rPr>
        <w:t xml:space="preserve">This document is a configuration </w:t>
      </w:r>
      <w:r w:rsidR="00C71C01" w:rsidRPr="00A96F0A">
        <w:rPr>
          <w:rFonts w:ascii="Times New Roman" w:hAnsi="Times New Roman" w:cs="Times New Roman"/>
          <w:sz w:val="24"/>
        </w:rPr>
        <w:t xml:space="preserve">item </w:t>
      </w:r>
      <w:r w:rsidRPr="00A96F0A">
        <w:rPr>
          <w:rFonts w:ascii="Times New Roman" w:hAnsi="Times New Roman" w:cs="Times New Roman"/>
          <w:sz w:val="24"/>
        </w:rPr>
        <w:t xml:space="preserve">and is subject to review by stakeholders in the </w:t>
      </w:r>
      <w:r w:rsidR="00F56640" w:rsidRPr="00A96F0A">
        <w:rPr>
          <w:rFonts w:ascii="Times New Roman" w:hAnsi="Times New Roman" w:cs="Times New Roman"/>
          <w:sz w:val="24"/>
        </w:rPr>
        <w:t>GEO</w:t>
      </w:r>
      <w:r w:rsidRPr="00A96F0A">
        <w:rPr>
          <w:rFonts w:ascii="Times New Roman" w:hAnsi="Times New Roman" w:cs="Times New Roman"/>
          <w:sz w:val="24"/>
        </w:rPr>
        <w:t xml:space="preserve">.  </w:t>
      </w:r>
      <w:r w:rsidR="00C0104D" w:rsidRPr="00A96F0A">
        <w:rPr>
          <w:rFonts w:ascii="Times New Roman" w:hAnsi="Times New Roman" w:cs="Times New Roman"/>
          <w:sz w:val="24"/>
        </w:rPr>
        <w:t xml:space="preserve">Authorized </w:t>
      </w:r>
      <w:r w:rsidRPr="00A96F0A">
        <w:rPr>
          <w:rFonts w:ascii="Times New Roman" w:hAnsi="Times New Roman" w:cs="Times New Roman"/>
          <w:sz w:val="24"/>
        </w:rPr>
        <w:t xml:space="preserve">stakeholders </w:t>
      </w:r>
      <w:r w:rsidR="00C0104D" w:rsidRPr="00A96F0A">
        <w:rPr>
          <w:rFonts w:ascii="Times New Roman" w:hAnsi="Times New Roman" w:cs="Times New Roman"/>
          <w:sz w:val="24"/>
        </w:rPr>
        <w:t xml:space="preserve">may update this document </w:t>
      </w:r>
      <w:r w:rsidRPr="00A96F0A">
        <w:rPr>
          <w:rFonts w:ascii="Times New Roman" w:hAnsi="Times New Roman" w:cs="Times New Roman"/>
          <w:sz w:val="24"/>
        </w:rPr>
        <w:t xml:space="preserve">in accordance with GEO policy for submitting controlled documents to </w:t>
      </w:r>
      <w:r w:rsidR="00F56640" w:rsidRPr="00A96F0A">
        <w:rPr>
          <w:rFonts w:ascii="Times New Roman" w:hAnsi="Times New Roman" w:cs="Times New Roman"/>
          <w:sz w:val="24"/>
        </w:rPr>
        <w:t>Configuration Management (</w:t>
      </w:r>
      <w:r w:rsidRPr="00A96F0A">
        <w:rPr>
          <w:rFonts w:ascii="Times New Roman" w:hAnsi="Times New Roman" w:cs="Times New Roman"/>
          <w:sz w:val="24"/>
        </w:rPr>
        <w:t>CM</w:t>
      </w:r>
      <w:r w:rsidR="00F56640" w:rsidRPr="00A96F0A">
        <w:rPr>
          <w:rFonts w:ascii="Times New Roman" w:hAnsi="Times New Roman" w:cs="Times New Roman"/>
          <w:sz w:val="24"/>
        </w:rPr>
        <w:t>)</w:t>
      </w:r>
      <w:r w:rsidRPr="00A96F0A">
        <w:rPr>
          <w:rFonts w:ascii="Times New Roman" w:hAnsi="Times New Roman" w:cs="Times New Roman"/>
          <w:sz w:val="24"/>
        </w:rPr>
        <w:t xml:space="preserve"> using procedures established by the GEO Configuration Manager and described in the Geography Division Configuration Management Plan</w:t>
      </w:r>
      <w:r w:rsidRPr="00194F71">
        <w:rPr>
          <w:rFonts w:ascii="Times New Roman" w:hAnsi="Times New Roman" w:cs="Times New Roman"/>
          <w:sz w:val="24"/>
        </w:rPr>
        <w:t xml:space="preserve"> and the Geography Division Program Management Plan</w:t>
      </w:r>
      <w:r w:rsidRPr="00C57393">
        <w:rPr>
          <w:rFonts w:ascii="Times New Roman" w:hAnsi="Times New Roman" w:cs="Times New Roman"/>
          <w:sz w:val="24"/>
        </w:rPr>
        <w:t xml:space="preserve">. </w:t>
      </w:r>
      <w:r w:rsidR="000B3C5E" w:rsidRPr="00C57393">
        <w:rPr>
          <w:rFonts w:ascii="Times New Roman" w:hAnsi="Times New Roman" w:cs="Times New Roman"/>
          <w:sz w:val="24"/>
        </w:rPr>
        <w:t xml:space="preserve"> </w:t>
      </w:r>
      <w:r w:rsidRPr="00C57393">
        <w:rPr>
          <w:rFonts w:ascii="Times New Roman" w:hAnsi="Times New Roman" w:cs="Times New Roman"/>
          <w:sz w:val="24"/>
        </w:rPr>
        <w:t>The Revision Histor</w:t>
      </w:r>
      <w:r w:rsidRPr="00A4402B">
        <w:rPr>
          <w:rFonts w:ascii="Times New Roman" w:hAnsi="Times New Roman" w:cs="Times New Roman"/>
          <w:sz w:val="24"/>
        </w:rPr>
        <w:t>y tracks changes to this document.  When changes are approved, the CM</w:t>
      </w:r>
      <w:r w:rsidRPr="0046629A">
        <w:rPr>
          <w:rFonts w:ascii="Times New Roman" w:hAnsi="Times New Roman" w:cs="Times New Roman"/>
          <w:sz w:val="24"/>
        </w:rPr>
        <w:t xml:space="preserve"> staff will post a new version of the document on the </w:t>
      </w:r>
      <w:r w:rsidR="00500650" w:rsidRPr="0044542F">
        <w:rPr>
          <w:rFonts w:ascii="Times New Roman" w:hAnsi="Times New Roman" w:cs="Times New Roman"/>
          <w:sz w:val="24"/>
        </w:rPr>
        <w:t>intranet</w:t>
      </w:r>
      <w:r w:rsidRPr="001C0ADC">
        <w:rPr>
          <w:rFonts w:ascii="Times New Roman" w:hAnsi="Times New Roman" w:cs="Times New Roman"/>
          <w:sz w:val="24"/>
        </w:rPr>
        <w:t xml:space="preserve"> as a reference for all stakeholders.</w:t>
      </w:r>
    </w:p>
    <w:p w14:paraId="3E2EA49C" w14:textId="0DE25BB3" w:rsidR="00EE458D" w:rsidRPr="00E15C20" w:rsidRDefault="00EE458D" w:rsidP="005E18C8">
      <w:pPr>
        <w:pStyle w:val="Heading3"/>
      </w:pPr>
      <w:bookmarkStart w:id="14" w:name="_Toc343599324"/>
      <w:bookmarkStart w:id="15" w:name="_Toc511306928"/>
      <w:r w:rsidRPr="00A11628">
        <w:t>1.</w:t>
      </w:r>
      <w:r w:rsidR="00E0795E" w:rsidRPr="00A11628">
        <w:t>7</w:t>
      </w:r>
      <w:r w:rsidRPr="00A11628">
        <w:t>.1</w:t>
      </w:r>
      <w:r w:rsidR="00FD55E1" w:rsidRPr="00A11628">
        <w:t>.</w:t>
      </w:r>
      <w:r w:rsidR="000B3C5E" w:rsidRPr="00E15C20">
        <w:tab/>
      </w:r>
      <w:r w:rsidRPr="00E15C20">
        <w:t>Creating a Baseline</w:t>
      </w:r>
      <w:bookmarkEnd w:id="14"/>
      <w:bookmarkEnd w:id="15"/>
    </w:p>
    <w:p w14:paraId="1E6DC958" w14:textId="17F6650B" w:rsidR="00EE458D" w:rsidRPr="00FC55CC" w:rsidRDefault="00EE458D" w:rsidP="00FC55CC">
      <w:pPr>
        <w:spacing w:before="0" w:after="0"/>
        <w:contextualSpacing/>
        <w:rPr>
          <w:rFonts w:ascii="Times New Roman" w:hAnsi="Times New Roman" w:cs="Times New Roman"/>
          <w:sz w:val="24"/>
        </w:rPr>
      </w:pPr>
      <w:r w:rsidRPr="00FC55CC">
        <w:rPr>
          <w:rFonts w:ascii="Times New Roman" w:hAnsi="Times New Roman" w:cs="Times New Roman"/>
          <w:sz w:val="24"/>
        </w:rPr>
        <w:t xml:space="preserve">The </w:t>
      </w:r>
      <w:r w:rsidR="00253404" w:rsidRPr="00620A54">
        <w:rPr>
          <w:rFonts w:ascii="Times New Roman" w:hAnsi="Times New Roman" w:cs="Times New Roman"/>
          <w:sz w:val="24"/>
        </w:rPr>
        <w:t>GP</w:t>
      </w:r>
      <w:r w:rsidR="000B3C5E" w:rsidRPr="00620A54">
        <w:rPr>
          <w:rFonts w:ascii="Times New Roman" w:hAnsi="Times New Roman" w:cs="Times New Roman"/>
          <w:sz w:val="24"/>
        </w:rPr>
        <w:t xml:space="preserve">M </w:t>
      </w:r>
      <w:r w:rsidR="00253404" w:rsidRPr="00620A54">
        <w:rPr>
          <w:rFonts w:ascii="Times New Roman" w:hAnsi="Times New Roman" w:cs="Times New Roman"/>
          <w:sz w:val="24"/>
        </w:rPr>
        <w:t>CS</w:t>
      </w:r>
      <w:r w:rsidRPr="00FC55CC">
        <w:rPr>
          <w:rFonts w:ascii="Times New Roman" w:hAnsi="Times New Roman" w:cs="Times New Roman"/>
          <w:sz w:val="24"/>
        </w:rPr>
        <w:t xml:space="preserve"> will be considered baselined when </w:t>
      </w:r>
      <w:r w:rsidR="00EB5632" w:rsidRPr="00FC55CC">
        <w:rPr>
          <w:rFonts w:ascii="Times New Roman" w:hAnsi="Times New Roman" w:cs="Times New Roman"/>
          <w:sz w:val="24"/>
        </w:rPr>
        <w:t xml:space="preserve">the </w:t>
      </w:r>
      <w:r w:rsidR="003F4E86">
        <w:rPr>
          <w:rFonts w:ascii="Times New Roman" w:hAnsi="Times New Roman" w:cs="Times New Roman"/>
          <w:sz w:val="24"/>
        </w:rPr>
        <w:t>Change Request (</w:t>
      </w:r>
      <w:r w:rsidR="00EB5632" w:rsidRPr="00620A54">
        <w:rPr>
          <w:rFonts w:ascii="Times New Roman" w:hAnsi="Times New Roman" w:cs="Times New Roman"/>
          <w:sz w:val="24"/>
        </w:rPr>
        <w:t>CR</w:t>
      </w:r>
      <w:r w:rsidR="003F4E86">
        <w:rPr>
          <w:rFonts w:ascii="Times New Roman" w:hAnsi="Times New Roman" w:cs="Times New Roman"/>
          <w:sz w:val="24"/>
        </w:rPr>
        <w:t>)</w:t>
      </w:r>
      <w:r w:rsidR="00EB5632" w:rsidRPr="00FC55CC">
        <w:rPr>
          <w:rFonts w:ascii="Times New Roman" w:hAnsi="Times New Roman" w:cs="Times New Roman"/>
          <w:sz w:val="24"/>
        </w:rPr>
        <w:t xml:space="preserve"> requesting Baseline approval is approved by the </w:t>
      </w:r>
      <w:r w:rsidR="00EB5632" w:rsidRPr="00620A54">
        <w:rPr>
          <w:rFonts w:ascii="Times New Roman" w:hAnsi="Times New Roman" w:cs="Times New Roman"/>
          <w:sz w:val="24"/>
        </w:rPr>
        <w:t>GEO</w:t>
      </w:r>
      <w:r w:rsidR="00EB5632" w:rsidRPr="00FC55CC">
        <w:rPr>
          <w:rFonts w:ascii="Times New Roman" w:hAnsi="Times New Roman" w:cs="Times New Roman"/>
          <w:sz w:val="24"/>
        </w:rPr>
        <w:t xml:space="preserve"> Change Control Board</w:t>
      </w:r>
      <w:r w:rsidRPr="00FC55CC">
        <w:rPr>
          <w:rFonts w:ascii="Times New Roman" w:hAnsi="Times New Roman" w:cs="Times New Roman"/>
          <w:sz w:val="24"/>
        </w:rPr>
        <w:t>.</w:t>
      </w:r>
    </w:p>
    <w:p w14:paraId="74D1F22F" w14:textId="7E3DABAB" w:rsidR="00EE458D" w:rsidRPr="00E15C20" w:rsidRDefault="00EE458D" w:rsidP="005E18C8">
      <w:pPr>
        <w:pStyle w:val="Heading3"/>
      </w:pPr>
      <w:bookmarkStart w:id="16" w:name="_Toc343599325"/>
      <w:bookmarkStart w:id="17" w:name="_Toc511306929"/>
      <w:r w:rsidRPr="00A11628">
        <w:t>1.</w:t>
      </w:r>
      <w:r w:rsidR="00E0795E" w:rsidRPr="00A11628">
        <w:t>7</w:t>
      </w:r>
      <w:r w:rsidRPr="00A11628">
        <w:t>.2</w:t>
      </w:r>
      <w:r w:rsidR="00FD55E1" w:rsidRPr="00A11628">
        <w:t>.</w:t>
      </w:r>
      <w:r w:rsidR="000B3C5E" w:rsidRPr="00E15C20">
        <w:tab/>
      </w:r>
      <w:r w:rsidRPr="00E15C20">
        <w:t>Changes to the Baseline</w:t>
      </w:r>
      <w:bookmarkEnd w:id="16"/>
      <w:bookmarkEnd w:id="17"/>
    </w:p>
    <w:p w14:paraId="3544DE46" w14:textId="6D5FCB57" w:rsidR="00EE458D" w:rsidRPr="00FC55CC" w:rsidRDefault="00EE458D" w:rsidP="00FC55CC">
      <w:pPr>
        <w:spacing w:before="0" w:after="0"/>
        <w:contextualSpacing/>
        <w:rPr>
          <w:rFonts w:ascii="Times New Roman" w:hAnsi="Times New Roman" w:cs="Times New Roman"/>
          <w:sz w:val="24"/>
          <w:szCs w:val="18"/>
        </w:rPr>
      </w:pPr>
      <w:r w:rsidRPr="00FC55CC">
        <w:rPr>
          <w:rFonts w:ascii="Times New Roman" w:hAnsi="Times New Roman" w:cs="Times New Roman"/>
          <w:sz w:val="24"/>
          <w:szCs w:val="18"/>
        </w:rPr>
        <w:t xml:space="preserve">Changes to the baseline shall be in conformance with the </w:t>
      </w:r>
      <w:r w:rsidRPr="00620A54">
        <w:rPr>
          <w:rFonts w:ascii="Times New Roman" w:hAnsi="Times New Roman" w:cs="Times New Roman"/>
          <w:sz w:val="24"/>
          <w:szCs w:val="18"/>
        </w:rPr>
        <w:t>GEO</w:t>
      </w:r>
      <w:r w:rsidRPr="00FC55CC">
        <w:rPr>
          <w:rFonts w:ascii="Times New Roman" w:hAnsi="Times New Roman" w:cs="Times New Roman"/>
          <w:sz w:val="24"/>
          <w:szCs w:val="18"/>
        </w:rPr>
        <w:t xml:space="preserve"> Configuration Management Plan.</w:t>
      </w:r>
      <w:r w:rsidR="000B34CD">
        <w:rPr>
          <w:rFonts w:ascii="Times New Roman" w:hAnsi="Times New Roman" w:cs="Times New Roman"/>
          <w:sz w:val="24"/>
          <w:szCs w:val="18"/>
        </w:rPr>
        <w:t xml:space="preserve">  </w:t>
      </w:r>
      <w:r w:rsidR="000B34CD" w:rsidRPr="000B34CD">
        <w:rPr>
          <w:rFonts w:ascii="Times New Roman" w:hAnsi="Times New Roman" w:cs="Times New Roman"/>
          <w:sz w:val="24"/>
          <w:szCs w:val="18"/>
        </w:rPr>
        <w:t>GSCQB Staff will be responsible for identifying changes and managing changes to the document.</w:t>
      </w:r>
    </w:p>
    <w:p w14:paraId="2E0FFE2B" w14:textId="77777777" w:rsidR="00C76709" w:rsidRPr="00A11628" w:rsidRDefault="00C76709">
      <w:pPr>
        <w:pStyle w:val="Heading2"/>
      </w:pPr>
      <w:bookmarkStart w:id="18" w:name="_Toc511306930"/>
      <w:r w:rsidRPr="00A11628">
        <w:t>1.8.</w:t>
      </w:r>
      <w:r w:rsidRPr="00A11628">
        <w:tab/>
        <w:t>Effective Date and Review Period</w:t>
      </w:r>
      <w:bookmarkEnd w:id="18"/>
    </w:p>
    <w:p w14:paraId="36969030" w14:textId="5C3D7BEF" w:rsidR="00863B51" w:rsidRPr="00D64007" w:rsidRDefault="00863B51" w:rsidP="00D64007">
      <w:pPr>
        <w:spacing w:before="0" w:after="0"/>
        <w:contextualSpacing/>
        <w:rPr>
          <w:rFonts w:ascii="Times New Roman" w:hAnsi="Times New Roman" w:cs="Times New Roman"/>
          <w:sz w:val="24"/>
        </w:rPr>
      </w:pPr>
      <w:r w:rsidRPr="00D64007">
        <w:rPr>
          <w:rFonts w:ascii="Times New Roman" w:hAnsi="Times New Roman" w:cs="Times New Roman"/>
          <w:sz w:val="24"/>
        </w:rPr>
        <w:t xml:space="preserve">The </w:t>
      </w:r>
      <w:r w:rsidR="00253404" w:rsidRPr="00620A54">
        <w:rPr>
          <w:rFonts w:ascii="Times New Roman" w:hAnsi="Times New Roman" w:cs="Times New Roman"/>
          <w:sz w:val="24"/>
        </w:rPr>
        <w:t>GP</w:t>
      </w:r>
      <w:r w:rsidRPr="00620A54">
        <w:rPr>
          <w:rFonts w:ascii="Times New Roman" w:hAnsi="Times New Roman" w:cs="Times New Roman"/>
          <w:sz w:val="24"/>
        </w:rPr>
        <w:t xml:space="preserve">M </w:t>
      </w:r>
      <w:r w:rsidR="00253404" w:rsidRPr="00620A54">
        <w:rPr>
          <w:rFonts w:ascii="Times New Roman" w:hAnsi="Times New Roman" w:cs="Times New Roman"/>
          <w:sz w:val="24"/>
        </w:rPr>
        <w:t>CS</w:t>
      </w:r>
      <w:r w:rsidRPr="00D64007">
        <w:rPr>
          <w:rFonts w:ascii="Times New Roman" w:hAnsi="Times New Roman" w:cs="Times New Roman"/>
          <w:sz w:val="24"/>
        </w:rPr>
        <w:t xml:space="preserve"> is effective immediately </w:t>
      </w:r>
      <w:r w:rsidR="00EB5632" w:rsidRPr="00D64007">
        <w:rPr>
          <w:rFonts w:ascii="Times New Roman" w:hAnsi="Times New Roman" w:cs="Times New Roman"/>
          <w:sz w:val="24"/>
        </w:rPr>
        <w:t xml:space="preserve">following baseline approval </w:t>
      </w:r>
      <w:r w:rsidRPr="00D64007">
        <w:rPr>
          <w:rFonts w:ascii="Times New Roman" w:hAnsi="Times New Roman" w:cs="Times New Roman"/>
          <w:sz w:val="24"/>
        </w:rPr>
        <w:t>and will remain in effect until modified or replaced pursuant to the procedure described in Section 1.7 of this document.</w:t>
      </w:r>
    </w:p>
    <w:p w14:paraId="0DD3F3A4" w14:textId="77777777" w:rsidR="00AD7D1C" w:rsidRDefault="00AD7D1C">
      <w:pPr>
        <w:spacing w:before="0" w:after="200" w:line="276" w:lineRule="auto"/>
        <w:rPr>
          <w:rFonts w:ascii="Times New Roman" w:eastAsiaTheme="majorEastAsia" w:hAnsi="Times New Roman" w:cs="Times New Roman"/>
          <w:b/>
          <w:bCs/>
          <w:color w:val="404040" w:themeColor="text1" w:themeTint="BF"/>
          <w:sz w:val="32"/>
          <w:szCs w:val="28"/>
        </w:rPr>
      </w:pPr>
      <w:r>
        <w:br w:type="page"/>
      </w:r>
    </w:p>
    <w:p w14:paraId="35DD515F" w14:textId="1DA2E911" w:rsidR="00FE45FF" w:rsidRPr="00E15C20" w:rsidRDefault="00FE45FF" w:rsidP="003469D8">
      <w:pPr>
        <w:pStyle w:val="Heading1"/>
      </w:pPr>
      <w:bookmarkStart w:id="19" w:name="_Toc511306931"/>
      <w:r w:rsidRPr="00E15C20">
        <w:t>2.</w:t>
      </w:r>
      <w:r w:rsidR="002A2310" w:rsidRPr="00E15C20">
        <w:tab/>
      </w:r>
      <w:r w:rsidRPr="00E15C20">
        <w:t>Metadata Concepts</w:t>
      </w:r>
      <w:bookmarkEnd w:id="19"/>
    </w:p>
    <w:p w14:paraId="6B8F60D4" w14:textId="3F83A560" w:rsidR="00CC6107" w:rsidRPr="00EA05AD" w:rsidRDefault="00CC6107" w:rsidP="00EA05AD">
      <w:pPr>
        <w:spacing w:before="0" w:after="0"/>
        <w:contextualSpacing/>
        <w:rPr>
          <w:rFonts w:ascii="Times New Roman" w:hAnsi="Times New Roman" w:cs="Times New Roman"/>
          <w:sz w:val="24"/>
          <w:szCs w:val="24"/>
        </w:rPr>
      </w:pPr>
      <w:r w:rsidRPr="00EA05AD">
        <w:rPr>
          <w:rFonts w:ascii="Times New Roman" w:hAnsi="Times New Roman" w:cs="Times New Roman"/>
          <w:sz w:val="24"/>
          <w:szCs w:val="24"/>
        </w:rPr>
        <w:t>The New Merriam-Webster Dictionary defines metadata as “data that provides information about other data”.  Metadata helps to locate and understand data.</w:t>
      </w:r>
    </w:p>
    <w:p w14:paraId="170C0DC7" w14:textId="77777777" w:rsidR="00FE45FF" w:rsidRPr="00A11628" w:rsidRDefault="00FE45FF">
      <w:pPr>
        <w:pStyle w:val="Heading2"/>
      </w:pPr>
      <w:bookmarkStart w:id="20" w:name="_Toc511306932"/>
      <w:r w:rsidRPr="00A11628">
        <w:t>2.1.</w:t>
      </w:r>
      <w:r w:rsidRPr="00A11628">
        <w:tab/>
        <w:t>Geospatial Metadata</w:t>
      </w:r>
      <w:bookmarkEnd w:id="20"/>
    </w:p>
    <w:p w14:paraId="44793DA5" w14:textId="30EA54ED" w:rsidR="00050CCA" w:rsidRPr="00194F71" w:rsidRDefault="00050CCA" w:rsidP="00EA05AD">
      <w:pPr>
        <w:spacing w:before="0" w:after="0"/>
        <w:contextualSpacing/>
        <w:rPr>
          <w:rFonts w:ascii="Times New Roman" w:hAnsi="Times New Roman" w:cs="Times New Roman"/>
          <w:sz w:val="24"/>
        </w:rPr>
      </w:pPr>
      <w:r w:rsidRPr="00A96F0A">
        <w:rPr>
          <w:rFonts w:ascii="Times New Roman" w:hAnsi="Times New Roman" w:cs="Times New Roman"/>
          <w:sz w:val="24"/>
        </w:rPr>
        <w:t>The Office of Management and Budget (OMB), “Circular A-16: Coordination of Geographic Information Related Spatial Data Activiti</w:t>
      </w:r>
      <w:r w:rsidRPr="00194F71">
        <w:rPr>
          <w:rFonts w:ascii="Times New Roman" w:hAnsi="Times New Roman" w:cs="Times New Roman"/>
          <w:sz w:val="24"/>
        </w:rPr>
        <w:t xml:space="preserve">es” [Ref </w:t>
      </w:r>
      <w:r w:rsidR="009D6446" w:rsidRPr="00194F71">
        <w:rPr>
          <w:rFonts w:ascii="Times New Roman" w:hAnsi="Times New Roman" w:cs="Times New Roman"/>
          <w:sz w:val="24"/>
        </w:rPr>
        <w:t>1</w:t>
      </w:r>
      <w:r w:rsidRPr="00194F71">
        <w:rPr>
          <w:rFonts w:ascii="Times New Roman" w:hAnsi="Times New Roman" w:cs="Times New Roman"/>
          <w:sz w:val="24"/>
        </w:rPr>
        <w:t xml:space="preserve">], defines </w:t>
      </w:r>
      <w:r w:rsidRPr="00194F71">
        <w:rPr>
          <w:rFonts w:ascii="Times New Roman" w:hAnsi="Times New Roman" w:cs="Times New Roman"/>
          <w:b/>
          <w:color w:val="4F81BD" w:themeColor="accent1"/>
          <w:sz w:val="24"/>
        </w:rPr>
        <w:t>Geospatial Data</w:t>
      </w:r>
      <w:r w:rsidRPr="00194F71">
        <w:rPr>
          <w:rFonts w:ascii="Times New Roman" w:hAnsi="Times New Roman" w:cs="Times New Roman"/>
          <w:color w:val="4F81BD" w:themeColor="accent1"/>
          <w:sz w:val="24"/>
        </w:rPr>
        <w:t xml:space="preserve"> </w:t>
      </w:r>
      <w:r w:rsidRPr="00194F71">
        <w:rPr>
          <w:rFonts w:ascii="Times New Roman" w:hAnsi="Times New Roman" w:cs="Times New Roman"/>
          <w:sz w:val="24"/>
        </w:rPr>
        <w:t>as:</w:t>
      </w:r>
    </w:p>
    <w:p w14:paraId="4E41421B" w14:textId="77777777" w:rsidR="00EA05AD" w:rsidRPr="00EA05AD" w:rsidRDefault="00EA05AD" w:rsidP="00EA05AD">
      <w:pPr>
        <w:spacing w:before="0" w:after="0"/>
        <w:contextualSpacing/>
        <w:rPr>
          <w:rFonts w:ascii="Times New Roman" w:hAnsi="Times New Roman" w:cs="Times New Roman"/>
          <w:sz w:val="24"/>
        </w:rPr>
      </w:pPr>
    </w:p>
    <w:p w14:paraId="7A3EBF2D" w14:textId="17B07BEF" w:rsidR="00050CCA" w:rsidRDefault="00050CCA" w:rsidP="00EA05AD">
      <w:pPr>
        <w:spacing w:before="0" w:after="0"/>
        <w:ind w:left="432"/>
        <w:contextualSpacing/>
        <w:rPr>
          <w:rFonts w:ascii="Times New Roman" w:hAnsi="Times New Roman" w:cs="Times New Roman"/>
          <w:i/>
          <w:sz w:val="24"/>
        </w:rPr>
      </w:pPr>
      <w:r w:rsidRPr="00EA05AD">
        <w:rPr>
          <w:rFonts w:ascii="Times New Roman" w:hAnsi="Times New Roman" w:cs="Times New Roman"/>
          <w:i/>
          <w:sz w:val="24"/>
        </w:rPr>
        <w:t>“Information that identifies the geographic location and characteristics of natural or constructed features and boundaries on the Earth.  This information may be derived from, among other things, remote sensing, mapping, and surveying technologies.  Statistical data may be included in this definition at the discretion of the collecting agency.”</w:t>
      </w:r>
    </w:p>
    <w:p w14:paraId="688F407C" w14:textId="77777777" w:rsidR="00EA05AD" w:rsidRPr="00EA05AD" w:rsidRDefault="00EA05AD" w:rsidP="00EA05AD">
      <w:pPr>
        <w:spacing w:before="0" w:after="0"/>
        <w:ind w:left="432"/>
        <w:contextualSpacing/>
        <w:rPr>
          <w:rFonts w:ascii="Times New Roman" w:hAnsi="Times New Roman" w:cs="Times New Roman"/>
          <w:i/>
          <w:sz w:val="24"/>
        </w:rPr>
      </w:pPr>
    </w:p>
    <w:p w14:paraId="54391230" w14:textId="5040B240" w:rsidR="00050CCA" w:rsidRDefault="004020A3" w:rsidP="00EA05AD">
      <w:pPr>
        <w:spacing w:before="0" w:after="0"/>
        <w:contextualSpacing/>
        <w:rPr>
          <w:rFonts w:ascii="Times New Roman" w:hAnsi="Times New Roman" w:cs="Times New Roman"/>
          <w:sz w:val="24"/>
        </w:rPr>
      </w:pPr>
      <w:r w:rsidRPr="00620A54">
        <w:rPr>
          <w:rFonts w:ascii="Times New Roman" w:hAnsi="Times New Roman" w:cs="Times New Roman"/>
          <w:sz w:val="24"/>
        </w:rPr>
        <w:t>OMB</w:t>
      </w:r>
      <w:r w:rsidRPr="00EA05AD">
        <w:rPr>
          <w:rFonts w:ascii="Times New Roman" w:hAnsi="Times New Roman" w:cs="Times New Roman"/>
          <w:sz w:val="24"/>
        </w:rPr>
        <w:t xml:space="preserve"> </w:t>
      </w:r>
      <w:r w:rsidR="00050CCA" w:rsidRPr="00EA05AD">
        <w:rPr>
          <w:rFonts w:ascii="Times New Roman" w:hAnsi="Times New Roman" w:cs="Times New Roman"/>
          <w:sz w:val="24"/>
        </w:rPr>
        <w:t xml:space="preserve">Circular A-16 [Ref </w:t>
      </w:r>
      <w:r w:rsidR="009D6446">
        <w:rPr>
          <w:rFonts w:ascii="Times New Roman" w:hAnsi="Times New Roman" w:cs="Times New Roman"/>
          <w:sz w:val="24"/>
        </w:rPr>
        <w:t>1</w:t>
      </w:r>
      <w:r w:rsidR="00050CCA" w:rsidRPr="00EA05AD">
        <w:rPr>
          <w:rFonts w:ascii="Times New Roman" w:hAnsi="Times New Roman" w:cs="Times New Roman"/>
          <w:sz w:val="24"/>
        </w:rPr>
        <w:t xml:space="preserve">] defines </w:t>
      </w:r>
      <w:r w:rsidR="00050CCA" w:rsidRPr="00EA05AD">
        <w:rPr>
          <w:rFonts w:ascii="Times New Roman" w:hAnsi="Times New Roman" w:cs="Times New Roman"/>
          <w:b/>
          <w:color w:val="4F81BD" w:themeColor="accent1"/>
          <w:sz w:val="24"/>
        </w:rPr>
        <w:t>Metadata</w:t>
      </w:r>
      <w:r w:rsidR="00050CCA" w:rsidRPr="00EA05AD">
        <w:rPr>
          <w:rFonts w:ascii="Times New Roman" w:hAnsi="Times New Roman" w:cs="Times New Roman"/>
          <w:color w:val="4F81BD" w:themeColor="accent1"/>
          <w:sz w:val="24"/>
        </w:rPr>
        <w:t xml:space="preserve"> </w:t>
      </w:r>
      <w:r w:rsidR="00050CCA" w:rsidRPr="00EA05AD">
        <w:rPr>
          <w:rFonts w:ascii="Times New Roman" w:hAnsi="Times New Roman" w:cs="Times New Roman"/>
          <w:sz w:val="24"/>
        </w:rPr>
        <w:t>as:</w:t>
      </w:r>
    </w:p>
    <w:p w14:paraId="1A806A30" w14:textId="77777777" w:rsidR="00EA05AD" w:rsidRPr="00EA05AD" w:rsidRDefault="00EA05AD" w:rsidP="00EA05AD">
      <w:pPr>
        <w:spacing w:before="0" w:after="0"/>
        <w:contextualSpacing/>
        <w:rPr>
          <w:rFonts w:ascii="Times New Roman" w:hAnsi="Times New Roman" w:cs="Times New Roman"/>
          <w:sz w:val="24"/>
        </w:rPr>
      </w:pPr>
    </w:p>
    <w:p w14:paraId="2C7BAA8F" w14:textId="6F527FA7" w:rsidR="00050CCA" w:rsidRDefault="00050CCA" w:rsidP="00EA05AD">
      <w:pPr>
        <w:spacing w:before="0" w:after="0"/>
        <w:ind w:left="432"/>
        <w:contextualSpacing/>
        <w:rPr>
          <w:rFonts w:ascii="Times New Roman" w:hAnsi="Times New Roman" w:cs="Times New Roman"/>
          <w:i/>
          <w:sz w:val="24"/>
        </w:rPr>
      </w:pPr>
      <w:r w:rsidRPr="00EA05AD">
        <w:rPr>
          <w:rFonts w:ascii="Times New Roman" w:hAnsi="Times New Roman" w:cs="Times New Roman"/>
          <w:i/>
          <w:sz w:val="24"/>
        </w:rPr>
        <w:t>“Information about data, such as content, source, vintage, accuracy, condition, projection, responsible party, contact phone number, method of collection, and other characteristics or descriptions.”</w:t>
      </w:r>
    </w:p>
    <w:p w14:paraId="4AF82B25" w14:textId="77777777" w:rsidR="00EA05AD" w:rsidRPr="00EA05AD" w:rsidRDefault="00EA05AD" w:rsidP="00EA05AD">
      <w:pPr>
        <w:spacing w:before="0" w:after="0"/>
        <w:ind w:left="432"/>
        <w:contextualSpacing/>
        <w:rPr>
          <w:rFonts w:ascii="Times New Roman" w:hAnsi="Times New Roman" w:cs="Times New Roman"/>
          <w:i/>
          <w:sz w:val="24"/>
        </w:rPr>
      </w:pPr>
    </w:p>
    <w:p w14:paraId="1F4AF1BD" w14:textId="6990633F" w:rsidR="00050CCA" w:rsidRPr="00EA05AD" w:rsidRDefault="00E12557" w:rsidP="00EA05AD">
      <w:pPr>
        <w:spacing w:before="0" w:after="0"/>
        <w:contextualSpacing/>
        <w:rPr>
          <w:rFonts w:ascii="Times New Roman" w:hAnsi="Times New Roman" w:cs="Times New Roman"/>
          <w:sz w:val="24"/>
        </w:rPr>
      </w:pPr>
      <w:r w:rsidRPr="00EA05AD">
        <w:rPr>
          <w:rFonts w:ascii="Times New Roman" w:hAnsi="Times New Roman" w:cs="Times New Roman"/>
          <w:sz w:val="24"/>
        </w:rPr>
        <w:t xml:space="preserve">Geospatial </w:t>
      </w:r>
      <w:r w:rsidR="00050CCA" w:rsidRPr="00EA05AD">
        <w:rPr>
          <w:rFonts w:ascii="Times New Roman" w:hAnsi="Times New Roman" w:cs="Times New Roman"/>
          <w:sz w:val="24"/>
        </w:rPr>
        <w:t xml:space="preserve">metadata provide context for the </w:t>
      </w:r>
      <w:r w:rsidR="00DA01D3" w:rsidRPr="00EA05AD">
        <w:rPr>
          <w:rFonts w:ascii="Times New Roman" w:hAnsi="Times New Roman" w:cs="Times New Roman"/>
          <w:sz w:val="24"/>
        </w:rPr>
        <w:t xml:space="preserve">geospatial </w:t>
      </w:r>
      <w:r w:rsidR="00050CCA" w:rsidRPr="00EA05AD">
        <w:rPr>
          <w:rFonts w:ascii="Times New Roman" w:hAnsi="Times New Roman" w:cs="Times New Roman"/>
          <w:sz w:val="24"/>
        </w:rPr>
        <w:t>data</w:t>
      </w:r>
      <w:r>
        <w:rPr>
          <w:rFonts w:ascii="Times New Roman" w:hAnsi="Times New Roman" w:cs="Times New Roman"/>
          <w:sz w:val="24"/>
        </w:rPr>
        <w:t xml:space="preserve"> by describing </w:t>
      </w:r>
      <w:r w:rsidR="00EC5A50" w:rsidRPr="00EA05AD">
        <w:rPr>
          <w:rFonts w:ascii="Times New Roman" w:hAnsi="Times New Roman" w:cs="Times New Roman"/>
          <w:sz w:val="24"/>
        </w:rPr>
        <w:t>what the dataset contains, the reason for its development, and any known limitations</w:t>
      </w:r>
      <w:r w:rsidR="00DA01D3" w:rsidRPr="00EA05AD">
        <w:rPr>
          <w:rFonts w:ascii="Times New Roman" w:hAnsi="Times New Roman" w:cs="Times New Roman"/>
          <w:sz w:val="24"/>
        </w:rPr>
        <w:t>.</w:t>
      </w:r>
      <w:r w:rsidR="00FB3339" w:rsidRPr="00EA05AD">
        <w:rPr>
          <w:rFonts w:ascii="Times New Roman" w:hAnsi="Times New Roman" w:cs="Times New Roman"/>
          <w:sz w:val="24"/>
        </w:rPr>
        <w:t xml:space="preserve">  </w:t>
      </w:r>
      <w:r w:rsidR="00EC5A50" w:rsidRPr="00EA05AD">
        <w:rPr>
          <w:rFonts w:ascii="Times New Roman" w:hAnsi="Times New Roman" w:cs="Times New Roman"/>
          <w:sz w:val="24"/>
        </w:rPr>
        <w:t>Geospatial metadata</w:t>
      </w:r>
      <w:r w:rsidR="00050CCA" w:rsidRPr="00EA05AD">
        <w:rPr>
          <w:rFonts w:ascii="Times New Roman" w:hAnsi="Times New Roman" w:cs="Times New Roman"/>
          <w:sz w:val="24"/>
        </w:rPr>
        <w:t xml:space="preserve"> supports the effective application of the </w:t>
      </w:r>
      <w:r w:rsidR="00FB3339" w:rsidRPr="00EA05AD">
        <w:rPr>
          <w:rFonts w:ascii="Times New Roman" w:hAnsi="Times New Roman" w:cs="Times New Roman"/>
          <w:sz w:val="24"/>
        </w:rPr>
        <w:t xml:space="preserve">geospatial </w:t>
      </w:r>
      <w:r w:rsidR="00050CCA" w:rsidRPr="00EA05AD">
        <w:rPr>
          <w:rFonts w:ascii="Times New Roman" w:hAnsi="Times New Roman" w:cs="Times New Roman"/>
          <w:sz w:val="24"/>
        </w:rPr>
        <w:t>data.</w:t>
      </w:r>
    </w:p>
    <w:p w14:paraId="1928A592" w14:textId="77777777" w:rsidR="00050CCA" w:rsidRPr="00A11628" w:rsidRDefault="00050CCA">
      <w:pPr>
        <w:pStyle w:val="Heading2"/>
      </w:pPr>
      <w:bookmarkStart w:id="21" w:name="_Toc511306933"/>
      <w:r w:rsidRPr="00A11628">
        <w:t>2.2.</w:t>
      </w:r>
      <w:r w:rsidRPr="00A11628">
        <w:tab/>
        <w:t xml:space="preserve">Geospatial Metadata within the </w:t>
      </w:r>
      <w:r w:rsidRPr="00620A54">
        <w:t>GEO</w:t>
      </w:r>
      <w:bookmarkEnd w:id="21"/>
    </w:p>
    <w:p w14:paraId="47649793" w14:textId="3EF2A29C" w:rsidR="00EC5A50" w:rsidRPr="00B016F4" w:rsidRDefault="00215E47" w:rsidP="00B016F4">
      <w:pPr>
        <w:spacing w:before="0" w:after="0"/>
        <w:contextualSpacing/>
        <w:rPr>
          <w:rFonts w:ascii="Times New Roman" w:hAnsi="Times New Roman" w:cs="Times New Roman"/>
          <w:sz w:val="24"/>
        </w:rPr>
      </w:pPr>
      <w:r w:rsidRPr="00B016F4">
        <w:rPr>
          <w:rFonts w:ascii="Times New Roman" w:hAnsi="Times New Roman" w:cs="Times New Roman"/>
          <w:sz w:val="24"/>
        </w:rPr>
        <w:t>Use of g</w:t>
      </w:r>
      <w:r w:rsidR="00363660" w:rsidRPr="00B016F4">
        <w:rPr>
          <w:rFonts w:ascii="Times New Roman" w:hAnsi="Times New Roman" w:cs="Times New Roman"/>
          <w:sz w:val="24"/>
        </w:rPr>
        <w:t xml:space="preserve">eospatial metadata </w:t>
      </w:r>
      <w:r w:rsidRPr="00B016F4">
        <w:rPr>
          <w:rFonts w:ascii="Times New Roman" w:hAnsi="Times New Roman" w:cs="Times New Roman"/>
          <w:sz w:val="24"/>
        </w:rPr>
        <w:t xml:space="preserve">within the </w:t>
      </w:r>
      <w:r w:rsidRPr="00620A54">
        <w:rPr>
          <w:rFonts w:ascii="Times New Roman" w:hAnsi="Times New Roman" w:cs="Times New Roman"/>
          <w:sz w:val="24"/>
        </w:rPr>
        <w:t>GEO</w:t>
      </w:r>
      <w:r w:rsidRPr="00B016F4">
        <w:rPr>
          <w:rFonts w:ascii="Times New Roman" w:hAnsi="Times New Roman" w:cs="Times New Roman"/>
          <w:sz w:val="24"/>
        </w:rPr>
        <w:t xml:space="preserve"> </w:t>
      </w:r>
      <w:r w:rsidR="00363660" w:rsidRPr="00B016F4">
        <w:rPr>
          <w:rFonts w:ascii="Times New Roman" w:hAnsi="Times New Roman" w:cs="Times New Roman"/>
          <w:sz w:val="24"/>
        </w:rPr>
        <w:t>support</w:t>
      </w:r>
      <w:r w:rsidRPr="00B016F4">
        <w:rPr>
          <w:rFonts w:ascii="Times New Roman" w:hAnsi="Times New Roman" w:cs="Times New Roman"/>
          <w:sz w:val="24"/>
        </w:rPr>
        <w:t>s</w:t>
      </w:r>
      <w:r w:rsidR="00363660" w:rsidRPr="00B016F4">
        <w:rPr>
          <w:rFonts w:ascii="Times New Roman" w:hAnsi="Times New Roman" w:cs="Times New Roman"/>
          <w:sz w:val="24"/>
        </w:rPr>
        <w:t xml:space="preserve"> </w:t>
      </w:r>
      <w:r w:rsidR="00773CDA" w:rsidRPr="00B016F4">
        <w:rPr>
          <w:rFonts w:ascii="Times New Roman" w:hAnsi="Times New Roman" w:cs="Times New Roman"/>
          <w:sz w:val="24"/>
        </w:rPr>
        <w:t>operations</w:t>
      </w:r>
      <w:r w:rsidR="00363660" w:rsidRPr="00B016F4">
        <w:rPr>
          <w:rFonts w:ascii="Times New Roman" w:hAnsi="Times New Roman" w:cs="Times New Roman"/>
          <w:sz w:val="24"/>
        </w:rPr>
        <w:t xml:space="preserve"> associated with the</w:t>
      </w:r>
      <w:r w:rsidR="00CC6107" w:rsidRPr="00B016F4">
        <w:rPr>
          <w:rFonts w:ascii="Times New Roman" w:hAnsi="Times New Roman" w:cs="Times New Roman"/>
          <w:sz w:val="24"/>
        </w:rPr>
        <w:t xml:space="preserve"> </w:t>
      </w:r>
      <w:r w:rsidR="00CD1300" w:rsidRPr="00620A54">
        <w:rPr>
          <w:rFonts w:ascii="Times New Roman" w:hAnsi="Times New Roman" w:cs="Times New Roman"/>
          <w:sz w:val="24"/>
        </w:rPr>
        <w:t>MAF</w:t>
      </w:r>
      <w:r w:rsidR="00CD1300" w:rsidRPr="00B016F4">
        <w:rPr>
          <w:rFonts w:ascii="Times New Roman" w:hAnsi="Times New Roman" w:cs="Times New Roman"/>
          <w:sz w:val="24"/>
        </w:rPr>
        <w:t>/</w:t>
      </w:r>
      <w:r w:rsidR="001B4656" w:rsidRPr="00B016F4">
        <w:rPr>
          <w:rFonts w:ascii="Times New Roman" w:hAnsi="Times New Roman" w:cs="Times New Roman"/>
          <w:sz w:val="24"/>
        </w:rPr>
        <w:t xml:space="preserve">TIGER </w:t>
      </w:r>
      <w:r w:rsidR="00CD1300" w:rsidRPr="00B016F4">
        <w:rPr>
          <w:rFonts w:ascii="Times New Roman" w:hAnsi="Times New Roman" w:cs="Times New Roman"/>
          <w:sz w:val="24"/>
        </w:rPr>
        <w:t>Database</w:t>
      </w:r>
      <w:r w:rsidR="00363660" w:rsidRPr="00B016F4">
        <w:rPr>
          <w:rFonts w:ascii="Times New Roman" w:hAnsi="Times New Roman" w:cs="Times New Roman"/>
          <w:sz w:val="24"/>
        </w:rPr>
        <w:t xml:space="preserve"> </w:t>
      </w:r>
      <w:r w:rsidR="00CD1300" w:rsidRPr="00B016F4">
        <w:rPr>
          <w:rFonts w:ascii="Times New Roman" w:hAnsi="Times New Roman" w:cs="Times New Roman"/>
          <w:sz w:val="24"/>
        </w:rPr>
        <w:t>(</w:t>
      </w:r>
      <w:r w:rsidR="00363660" w:rsidRPr="00620A54">
        <w:rPr>
          <w:rFonts w:ascii="Times New Roman" w:hAnsi="Times New Roman" w:cs="Times New Roman"/>
          <w:sz w:val="24"/>
        </w:rPr>
        <w:t>MTDB</w:t>
      </w:r>
      <w:r w:rsidR="00CD1300" w:rsidRPr="00B016F4">
        <w:rPr>
          <w:rFonts w:ascii="Times New Roman" w:hAnsi="Times New Roman" w:cs="Times New Roman"/>
          <w:sz w:val="24"/>
        </w:rPr>
        <w:t>)</w:t>
      </w:r>
      <w:r w:rsidR="00363660" w:rsidRPr="00B016F4">
        <w:rPr>
          <w:rFonts w:ascii="Times New Roman" w:hAnsi="Times New Roman" w:cs="Times New Roman"/>
          <w:sz w:val="24"/>
        </w:rPr>
        <w:t>.</w:t>
      </w:r>
      <w:r w:rsidR="000B76CF" w:rsidRPr="00B016F4">
        <w:rPr>
          <w:rFonts w:ascii="Times New Roman" w:hAnsi="Times New Roman" w:cs="Times New Roman"/>
          <w:sz w:val="24"/>
        </w:rPr>
        <w:t xml:space="preserve">  </w:t>
      </w:r>
      <w:r w:rsidR="0006108F" w:rsidRPr="00B016F4">
        <w:rPr>
          <w:rFonts w:ascii="Times New Roman" w:hAnsi="Times New Roman" w:cs="Times New Roman"/>
          <w:sz w:val="24"/>
        </w:rPr>
        <w:t xml:space="preserve">The </w:t>
      </w:r>
      <w:r w:rsidR="00DD3AC5" w:rsidRPr="00B016F4">
        <w:rPr>
          <w:rFonts w:ascii="Times New Roman" w:hAnsi="Times New Roman" w:cs="Times New Roman"/>
          <w:sz w:val="24"/>
        </w:rPr>
        <w:t xml:space="preserve">following </w:t>
      </w:r>
      <w:r w:rsidR="00630B34" w:rsidRPr="00B016F4">
        <w:rPr>
          <w:rFonts w:ascii="Times New Roman" w:hAnsi="Times New Roman" w:cs="Times New Roman"/>
          <w:sz w:val="24"/>
        </w:rPr>
        <w:t>four</w:t>
      </w:r>
      <w:r w:rsidR="00DD3AC5" w:rsidRPr="00B016F4">
        <w:rPr>
          <w:rFonts w:ascii="Times New Roman" w:hAnsi="Times New Roman" w:cs="Times New Roman"/>
          <w:sz w:val="24"/>
        </w:rPr>
        <w:t xml:space="preserve"> g</w:t>
      </w:r>
      <w:r w:rsidR="000B76CF" w:rsidRPr="00B016F4">
        <w:rPr>
          <w:rFonts w:ascii="Times New Roman" w:hAnsi="Times New Roman" w:cs="Times New Roman"/>
          <w:sz w:val="24"/>
        </w:rPr>
        <w:t>eneral terms</w:t>
      </w:r>
      <w:r w:rsidR="0006108F" w:rsidRPr="00B016F4">
        <w:rPr>
          <w:rFonts w:ascii="Times New Roman" w:hAnsi="Times New Roman" w:cs="Times New Roman"/>
          <w:sz w:val="24"/>
        </w:rPr>
        <w:t xml:space="preserve"> describe </w:t>
      </w:r>
      <w:r w:rsidR="0006108F" w:rsidRPr="00620A54">
        <w:rPr>
          <w:rFonts w:ascii="Times New Roman" w:hAnsi="Times New Roman" w:cs="Times New Roman"/>
          <w:sz w:val="24"/>
        </w:rPr>
        <w:t>MTDB</w:t>
      </w:r>
      <w:r w:rsidR="0006108F" w:rsidRPr="00B016F4">
        <w:rPr>
          <w:rFonts w:ascii="Times New Roman" w:hAnsi="Times New Roman" w:cs="Times New Roman"/>
          <w:sz w:val="24"/>
        </w:rPr>
        <w:t xml:space="preserve"> metadata</w:t>
      </w:r>
      <w:r w:rsidR="00540C03" w:rsidRPr="00B016F4">
        <w:rPr>
          <w:rFonts w:ascii="Times New Roman" w:hAnsi="Times New Roman" w:cs="Times New Roman"/>
          <w:sz w:val="24"/>
        </w:rPr>
        <w:t>: (1) Source Metadata; (2) Process Met</w:t>
      </w:r>
      <w:r w:rsidR="00CC6107" w:rsidRPr="00B016F4">
        <w:rPr>
          <w:rFonts w:ascii="Times New Roman" w:hAnsi="Times New Roman" w:cs="Times New Roman"/>
          <w:sz w:val="24"/>
        </w:rPr>
        <w:t>adata; (3) Transaction Metadata</w:t>
      </w:r>
      <w:r w:rsidR="00540C03" w:rsidRPr="00B016F4">
        <w:rPr>
          <w:rFonts w:ascii="Times New Roman" w:hAnsi="Times New Roman" w:cs="Times New Roman"/>
          <w:sz w:val="24"/>
        </w:rPr>
        <w:t xml:space="preserve"> and (4) Product Metadata.</w:t>
      </w:r>
      <w:r w:rsidR="00FE20A3">
        <w:rPr>
          <w:rFonts w:ascii="Times New Roman" w:hAnsi="Times New Roman" w:cs="Times New Roman"/>
          <w:sz w:val="24"/>
        </w:rPr>
        <w:t xml:space="preserve">  </w:t>
      </w:r>
      <w:r w:rsidR="00FE20A3" w:rsidRPr="00FE20A3">
        <w:rPr>
          <w:rFonts w:ascii="Times New Roman" w:hAnsi="Times New Roman" w:cs="Times New Roman"/>
          <w:sz w:val="24"/>
        </w:rPr>
        <w:t>Within the context of this document, source, process, transaction, &amp; product are equal and separate types of metadata</w:t>
      </w:r>
      <w:r w:rsidR="00F6105D">
        <w:rPr>
          <w:rFonts w:ascii="Times New Roman" w:hAnsi="Times New Roman" w:cs="Times New Roman"/>
          <w:sz w:val="24"/>
        </w:rPr>
        <w:t>;</w:t>
      </w:r>
      <w:r w:rsidR="00FE20A3" w:rsidRPr="00FE20A3">
        <w:rPr>
          <w:rFonts w:ascii="Times New Roman" w:hAnsi="Times New Roman" w:cs="Times New Roman"/>
          <w:sz w:val="24"/>
        </w:rPr>
        <w:t xml:space="preserve"> the first three </w:t>
      </w:r>
      <w:r w:rsidR="00F6105D">
        <w:rPr>
          <w:rFonts w:ascii="Times New Roman" w:hAnsi="Times New Roman" w:cs="Times New Roman"/>
          <w:sz w:val="24"/>
        </w:rPr>
        <w:t xml:space="preserve">types </w:t>
      </w:r>
      <w:r w:rsidR="00FE20A3" w:rsidRPr="00FE20A3">
        <w:rPr>
          <w:rFonts w:ascii="Times New Roman" w:hAnsi="Times New Roman" w:cs="Times New Roman"/>
          <w:sz w:val="24"/>
        </w:rPr>
        <w:t>are used as source for product metadata.</w:t>
      </w:r>
    </w:p>
    <w:p w14:paraId="7917AB74" w14:textId="77777777" w:rsidR="00050CCA" w:rsidRPr="00A11628" w:rsidRDefault="00D709B2" w:rsidP="005E18C8">
      <w:pPr>
        <w:pStyle w:val="Heading3"/>
      </w:pPr>
      <w:bookmarkStart w:id="22" w:name="_Toc511306934"/>
      <w:r w:rsidRPr="00A11628">
        <w:t>2.2.1.</w:t>
      </w:r>
      <w:r w:rsidRPr="00A11628">
        <w:tab/>
      </w:r>
      <w:r w:rsidR="00050CCA" w:rsidRPr="00A11628">
        <w:t>Source Metadata</w:t>
      </w:r>
      <w:bookmarkEnd w:id="22"/>
    </w:p>
    <w:p w14:paraId="1C19852B" w14:textId="39AAF89C" w:rsidR="003F40BE" w:rsidRPr="00B016F4" w:rsidRDefault="00E12557" w:rsidP="00B016F4">
      <w:pPr>
        <w:spacing w:before="0" w:after="0"/>
        <w:contextualSpacing/>
        <w:rPr>
          <w:rFonts w:ascii="Times New Roman" w:hAnsi="Times New Roman" w:cs="Times New Roman"/>
          <w:sz w:val="24"/>
        </w:rPr>
      </w:pPr>
      <w:r>
        <w:rPr>
          <w:rFonts w:ascii="Times New Roman" w:hAnsi="Times New Roman" w:cs="Times New Roman"/>
          <w:sz w:val="24"/>
        </w:rPr>
        <w:t xml:space="preserve">Identifies </w:t>
      </w:r>
      <w:r w:rsidRPr="00B016F4">
        <w:rPr>
          <w:rFonts w:ascii="Times New Roman" w:hAnsi="Times New Roman" w:cs="Times New Roman"/>
          <w:sz w:val="24"/>
        </w:rPr>
        <w:t xml:space="preserve">descriptive </w:t>
      </w:r>
      <w:r w:rsidR="003F40BE" w:rsidRPr="00B016F4">
        <w:rPr>
          <w:rFonts w:ascii="Times New Roman" w:hAnsi="Times New Roman" w:cs="Times New Roman"/>
          <w:sz w:val="24"/>
        </w:rPr>
        <w:t xml:space="preserve">information </w:t>
      </w:r>
      <w:r w:rsidR="00050CCA" w:rsidRPr="00B016F4">
        <w:rPr>
          <w:rFonts w:ascii="Times New Roman" w:hAnsi="Times New Roman" w:cs="Times New Roman"/>
          <w:sz w:val="24"/>
        </w:rPr>
        <w:t>about the source</w:t>
      </w:r>
      <w:r w:rsidR="003F40BE" w:rsidRPr="00B016F4">
        <w:rPr>
          <w:rFonts w:ascii="Times New Roman" w:hAnsi="Times New Roman" w:cs="Times New Roman"/>
          <w:sz w:val="24"/>
        </w:rPr>
        <w:t xml:space="preserve"> materials</w:t>
      </w:r>
      <w:r w:rsidR="00050CCA" w:rsidRPr="00B016F4">
        <w:rPr>
          <w:rFonts w:ascii="Times New Roman" w:hAnsi="Times New Roman" w:cs="Times New Roman"/>
          <w:sz w:val="24"/>
        </w:rPr>
        <w:t xml:space="preserve"> used for reference or update</w:t>
      </w:r>
      <w:r w:rsidR="00824314" w:rsidRPr="00B016F4">
        <w:rPr>
          <w:rFonts w:ascii="Times New Roman" w:hAnsi="Times New Roman" w:cs="Times New Roman"/>
          <w:sz w:val="24"/>
        </w:rPr>
        <w:t xml:space="preserve"> </w:t>
      </w:r>
      <w:r w:rsidR="003F40BE" w:rsidRPr="00B016F4">
        <w:rPr>
          <w:rFonts w:ascii="Times New Roman" w:hAnsi="Times New Roman" w:cs="Times New Roman"/>
          <w:sz w:val="24"/>
        </w:rPr>
        <w:t>purposes to the MTDB</w:t>
      </w:r>
      <w:r w:rsidR="00050CCA" w:rsidRPr="00B016F4">
        <w:rPr>
          <w:rFonts w:ascii="Times New Roman" w:hAnsi="Times New Roman" w:cs="Times New Roman"/>
          <w:sz w:val="24"/>
        </w:rPr>
        <w:t>.  This information includes but is not limited to</w:t>
      </w:r>
      <w:r w:rsidR="003F40BE" w:rsidRPr="00B016F4">
        <w:rPr>
          <w:rFonts w:ascii="Times New Roman" w:hAnsi="Times New Roman" w:cs="Times New Roman"/>
          <w:sz w:val="24"/>
        </w:rPr>
        <w:t>:</w:t>
      </w:r>
    </w:p>
    <w:p w14:paraId="11B916FE" w14:textId="21412C25" w:rsidR="00F33E49" w:rsidRPr="00B016F4" w:rsidRDefault="00F33E49"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Title of the source</w:t>
      </w:r>
    </w:p>
    <w:p w14:paraId="1A167833" w14:textId="34B963F1" w:rsidR="001A139B" w:rsidRPr="00B016F4" w:rsidRDefault="00F33E49"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 xml:space="preserve">Vintage </w:t>
      </w:r>
      <w:r w:rsidR="001A139B" w:rsidRPr="00B016F4">
        <w:rPr>
          <w:rFonts w:ascii="Times New Roman" w:hAnsi="Times New Roman" w:cs="Times New Roman"/>
          <w:sz w:val="24"/>
          <w:szCs w:val="20"/>
        </w:rPr>
        <w:t>of the source</w:t>
      </w:r>
    </w:p>
    <w:p w14:paraId="6B0DEB21" w14:textId="5456F263" w:rsidR="003F40BE" w:rsidRPr="00B016F4" w:rsidRDefault="00F33E49"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 xml:space="preserve">Name </w:t>
      </w:r>
      <w:r w:rsidR="00050CCA" w:rsidRPr="00B016F4">
        <w:rPr>
          <w:rFonts w:ascii="Times New Roman" w:hAnsi="Times New Roman" w:cs="Times New Roman"/>
          <w:sz w:val="24"/>
          <w:szCs w:val="20"/>
        </w:rPr>
        <w:t>of the provider</w:t>
      </w:r>
    </w:p>
    <w:p w14:paraId="000FAA5F" w14:textId="03C4358B" w:rsidR="00F33E49" w:rsidRPr="00B016F4" w:rsidRDefault="00F33E49"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Projection (if used)</w:t>
      </w:r>
    </w:p>
    <w:p w14:paraId="10025072" w14:textId="62050160" w:rsidR="003F40BE" w:rsidRPr="00B016F4" w:rsidRDefault="00F33E49"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 xml:space="preserve">Geodetic </w:t>
      </w:r>
      <w:r w:rsidR="001A139B" w:rsidRPr="00B016F4">
        <w:rPr>
          <w:rFonts w:ascii="Times New Roman" w:hAnsi="Times New Roman" w:cs="Times New Roman"/>
          <w:sz w:val="24"/>
          <w:szCs w:val="20"/>
        </w:rPr>
        <w:t>model</w:t>
      </w:r>
    </w:p>
    <w:p w14:paraId="43D4D7D7" w14:textId="79BD4B39" w:rsidR="00A10D4E" w:rsidRPr="00B016F4" w:rsidRDefault="00F33E49"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 xml:space="preserve">Accuracy </w:t>
      </w:r>
      <w:r w:rsidR="00A10D4E" w:rsidRPr="00B016F4">
        <w:rPr>
          <w:rFonts w:ascii="Times New Roman" w:hAnsi="Times New Roman" w:cs="Times New Roman"/>
          <w:sz w:val="24"/>
          <w:szCs w:val="20"/>
        </w:rPr>
        <w:t>of the horizontal coordinate measurements</w:t>
      </w:r>
    </w:p>
    <w:p w14:paraId="4A25247E" w14:textId="1CA83D4C" w:rsidR="009C3D63" w:rsidRPr="00B016F4" w:rsidRDefault="009C3D63"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Data types</w:t>
      </w:r>
    </w:p>
    <w:p w14:paraId="5769364F" w14:textId="27CBEC1B" w:rsidR="003F40BE" w:rsidRPr="00B016F4" w:rsidRDefault="009C3D63"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 xml:space="preserve">Legal </w:t>
      </w:r>
      <w:r w:rsidR="00050CCA" w:rsidRPr="00B016F4">
        <w:rPr>
          <w:rFonts w:ascii="Times New Roman" w:hAnsi="Times New Roman" w:cs="Times New Roman"/>
          <w:sz w:val="24"/>
          <w:szCs w:val="20"/>
        </w:rPr>
        <w:t>values</w:t>
      </w:r>
    </w:p>
    <w:p w14:paraId="7A55616B" w14:textId="095A611D" w:rsidR="003F40BE" w:rsidRPr="00B016F4" w:rsidRDefault="009C3D63"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 xml:space="preserve">Source </w:t>
      </w:r>
      <w:r w:rsidR="003F40BE" w:rsidRPr="00B016F4">
        <w:rPr>
          <w:rFonts w:ascii="Times New Roman" w:hAnsi="Times New Roman" w:cs="Times New Roman"/>
          <w:sz w:val="24"/>
          <w:szCs w:val="20"/>
        </w:rPr>
        <w:t xml:space="preserve">development </w:t>
      </w:r>
      <w:r w:rsidRPr="00B016F4">
        <w:rPr>
          <w:rFonts w:ascii="Times New Roman" w:hAnsi="Times New Roman" w:cs="Times New Roman"/>
          <w:sz w:val="24"/>
          <w:szCs w:val="20"/>
        </w:rPr>
        <w:t xml:space="preserve">and </w:t>
      </w:r>
      <w:r w:rsidR="003F40BE" w:rsidRPr="00B016F4">
        <w:rPr>
          <w:rFonts w:ascii="Times New Roman" w:hAnsi="Times New Roman" w:cs="Times New Roman"/>
          <w:sz w:val="24"/>
          <w:szCs w:val="20"/>
        </w:rPr>
        <w:t>maintenance</w:t>
      </w:r>
    </w:p>
    <w:p w14:paraId="38873537" w14:textId="5ED8F9E7" w:rsidR="00050CCA" w:rsidRPr="00B016F4" w:rsidRDefault="005169C3" w:rsidP="001D5AB9">
      <w:pPr>
        <w:pStyle w:val="ListParagraph"/>
        <w:numPr>
          <w:ilvl w:val="0"/>
          <w:numId w:val="7"/>
        </w:numPr>
        <w:spacing w:before="0" w:after="0"/>
        <w:contextualSpacing/>
        <w:rPr>
          <w:rFonts w:ascii="Times New Roman" w:hAnsi="Times New Roman" w:cs="Times New Roman"/>
          <w:sz w:val="24"/>
          <w:szCs w:val="20"/>
        </w:rPr>
      </w:pPr>
      <w:r w:rsidRPr="00B016F4">
        <w:rPr>
          <w:rFonts w:ascii="Times New Roman" w:hAnsi="Times New Roman" w:cs="Times New Roman"/>
          <w:sz w:val="24"/>
          <w:szCs w:val="20"/>
        </w:rPr>
        <w:t xml:space="preserve">Information </w:t>
      </w:r>
      <w:r w:rsidR="00050CCA" w:rsidRPr="00B016F4">
        <w:rPr>
          <w:rFonts w:ascii="Times New Roman" w:hAnsi="Times New Roman" w:cs="Times New Roman"/>
          <w:sz w:val="24"/>
          <w:szCs w:val="20"/>
        </w:rPr>
        <w:t xml:space="preserve">that the </w:t>
      </w:r>
      <w:r w:rsidR="00050CCA" w:rsidRPr="00620A54">
        <w:rPr>
          <w:rFonts w:ascii="Times New Roman" w:hAnsi="Times New Roman" w:cs="Times New Roman"/>
          <w:sz w:val="24"/>
          <w:szCs w:val="20"/>
        </w:rPr>
        <w:t>GEO</w:t>
      </w:r>
      <w:r w:rsidR="00050CCA" w:rsidRPr="00B016F4">
        <w:rPr>
          <w:rFonts w:ascii="Times New Roman" w:hAnsi="Times New Roman" w:cs="Times New Roman"/>
          <w:sz w:val="24"/>
          <w:szCs w:val="20"/>
        </w:rPr>
        <w:t xml:space="preserve"> collects during the evaluation of the source</w:t>
      </w:r>
    </w:p>
    <w:p w14:paraId="3BB3C821" w14:textId="77777777" w:rsidR="00050CCA" w:rsidRPr="00A11628" w:rsidRDefault="00D709B2" w:rsidP="005E18C8">
      <w:pPr>
        <w:pStyle w:val="Heading3"/>
      </w:pPr>
      <w:bookmarkStart w:id="23" w:name="_Toc511306935"/>
      <w:r w:rsidRPr="00A11628">
        <w:t>2.2.2.</w:t>
      </w:r>
      <w:r w:rsidRPr="00A11628">
        <w:tab/>
      </w:r>
      <w:r w:rsidR="00050CCA" w:rsidRPr="00A11628">
        <w:t>Process Metadata</w:t>
      </w:r>
      <w:bookmarkEnd w:id="23"/>
    </w:p>
    <w:p w14:paraId="7B117F96" w14:textId="5660E86E" w:rsidR="00050CCA" w:rsidRPr="00B016F4" w:rsidRDefault="00E03B60" w:rsidP="00B016F4">
      <w:pPr>
        <w:spacing w:before="0" w:after="0"/>
        <w:contextualSpacing/>
        <w:rPr>
          <w:rFonts w:ascii="Times New Roman" w:hAnsi="Times New Roman" w:cs="Times New Roman"/>
          <w:sz w:val="24"/>
        </w:rPr>
      </w:pPr>
      <w:r>
        <w:rPr>
          <w:rFonts w:ascii="Times New Roman" w:hAnsi="Times New Roman" w:cs="Times New Roman"/>
          <w:sz w:val="24"/>
        </w:rPr>
        <w:t xml:space="preserve">Provides </w:t>
      </w:r>
      <w:r w:rsidRPr="00B016F4">
        <w:rPr>
          <w:rFonts w:ascii="Times New Roman" w:hAnsi="Times New Roman" w:cs="Times New Roman"/>
          <w:sz w:val="24"/>
        </w:rPr>
        <w:t xml:space="preserve">descriptive </w:t>
      </w:r>
      <w:r w:rsidR="004470E2" w:rsidRPr="00B016F4">
        <w:rPr>
          <w:rFonts w:ascii="Times New Roman" w:hAnsi="Times New Roman" w:cs="Times New Roman"/>
          <w:sz w:val="24"/>
        </w:rPr>
        <w:t xml:space="preserve">information </w:t>
      </w:r>
      <w:r w:rsidR="00050CCA" w:rsidRPr="00B016F4">
        <w:rPr>
          <w:rFonts w:ascii="Times New Roman" w:hAnsi="Times New Roman" w:cs="Times New Roman"/>
          <w:sz w:val="24"/>
        </w:rPr>
        <w:t xml:space="preserve">about the </w:t>
      </w:r>
      <w:r>
        <w:rPr>
          <w:rFonts w:ascii="Times New Roman" w:hAnsi="Times New Roman" w:cs="Times New Roman"/>
          <w:sz w:val="24"/>
        </w:rPr>
        <w:t xml:space="preserve">operations, </w:t>
      </w:r>
      <w:r w:rsidR="00050CCA" w:rsidRPr="00B016F4">
        <w:rPr>
          <w:rFonts w:ascii="Times New Roman" w:hAnsi="Times New Roman" w:cs="Times New Roman"/>
          <w:sz w:val="24"/>
        </w:rPr>
        <w:t xml:space="preserve">processes and application software used to update the </w:t>
      </w:r>
      <w:r w:rsidR="00050CCA" w:rsidRPr="00620A54">
        <w:rPr>
          <w:rFonts w:ascii="Times New Roman" w:hAnsi="Times New Roman" w:cs="Times New Roman"/>
          <w:sz w:val="24"/>
        </w:rPr>
        <w:t>MTDB</w:t>
      </w:r>
      <w:r w:rsidR="00050CCA" w:rsidRPr="00B016F4">
        <w:rPr>
          <w:rFonts w:ascii="Times New Roman" w:hAnsi="Times New Roman" w:cs="Times New Roman"/>
          <w:sz w:val="24"/>
        </w:rPr>
        <w:t>.</w:t>
      </w:r>
      <w:r w:rsidR="00CC5EAA" w:rsidRPr="00B016F4">
        <w:rPr>
          <w:rFonts w:ascii="Times New Roman" w:hAnsi="Times New Roman" w:cs="Times New Roman"/>
          <w:sz w:val="24"/>
        </w:rPr>
        <w:t xml:space="preserve">  A process or operation can: (1) utilize both interactive and batch update processes; (2) include multiple software applications; and (3) </w:t>
      </w:r>
      <w:r w:rsidR="00CC603A">
        <w:rPr>
          <w:rFonts w:ascii="Times New Roman" w:hAnsi="Times New Roman" w:cs="Times New Roman"/>
          <w:sz w:val="24"/>
        </w:rPr>
        <w:t xml:space="preserve">initiate </w:t>
      </w:r>
      <w:r w:rsidR="00CC5EAA" w:rsidRPr="00B016F4">
        <w:rPr>
          <w:rFonts w:ascii="Times New Roman" w:hAnsi="Times New Roman" w:cs="Times New Roman"/>
          <w:sz w:val="24"/>
        </w:rPr>
        <w:t>a series of update transactions or process steps.</w:t>
      </w:r>
      <w:r w:rsidR="00BF4DAA" w:rsidRPr="00B016F4">
        <w:rPr>
          <w:rFonts w:ascii="Times New Roman" w:hAnsi="Times New Roman" w:cs="Times New Roman"/>
          <w:sz w:val="24"/>
        </w:rPr>
        <w:t xml:space="preserve">  This information includes but is not limited to:</w:t>
      </w:r>
    </w:p>
    <w:p w14:paraId="79D23FB5" w14:textId="24600157" w:rsidR="005169C3" w:rsidRPr="00B016F4" w:rsidRDefault="005169C3" w:rsidP="001D5AB9">
      <w:pPr>
        <w:pStyle w:val="ListParagraph"/>
        <w:numPr>
          <w:ilvl w:val="0"/>
          <w:numId w:val="8"/>
        </w:numPr>
        <w:spacing w:before="0" w:after="0"/>
        <w:contextualSpacing/>
        <w:rPr>
          <w:rFonts w:ascii="Times New Roman" w:hAnsi="Times New Roman" w:cs="Times New Roman"/>
          <w:sz w:val="24"/>
        </w:rPr>
      </w:pPr>
      <w:r w:rsidRPr="00B016F4">
        <w:rPr>
          <w:rFonts w:ascii="Times New Roman" w:hAnsi="Times New Roman" w:cs="Times New Roman"/>
          <w:sz w:val="24"/>
        </w:rPr>
        <w:t>Process or operation name</w:t>
      </w:r>
    </w:p>
    <w:p w14:paraId="6958A962" w14:textId="722FE3A2" w:rsidR="00BF4DAA" w:rsidRPr="00B016F4" w:rsidRDefault="005169C3" w:rsidP="001D5AB9">
      <w:pPr>
        <w:pStyle w:val="ListParagraph"/>
        <w:numPr>
          <w:ilvl w:val="0"/>
          <w:numId w:val="8"/>
        </w:numPr>
        <w:spacing w:before="0" w:after="0"/>
        <w:contextualSpacing/>
        <w:rPr>
          <w:rFonts w:ascii="Times New Roman" w:hAnsi="Times New Roman" w:cs="Times New Roman"/>
          <w:sz w:val="24"/>
        </w:rPr>
      </w:pPr>
      <w:r w:rsidRPr="00B016F4">
        <w:rPr>
          <w:rFonts w:ascii="Times New Roman" w:hAnsi="Times New Roman" w:cs="Times New Roman"/>
          <w:sz w:val="24"/>
        </w:rPr>
        <w:t>Process or</w:t>
      </w:r>
      <w:r w:rsidR="00AD7D1C">
        <w:rPr>
          <w:rFonts w:ascii="Times New Roman" w:hAnsi="Times New Roman" w:cs="Times New Roman"/>
          <w:sz w:val="24"/>
        </w:rPr>
        <w:t xml:space="preserve"> o</w:t>
      </w:r>
      <w:r w:rsidR="00AD7D1C" w:rsidRPr="00B016F4">
        <w:rPr>
          <w:rFonts w:ascii="Times New Roman" w:hAnsi="Times New Roman" w:cs="Times New Roman"/>
          <w:sz w:val="24"/>
        </w:rPr>
        <w:t xml:space="preserve">peration </w:t>
      </w:r>
      <w:r w:rsidR="00BF4DAA" w:rsidRPr="00B016F4">
        <w:rPr>
          <w:rFonts w:ascii="Times New Roman" w:hAnsi="Times New Roman" w:cs="Times New Roman"/>
          <w:sz w:val="24"/>
        </w:rPr>
        <w:t>ID code</w:t>
      </w:r>
    </w:p>
    <w:p w14:paraId="0966F33D" w14:textId="09281C7E" w:rsidR="004E5785" w:rsidRPr="00B016F4" w:rsidRDefault="005169C3" w:rsidP="001D5AB9">
      <w:pPr>
        <w:pStyle w:val="ListParagraph"/>
        <w:numPr>
          <w:ilvl w:val="0"/>
          <w:numId w:val="8"/>
        </w:numPr>
        <w:spacing w:before="0" w:after="0"/>
        <w:contextualSpacing/>
        <w:rPr>
          <w:rFonts w:ascii="Times New Roman" w:hAnsi="Times New Roman" w:cs="Times New Roman"/>
          <w:sz w:val="24"/>
        </w:rPr>
      </w:pPr>
      <w:r w:rsidRPr="00B016F4">
        <w:rPr>
          <w:rFonts w:ascii="Times New Roman" w:hAnsi="Times New Roman" w:cs="Times New Roman"/>
          <w:sz w:val="24"/>
        </w:rPr>
        <w:t xml:space="preserve">Process or operation </w:t>
      </w:r>
      <w:r w:rsidR="004E5785" w:rsidRPr="00B016F4">
        <w:rPr>
          <w:rFonts w:ascii="Times New Roman" w:hAnsi="Times New Roman" w:cs="Times New Roman"/>
          <w:sz w:val="24"/>
        </w:rPr>
        <w:t>description</w:t>
      </w:r>
    </w:p>
    <w:p w14:paraId="4D8E2E72" w14:textId="5E5E12DC" w:rsidR="004E5785" w:rsidRPr="00B016F4" w:rsidRDefault="00EA22E6" w:rsidP="001D5AB9">
      <w:pPr>
        <w:pStyle w:val="ListParagraph"/>
        <w:numPr>
          <w:ilvl w:val="0"/>
          <w:numId w:val="8"/>
        </w:numPr>
        <w:spacing w:before="0" w:after="0"/>
        <w:contextualSpacing/>
        <w:rPr>
          <w:rFonts w:ascii="Times New Roman" w:hAnsi="Times New Roman" w:cs="Times New Roman"/>
          <w:sz w:val="24"/>
        </w:rPr>
      </w:pPr>
      <w:r w:rsidRPr="00B016F4">
        <w:rPr>
          <w:rFonts w:ascii="Times New Roman" w:hAnsi="Times New Roman" w:cs="Times New Roman"/>
          <w:sz w:val="24"/>
        </w:rPr>
        <w:t xml:space="preserve">Calendar </w:t>
      </w:r>
      <w:r w:rsidR="004E5785" w:rsidRPr="00B016F4">
        <w:rPr>
          <w:rFonts w:ascii="Times New Roman" w:hAnsi="Times New Roman" w:cs="Times New Roman"/>
          <w:sz w:val="24"/>
        </w:rPr>
        <w:t>date &amp; time the process initiated</w:t>
      </w:r>
    </w:p>
    <w:p w14:paraId="15AF38CA" w14:textId="77777777" w:rsidR="00050CCA" w:rsidRPr="00194F71" w:rsidRDefault="00D709B2" w:rsidP="005E18C8">
      <w:pPr>
        <w:pStyle w:val="Heading3"/>
      </w:pPr>
      <w:bookmarkStart w:id="24" w:name="_Toc511306936"/>
      <w:r w:rsidRPr="00194F71">
        <w:t>2.2.3.</w:t>
      </w:r>
      <w:r w:rsidRPr="00194F71">
        <w:tab/>
      </w:r>
      <w:r w:rsidR="00050CCA" w:rsidRPr="00194F71">
        <w:t>Transaction Metadata</w:t>
      </w:r>
      <w:bookmarkEnd w:id="24"/>
    </w:p>
    <w:p w14:paraId="7E224790" w14:textId="36FA7E72" w:rsidR="00A23B2E" w:rsidRPr="00AE355A" w:rsidRDefault="00CC603A" w:rsidP="00AE355A">
      <w:pPr>
        <w:spacing w:before="0" w:after="0"/>
        <w:contextualSpacing/>
        <w:rPr>
          <w:rFonts w:ascii="Times New Roman" w:hAnsi="Times New Roman" w:cs="Times New Roman"/>
          <w:sz w:val="24"/>
        </w:rPr>
      </w:pPr>
      <w:r>
        <w:rPr>
          <w:rFonts w:ascii="Times New Roman" w:hAnsi="Times New Roman" w:cs="Times New Roman"/>
          <w:sz w:val="24"/>
        </w:rPr>
        <w:t xml:space="preserve">Records </w:t>
      </w:r>
      <w:r w:rsidRPr="00AE355A">
        <w:rPr>
          <w:rFonts w:ascii="Times New Roman" w:hAnsi="Times New Roman" w:cs="Times New Roman"/>
          <w:sz w:val="24"/>
        </w:rPr>
        <w:t xml:space="preserve">information </w:t>
      </w:r>
      <w:r w:rsidR="00050CCA" w:rsidRPr="00AE355A">
        <w:rPr>
          <w:rFonts w:ascii="Times New Roman" w:hAnsi="Times New Roman" w:cs="Times New Roman"/>
          <w:sz w:val="24"/>
        </w:rPr>
        <w:t xml:space="preserve">that describes the characteristics of a specific update action </w:t>
      </w:r>
      <w:r w:rsidR="00D33366" w:rsidRPr="00AE355A">
        <w:rPr>
          <w:rFonts w:ascii="Times New Roman" w:hAnsi="Times New Roman" w:cs="Times New Roman"/>
          <w:sz w:val="24"/>
        </w:rPr>
        <w:t xml:space="preserve">to a specific (point, line or area) feature in the </w:t>
      </w:r>
      <w:r w:rsidR="00D33366" w:rsidRPr="00620A54">
        <w:rPr>
          <w:rFonts w:ascii="Times New Roman" w:hAnsi="Times New Roman" w:cs="Times New Roman"/>
          <w:sz w:val="24"/>
        </w:rPr>
        <w:t>MTDB</w:t>
      </w:r>
      <w:r w:rsidR="00050CCA" w:rsidRPr="00AE355A">
        <w:rPr>
          <w:rFonts w:ascii="Times New Roman" w:hAnsi="Times New Roman" w:cs="Times New Roman"/>
          <w:sz w:val="24"/>
        </w:rPr>
        <w:t xml:space="preserve">.  </w:t>
      </w:r>
      <w:r w:rsidR="00A23B2E" w:rsidRPr="00AE355A">
        <w:rPr>
          <w:rFonts w:ascii="Times New Roman" w:hAnsi="Times New Roman" w:cs="Times New Roman"/>
          <w:sz w:val="24"/>
        </w:rPr>
        <w:t>This information includes but is not limited to:</w:t>
      </w:r>
    </w:p>
    <w:p w14:paraId="042069A2" w14:textId="55C61595" w:rsidR="00A23B2E" w:rsidRPr="00AE355A" w:rsidRDefault="005B4E8D" w:rsidP="001D5AB9">
      <w:pPr>
        <w:pStyle w:val="ListParagraph"/>
        <w:numPr>
          <w:ilvl w:val="0"/>
          <w:numId w:val="9"/>
        </w:numPr>
        <w:spacing w:before="0" w:after="0"/>
        <w:contextualSpacing/>
        <w:rPr>
          <w:rFonts w:ascii="Times New Roman" w:hAnsi="Times New Roman" w:cs="Times New Roman"/>
          <w:sz w:val="24"/>
        </w:rPr>
      </w:pPr>
      <w:r w:rsidRPr="00AE355A">
        <w:rPr>
          <w:rFonts w:ascii="Times New Roman" w:hAnsi="Times New Roman" w:cs="Times New Roman"/>
          <w:sz w:val="24"/>
        </w:rPr>
        <w:t xml:space="preserve">Unique </w:t>
      </w:r>
      <w:r w:rsidR="00A23B2E" w:rsidRPr="00620A54">
        <w:rPr>
          <w:rFonts w:ascii="Times New Roman" w:hAnsi="Times New Roman" w:cs="Times New Roman"/>
          <w:sz w:val="24"/>
        </w:rPr>
        <w:t>ID</w:t>
      </w:r>
      <w:r w:rsidR="00A23B2E" w:rsidRPr="00AE355A">
        <w:rPr>
          <w:rFonts w:ascii="Times New Roman" w:hAnsi="Times New Roman" w:cs="Times New Roman"/>
          <w:sz w:val="24"/>
        </w:rPr>
        <w:t xml:space="preserve"> code of the </w:t>
      </w:r>
      <w:r w:rsidRPr="00AE355A">
        <w:rPr>
          <w:rFonts w:ascii="Times New Roman" w:hAnsi="Times New Roman" w:cs="Times New Roman"/>
          <w:sz w:val="24"/>
        </w:rPr>
        <w:t xml:space="preserve">updated </w:t>
      </w:r>
      <w:r w:rsidR="00050CCA" w:rsidRPr="00AE355A">
        <w:rPr>
          <w:rFonts w:ascii="Times New Roman" w:hAnsi="Times New Roman" w:cs="Times New Roman"/>
          <w:sz w:val="24"/>
        </w:rPr>
        <w:t>feature/attribute</w:t>
      </w:r>
    </w:p>
    <w:p w14:paraId="6A812B50" w14:textId="69EA6CBC" w:rsidR="00A23B2E" w:rsidRPr="00AE355A" w:rsidRDefault="005B4E8D" w:rsidP="001D5AB9">
      <w:pPr>
        <w:pStyle w:val="ListParagraph"/>
        <w:numPr>
          <w:ilvl w:val="0"/>
          <w:numId w:val="9"/>
        </w:numPr>
        <w:spacing w:before="0" w:after="0"/>
        <w:contextualSpacing/>
        <w:rPr>
          <w:rFonts w:ascii="Times New Roman" w:hAnsi="Times New Roman" w:cs="Times New Roman"/>
          <w:sz w:val="24"/>
        </w:rPr>
      </w:pPr>
      <w:r w:rsidRPr="00AE355A">
        <w:rPr>
          <w:rFonts w:ascii="Times New Roman" w:hAnsi="Times New Roman" w:cs="Times New Roman"/>
          <w:sz w:val="24"/>
        </w:rPr>
        <w:t xml:space="preserve">Type </w:t>
      </w:r>
      <w:r w:rsidR="00050CCA" w:rsidRPr="00AE355A">
        <w:rPr>
          <w:rFonts w:ascii="Times New Roman" w:hAnsi="Times New Roman" w:cs="Times New Roman"/>
          <w:sz w:val="24"/>
        </w:rPr>
        <w:t>of update</w:t>
      </w:r>
      <w:r w:rsidR="00425547">
        <w:rPr>
          <w:rFonts w:ascii="Times New Roman" w:hAnsi="Times New Roman" w:cs="Times New Roman"/>
          <w:sz w:val="24"/>
        </w:rPr>
        <w:t xml:space="preserve"> </w:t>
      </w:r>
      <w:r w:rsidR="00CC603A">
        <w:rPr>
          <w:rFonts w:ascii="Times New Roman" w:hAnsi="Times New Roman" w:cs="Times New Roman"/>
          <w:sz w:val="24"/>
        </w:rPr>
        <w:t>action</w:t>
      </w:r>
    </w:p>
    <w:p w14:paraId="7867967E" w14:textId="1AD48AA5" w:rsidR="00A23B2E" w:rsidRPr="00AE355A" w:rsidRDefault="005B4E8D" w:rsidP="001D5AB9">
      <w:pPr>
        <w:pStyle w:val="ListParagraph"/>
        <w:numPr>
          <w:ilvl w:val="0"/>
          <w:numId w:val="9"/>
        </w:numPr>
        <w:spacing w:before="0" w:after="0"/>
        <w:contextualSpacing/>
        <w:rPr>
          <w:rFonts w:ascii="Times New Roman" w:hAnsi="Times New Roman" w:cs="Times New Roman"/>
          <w:sz w:val="24"/>
        </w:rPr>
      </w:pPr>
      <w:r w:rsidRPr="00AE355A">
        <w:rPr>
          <w:rFonts w:ascii="Times New Roman" w:hAnsi="Times New Roman" w:cs="Times New Roman"/>
          <w:sz w:val="24"/>
        </w:rPr>
        <w:t>Date/Time stamp of the</w:t>
      </w:r>
      <w:r w:rsidR="00050CCA" w:rsidRPr="00AE355A">
        <w:rPr>
          <w:rFonts w:ascii="Times New Roman" w:hAnsi="Times New Roman" w:cs="Times New Roman"/>
          <w:sz w:val="24"/>
        </w:rPr>
        <w:t xml:space="preserve"> update</w:t>
      </w:r>
    </w:p>
    <w:p w14:paraId="39055855" w14:textId="02DB3C2F" w:rsidR="00A23B2E" w:rsidRPr="00AE355A" w:rsidRDefault="005B4E8D" w:rsidP="001D5AB9">
      <w:pPr>
        <w:pStyle w:val="ListParagraph"/>
        <w:numPr>
          <w:ilvl w:val="0"/>
          <w:numId w:val="9"/>
        </w:numPr>
        <w:spacing w:before="0" w:after="0"/>
        <w:contextualSpacing/>
        <w:rPr>
          <w:rFonts w:ascii="Times New Roman" w:hAnsi="Times New Roman" w:cs="Times New Roman"/>
          <w:sz w:val="24"/>
        </w:rPr>
      </w:pPr>
      <w:r w:rsidRPr="00AE355A">
        <w:rPr>
          <w:rFonts w:ascii="Times New Roman" w:hAnsi="Times New Roman" w:cs="Times New Roman"/>
          <w:sz w:val="24"/>
        </w:rPr>
        <w:t xml:space="preserve">Process </w:t>
      </w:r>
      <w:r w:rsidR="00A23B2E" w:rsidRPr="00AE355A">
        <w:rPr>
          <w:rFonts w:ascii="Times New Roman" w:hAnsi="Times New Roman" w:cs="Times New Roman"/>
          <w:sz w:val="24"/>
        </w:rPr>
        <w:t xml:space="preserve">or </w:t>
      </w:r>
      <w:r w:rsidR="00050CCA" w:rsidRPr="00AE355A">
        <w:rPr>
          <w:rFonts w:ascii="Times New Roman" w:hAnsi="Times New Roman" w:cs="Times New Roman"/>
          <w:sz w:val="24"/>
        </w:rPr>
        <w:t>operation responsible</w:t>
      </w:r>
      <w:r w:rsidR="00A23B2E" w:rsidRPr="00AE355A">
        <w:rPr>
          <w:rFonts w:ascii="Times New Roman" w:hAnsi="Times New Roman" w:cs="Times New Roman"/>
          <w:sz w:val="24"/>
        </w:rPr>
        <w:t xml:space="preserve"> for the update</w:t>
      </w:r>
    </w:p>
    <w:p w14:paraId="1D1A98C3" w14:textId="0FD537A2" w:rsidR="00A23B2E" w:rsidRPr="00AE355A" w:rsidRDefault="005B4E8D" w:rsidP="001D5AB9">
      <w:pPr>
        <w:pStyle w:val="ListParagraph"/>
        <w:numPr>
          <w:ilvl w:val="0"/>
          <w:numId w:val="9"/>
        </w:numPr>
        <w:spacing w:before="0" w:after="0"/>
        <w:contextualSpacing/>
        <w:rPr>
          <w:rFonts w:ascii="Times New Roman" w:hAnsi="Times New Roman" w:cs="Times New Roman"/>
          <w:sz w:val="24"/>
        </w:rPr>
      </w:pPr>
      <w:r w:rsidRPr="00AE355A">
        <w:rPr>
          <w:rFonts w:ascii="Times New Roman" w:hAnsi="Times New Roman" w:cs="Times New Roman"/>
          <w:sz w:val="24"/>
        </w:rPr>
        <w:t xml:space="preserve">User </w:t>
      </w:r>
      <w:r w:rsidR="00A23B2E" w:rsidRPr="00620A54">
        <w:rPr>
          <w:rFonts w:ascii="Times New Roman" w:hAnsi="Times New Roman" w:cs="Times New Roman"/>
          <w:sz w:val="24"/>
        </w:rPr>
        <w:t>ID</w:t>
      </w:r>
      <w:r w:rsidR="00A23B2E" w:rsidRPr="00AE355A">
        <w:rPr>
          <w:rFonts w:ascii="Times New Roman" w:hAnsi="Times New Roman" w:cs="Times New Roman"/>
          <w:sz w:val="24"/>
        </w:rPr>
        <w:t xml:space="preserve"> of the staff member </w:t>
      </w:r>
      <w:r w:rsidRPr="00AE355A">
        <w:rPr>
          <w:rFonts w:ascii="Times New Roman" w:hAnsi="Times New Roman" w:cs="Times New Roman"/>
          <w:sz w:val="24"/>
        </w:rPr>
        <w:t>making</w:t>
      </w:r>
      <w:r w:rsidR="00A23B2E" w:rsidRPr="00AE355A">
        <w:rPr>
          <w:rFonts w:ascii="Times New Roman" w:hAnsi="Times New Roman" w:cs="Times New Roman"/>
          <w:sz w:val="24"/>
        </w:rPr>
        <w:t xml:space="preserve"> the update</w:t>
      </w:r>
    </w:p>
    <w:p w14:paraId="20632930" w14:textId="5DA77FDF" w:rsidR="00D33366" w:rsidRPr="00AE355A" w:rsidRDefault="005B4E8D" w:rsidP="001D5AB9">
      <w:pPr>
        <w:pStyle w:val="ListParagraph"/>
        <w:numPr>
          <w:ilvl w:val="0"/>
          <w:numId w:val="9"/>
        </w:numPr>
        <w:spacing w:before="0" w:after="0"/>
        <w:contextualSpacing/>
        <w:rPr>
          <w:rFonts w:ascii="Times New Roman" w:hAnsi="Times New Roman" w:cs="Times New Roman"/>
          <w:sz w:val="24"/>
        </w:rPr>
      </w:pPr>
      <w:r w:rsidRPr="00AE355A">
        <w:rPr>
          <w:rFonts w:ascii="Times New Roman" w:hAnsi="Times New Roman" w:cs="Times New Roman"/>
          <w:sz w:val="24"/>
        </w:rPr>
        <w:t>Means</w:t>
      </w:r>
      <w:r w:rsidR="00050CCA" w:rsidRPr="00AE355A">
        <w:rPr>
          <w:rFonts w:ascii="Times New Roman" w:hAnsi="Times New Roman" w:cs="Times New Roman"/>
          <w:sz w:val="24"/>
        </w:rPr>
        <w:t xml:space="preserve">/source that validated the update </w:t>
      </w:r>
      <w:r w:rsidR="00C8703D" w:rsidRPr="00AE355A">
        <w:rPr>
          <w:rFonts w:ascii="Times New Roman" w:hAnsi="Times New Roman" w:cs="Times New Roman"/>
          <w:sz w:val="24"/>
        </w:rPr>
        <w:t>(</w:t>
      </w:r>
      <w:r w:rsidR="00050CCA" w:rsidRPr="00AE355A">
        <w:rPr>
          <w:rFonts w:ascii="Times New Roman" w:hAnsi="Times New Roman" w:cs="Times New Roman"/>
          <w:sz w:val="24"/>
        </w:rPr>
        <w:t>when available</w:t>
      </w:r>
      <w:r w:rsidR="00C8703D" w:rsidRPr="00AE355A">
        <w:rPr>
          <w:rFonts w:ascii="Times New Roman" w:hAnsi="Times New Roman" w:cs="Times New Roman"/>
          <w:sz w:val="24"/>
        </w:rPr>
        <w:t>)</w:t>
      </w:r>
      <w:r w:rsidR="00050CCA" w:rsidRPr="00AE355A">
        <w:rPr>
          <w:rFonts w:ascii="Times New Roman" w:hAnsi="Times New Roman" w:cs="Times New Roman"/>
          <w:sz w:val="24"/>
        </w:rPr>
        <w:t>.</w:t>
      </w:r>
    </w:p>
    <w:p w14:paraId="453B60C7" w14:textId="77777777" w:rsidR="00AE355A" w:rsidRDefault="00AE355A" w:rsidP="00AE355A">
      <w:pPr>
        <w:spacing w:before="0" w:after="0"/>
        <w:contextualSpacing/>
        <w:rPr>
          <w:rFonts w:ascii="Times New Roman" w:hAnsi="Times New Roman" w:cs="Times New Roman"/>
          <w:sz w:val="24"/>
        </w:rPr>
      </w:pPr>
    </w:p>
    <w:p w14:paraId="172FE0B2" w14:textId="4F2FE10A" w:rsidR="004E5785" w:rsidRPr="00AE355A" w:rsidRDefault="00050CCA" w:rsidP="00AE355A">
      <w:pPr>
        <w:spacing w:before="0" w:after="0"/>
        <w:contextualSpacing/>
        <w:rPr>
          <w:rFonts w:ascii="Times New Roman" w:hAnsi="Times New Roman" w:cs="Times New Roman"/>
          <w:sz w:val="24"/>
        </w:rPr>
      </w:pPr>
      <w:r w:rsidRPr="00AE355A">
        <w:rPr>
          <w:rFonts w:ascii="Times New Roman" w:hAnsi="Times New Roman" w:cs="Times New Roman"/>
          <w:sz w:val="24"/>
        </w:rPr>
        <w:t xml:space="preserve">The </w:t>
      </w:r>
      <w:r w:rsidRPr="00620A54">
        <w:rPr>
          <w:rFonts w:ascii="Times New Roman" w:hAnsi="Times New Roman" w:cs="Times New Roman"/>
          <w:sz w:val="24"/>
        </w:rPr>
        <w:t>MTDB</w:t>
      </w:r>
      <w:r w:rsidRPr="00AE355A">
        <w:rPr>
          <w:rFonts w:ascii="Times New Roman" w:hAnsi="Times New Roman" w:cs="Times New Roman"/>
          <w:sz w:val="24"/>
        </w:rPr>
        <w:t xml:space="preserve"> maintain</w:t>
      </w:r>
      <w:r w:rsidR="001A4D14" w:rsidRPr="00AE355A">
        <w:rPr>
          <w:rFonts w:ascii="Times New Roman" w:hAnsi="Times New Roman" w:cs="Times New Roman"/>
          <w:sz w:val="24"/>
        </w:rPr>
        <w:t>s</w:t>
      </w:r>
      <w:r w:rsidRPr="00AE355A">
        <w:rPr>
          <w:rFonts w:ascii="Times New Roman" w:hAnsi="Times New Roman" w:cs="Times New Roman"/>
          <w:sz w:val="24"/>
        </w:rPr>
        <w:t xml:space="preserve"> transaction information </w:t>
      </w:r>
      <w:r w:rsidR="001A4D14" w:rsidRPr="00AE355A">
        <w:rPr>
          <w:rFonts w:ascii="Times New Roman" w:hAnsi="Times New Roman" w:cs="Times New Roman"/>
          <w:sz w:val="24"/>
        </w:rPr>
        <w:t xml:space="preserve">only </w:t>
      </w:r>
      <w:r w:rsidRPr="00AE355A">
        <w:rPr>
          <w:rFonts w:ascii="Times New Roman" w:hAnsi="Times New Roman" w:cs="Times New Roman"/>
          <w:sz w:val="24"/>
        </w:rPr>
        <w:t xml:space="preserve">for those geospatial features that currently exist in the </w:t>
      </w:r>
      <w:r w:rsidRPr="00620A54">
        <w:rPr>
          <w:rFonts w:ascii="Times New Roman" w:hAnsi="Times New Roman" w:cs="Times New Roman"/>
          <w:sz w:val="24"/>
        </w:rPr>
        <w:t>MTDB</w:t>
      </w:r>
      <w:r w:rsidRPr="00AE355A">
        <w:rPr>
          <w:rFonts w:ascii="Times New Roman" w:hAnsi="Times New Roman" w:cs="Times New Roman"/>
          <w:sz w:val="24"/>
        </w:rPr>
        <w:t>.</w:t>
      </w:r>
      <w:r w:rsidR="00C8703D" w:rsidRPr="00AE355A">
        <w:rPr>
          <w:rFonts w:ascii="Times New Roman" w:hAnsi="Times New Roman" w:cs="Times New Roman"/>
          <w:sz w:val="24"/>
        </w:rPr>
        <w:t xml:space="preserve">  </w:t>
      </w:r>
      <w:r w:rsidR="001A4D14" w:rsidRPr="00AE355A">
        <w:rPr>
          <w:rFonts w:ascii="Times New Roman" w:hAnsi="Times New Roman" w:cs="Times New Roman"/>
          <w:sz w:val="24"/>
        </w:rPr>
        <w:t>Deleted features are</w:t>
      </w:r>
      <w:r w:rsidR="00C8703D" w:rsidRPr="00AE355A">
        <w:rPr>
          <w:rFonts w:ascii="Times New Roman" w:hAnsi="Times New Roman" w:cs="Times New Roman"/>
          <w:sz w:val="24"/>
        </w:rPr>
        <w:t xml:space="preserve"> not be tracked.</w:t>
      </w:r>
    </w:p>
    <w:p w14:paraId="22CBC05E" w14:textId="77777777" w:rsidR="00050CCA" w:rsidRPr="00A11628" w:rsidRDefault="00D709B2" w:rsidP="005E18C8">
      <w:pPr>
        <w:pStyle w:val="Heading3"/>
      </w:pPr>
      <w:bookmarkStart w:id="25" w:name="_Toc511306937"/>
      <w:r w:rsidRPr="00A11628">
        <w:t>2.2.4.</w:t>
      </w:r>
      <w:r w:rsidRPr="00A11628">
        <w:tab/>
      </w:r>
      <w:r w:rsidR="00050CCA" w:rsidRPr="00A11628">
        <w:t>Product Metadata</w:t>
      </w:r>
      <w:bookmarkEnd w:id="25"/>
    </w:p>
    <w:p w14:paraId="7D9F965C" w14:textId="111E5B21" w:rsidR="00050CCA" w:rsidRPr="00AE355A" w:rsidRDefault="00050CCA" w:rsidP="00AE355A">
      <w:pPr>
        <w:spacing w:before="0" w:after="0"/>
        <w:contextualSpacing/>
        <w:rPr>
          <w:rFonts w:ascii="Times New Roman" w:hAnsi="Times New Roman" w:cs="Times New Roman"/>
          <w:sz w:val="24"/>
        </w:rPr>
      </w:pPr>
      <w:r w:rsidRPr="00AE355A">
        <w:rPr>
          <w:rFonts w:ascii="Times New Roman" w:hAnsi="Times New Roman" w:cs="Times New Roman"/>
          <w:sz w:val="24"/>
        </w:rPr>
        <w:t xml:space="preserve">Data that describe the composition, quality, purpose, spatial extent, temporal extent, and distribution of geospatial products </w:t>
      </w:r>
      <w:r w:rsidR="00FE5396">
        <w:rPr>
          <w:rFonts w:ascii="Times New Roman" w:hAnsi="Times New Roman" w:cs="Times New Roman"/>
          <w:sz w:val="24"/>
        </w:rPr>
        <w:t xml:space="preserve">and services </w:t>
      </w:r>
      <w:r w:rsidRPr="00AE355A">
        <w:rPr>
          <w:rFonts w:ascii="Times New Roman" w:hAnsi="Times New Roman" w:cs="Times New Roman"/>
          <w:sz w:val="24"/>
        </w:rPr>
        <w:t xml:space="preserve">published by the </w:t>
      </w:r>
      <w:r w:rsidR="001A4D14" w:rsidRPr="00620A54">
        <w:rPr>
          <w:rFonts w:ascii="Times New Roman" w:hAnsi="Times New Roman" w:cs="Times New Roman"/>
          <w:sz w:val="24"/>
        </w:rPr>
        <w:t>GEO</w:t>
      </w:r>
      <w:r w:rsidRPr="00AE355A">
        <w:rPr>
          <w:rFonts w:ascii="Times New Roman" w:hAnsi="Times New Roman" w:cs="Times New Roman"/>
          <w:sz w:val="24"/>
        </w:rPr>
        <w:t xml:space="preserve">.  These metadata are structured through use of a standard and published </w:t>
      </w:r>
      <w:r w:rsidR="00876BA4" w:rsidRPr="00AE355A">
        <w:rPr>
          <w:rFonts w:ascii="Times New Roman" w:hAnsi="Times New Roman" w:cs="Times New Roman"/>
          <w:sz w:val="24"/>
        </w:rPr>
        <w:t xml:space="preserve">to </w:t>
      </w:r>
      <w:r w:rsidR="00876BA4" w:rsidRPr="00194F71">
        <w:rPr>
          <w:rFonts w:ascii="Times New Roman" w:hAnsi="Times New Roman" w:cs="Times New Roman"/>
          <w:sz w:val="24"/>
        </w:rPr>
        <w:t>discovery portals</w:t>
      </w:r>
      <w:r w:rsidR="00876BA4" w:rsidRPr="00AE355A">
        <w:rPr>
          <w:rFonts w:ascii="Times New Roman" w:hAnsi="Times New Roman" w:cs="Times New Roman"/>
          <w:sz w:val="24"/>
        </w:rPr>
        <w:t xml:space="preserve"> </w:t>
      </w:r>
      <w:r w:rsidRPr="00AE355A">
        <w:rPr>
          <w:rFonts w:ascii="Times New Roman" w:hAnsi="Times New Roman" w:cs="Times New Roman"/>
          <w:sz w:val="24"/>
        </w:rPr>
        <w:t xml:space="preserve">on the internet.  The publication of these metadata files allow users to discover relevant </w:t>
      </w:r>
      <w:r w:rsidR="007F2B10" w:rsidRPr="00620A54">
        <w:rPr>
          <w:rFonts w:ascii="Times New Roman" w:hAnsi="Times New Roman" w:cs="Times New Roman"/>
          <w:sz w:val="24"/>
        </w:rPr>
        <w:t>GEO</w:t>
      </w:r>
      <w:r w:rsidR="007F2B10" w:rsidRPr="00AE355A">
        <w:rPr>
          <w:rFonts w:ascii="Times New Roman" w:hAnsi="Times New Roman" w:cs="Times New Roman"/>
          <w:sz w:val="24"/>
        </w:rPr>
        <w:t xml:space="preserve"> </w:t>
      </w:r>
      <w:r w:rsidRPr="00AE355A">
        <w:rPr>
          <w:rFonts w:ascii="Times New Roman" w:hAnsi="Times New Roman" w:cs="Times New Roman"/>
          <w:sz w:val="24"/>
        </w:rPr>
        <w:t xml:space="preserve">products </w:t>
      </w:r>
      <w:r w:rsidR="00FE5396">
        <w:rPr>
          <w:rFonts w:ascii="Times New Roman" w:hAnsi="Times New Roman" w:cs="Times New Roman"/>
          <w:sz w:val="24"/>
        </w:rPr>
        <w:t xml:space="preserve">and services </w:t>
      </w:r>
      <w:r w:rsidRPr="00AE355A">
        <w:rPr>
          <w:rFonts w:ascii="Times New Roman" w:hAnsi="Times New Roman" w:cs="Times New Roman"/>
          <w:sz w:val="24"/>
        </w:rPr>
        <w:t xml:space="preserve">through searches.  The </w:t>
      </w:r>
      <w:r w:rsidR="007F2B10" w:rsidRPr="00AE355A">
        <w:rPr>
          <w:rFonts w:ascii="Times New Roman" w:hAnsi="Times New Roman" w:cs="Times New Roman"/>
          <w:sz w:val="24"/>
        </w:rPr>
        <w:t xml:space="preserve">metadata </w:t>
      </w:r>
      <w:r w:rsidRPr="00AE355A">
        <w:rPr>
          <w:rFonts w:ascii="Times New Roman" w:hAnsi="Times New Roman" w:cs="Times New Roman"/>
          <w:sz w:val="24"/>
        </w:rPr>
        <w:t xml:space="preserve">content must be sufficient to describe the product </w:t>
      </w:r>
      <w:r w:rsidR="00FE5396">
        <w:rPr>
          <w:rFonts w:ascii="Times New Roman" w:hAnsi="Times New Roman" w:cs="Times New Roman"/>
          <w:sz w:val="24"/>
        </w:rPr>
        <w:t xml:space="preserve">or service </w:t>
      </w:r>
      <w:r w:rsidRPr="00AE355A">
        <w:rPr>
          <w:rFonts w:ascii="Times New Roman" w:hAnsi="Times New Roman" w:cs="Times New Roman"/>
          <w:sz w:val="24"/>
        </w:rPr>
        <w:t>and to establish its validity for internal use or public consumption.</w:t>
      </w:r>
    </w:p>
    <w:p w14:paraId="5461D967" w14:textId="77777777" w:rsidR="00AE355A" w:rsidRPr="00AE355A" w:rsidRDefault="00AE355A" w:rsidP="00AE355A">
      <w:pPr>
        <w:spacing w:before="0" w:after="0"/>
        <w:contextualSpacing/>
        <w:rPr>
          <w:rFonts w:ascii="Times New Roman" w:hAnsi="Times New Roman" w:cs="Times New Roman"/>
          <w:sz w:val="24"/>
        </w:rPr>
      </w:pPr>
    </w:p>
    <w:p w14:paraId="6E583ACF" w14:textId="55179555" w:rsidR="003F40BE" w:rsidRPr="00AE355A" w:rsidRDefault="003F40BE" w:rsidP="00AE355A">
      <w:pPr>
        <w:spacing w:before="0" w:after="0"/>
        <w:contextualSpacing/>
        <w:rPr>
          <w:rFonts w:ascii="Times New Roman" w:hAnsi="Times New Roman" w:cs="Times New Roman"/>
          <w:sz w:val="24"/>
        </w:rPr>
      </w:pPr>
      <w:r w:rsidRPr="00AE355A">
        <w:rPr>
          <w:rFonts w:ascii="Times New Roman" w:hAnsi="Times New Roman" w:cs="Times New Roman"/>
          <w:sz w:val="24"/>
        </w:rPr>
        <w:t xml:space="preserve">With the exception of data quality </w:t>
      </w:r>
      <w:r w:rsidR="001F54B2" w:rsidRPr="00AE355A">
        <w:rPr>
          <w:rFonts w:ascii="Times New Roman" w:hAnsi="Times New Roman" w:cs="Times New Roman"/>
          <w:sz w:val="24"/>
        </w:rPr>
        <w:t>information</w:t>
      </w:r>
      <w:r w:rsidRPr="00AE355A">
        <w:rPr>
          <w:rFonts w:ascii="Times New Roman" w:hAnsi="Times New Roman" w:cs="Times New Roman"/>
          <w:sz w:val="24"/>
        </w:rPr>
        <w:t>, all product metadata content is developed/aggregated during the production process.</w:t>
      </w:r>
    </w:p>
    <w:p w14:paraId="41EE3819" w14:textId="77777777" w:rsidR="00AE355A" w:rsidRPr="00AE355A" w:rsidRDefault="00AE355A" w:rsidP="00AE355A">
      <w:pPr>
        <w:spacing w:before="0" w:after="0"/>
        <w:contextualSpacing/>
        <w:rPr>
          <w:rFonts w:ascii="Times New Roman" w:hAnsi="Times New Roman" w:cs="Times New Roman"/>
          <w:sz w:val="24"/>
        </w:rPr>
      </w:pPr>
    </w:p>
    <w:p w14:paraId="49D50CE9" w14:textId="1F7A3B52" w:rsidR="00050CCA" w:rsidRPr="00AE355A" w:rsidRDefault="00050CCA" w:rsidP="00AE355A">
      <w:pPr>
        <w:pStyle w:val="Revision"/>
        <w:contextualSpacing/>
        <w:rPr>
          <w:rFonts w:ascii="Times New Roman" w:hAnsi="Times New Roman" w:cs="Times New Roman"/>
          <w:sz w:val="24"/>
        </w:rPr>
      </w:pPr>
      <w:r w:rsidRPr="00AE355A">
        <w:rPr>
          <w:rFonts w:ascii="Times New Roman" w:hAnsi="Times New Roman" w:cs="Times New Roman"/>
          <w:sz w:val="24"/>
        </w:rPr>
        <w:t xml:space="preserve">The content of product metadata files falls into the following </w:t>
      </w:r>
      <w:r w:rsidR="00004392" w:rsidRPr="00AE355A">
        <w:rPr>
          <w:rFonts w:ascii="Times New Roman" w:hAnsi="Times New Roman" w:cs="Times New Roman"/>
          <w:sz w:val="24"/>
        </w:rPr>
        <w:t>nine</w:t>
      </w:r>
      <w:r w:rsidRPr="00AE355A">
        <w:rPr>
          <w:rFonts w:ascii="Times New Roman" w:hAnsi="Times New Roman" w:cs="Times New Roman"/>
          <w:sz w:val="24"/>
        </w:rPr>
        <w:t xml:space="preserve"> categories:</w:t>
      </w:r>
    </w:p>
    <w:p w14:paraId="34A2C857" w14:textId="37F8A6FC" w:rsidR="00B53984" w:rsidRPr="00183694" w:rsidRDefault="00B53984" w:rsidP="001D5AB9">
      <w:pPr>
        <w:pStyle w:val="ListParagraph"/>
        <w:numPr>
          <w:ilvl w:val="0"/>
          <w:numId w:val="11"/>
        </w:numPr>
        <w:spacing w:before="0" w:after="0"/>
        <w:ind w:left="720"/>
        <w:contextualSpacing/>
        <w:rPr>
          <w:rFonts w:ascii="Times New Roman" w:hAnsi="Times New Roman" w:cs="Times New Roman"/>
          <w:sz w:val="24"/>
          <w:szCs w:val="18"/>
        </w:rPr>
      </w:pPr>
      <w:r w:rsidRPr="00183694">
        <w:rPr>
          <w:rFonts w:ascii="Times New Roman" w:hAnsi="Times New Roman" w:cs="Times New Roman"/>
          <w:b/>
          <w:sz w:val="24"/>
          <w:szCs w:val="18"/>
        </w:rPr>
        <w:t>FGDC Required</w:t>
      </w:r>
      <w:r w:rsidR="00004392" w:rsidRPr="00183694">
        <w:rPr>
          <w:rFonts w:ascii="Times New Roman" w:hAnsi="Times New Roman" w:cs="Times New Roman"/>
          <w:b/>
          <w:sz w:val="24"/>
          <w:szCs w:val="18"/>
        </w:rPr>
        <w:t xml:space="preserve"> Information:</w:t>
      </w:r>
      <w:r w:rsidR="00004392" w:rsidRPr="00183694">
        <w:rPr>
          <w:rFonts w:ascii="Times New Roman" w:hAnsi="Times New Roman" w:cs="Times New Roman"/>
          <w:sz w:val="24"/>
          <w:szCs w:val="18"/>
        </w:rPr>
        <w:t xml:space="preserve">  </w:t>
      </w:r>
      <w:r w:rsidR="00404406" w:rsidRPr="00183694">
        <w:rPr>
          <w:rFonts w:ascii="Times New Roman" w:hAnsi="Times New Roman" w:cs="Times New Roman"/>
          <w:sz w:val="24"/>
          <w:szCs w:val="18"/>
        </w:rPr>
        <w:t xml:space="preserve">Keywords and </w:t>
      </w:r>
      <w:r w:rsidR="00404406" w:rsidRPr="00620A54">
        <w:rPr>
          <w:rFonts w:ascii="Times New Roman" w:hAnsi="Times New Roman" w:cs="Times New Roman"/>
          <w:sz w:val="24"/>
          <w:szCs w:val="18"/>
        </w:rPr>
        <w:t>URLs</w:t>
      </w:r>
      <w:r w:rsidR="00404406" w:rsidRPr="00183694">
        <w:rPr>
          <w:rFonts w:ascii="Times New Roman" w:hAnsi="Times New Roman" w:cs="Times New Roman"/>
          <w:sz w:val="24"/>
          <w:szCs w:val="18"/>
        </w:rPr>
        <w:t xml:space="preserve"> that </w:t>
      </w:r>
      <w:r w:rsidRPr="00183694">
        <w:rPr>
          <w:rFonts w:ascii="Times New Roman" w:hAnsi="Times New Roman" w:cs="Times New Roman"/>
          <w:sz w:val="24"/>
          <w:szCs w:val="18"/>
        </w:rPr>
        <w:t xml:space="preserve">satisfy </w:t>
      </w:r>
      <w:r w:rsidR="00A0466E">
        <w:rPr>
          <w:rFonts w:ascii="Times New Roman" w:hAnsi="Times New Roman" w:cs="Times New Roman"/>
          <w:sz w:val="24"/>
          <w:szCs w:val="18"/>
        </w:rPr>
        <w:t xml:space="preserve">federal </w:t>
      </w:r>
      <w:r w:rsidRPr="00183694">
        <w:rPr>
          <w:rFonts w:ascii="Times New Roman" w:hAnsi="Times New Roman" w:cs="Times New Roman"/>
          <w:sz w:val="24"/>
          <w:szCs w:val="18"/>
        </w:rPr>
        <w:t xml:space="preserve">requirements for the metadata files describing the </w:t>
      </w:r>
      <w:r w:rsidR="007F2B10" w:rsidRPr="00620A54">
        <w:rPr>
          <w:rFonts w:ascii="Times New Roman" w:hAnsi="Times New Roman" w:cs="Times New Roman"/>
          <w:sz w:val="24"/>
          <w:szCs w:val="18"/>
        </w:rPr>
        <w:t>GEO</w:t>
      </w:r>
      <w:r w:rsidRPr="00620A54">
        <w:rPr>
          <w:rFonts w:ascii="Times New Roman" w:hAnsi="Times New Roman" w:cs="Times New Roman"/>
          <w:sz w:val="24"/>
          <w:szCs w:val="18"/>
        </w:rPr>
        <w:t>'s</w:t>
      </w:r>
      <w:r w:rsidRPr="00183694">
        <w:rPr>
          <w:rFonts w:ascii="Times New Roman" w:hAnsi="Times New Roman" w:cs="Times New Roman"/>
          <w:sz w:val="24"/>
          <w:szCs w:val="18"/>
        </w:rPr>
        <w:t xml:space="preserve"> geospatial products and datasets.</w:t>
      </w:r>
      <w:r w:rsidR="00204250">
        <w:rPr>
          <w:rFonts w:ascii="Times New Roman" w:hAnsi="Times New Roman" w:cs="Times New Roman"/>
          <w:sz w:val="24"/>
          <w:szCs w:val="18"/>
        </w:rPr>
        <w:t xml:space="preserve">  For a complete </w:t>
      </w:r>
      <w:r w:rsidR="00A0466E">
        <w:rPr>
          <w:rFonts w:ascii="Times New Roman" w:hAnsi="Times New Roman" w:cs="Times New Roman"/>
          <w:sz w:val="24"/>
          <w:szCs w:val="18"/>
        </w:rPr>
        <w:t>description of the relevant federal requirements, refer to Chapter 3 – Compliance.</w:t>
      </w:r>
    </w:p>
    <w:p w14:paraId="5A361136" w14:textId="77777777" w:rsidR="009F1B81" w:rsidRPr="00183694" w:rsidRDefault="009F1B81" w:rsidP="00183694">
      <w:pPr>
        <w:spacing w:before="0" w:after="0"/>
        <w:ind w:left="720"/>
        <w:contextualSpacing/>
        <w:rPr>
          <w:rFonts w:ascii="Times New Roman" w:hAnsi="Times New Roman" w:cs="Times New Roman"/>
          <w:sz w:val="24"/>
          <w:szCs w:val="18"/>
        </w:rPr>
      </w:pPr>
    </w:p>
    <w:p w14:paraId="0D5D2E46" w14:textId="29B8E410" w:rsidR="00050CCA" w:rsidRPr="00183694" w:rsidRDefault="00050CCA" w:rsidP="001D5AB9">
      <w:pPr>
        <w:pStyle w:val="ListParagraph"/>
        <w:numPr>
          <w:ilvl w:val="0"/>
          <w:numId w:val="11"/>
        </w:numPr>
        <w:spacing w:before="0" w:after="0"/>
        <w:ind w:left="720"/>
        <w:contextualSpacing/>
        <w:rPr>
          <w:rFonts w:ascii="Times New Roman" w:hAnsi="Times New Roman" w:cs="Times New Roman"/>
          <w:sz w:val="24"/>
          <w:szCs w:val="18"/>
        </w:rPr>
      </w:pPr>
      <w:r w:rsidRPr="00183694">
        <w:rPr>
          <w:rFonts w:ascii="Times New Roman" w:hAnsi="Times New Roman" w:cs="Times New Roman"/>
          <w:b/>
          <w:sz w:val="24"/>
          <w:szCs w:val="18"/>
        </w:rPr>
        <w:t>Dataset Information:</w:t>
      </w:r>
      <w:r w:rsidRPr="00183694">
        <w:rPr>
          <w:rFonts w:ascii="Times New Roman" w:hAnsi="Times New Roman" w:cs="Times New Roman"/>
          <w:sz w:val="24"/>
          <w:szCs w:val="18"/>
        </w:rPr>
        <w:t xml:space="preserve"> </w:t>
      </w:r>
      <w:r w:rsidR="001E306A" w:rsidRPr="00183694">
        <w:rPr>
          <w:rFonts w:ascii="Times New Roman" w:hAnsi="Times New Roman" w:cs="Times New Roman"/>
          <w:sz w:val="24"/>
          <w:szCs w:val="18"/>
        </w:rPr>
        <w:t xml:space="preserve"> Basic </w:t>
      </w:r>
      <w:r w:rsidRPr="00183694">
        <w:rPr>
          <w:rFonts w:ascii="Times New Roman" w:hAnsi="Times New Roman" w:cs="Times New Roman"/>
          <w:sz w:val="24"/>
          <w:szCs w:val="18"/>
        </w:rPr>
        <w:t>information about the dataset, and the responsible party</w:t>
      </w:r>
      <w:r w:rsidR="00021117" w:rsidRPr="00183694">
        <w:rPr>
          <w:rFonts w:ascii="Times New Roman" w:hAnsi="Times New Roman" w:cs="Times New Roman"/>
          <w:sz w:val="24"/>
          <w:szCs w:val="18"/>
        </w:rPr>
        <w:t>(s)</w:t>
      </w:r>
      <w:r w:rsidRPr="00183694">
        <w:rPr>
          <w:rFonts w:ascii="Times New Roman" w:hAnsi="Times New Roman" w:cs="Times New Roman"/>
          <w:sz w:val="24"/>
          <w:szCs w:val="18"/>
        </w:rPr>
        <w:t>.</w:t>
      </w:r>
    </w:p>
    <w:p w14:paraId="130CD8BF" w14:textId="77777777" w:rsidR="009F1B81" w:rsidRPr="00183694" w:rsidRDefault="009F1B81" w:rsidP="00183694">
      <w:pPr>
        <w:spacing w:before="0" w:after="0"/>
        <w:ind w:left="720"/>
        <w:contextualSpacing/>
        <w:rPr>
          <w:rFonts w:ascii="Times New Roman" w:hAnsi="Times New Roman" w:cs="Times New Roman"/>
          <w:b/>
          <w:sz w:val="24"/>
          <w:szCs w:val="18"/>
        </w:rPr>
      </w:pPr>
    </w:p>
    <w:p w14:paraId="4AC4EEEC" w14:textId="65451379" w:rsidR="00050CCA" w:rsidRPr="00183694" w:rsidRDefault="00050CCA" w:rsidP="001D5AB9">
      <w:pPr>
        <w:pStyle w:val="ListParagraph"/>
        <w:numPr>
          <w:ilvl w:val="0"/>
          <w:numId w:val="11"/>
        </w:numPr>
        <w:spacing w:before="0" w:after="0"/>
        <w:ind w:left="720"/>
        <w:contextualSpacing/>
        <w:rPr>
          <w:rFonts w:ascii="Times New Roman" w:hAnsi="Times New Roman" w:cs="Times New Roman"/>
          <w:sz w:val="24"/>
          <w:szCs w:val="18"/>
        </w:rPr>
      </w:pPr>
      <w:r w:rsidRPr="00183694">
        <w:rPr>
          <w:rFonts w:ascii="Times New Roman" w:hAnsi="Times New Roman" w:cs="Times New Roman"/>
          <w:b/>
          <w:sz w:val="24"/>
          <w:szCs w:val="18"/>
        </w:rPr>
        <w:t>Data Quality Information:</w:t>
      </w:r>
      <w:r w:rsidRPr="00183694">
        <w:rPr>
          <w:rFonts w:ascii="Times New Roman" w:hAnsi="Times New Roman" w:cs="Times New Roman"/>
          <w:sz w:val="24"/>
          <w:szCs w:val="18"/>
        </w:rPr>
        <w:t xml:space="preserve"> </w:t>
      </w:r>
      <w:r w:rsidR="001E306A" w:rsidRPr="00183694">
        <w:rPr>
          <w:rFonts w:ascii="Times New Roman" w:hAnsi="Times New Roman" w:cs="Times New Roman"/>
          <w:sz w:val="24"/>
          <w:szCs w:val="18"/>
        </w:rPr>
        <w:t xml:space="preserve"> A </w:t>
      </w:r>
      <w:r w:rsidRPr="00183694">
        <w:rPr>
          <w:rFonts w:ascii="Times New Roman" w:hAnsi="Times New Roman" w:cs="Times New Roman"/>
          <w:sz w:val="24"/>
          <w:szCs w:val="18"/>
        </w:rPr>
        <w:t>general assessment of the quality of the dataset.  The assessment should include the tests performed and the results.</w:t>
      </w:r>
    </w:p>
    <w:p w14:paraId="54F3FD4B" w14:textId="77777777" w:rsidR="009F1B81" w:rsidRPr="009F1B81" w:rsidRDefault="009F1B81" w:rsidP="009F1B81">
      <w:pPr>
        <w:spacing w:before="0" w:after="0"/>
        <w:ind w:left="720"/>
        <w:contextualSpacing/>
        <w:rPr>
          <w:rFonts w:ascii="Times New Roman" w:hAnsi="Times New Roman" w:cs="Times New Roman"/>
          <w:b/>
          <w:sz w:val="24"/>
          <w:szCs w:val="18"/>
        </w:rPr>
      </w:pPr>
    </w:p>
    <w:p w14:paraId="000EB61F" w14:textId="65B5616C" w:rsidR="00050CCA" w:rsidRPr="009F1B81" w:rsidRDefault="00050CCA" w:rsidP="001D5AB9">
      <w:pPr>
        <w:pStyle w:val="ListParagraph"/>
        <w:numPr>
          <w:ilvl w:val="0"/>
          <w:numId w:val="11"/>
        </w:numPr>
        <w:spacing w:before="0" w:after="0"/>
        <w:ind w:left="720"/>
        <w:contextualSpacing/>
        <w:rPr>
          <w:rFonts w:ascii="Times New Roman" w:hAnsi="Times New Roman" w:cs="Times New Roman"/>
          <w:sz w:val="24"/>
          <w:szCs w:val="18"/>
        </w:rPr>
      </w:pPr>
      <w:r w:rsidRPr="009F1B81">
        <w:rPr>
          <w:rFonts w:ascii="Times New Roman" w:hAnsi="Times New Roman" w:cs="Times New Roman"/>
          <w:b/>
          <w:sz w:val="24"/>
          <w:szCs w:val="18"/>
        </w:rPr>
        <w:t>Spatial Data Organization Information:</w:t>
      </w:r>
      <w:r w:rsidRPr="009F1B81">
        <w:rPr>
          <w:rFonts w:ascii="Times New Roman" w:hAnsi="Times New Roman" w:cs="Times New Roman"/>
          <w:sz w:val="24"/>
          <w:szCs w:val="18"/>
        </w:rPr>
        <w:t xml:space="preserve"> </w:t>
      </w:r>
      <w:r w:rsidR="001E306A" w:rsidRPr="009F1B81">
        <w:rPr>
          <w:rFonts w:ascii="Times New Roman" w:hAnsi="Times New Roman" w:cs="Times New Roman"/>
          <w:sz w:val="24"/>
          <w:szCs w:val="18"/>
        </w:rPr>
        <w:t xml:space="preserve"> </w:t>
      </w:r>
      <w:r w:rsidR="0038520E" w:rsidRPr="009F1B81">
        <w:rPr>
          <w:rFonts w:ascii="Times New Roman" w:hAnsi="Times New Roman" w:cs="Times New Roman"/>
          <w:sz w:val="24"/>
          <w:szCs w:val="18"/>
        </w:rPr>
        <w:t xml:space="preserve">The </w:t>
      </w:r>
      <w:r w:rsidRPr="009F1B81">
        <w:rPr>
          <w:rFonts w:ascii="Times New Roman" w:hAnsi="Times New Roman" w:cs="Times New Roman"/>
          <w:sz w:val="24"/>
          <w:szCs w:val="18"/>
        </w:rPr>
        <w:t>mechanism used to represent spatial information in the dataset.</w:t>
      </w:r>
    </w:p>
    <w:p w14:paraId="2C9CD77F" w14:textId="77777777" w:rsidR="009F1B81" w:rsidRPr="00183694" w:rsidRDefault="009F1B81" w:rsidP="00183694">
      <w:pPr>
        <w:spacing w:before="0" w:after="0"/>
        <w:ind w:left="720"/>
        <w:contextualSpacing/>
        <w:rPr>
          <w:rFonts w:ascii="Times New Roman" w:hAnsi="Times New Roman" w:cs="Times New Roman"/>
          <w:b/>
          <w:sz w:val="24"/>
          <w:szCs w:val="18"/>
        </w:rPr>
      </w:pPr>
    </w:p>
    <w:p w14:paraId="4F6D6355" w14:textId="2D71B9BC" w:rsidR="00050CCA" w:rsidRPr="00183694" w:rsidRDefault="00050CCA" w:rsidP="001D5AB9">
      <w:pPr>
        <w:pStyle w:val="ListParagraph"/>
        <w:numPr>
          <w:ilvl w:val="0"/>
          <w:numId w:val="11"/>
        </w:numPr>
        <w:spacing w:before="0" w:after="0"/>
        <w:ind w:left="720"/>
        <w:contextualSpacing/>
        <w:rPr>
          <w:rFonts w:ascii="Times New Roman" w:hAnsi="Times New Roman" w:cs="Times New Roman"/>
          <w:sz w:val="24"/>
          <w:szCs w:val="18"/>
        </w:rPr>
      </w:pPr>
      <w:r w:rsidRPr="00183694">
        <w:rPr>
          <w:rFonts w:ascii="Times New Roman" w:hAnsi="Times New Roman" w:cs="Times New Roman"/>
          <w:b/>
          <w:sz w:val="24"/>
          <w:szCs w:val="18"/>
        </w:rPr>
        <w:t>Spatial Reference Information:</w:t>
      </w:r>
      <w:r w:rsidR="001E306A" w:rsidRPr="00183694">
        <w:rPr>
          <w:rFonts w:ascii="Times New Roman" w:hAnsi="Times New Roman" w:cs="Times New Roman"/>
          <w:sz w:val="24"/>
          <w:szCs w:val="18"/>
        </w:rPr>
        <w:t xml:space="preserve"> </w:t>
      </w:r>
      <w:r w:rsidRPr="00183694">
        <w:rPr>
          <w:rFonts w:ascii="Times New Roman" w:hAnsi="Times New Roman" w:cs="Times New Roman"/>
          <w:sz w:val="24"/>
          <w:szCs w:val="18"/>
        </w:rPr>
        <w:t xml:space="preserve"> </w:t>
      </w:r>
      <w:r w:rsidR="0038520E" w:rsidRPr="00183694">
        <w:rPr>
          <w:rFonts w:ascii="Times New Roman" w:hAnsi="Times New Roman" w:cs="Times New Roman"/>
          <w:sz w:val="24"/>
          <w:szCs w:val="18"/>
        </w:rPr>
        <w:t xml:space="preserve">The </w:t>
      </w:r>
      <w:r w:rsidRPr="00183694">
        <w:rPr>
          <w:rFonts w:ascii="Times New Roman" w:hAnsi="Times New Roman" w:cs="Times New Roman"/>
          <w:sz w:val="24"/>
          <w:szCs w:val="18"/>
        </w:rPr>
        <w:t>description of the reference frame for, and the means to encode, coordinates in the dataset.</w:t>
      </w:r>
      <w:r w:rsidR="00531F8A" w:rsidRPr="00183694">
        <w:rPr>
          <w:rFonts w:ascii="Times New Roman" w:hAnsi="Times New Roman" w:cs="Times New Roman"/>
          <w:sz w:val="24"/>
          <w:szCs w:val="18"/>
        </w:rPr>
        <w:t xml:space="preserve"> </w:t>
      </w:r>
      <w:r w:rsidR="00021117" w:rsidRPr="00183694">
        <w:rPr>
          <w:rFonts w:ascii="Times New Roman" w:hAnsi="Times New Roman" w:cs="Times New Roman"/>
          <w:sz w:val="24"/>
          <w:szCs w:val="18"/>
        </w:rPr>
        <w:t xml:space="preserve"> </w:t>
      </w:r>
      <w:r w:rsidR="00531F8A" w:rsidRPr="00183694">
        <w:rPr>
          <w:rFonts w:ascii="Times New Roman" w:hAnsi="Times New Roman" w:cs="Times New Roman"/>
          <w:sz w:val="24"/>
          <w:szCs w:val="18"/>
        </w:rPr>
        <w:t>This information includes projection information</w:t>
      </w:r>
      <w:r w:rsidR="007A0276" w:rsidRPr="00183694">
        <w:rPr>
          <w:rFonts w:ascii="Times New Roman" w:hAnsi="Times New Roman" w:cs="Times New Roman"/>
          <w:sz w:val="24"/>
          <w:szCs w:val="18"/>
        </w:rPr>
        <w:t>.</w:t>
      </w:r>
    </w:p>
    <w:p w14:paraId="3A53B33E" w14:textId="77777777" w:rsidR="009F1B81" w:rsidRPr="00183694" w:rsidRDefault="009F1B81" w:rsidP="00183694">
      <w:pPr>
        <w:spacing w:before="0" w:after="0"/>
        <w:ind w:left="720"/>
        <w:contextualSpacing/>
        <w:rPr>
          <w:rFonts w:ascii="Times New Roman" w:hAnsi="Times New Roman" w:cs="Times New Roman"/>
          <w:b/>
          <w:sz w:val="24"/>
          <w:szCs w:val="18"/>
        </w:rPr>
      </w:pPr>
    </w:p>
    <w:p w14:paraId="328883D4" w14:textId="3A995BA7" w:rsidR="00050CCA" w:rsidRPr="00183694" w:rsidRDefault="00050CCA" w:rsidP="001D5AB9">
      <w:pPr>
        <w:pStyle w:val="ListParagraph"/>
        <w:numPr>
          <w:ilvl w:val="0"/>
          <w:numId w:val="11"/>
        </w:numPr>
        <w:spacing w:before="0" w:after="0"/>
        <w:ind w:left="720"/>
        <w:contextualSpacing/>
        <w:rPr>
          <w:rFonts w:ascii="Times New Roman" w:hAnsi="Times New Roman" w:cs="Times New Roman"/>
          <w:sz w:val="24"/>
          <w:szCs w:val="18"/>
        </w:rPr>
      </w:pPr>
      <w:r w:rsidRPr="00183694">
        <w:rPr>
          <w:rFonts w:ascii="Times New Roman" w:hAnsi="Times New Roman" w:cs="Times New Roman"/>
          <w:b/>
          <w:sz w:val="24"/>
          <w:szCs w:val="18"/>
        </w:rPr>
        <w:t>Entity and Attribute Information:</w:t>
      </w:r>
      <w:r w:rsidRPr="00183694">
        <w:rPr>
          <w:rFonts w:ascii="Times New Roman" w:hAnsi="Times New Roman" w:cs="Times New Roman"/>
          <w:sz w:val="24"/>
          <w:szCs w:val="18"/>
        </w:rPr>
        <w:t xml:space="preserve"> </w:t>
      </w:r>
      <w:r w:rsidR="001E306A" w:rsidRPr="00183694">
        <w:rPr>
          <w:rFonts w:ascii="Times New Roman" w:hAnsi="Times New Roman" w:cs="Times New Roman"/>
          <w:sz w:val="24"/>
          <w:szCs w:val="18"/>
        </w:rPr>
        <w:t xml:space="preserve"> </w:t>
      </w:r>
      <w:r w:rsidR="0038520E" w:rsidRPr="00183694">
        <w:rPr>
          <w:rFonts w:ascii="Times New Roman" w:hAnsi="Times New Roman" w:cs="Times New Roman"/>
          <w:sz w:val="24"/>
          <w:szCs w:val="18"/>
        </w:rPr>
        <w:t xml:space="preserve">Details </w:t>
      </w:r>
      <w:r w:rsidRPr="00183694">
        <w:rPr>
          <w:rFonts w:ascii="Times New Roman" w:hAnsi="Times New Roman" w:cs="Times New Roman"/>
          <w:sz w:val="24"/>
          <w:szCs w:val="18"/>
        </w:rPr>
        <w:t>about the information content of the dataset, including the entity types, their attributes, and the</w:t>
      </w:r>
      <w:r w:rsidR="007A0276" w:rsidRPr="00183694">
        <w:rPr>
          <w:rFonts w:ascii="Times New Roman" w:hAnsi="Times New Roman" w:cs="Times New Roman"/>
          <w:sz w:val="24"/>
          <w:szCs w:val="18"/>
        </w:rPr>
        <w:t>ir</w:t>
      </w:r>
      <w:r w:rsidRPr="00183694">
        <w:rPr>
          <w:rFonts w:ascii="Times New Roman" w:hAnsi="Times New Roman" w:cs="Times New Roman"/>
          <w:sz w:val="24"/>
          <w:szCs w:val="18"/>
        </w:rPr>
        <w:t xml:space="preserve"> domains.</w:t>
      </w:r>
    </w:p>
    <w:p w14:paraId="0DF35C30" w14:textId="77777777" w:rsidR="009F1B81" w:rsidRPr="00183694" w:rsidRDefault="009F1B81" w:rsidP="00183694">
      <w:pPr>
        <w:spacing w:before="0" w:after="0"/>
        <w:ind w:left="720"/>
        <w:contextualSpacing/>
        <w:rPr>
          <w:rFonts w:ascii="Times New Roman" w:hAnsi="Times New Roman" w:cs="Times New Roman"/>
          <w:b/>
          <w:sz w:val="24"/>
          <w:szCs w:val="18"/>
        </w:rPr>
      </w:pPr>
    </w:p>
    <w:p w14:paraId="3A363C39" w14:textId="7B0694E7" w:rsidR="00050CCA" w:rsidRPr="00183694" w:rsidRDefault="00050CCA" w:rsidP="001D5AB9">
      <w:pPr>
        <w:pStyle w:val="ListParagraph"/>
        <w:numPr>
          <w:ilvl w:val="0"/>
          <w:numId w:val="11"/>
        </w:numPr>
        <w:spacing w:before="0" w:after="0"/>
        <w:ind w:left="720"/>
        <w:contextualSpacing/>
        <w:rPr>
          <w:rFonts w:ascii="Times New Roman" w:hAnsi="Times New Roman" w:cs="Times New Roman"/>
          <w:sz w:val="24"/>
          <w:szCs w:val="18"/>
        </w:rPr>
      </w:pPr>
      <w:r w:rsidRPr="00183694">
        <w:rPr>
          <w:rFonts w:ascii="Times New Roman" w:hAnsi="Times New Roman" w:cs="Times New Roman"/>
          <w:b/>
          <w:sz w:val="24"/>
          <w:szCs w:val="18"/>
        </w:rPr>
        <w:t>Distribution Information:</w:t>
      </w:r>
      <w:r w:rsidRPr="00183694">
        <w:rPr>
          <w:rFonts w:ascii="Times New Roman" w:hAnsi="Times New Roman" w:cs="Times New Roman"/>
          <w:sz w:val="24"/>
          <w:szCs w:val="18"/>
        </w:rPr>
        <w:t xml:space="preserve"> </w:t>
      </w:r>
      <w:r w:rsidR="001E306A" w:rsidRPr="00183694">
        <w:rPr>
          <w:rFonts w:ascii="Times New Roman" w:hAnsi="Times New Roman" w:cs="Times New Roman"/>
          <w:sz w:val="24"/>
          <w:szCs w:val="18"/>
        </w:rPr>
        <w:t xml:space="preserve"> </w:t>
      </w:r>
      <w:r w:rsidR="0038520E" w:rsidRPr="00183694">
        <w:rPr>
          <w:rFonts w:ascii="Times New Roman" w:hAnsi="Times New Roman" w:cs="Times New Roman"/>
          <w:sz w:val="24"/>
          <w:szCs w:val="18"/>
        </w:rPr>
        <w:t xml:space="preserve">Information </w:t>
      </w:r>
      <w:r w:rsidRPr="00183694">
        <w:rPr>
          <w:rFonts w:ascii="Times New Roman" w:hAnsi="Times New Roman" w:cs="Times New Roman"/>
          <w:sz w:val="24"/>
          <w:szCs w:val="18"/>
        </w:rPr>
        <w:t>about the distributor of and options for obtaining the dataset.</w:t>
      </w:r>
    </w:p>
    <w:p w14:paraId="72D08087" w14:textId="77777777" w:rsidR="009F1B81" w:rsidRPr="00183694" w:rsidRDefault="009F1B81" w:rsidP="00183694">
      <w:pPr>
        <w:spacing w:before="0" w:after="0"/>
        <w:ind w:left="720"/>
        <w:contextualSpacing/>
        <w:rPr>
          <w:rFonts w:ascii="Times New Roman" w:hAnsi="Times New Roman" w:cs="Times New Roman"/>
          <w:b/>
          <w:sz w:val="24"/>
          <w:szCs w:val="18"/>
        </w:rPr>
      </w:pPr>
    </w:p>
    <w:p w14:paraId="53A2C021" w14:textId="1333B365" w:rsidR="001E4FA9" w:rsidRDefault="001E4FA9" w:rsidP="001E4FA9">
      <w:pPr>
        <w:pStyle w:val="ListParagraph"/>
        <w:numPr>
          <w:ilvl w:val="0"/>
          <w:numId w:val="11"/>
        </w:numPr>
        <w:spacing w:before="0" w:after="0"/>
        <w:ind w:left="720"/>
        <w:rPr>
          <w:rFonts w:ascii="Times New Roman" w:hAnsi="Times New Roman" w:cs="Times New Roman"/>
          <w:sz w:val="24"/>
          <w:szCs w:val="18"/>
        </w:rPr>
      </w:pPr>
      <w:r w:rsidRPr="00183694">
        <w:rPr>
          <w:rFonts w:ascii="Times New Roman" w:hAnsi="Times New Roman" w:cs="Times New Roman"/>
          <w:b/>
          <w:sz w:val="24"/>
          <w:szCs w:val="18"/>
        </w:rPr>
        <w:t>Computer Service Information:</w:t>
      </w:r>
      <w:r w:rsidRPr="00183694">
        <w:rPr>
          <w:rFonts w:ascii="Times New Roman" w:hAnsi="Times New Roman" w:cs="Times New Roman"/>
          <w:sz w:val="24"/>
          <w:szCs w:val="18"/>
        </w:rPr>
        <w:t xml:space="preserve">  Information about </w:t>
      </w:r>
      <w:r>
        <w:rPr>
          <w:rFonts w:ascii="Times New Roman" w:hAnsi="Times New Roman" w:cs="Times New Roman"/>
          <w:sz w:val="24"/>
          <w:szCs w:val="18"/>
        </w:rPr>
        <w:t xml:space="preserve">online </w:t>
      </w:r>
      <w:r w:rsidRPr="00183694">
        <w:rPr>
          <w:rFonts w:ascii="Times New Roman" w:hAnsi="Times New Roman" w:cs="Times New Roman"/>
          <w:sz w:val="24"/>
          <w:szCs w:val="18"/>
        </w:rPr>
        <w:t>map</w:t>
      </w:r>
      <w:r>
        <w:rPr>
          <w:rFonts w:ascii="Times New Roman" w:hAnsi="Times New Roman" w:cs="Times New Roman"/>
          <w:sz w:val="24"/>
          <w:szCs w:val="18"/>
        </w:rPr>
        <w:t>ping</w:t>
      </w:r>
      <w:r w:rsidRPr="00183694">
        <w:rPr>
          <w:rFonts w:ascii="Times New Roman" w:hAnsi="Times New Roman" w:cs="Times New Roman"/>
          <w:sz w:val="24"/>
          <w:szCs w:val="18"/>
        </w:rPr>
        <w:t xml:space="preserve"> services </w:t>
      </w:r>
      <w:r>
        <w:rPr>
          <w:rFonts w:ascii="Times New Roman" w:hAnsi="Times New Roman" w:cs="Times New Roman"/>
          <w:sz w:val="24"/>
          <w:szCs w:val="18"/>
        </w:rPr>
        <w:t>(</w:t>
      </w:r>
      <w:r w:rsidR="00636208">
        <w:rPr>
          <w:rFonts w:ascii="Times New Roman" w:hAnsi="Times New Roman" w:cs="Times New Roman"/>
          <w:sz w:val="24"/>
          <w:szCs w:val="18"/>
        </w:rPr>
        <w:t>OMS</w:t>
      </w:r>
      <w:r>
        <w:rPr>
          <w:rFonts w:ascii="Times New Roman" w:hAnsi="Times New Roman" w:cs="Times New Roman"/>
          <w:sz w:val="24"/>
          <w:szCs w:val="18"/>
        </w:rPr>
        <w:t xml:space="preserve">) </w:t>
      </w:r>
      <w:r w:rsidRPr="00183694">
        <w:rPr>
          <w:rFonts w:ascii="Times New Roman" w:hAnsi="Times New Roman" w:cs="Times New Roman"/>
          <w:sz w:val="24"/>
          <w:szCs w:val="18"/>
        </w:rPr>
        <w:t xml:space="preserve">like </w:t>
      </w:r>
      <w:r w:rsidRPr="00841972">
        <w:rPr>
          <w:rFonts w:ascii="Times New Roman" w:hAnsi="Times New Roman" w:cs="Times New Roman"/>
          <w:sz w:val="24"/>
          <w:szCs w:val="18"/>
        </w:rPr>
        <w:t>TIGERweb</w:t>
      </w:r>
      <w:r w:rsidRPr="00183694">
        <w:rPr>
          <w:rFonts w:ascii="Times New Roman" w:hAnsi="Times New Roman" w:cs="Times New Roman"/>
          <w:sz w:val="24"/>
          <w:szCs w:val="18"/>
        </w:rPr>
        <w:t>.</w:t>
      </w:r>
    </w:p>
    <w:p w14:paraId="210A9AA6" w14:textId="77777777" w:rsidR="00DB3AAC" w:rsidRPr="00DB3AAC" w:rsidRDefault="00DB3AAC" w:rsidP="00DB3AAC">
      <w:pPr>
        <w:spacing w:before="0" w:after="0"/>
        <w:ind w:left="360"/>
        <w:rPr>
          <w:rFonts w:ascii="Times New Roman" w:hAnsi="Times New Roman" w:cs="Times New Roman"/>
          <w:sz w:val="24"/>
          <w:szCs w:val="18"/>
        </w:rPr>
      </w:pPr>
    </w:p>
    <w:p w14:paraId="4DB1393D" w14:textId="4F223510" w:rsidR="00050CCA" w:rsidRPr="00183694" w:rsidRDefault="00050CCA" w:rsidP="001D5AB9">
      <w:pPr>
        <w:pStyle w:val="ListParagraph"/>
        <w:numPr>
          <w:ilvl w:val="0"/>
          <w:numId w:val="11"/>
        </w:numPr>
        <w:spacing w:before="0" w:after="0"/>
        <w:ind w:left="720"/>
        <w:rPr>
          <w:rFonts w:ascii="Times New Roman" w:hAnsi="Times New Roman" w:cs="Times New Roman"/>
          <w:sz w:val="24"/>
          <w:szCs w:val="18"/>
        </w:rPr>
      </w:pPr>
      <w:r w:rsidRPr="00183694">
        <w:rPr>
          <w:rFonts w:ascii="Times New Roman" w:hAnsi="Times New Roman" w:cs="Times New Roman"/>
          <w:b/>
          <w:sz w:val="24"/>
          <w:szCs w:val="18"/>
        </w:rPr>
        <w:t xml:space="preserve">Metadata Reference Information: </w:t>
      </w:r>
      <w:r w:rsidR="001E306A" w:rsidRPr="00183694">
        <w:rPr>
          <w:rFonts w:ascii="Times New Roman" w:hAnsi="Times New Roman" w:cs="Times New Roman"/>
          <w:b/>
          <w:sz w:val="24"/>
          <w:szCs w:val="18"/>
        </w:rPr>
        <w:t xml:space="preserve"> </w:t>
      </w:r>
      <w:r w:rsidR="0038520E" w:rsidRPr="00183694">
        <w:rPr>
          <w:rFonts w:ascii="Times New Roman" w:hAnsi="Times New Roman" w:cs="Times New Roman"/>
          <w:sz w:val="24"/>
          <w:szCs w:val="18"/>
        </w:rPr>
        <w:t xml:space="preserve">Information </w:t>
      </w:r>
      <w:r w:rsidRPr="00183694">
        <w:rPr>
          <w:rFonts w:ascii="Times New Roman" w:hAnsi="Times New Roman" w:cs="Times New Roman"/>
          <w:sz w:val="24"/>
          <w:szCs w:val="18"/>
        </w:rPr>
        <w:t>on the currentness of the metadata information, and the responsible party</w:t>
      </w:r>
      <w:r w:rsidR="00021117" w:rsidRPr="00183694">
        <w:rPr>
          <w:rFonts w:ascii="Times New Roman" w:hAnsi="Times New Roman" w:cs="Times New Roman"/>
          <w:sz w:val="24"/>
          <w:szCs w:val="18"/>
        </w:rPr>
        <w:t>(s)</w:t>
      </w:r>
      <w:r w:rsidRPr="00183694">
        <w:rPr>
          <w:rFonts w:ascii="Times New Roman" w:hAnsi="Times New Roman" w:cs="Times New Roman"/>
          <w:sz w:val="24"/>
          <w:szCs w:val="18"/>
        </w:rPr>
        <w:t>.</w:t>
      </w:r>
    </w:p>
    <w:p w14:paraId="78CFC6EB" w14:textId="77777777" w:rsidR="00F4495E" w:rsidRDefault="00F4495E">
      <w:pPr>
        <w:spacing w:before="0" w:after="200" w:line="276" w:lineRule="auto"/>
        <w:rPr>
          <w:rFonts w:ascii="Times New Roman" w:eastAsiaTheme="majorEastAsia" w:hAnsi="Times New Roman" w:cs="Times New Roman"/>
          <w:b/>
          <w:bCs/>
          <w:color w:val="404040" w:themeColor="text1" w:themeTint="BF"/>
          <w:sz w:val="32"/>
          <w:szCs w:val="28"/>
        </w:rPr>
      </w:pPr>
      <w:r>
        <w:br w:type="page"/>
      </w:r>
    </w:p>
    <w:p w14:paraId="50E6DBCC" w14:textId="2C84AC39" w:rsidR="00CE7A08" w:rsidRPr="00817BBC" w:rsidRDefault="00FE45FF" w:rsidP="003469D8">
      <w:pPr>
        <w:pStyle w:val="Heading1"/>
      </w:pPr>
      <w:bookmarkStart w:id="26" w:name="_Toc511306938"/>
      <w:r w:rsidRPr="00A11628">
        <w:t>3</w:t>
      </w:r>
      <w:r w:rsidR="00CE7A08" w:rsidRPr="00A11628">
        <w:t>.</w:t>
      </w:r>
      <w:r w:rsidR="002A2310" w:rsidRPr="00817BBC">
        <w:tab/>
      </w:r>
      <w:r w:rsidR="00CE7A08" w:rsidRPr="00817BBC">
        <w:t>Compliance</w:t>
      </w:r>
      <w:bookmarkEnd w:id="26"/>
    </w:p>
    <w:p w14:paraId="438B07C3" w14:textId="7A8F574B" w:rsidR="00112A28" w:rsidRPr="005D26A7" w:rsidRDefault="000417B7" w:rsidP="005D26A7">
      <w:pPr>
        <w:spacing w:before="0" w:after="0"/>
        <w:contextualSpacing/>
        <w:rPr>
          <w:rFonts w:ascii="Times New Roman" w:hAnsi="Times New Roman" w:cs="Times New Roman"/>
          <w:sz w:val="24"/>
          <w:szCs w:val="24"/>
        </w:rPr>
      </w:pPr>
      <w:r w:rsidRPr="005D26A7">
        <w:rPr>
          <w:rFonts w:ascii="Times New Roman" w:hAnsi="Times New Roman" w:cs="Times New Roman"/>
          <w:sz w:val="24"/>
          <w:szCs w:val="24"/>
        </w:rPr>
        <w:t>T</w:t>
      </w:r>
      <w:r w:rsidR="00112A28" w:rsidRPr="005D26A7">
        <w:rPr>
          <w:rFonts w:ascii="Times New Roman" w:hAnsi="Times New Roman" w:cs="Times New Roman"/>
          <w:sz w:val="24"/>
          <w:szCs w:val="24"/>
        </w:rPr>
        <w:t>he C</w:t>
      </w:r>
      <w:r w:rsidR="00867BF8" w:rsidRPr="005D26A7">
        <w:rPr>
          <w:rFonts w:ascii="Times New Roman" w:hAnsi="Times New Roman" w:cs="Times New Roman"/>
          <w:sz w:val="24"/>
          <w:szCs w:val="24"/>
        </w:rPr>
        <w:t xml:space="preserve">ensus </w:t>
      </w:r>
      <w:r w:rsidR="00112A28" w:rsidRPr="005D26A7">
        <w:rPr>
          <w:rFonts w:ascii="Times New Roman" w:hAnsi="Times New Roman" w:cs="Times New Roman"/>
          <w:sz w:val="24"/>
          <w:szCs w:val="24"/>
        </w:rPr>
        <w:t>B</w:t>
      </w:r>
      <w:r w:rsidR="00867BF8" w:rsidRPr="005D26A7">
        <w:rPr>
          <w:rFonts w:ascii="Times New Roman" w:hAnsi="Times New Roman" w:cs="Times New Roman"/>
          <w:sz w:val="24"/>
          <w:szCs w:val="24"/>
        </w:rPr>
        <w:t>ureau</w:t>
      </w:r>
      <w:r w:rsidR="00112A28" w:rsidRPr="005D26A7">
        <w:rPr>
          <w:rFonts w:ascii="Times New Roman" w:hAnsi="Times New Roman" w:cs="Times New Roman"/>
          <w:sz w:val="24"/>
          <w:szCs w:val="24"/>
        </w:rPr>
        <w:t xml:space="preserve"> is a producer of geospatial data.  Th</w:t>
      </w:r>
      <w:r w:rsidR="00867BF8" w:rsidRPr="005D26A7">
        <w:rPr>
          <w:rFonts w:ascii="Times New Roman" w:hAnsi="Times New Roman" w:cs="Times New Roman"/>
          <w:sz w:val="24"/>
          <w:szCs w:val="24"/>
        </w:rPr>
        <w:t>e</w:t>
      </w:r>
      <w:r w:rsidR="00112A28" w:rsidRPr="005D26A7">
        <w:rPr>
          <w:rFonts w:ascii="Times New Roman" w:hAnsi="Times New Roman" w:cs="Times New Roman"/>
          <w:sz w:val="24"/>
          <w:szCs w:val="24"/>
        </w:rPr>
        <w:t xml:space="preserve"> </w:t>
      </w:r>
      <w:r w:rsidR="00867BF8" w:rsidRPr="005D26A7">
        <w:rPr>
          <w:rFonts w:ascii="Times New Roman" w:hAnsi="Times New Roman" w:cs="Times New Roman"/>
          <w:sz w:val="24"/>
          <w:szCs w:val="24"/>
        </w:rPr>
        <w:t>Census Bureau</w:t>
      </w:r>
      <w:r w:rsidR="00112A28" w:rsidRPr="005D26A7">
        <w:rPr>
          <w:rFonts w:ascii="Times New Roman" w:hAnsi="Times New Roman" w:cs="Times New Roman"/>
          <w:sz w:val="24"/>
          <w:szCs w:val="24"/>
        </w:rPr>
        <w:t xml:space="preserve"> collect</w:t>
      </w:r>
      <w:r w:rsidR="00867BF8" w:rsidRPr="005D26A7">
        <w:rPr>
          <w:rFonts w:ascii="Times New Roman" w:hAnsi="Times New Roman" w:cs="Times New Roman"/>
          <w:sz w:val="24"/>
          <w:szCs w:val="24"/>
        </w:rPr>
        <w:t>s</w:t>
      </w:r>
      <w:r w:rsidR="00112A28" w:rsidRPr="005D26A7">
        <w:rPr>
          <w:rFonts w:ascii="Times New Roman" w:hAnsi="Times New Roman" w:cs="Times New Roman"/>
          <w:sz w:val="24"/>
          <w:szCs w:val="24"/>
        </w:rPr>
        <w:t xml:space="preserve"> and maintain</w:t>
      </w:r>
      <w:r w:rsidR="00867BF8" w:rsidRPr="005D26A7">
        <w:rPr>
          <w:rFonts w:ascii="Times New Roman" w:hAnsi="Times New Roman" w:cs="Times New Roman"/>
          <w:sz w:val="24"/>
          <w:szCs w:val="24"/>
        </w:rPr>
        <w:t>s</w:t>
      </w:r>
      <w:r w:rsidR="00112A28" w:rsidRPr="005D26A7">
        <w:rPr>
          <w:rFonts w:ascii="Times New Roman" w:hAnsi="Times New Roman" w:cs="Times New Roman"/>
          <w:sz w:val="24"/>
          <w:szCs w:val="24"/>
        </w:rPr>
        <w:t xml:space="preserve"> </w:t>
      </w:r>
      <w:r w:rsidR="00987CFA" w:rsidRPr="005D26A7">
        <w:rPr>
          <w:rFonts w:ascii="Times New Roman" w:hAnsi="Times New Roman" w:cs="Times New Roman"/>
          <w:sz w:val="24"/>
          <w:szCs w:val="24"/>
        </w:rPr>
        <w:t xml:space="preserve">these </w:t>
      </w:r>
      <w:r w:rsidR="00867BF8" w:rsidRPr="005D26A7">
        <w:rPr>
          <w:rFonts w:ascii="Times New Roman" w:hAnsi="Times New Roman" w:cs="Times New Roman"/>
          <w:sz w:val="24"/>
          <w:szCs w:val="24"/>
        </w:rPr>
        <w:t xml:space="preserve">data </w:t>
      </w:r>
      <w:r w:rsidR="005E0513">
        <w:rPr>
          <w:rFonts w:ascii="Times New Roman" w:hAnsi="Times New Roman" w:cs="Times New Roman"/>
          <w:sz w:val="24"/>
          <w:szCs w:val="24"/>
        </w:rPr>
        <w:t>to</w:t>
      </w:r>
      <w:r w:rsidR="00112A28" w:rsidRPr="005D26A7">
        <w:rPr>
          <w:rFonts w:ascii="Times New Roman" w:hAnsi="Times New Roman" w:cs="Times New Roman"/>
          <w:sz w:val="24"/>
          <w:szCs w:val="24"/>
        </w:rPr>
        <w:t xml:space="preserve"> support the </w:t>
      </w:r>
      <w:r w:rsidR="00867BF8" w:rsidRPr="005D26A7">
        <w:rPr>
          <w:rFonts w:ascii="Times New Roman" w:hAnsi="Times New Roman" w:cs="Times New Roman"/>
          <w:sz w:val="24"/>
          <w:szCs w:val="24"/>
        </w:rPr>
        <w:t>D</w:t>
      </w:r>
      <w:r w:rsidR="00112A28" w:rsidRPr="005D26A7">
        <w:rPr>
          <w:rFonts w:ascii="Times New Roman" w:hAnsi="Times New Roman" w:cs="Times New Roman"/>
          <w:sz w:val="24"/>
          <w:szCs w:val="24"/>
        </w:rPr>
        <w:t xml:space="preserve">ecennial </w:t>
      </w:r>
      <w:r w:rsidR="00867BF8" w:rsidRPr="005D26A7">
        <w:rPr>
          <w:rFonts w:ascii="Times New Roman" w:hAnsi="Times New Roman" w:cs="Times New Roman"/>
          <w:sz w:val="24"/>
          <w:szCs w:val="24"/>
        </w:rPr>
        <w:t>C</w:t>
      </w:r>
      <w:r w:rsidR="00112A28" w:rsidRPr="005D26A7">
        <w:rPr>
          <w:rFonts w:ascii="Times New Roman" w:hAnsi="Times New Roman" w:cs="Times New Roman"/>
          <w:sz w:val="24"/>
          <w:szCs w:val="24"/>
        </w:rPr>
        <w:t>ensus</w:t>
      </w:r>
      <w:r w:rsidR="00FA3D8C" w:rsidRPr="005D26A7">
        <w:rPr>
          <w:rFonts w:ascii="Times New Roman" w:hAnsi="Times New Roman" w:cs="Times New Roman"/>
          <w:sz w:val="24"/>
          <w:szCs w:val="24"/>
        </w:rPr>
        <w:t xml:space="preserve">, </w:t>
      </w:r>
      <w:r w:rsidR="000C41C3" w:rsidRPr="005D26A7">
        <w:rPr>
          <w:rFonts w:ascii="Times New Roman" w:hAnsi="Times New Roman" w:cs="Times New Roman"/>
          <w:sz w:val="24"/>
          <w:szCs w:val="24"/>
        </w:rPr>
        <w:t>American Community Survey (</w:t>
      </w:r>
      <w:r w:rsidR="00FA3D8C" w:rsidRPr="00841972">
        <w:rPr>
          <w:rFonts w:ascii="Times New Roman" w:hAnsi="Times New Roman" w:cs="Times New Roman"/>
          <w:sz w:val="24"/>
          <w:szCs w:val="24"/>
        </w:rPr>
        <w:t>ACS</w:t>
      </w:r>
      <w:r w:rsidR="000C41C3" w:rsidRPr="005D26A7">
        <w:rPr>
          <w:rFonts w:ascii="Times New Roman" w:hAnsi="Times New Roman" w:cs="Times New Roman"/>
          <w:sz w:val="24"/>
          <w:szCs w:val="24"/>
        </w:rPr>
        <w:t>)</w:t>
      </w:r>
      <w:r w:rsidR="00FA3D8C" w:rsidRPr="005D26A7">
        <w:rPr>
          <w:rFonts w:ascii="Times New Roman" w:hAnsi="Times New Roman" w:cs="Times New Roman"/>
          <w:sz w:val="24"/>
          <w:szCs w:val="24"/>
        </w:rPr>
        <w:t>, and current surveys</w:t>
      </w:r>
      <w:r w:rsidR="00112A28" w:rsidRPr="005D26A7">
        <w:rPr>
          <w:rFonts w:ascii="Times New Roman" w:hAnsi="Times New Roman" w:cs="Times New Roman"/>
          <w:sz w:val="24"/>
          <w:szCs w:val="24"/>
        </w:rPr>
        <w:t xml:space="preserve">.  The </w:t>
      </w:r>
      <w:r w:rsidR="00867BF8" w:rsidRPr="005D26A7">
        <w:rPr>
          <w:rFonts w:ascii="Times New Roman" w:hAnsi="Times New Roman" w:cs="Times New Roman"/>
          <w:sz w:val="24"/>
          <w:szCs w:val="24"/>
        </w:rPr>
        <w:t>B</w:t>
      </w:r>
      <w:r w:rsidR="00112A28" w:rsidRPr="005D26A7">
        <w:rPr>
          <w:rFonts w:ascii="Times New Roman" w:hAnsi="Times New Roman" w:cs="Times New Roman"/>
          <w:sz w:val="24"/>
          <w:szCs w:val="24"/>
        </w:rPr>
        <w:t xml:space="preserve">ureau </w:t>
      </w:r>
      <w:r w:rsidR="00867BF8" w:rsidRPr="005D26A7">
        <w:rPr>
          <w:rFonts w:ascii="Times New Roman" w:hAnsi="Times New Roman" w:cs="Times New Roman"/>
          <w:sz w:val="24"/>
          <w:szCs w:val="24"/>
        </w:rPr>
        <w:t>also produces and distributes a collection of</w:t>
      </w:r>
      <w:r w:rsidR="00112A28" w:rsidRPr="005D26A7">
        <w:rPr>
          <w:rFonts w:ascii="Times New Roman" w:hAnsi="Times New Roman" w:cs="Times New Roman"/>
          <w:sz w:val="24"/>
          <w:szCs w:val="24"/>
        </w:rPr>
        <w:t xml:space="preserve"> public products</w:t>
      </w:r>
      <w:r w:rsidR="00867BF8" w:rsidRPr="005D26A7">
        <w:rPr>
          <w:rFonts w:ascii="Times New Roman" w:hAnsi="Times New Roman" w:cs="Times New Roman"/>
          <w:sz w:val="24"/>
          <w:szCs w:val="24"/>
        </w:rPr>
        <w:t xml:space="preserve"> developed from </w:t>
      </w:r>
      <w:r w:rsidR="00987CFA" w:rsidRPr="005D26A7">
        <w:rPr>
          <w:rFonts w:ascii="Times New Roman" w:hAnsi="Times New Roman" w:cs="Times New Roman"/>
          <w:sz w:val="24"/>
          <w:szCs w:val="24"/>
        </w:rPr>
        <w:t xml:space="preserve">these </w:t>
      </w:r>
      <w:r w:rsidR="00867BF8" w:rsidRPr="005D26A7">
        <w:rPr>
          <w:rFonts w:ascii="Times New Roman" w:hAnsi="Times New Roman" w:cs="Times New Roman"/>
          <w:sz w:val="24"/>
          <w:szCs w:val="24"/>
        </w:rPr>
        <w:t>data</w:t>
      </w:r>
      <w:r w:rsidR="00112A28" w:rsidRPr="005D26A7">
        <w:rPr>
          <w:rFonts w:ascii="Times New Roman" w:hAnsi="Times New Roman" w:cs="Times New Roman"/>
          <w:sz w:val="24"/>
          <w:szCs w:val="24"/>
        </w:rPr>
        <w:t>.</w:t>
      </w:r>
      <w:r w:rsidR="009C3E4B" w:rsidRPr="005D26A7">
        <w:rPr>
          <w:rFonts w:ascii="Times New Roman" w:hAnsi="Times New Roman" w:cs="Times New Roman"/>
          <w:sz w:val="24"/>
          <w:szCs w:val="24"/>
        </w:rPr>
        <w:t xml:space="preserve">  </w:t>
      </w:r>
      <w:r w:rsidR="00BE40A7" w:rsidRPr="005D26A7">
        <w:rPr>
          <w:rFonts w:ascii="Times New Roman" w:hAnsi="Times New Roman" w:cs="Times New Roman"/>
          <w:sz w:val="24"/>
          <w:szCs w:val="24"/>
        </w:rPr>
        <w:t>Geospatial public p</w:t>
      </w:r>
      <w:r w:rsidR="009C3E4B" w:rsidRPr="005D26A7">
        <w:rPr>
          <w:rFonts w:ascii="Times New Roman" w:hAnsi="Times New Roman" w:cs="Times New Roman"/>
          <w:sz w:val="24"/>
          <w:szCs w:val="24"/>
        </w:rPr>
        <w:t>roduct</w:t>
      </w:r>
      <w:r w:rsidR="00561795" w:rsidRPr="005D26A7">
        <w:rPr>
          <w:rFonts w:ascii="Times New Roman" w:hAnsi="Times New Roman" w:cs="Times New Roman"/>
          <w:sz w:val="24"/>
          <w:szCs w:val="24"/>
        </w:rPr>
        <w:t>s</w:t>
      </w:r>
      <w:r w:rsidR="009C3E4B" w:rsidRPr="005D26A7">
        <w:rPr>
          <w:rFonts w:ascii="Times New Roman" w:hAnsi="Times New Roman" w:cs="Times New Roman"/>
          <w:sz w:val="24"/>
          <w:szCs w:val="24"/>
        </w:rPr>
        <w:t xml:space="preserve"> </w:t>
      </w:r>
      <w:r w:rsidR="00BE40A7" w:rsidRPr="005D26A7">
        <w:rPr>
          <w:rFonts w:ascii="Times New Roman" w:hAnsi="Times New Roman" w:cs="Times New Roman"/>
          <w:sz w:val="24"/>
          <w:szCs w:val="24"/>
        </w:rPr>
        <w:t>produced by the Census Bureau</w:t>
      </w:r>
      <w:r w:rsidR="009C3E4B" w:rsidRPr="005D26A7">
        <w:rPr>
          <w:rFonts w:ascii="Times New Roman" w:hAnsi="Times New Roman" w:cs="Times New Roman"/>
          <w:sz w:val="24"/>
          <w:szCs w:val="24"/>
        </w:rPr>
        <w:t xml:space="preserve"> include </w:t>
      </w:r>
      <w:r w:rsidR="009C3E4B" w:rsidRPr="00841972">
        <w:rPr>
          <w:rFonts w:ascii="Times New Roman" w:hAnsi="Times New Roman" w:cs="Times New Roman"/>
          <w:sz w:val="24"/>
          <w:szCs w:val="24"/>
        </w:rPr>
        <w:t>TIGER</w:t>
      </w:r>
      <w:r w:rsidR="009C3E4B" w:rsidRPr="005D26A7">
        <w:rPr>
          <w:rFonts w:ascii="Times New Roman" w:hAnsi="Times New Roman" w:cs="Times New Roman"/>
          <w:sz w:val="24"/>
          <w:szCs w:val="24"/>
        </w:rPr>
        <w:t>/Line shapefiles</w:t>
      </w:r>
      <w:r w:rsidR="00E84CDD" w:rsidRPr="005D26A7">
        <w:rPr>
          <w:rFonts w:ascii="Times New Roman" w:hAnsi="Times New Roman" w:cs="Times New Roman"/>
          <w:sz w:val="24"/>
          <w:szCs w:val="24"/>
        </w:rPr>
        <w:t>, geodatabases,</w:t>
      </w:r>
      <w:r w:rsidR="009C3E4B" w:rsidRPr="005D26A7">
        <w:rPr>
          <w:rFonts w:ascii="Times New Roman" w:hAnsi="Times New Roman" w:cs="Times New Roman"/>
          <w:sz w:val="24"/>
          <w:szCs w:val="24"/>
        </w:rPr>
        <w:t xml:space="preserve"> cartographic boundary files</w:t>
      </w:r>
      <w:r w:rsidR="00E84CDD" w:rsidRPr="005D26A7">
        <w:rPr>
          <w:rFonts w:ascii="Times New Roman" w:hAnsi="Times New Roman" w:cs="Times New Roman"/>
          <w:sz w:val="24"/>
          <w:szCs w:val="24"/>
        </w:rPr>
        <w:t xml:space="preserve">, and </w:t>
      </w:r>
      <w:r w:rsidR="00E84CDD" w:rsidRPr="00841972">
        <w:rPr>
          <w:rFonts w:ascii="Times New Roman" w:hAnsi="Times New Roman" w:cs="Times New Roman"/>
          <w:sz w:val="24"/>
          <w:szCs w:val="24"/>
        </w:rPr>
        <w:t>TIGERweb</w:t>
      </w:r>
      <w:r w:rsidR="00E84CDD" w:rsidRPr="005D26A7">
        <w:rPr>
          <w:rFonts w:ascii="Times New Roman" w:hAnsi="Times New Roman" w:cs="Times New Roman"/>
          <w:sz w:val="24"/>
          <w:szCs w:val="24"/>
        </w:rPr>
        <w:t xml:space="preserve"> </w:t>
      </w:r>
      <w:r w:rsidR="00B72CE5" w:rsidRPr="005D26A7">
        <w:rPr>
          <w:rFonts w:ascii="Times New Roman" w:hAnsi="Times New Roman" w:cs="Times New Roman"/>
          <w:sz w:val="24"/>
          <w:szCs w:val="24"/>
        </w:rPr>
        <w:t>map</w:t>
      </w:r>
      <w:r w:rsidR="00912277" w:rsidRPr="005D26A7">
        <w:rPr>
          <w:rFonts w:ascii="Times New Roman" w:hAnsi="Times New Roman" w:cs="Times New Roman"/>
          <w:sz w:val="24"/>
          <w:szCs w:val="24"/>
        </w:rPr>
        <w:t xml:space="preserve"> </w:t>
      </w:r>
      <w:r w:rsidR="00E84CDD" w:rsidRPr="005D26A7">
        <w:rPr>
          <w:rFonts w:ascii="Times New Roman" w:hAnsi="Times New Roman" w:cs="Times New Roman"/>
          <w:sz w:val="24"/>
          <w:szCs w:val="24"/>
        </w:rPr>
        <w:t>services</w:t>
      </w:r>
      <w:r w:rsidR="009C3E4B" w:rsidRPr="005D26A7">
        <w:rPr>
          <w:rFonts w:ascii="Times New Roman" w:hAnsi="Times New Roman" w:cs="Times New Roman"/>
          <w:sz w:val="24"/>
          <w:szCs w:val="24"/>
        </w:rPr>
        <w:t>.</w:t>
      </w:r>
    </w:p>
    <w:p w14:paraId="47B597D6" w14:textId="77777777" w:rsidR="00CE7A08" w:rsidRPr="00A11628" w:rsidRDefault="00FE45FF">
      <w:pPr>
        <w:pStyle w:val="Heading2"/>
      </w:pPr>
      <w:bookmarkStart w:id="27" w:name="_Toc511306939"/>
      <w:r w:rsidRPr="00A11628">
        <w:t>3</w:t>
      </w:r>
      <w:r w:rsidR="00CE7A08" w:rsidRPr="00A11628">
        <w:t>.</w:t>
      </w:r>
      <w:r w:rsidR="001D094E" w:rsidRPr="00A11628">
        <w:t>1</w:t>
      </w:r>
      <w:r w:rsidR="00CE7A08" w:rsidRPr="00A11628">
        <w:t>.</w:t>
      </w:r>
      <w:r w:rsidR="00CE7A08" w:rsidRPr="00A11628">
        <w:tab/>
        <w:t>Policy</w:t>
      </w:r>
      <w:bookmarkEnd w:id="27"/>
    </w:p>
    <w:p w14:paraId="1C8EB7F9" w14:textId="77777777" w:rsidR="001857A1" w:rsidRPr="00935F91" w:rsidRDefault="00FE45FF" w:rsidP="005E18C8">
      <w:pPr>
        <w:pStyle w:val="Heading3"/>
      </w:pPr>
      <w:bookmarkStart w:id="28" w:name="_Toc511306940"/>
      <w:r w:rsidRPr="00935F91">
        <w:t>3</w:t>
      </w:r>
      <w:r w:rsidR="001857A1" w:rsidRPr="00935F91">
        <w:t>.</w:t>
      </w:r>
      <w:r w:rsidR="002528AF" w:rsidRPr="00935F91">
        <w:t>1</w:t>
      </w:r>
      <w:r w:rsidR="001857A1" w:rsidRPr="00935F91">
        <w:t>.1.</w:t>
      </w:r>
      <w:r w:rsidR="001857A1" w:rsidRPr="00935F91">
        <w:tab/>
        <w:t>Federal</w:t>
      </w:r>
      <w:bookmarkEnd w:id="28"/>
    </w:p>
    <w:p w14:paraId="2A348D05" w14:textId="7E3AFB9D" w:rsidR="004C42A8" w:rsidRPr="00935F91" w:rsidRDefault="004C42A8" w:rsidP="00935F91">
      <w:pPr>
        <w:spacing w:before="0" w:after="0"/>
        <w:contextualSpacing/>
        <w:rPr>
          <w:rFonts w:ascii="Times New Roman" w:hAnsi="Times New Roman" w:cs="Times New Roman"/>
          <w:sz w:val="24"/>
        </w:rPr>
      </w:pPr>
      <w:r w:rsidRPr="00935F91">
        <w:rPr>
          <w:rFonts w:ascii="Times New Roman" w:hAnsi="Times New Roman" w:cs="Times New Roman"/>
          <w:sz w:val="24"/>
        </w:rPr>
        <w:t xml:space="preserve">As a </w:t>
      </w:r>
      <w:r w:rsidR="00777842" w:rsidRPr="00935F91">
        <w:rPr>
          <w:rFonts w:ascii="Times New Roman" w:hAnsi="Times New Roman" w:cs="Times New Roman"/>
          <w:sz w:val="24"/>
        </w:rPr>
        <w:t xml:space="preserve">federal agency </w:t>
      </w:r>
      <w:r w:rsidRPr="00935F91">
        <w:rPr>
          <w:rFonts w:ascii="Times New Roman" w:hAnsi="Times New Roman" w:cs="Times New Roman"/>
          <w:sz w:val="24"/>
        </w:rPr>
        <w:t>that produces digital spatial data to fulfill its mission, the Census Bureau</w:t>
      </w:r>
      <w:r w:rsidR="00D644DB" w:rsidRPr="00935F91">
        <w:rPr>
          <w:rFonts w:ascii="Times New Roman" w:hAnsi="Times New Roman" w:cs="Times New Roman"/>
          <w:sz w:val="24"/>
        </w:rPr>
        <w:t xml:space="preserve"> is </w:t>
      </w:r>
      <w:r w:rsidR="00C16DCD">
        <w:rPr>
          <w:rFonts w:ascii="Times New Roman" w:hAnsi="Times New Roman" w:cs="Times New Roman"/>
          <w:sz w:val="24"/>
        </w:rPr>
        <w:t>mandated</w:t>
      </w:r>
      <w:r w:rsidR="00C16DCD" w:rsidRPr="00935F91">
        <w:rPr>
          <w:rFonts w:ascii="Times New Roman" w:hAnsi="Times New Roman" w:cs="Times New Roman"/>
          <w:sz w:val="24"/>
        </w:rPr>
        <w:t xml:space="preserve"> </w:t>
      </w:r>
      <w:r w:rsidR="00D644DB" w:rsidRPr="00935F91">
        <w:rPr>
          <w:rFonts w:ascii="Times New Roman" w:hAnsi="Times New Roman" w:cs="Times New Roman"/>
          <w:sz w:val="24"/>
        </w:rPr>
        <w:t xml:space="preserve">to document this spatial data using federally endorsed metadata formats.  </w:t>
      </w:r>
      <w:r w:rsidR="00FF0E58" w:rsidRPr="00935F91">
        <w:rPr>
          <w:rFonts w:ascii="Times New Roman" w:hAnsi="Times New Roman" w:cs="Times New Roman"/>
          <w:sz w:val="24"/>
        </w:rPr>
        <w:t xml:space="preserve">OMB Circular A-16 [Ref </w:t>
      </w:r>
      <w:r w:rsidR="009D6446">
        <w:rPr>
          <w:rFonts w:ascii="Times New Roman" w:hAnsi="Times New Roman" w:cs="Times New Roman"/>
          <w:sz w:val="24"/>
        </w:rPr>
        <w:t>1</w:t>
      </w:r>
      <w:r w:rsidR="00FF0E58" w:rsidRPr="00935F91">
        <w:rPr>
          <w:rFonts w:ascii="Times New Roman" w:hAnsi="Times New Roman" w:cs="Times New Roman"/>
          <w:sz w:val="24"/>
        </w:rPr>
        <w:t xml:space="preserve">] </w:t>
      </w:r>
      <w:r w:rsidR="00C91418" w:rsidRPr="00935F91">
        <w:rPr>
          <w:rFonts w:ascii="Times New Roman" w:hAnsi="Times New Roman" w:cs="Times New Roman"/>
          <w:sz w:val="24"/>
        </w:rPr>
        <w:t>is the source of the requirement</w:t>
      </w:r>
      <w:r w:rsidR="00E33A6C" w:rsidRPr="00935F91">
        <w:rPr>
          <w:rFonts w:ascii="Times New Roman" w:hAnsi="Times New Roman" w:cs="Times New Roman"/>
          <w:sz w:val="24"/>
        </w:rPr>
        <w:t>.</w:t>
      </w:r>
      <w:r w:rsidR="00FD3E80">
        <w:rPr>
          <w:rFonts w:ascii="Times New Roman" w:hAnsi="Times New Roman" w:cs="Times New Roman"/>
          <w:sz w:val="24"/>
        </w:rPr>
        <w:t xml:space="preserve">  Additional </w:t>
      </w:r>
      <w:r w:rsidR="005C51D8">
        <w:rPr>
          <w:rFonts w:ascii="Times New Roman" w:hAnsi="Times New Roman" w:cs="Times New Roman"/>
          <w:sz w:val="24"/>
        </w:rPr>
        <w:t xml:space="preserve">federal </w:t>
      </w:r>
      <w:r w:rsidR="00FD3E80">
        <w:rPr>
          <w:rFonts w:ascii="Times New Roman" w:hAnsi="Times New Roman" w:cs="Times New Roman"/>
          <w:sz w:val="24"/>
        </w:rPr>
        <w:t xml:space="preserve">requirements for metadata content are found in </w:t>
      </w:r>
      <w:r w:rsidR="005C51D8" w:rsidRPr="00D70A1C">
        <w:rPr>
          <w:rFonts w:ascii="Times New Roman" w:hAnsi="Times New Roman" w:cs="Times New Roman"/>
          <w:sz w:val="24"/>
        </w:rPr>
        <w:t>the National Geospatial Data Assets (NGDA) Metadata Guidelines [Ref 11] and the GeoPlatform Profile of 19115-1 [Ref 12]</w:t>
      </w:r>
      <w:r w:rsidR="005C51D8">
        <w:rPr>
          <w:rFonts w:ascii="Times New Roman" w:hAnsi="Times New Roman" w:cs="Times New Roman"/>
          <w:sz w:val="24"/>
        </w:rPr>
        <w:t>.</w:t>
      </w:r>
    </w:p>
    <w:p w14:paraId="416C32A5" w14:textId="2ADDE946" w:rsidR="005D26A7" w:rsidRPr="00921F07" w:rsidRDefault="00921F07" w:rsidP="005F0101">
      <w:pPr>
        <w:pStyle w:val="Heading4"/>
      </w:pPr>
      <w:r w:rsidRPr="00921F07">
        <w:t>3.1.1.1.</w:t>
      </w:r>
      <w:r w:rsidR="00DA39D6">
        <w:tab/>
      </w:r>
      <w:r w:rsidRPr="00921F07">
        <w:t>OMB Circular A-16</w:t>
      </w:r>
    </w:p>
    <w:p w14:paraId="3D12D02F" w14:textId="6152D2C1" w:rsidR="00D27C0E" w:rsidRPr="00935F91" w:rsidRDefault="00C50C87" w:rsidP="00935F91">
      <w:pPr>
        <w:spacing w:before="0" w:after="0"/>
        <w:contextualSpacing/>
        <w:rPr>
          <w:rFonts w:ascii="Times New Roman" w:hAnsi="Times New Roman" w:cs="Times New Roman"/>
          <w:sz w:val="24"/>
        </w:rPr>
      </w:pPr>
      <w:r w:rsidRPr="00935F91">
        <w:rPr>
          <w:rFonts w:ascii="Times New Roman" w:hAnsi="Times New Roman" w:cs="Times New Roman"/>
          <w:sz w:val="24"/>
        </w:rPr>
        <w:t xml:space="preserve">Section 5 </w:t>
      </w:r>
      <w:r w:rsidR="00DF5151" w:rsidRPr="00935F91">
        <w:rPr>
          <w:rFonts w:ascii="Times New Roman" w:hAnsi="Times New Roman" w:cs="Times New Roman"/>
          <w:sz w:val="24"/>
        </w:rPr>
        <w:t>identifies the federal agencies</w:t>
      </w:r>
      <w:r w:rsidR="009F5E97" w:rsidRPr="00935F91">
        <w:rPr>
          <w:rFonts w:ascii="Times New Roman" w:hAnsi="Times New Roman" w:cs="Times New Roman"/>
          <w:sz w:val="24"/>
        </w:rPr>
        <w:t xml:space="preserve"> that the requirement applies to</w:t>
      </w:r>
      <w:r w:rsidR="00650947" w:rsidRPr="00935F91">
        <w:rPr>
          <w:rFonts w:ascii="Times New Roman" w:hAnsi="Times New Roman" w:cs="Times New Roman"/>
          <w:sz w:val="24"/>
        </w:rPr>
        <w:t>:</w:t>
      </w:r>
    </w:p>
    <w:p w14:paraId="0E694E1F" w14:textId="77777777" w:rsidR="005D26A7" w:rsidRPr="00935F91" w:rsidRDefault="005D26A7" w:rsidP="00935F91">
      <w:pPr>
        <w:spacing w:before="0" w:after="0"/>
        <w:ind w:left="432"/>
        <w:contextualSpacing/>
        <w:rPr>
          <w:rFonts w:ascii="Times New Roman" w:hAnsi="Times New Roman" w:cs="Times New Roman"/>
          <w:i/>
          <w:sz w:val="24"/>
        </w:rPr>
      </w:pPr>
    </w:p>
    <w:p w14:paraId="15C96CF9" w14:textId="4C0246F7" w:rsidR="00D27C0E" w:rsidRPr="00935F91" w:rsidRDefault="00650947" w:rsidP="00935F91">
      <w:pPr>
        <w:spacing w:before="0" w:after="0"/>
        <w:ind w:left="432"/>
        <w:contextualSpacing/>
        <w:rPr>
          <w:rFonts w:ascii="Times New Roman" w:hAnsi="Times New Roman" w:cs="Times New Roman"/>
          <w:i/>
          <w:sz w:val="24"/>
        </w:rPr>
      </w:pPr>
      <w:r w:rsidRPr="00935F91">
        <w:rPr>
          <w:rFonts w:ascii="Times New Roman" w:hAnsi="Times New Roman" w:cs="Times New Roman"/>
          <w:i/>
          <w:sz w:val="24"/>
        </w:rPr>
        <w:t>“</w:t>
      </w:r>
      <w:r w:rsidR="00D27C0E" w:rsidRPr="00935F91">
        <w:rPr>
          <w:rFonts w:ascii="Times New Roman" w:hAnsi="Times New Roman" w:cs="Times New Roman"/>
          <w:i/>
          <w:sz w:val="24"/>
        </w:rPr>
        <w:t>This Circular applies to your agency if it collects, produces, acquires, maintains, distributes, uses, or preserves analog (e.g., paper maps) or digital spatial data to fulfill your mission, either directly or through a relationship with other organizations.</w:t>
      </w:r>
      <w:r w:rsidRPr="00935F91">
        <w:rPr>
          <w:rFonts w:ascii="Times New Roman" w:hAnsi="Times New Roman" w:cs="Times New Roman"/>
          <w:i/>
          <w:sz w:val="24"/>
        </w:rPr>
        <w:t>”</w:t>
      </w:r>
    </w:p>
    <w:p w14:paraId="2B4921BB" w14:textId="77777777" w:rsidR="005D26A7" w:rsidRPr="00935F91" w:rsidRDefault="005D26A7" w:rsidP="00935F91">
      <w:pPr>
        <w:spacing w:before="0" w:after="0"/>
        <w:contextualSpacing/>
        <w:rPr>
          <w:rFonts w:ascii="Times New Roman" w:hAnsi="Times New Roman" w:cs="Times New Roman"/>
          <w:sz w:val="24"/>
        </w:rPr>
      </w:pPr>
    </w:p>
    <w:p w14:paraId="6B665463" w14:textId="5EF655DE" w:rsidR="00D27C0E" w:rsidRPr="00935F91" w:rsidRDefault="00650947" w:rsidP="00935F91">
      <w:pPr>
        <w:spacing w:before="0" w:after="0"/>
        <w:contextualSpacing/>
        <w:rPr>
          <w:rFonts w:ascii="Times New Roman" w:hAnsi="Times New Roman" w:cs="Times New Roman"/>
          <w:sz w:val="24"/>
        </w:rPr>
      </w:pPr>
      <w:r w:rsidRPr="00935F91">
        <w:rPr>
          <w:rFonts w:ascii="Times New Roman" w:hAnsi="Times New Roman" w:cs="Times New Roman"/>
          <w:sz w:val="24"/>
        </w:rPr>
        <w:t xml:space="preserve">Section 6 </w:t>
      </w:r>
      <w:r w:rsidR="009F5E97" w:rsidRPr="00935F91">
        <w:rPr>
          <w:rFonts w:ascii="Times New Roman" w:hAnsi="Times New Roman" w:cs="Times New Roman"/>
          <w:sz w:val="24"/>
        </w:rPr>
        <w:t>identifies the data</w:t>
      </w:r>
      <w:r w:rsidRPr="00935F91">
        <w:rPr>
          <w:rFonts w:ascii="Times New Roman" w:hAnsi="Times New Roman" w:cs="Times New Roman"/>
          <w:sz w:val="24"/>
        </w:rPr>
        <w:t xml:space="preserve"> that t</w:t>
      </w:r>
      <w:r w:rsidR="00D27C0E" w:rsidRPr="00935F91">
        <w:rPr>
          <w:rFonts w:ascii="Times New Roman" w:hAnsi="Times New Roman" w:cs="Times New Roman"/>
          <w:sz w:val="24"/>
        </w:rPr>
        <w:t>he Circular appl</w:t>
      </w:r>
      <w:r w:rsidRPr="00935F91">
        <w:rPr>
          <w:rFonts w:ascii="Times New Roman" w:hAnsi="Times New Roman" w:cs="Times New Roman"/>
          <w:sz w:val="24"/>
        </w:rPr>
        <w:t>ies</w:t>
      </w:r>
      <w:r w:rsidR="00D27C0E" w:rsidRPr="00935F91">
        <w:rPr>
          <w:rFonts w:ascii="Times New Roman" w:hAnsi="Times New Roman" w:cs="Times New Roman"/>
          <w:sz w:val="24"/>
        </w:rPr>
        <w:t xml:space="preserve"> to</w:t>
      </w:r>
      <w:r w:rsidRPr="00935F91">
        <w:rPr>
          <w:rFonts w:ascii="Times New Roman" w:hAnsi="Times New Roman" w:cs="Times New Roman"/>
          <w:sz w:val="24"/>
        </w:rPr>
        <w:t>:</w:t>
      </w:r>
    </w:p>
    <w:p w14:paraId="2BE9E600" w14:textId="77777777" w:rsidR="005D26A7" w:rsidRPr="00935F91" w:rsidRDefault="005D26A7" w:rsidP="00935F91">
      <w:pPr>
        <w:spacing w:before="0" w:after="0"/>
        <w:ind w:left="432"/>
        <w:contextualSpacing/>
        <w:rPr>
          <w:rFonts w:ascii="Times New Roman" w:hAnsi="Times New Roman" w:cs="Times New Roman"/>
          <w:i/>
          <w:sz w:val="24"/>
        </w:rPr>
      </w:pPr>
    </w:p>
    <w:p w14:paraId="4FC04231" w14:textId="618AFBC7" w:rsidR="00D27C0E" w:rsidRPr="00935F91" w:rsidRDefault="00650947" w:rsidP="00935F91">
      <w:pPr>
        <w:spacing w:before="0" w:after="0"/>
        <w:ind w:left="432"/>
        <w:contextualSpacing/>
        <w:rPr>
          <w:rFonts w:ascii="Times New Roman" w:hAnsi="Times New Roman" w:cs="Times New Roman"/>
          <w:i/>
          <w:sz w:val="24"/>
        </w:rPr>
      </w:pPr>
      <w:r w:rsidRPr="00935F91">
        <w:rPr>
          <w:rFonts w:ascii="Times New Roman" w:hAnsi="Times New Roman" w:cs="Times New Roman"/>
          <w:i/>
          <w:sz w:val="24"/>
        </w:rPr>
        <w:t>“</w:t>
      </w:r>
      <w:r w:rsidR="00D27C0E" w:rsidRPr="00935F91">
        <w:rPr>
          <w:rFonts w:ascii="Times New Roman" w:hAnsi="Times New Roman" w:cs="Times New Roman"/>
          <w:i/>
          <w:sz w:val="24"/>
        </w:rPr>
        <w:t>All spatial data and geographic information systems activities - financed directly or indirectly, in whole or in part, by federal funds.</w:t>
      </w:r>
      <w:r w:rsidRPr="00935F91">
        <w:rPr>
          <w:rFonts w:ascii="Times New Roman" w:hAnsi="Times New Roman" w:cs="Times New Roman"/>
          <w:i/>
          <w:sz w:val="24"/>
        </w:rPr>
        <w:t>” (Bullet 1)</w:t>
      </w:r>
    </w:p>
    <w:p w14:paraId="3307CDBC" w14:textId="77777777" w:rsidR="005D26A7" w:rsidRPr="00935F91" w:rsidRDefault="005D26A7" w:rsidP="00935F91">
      <w:pPr>
        <w:spacing w:before="0" w:after="0"/>
        <w:contextualSpacing/>
        <w:rPr>
          <w:rFonts w:ascii="Times New Roman" w:hAnsi="Times New Roman" w:cs="Times New Roman"/>
          <w:sz w:val="24"/>
        </w:rPr>
      </w:pPr>
    </w:p>
    <w:p w14:paraId="1DB81EC1" w14:textId="2359470F" w:rsidR="00D27C0E" w:rsidRPr="00935F91" w:rsidRDefault="00650947" w:rsidP="00935F91">
      <w:pPr>
        <w:spacing w:before="0" w:after="0"/>
        <w:contextualSpacing/>
        <w:rPr>
          <w:rFonts w:ascii="Times New Roman" w:hAnsi="Times New Roman" w:cs="Times New Roman"/>
          <w:sz w:val="24"/>
        </w:rPr>
      </w:pPr>
      <w:r w:rsidRPr="00935F91">
        <w:rPr>
          <w:rFonts w:ascii="Times New Roman" w:hAnsi="Times New Roman" w:cs="Times New Roman"/>
          <w:sz w:val="24"/>
        </w:rPr>
        <w:t xml:space="preserve">Section 8 </w:t>
      </w:r>
      <w:r w:rsidR="009F5E97" w:rsidRPr="00935F91">
        <w:rPr>
          <w:rFonts w:ascii="Times New Roman" w:hAnsi="Times New Roman" w:cs="Times New Roman"/>
          <w:sz w:val="24"/>
        </w:rPr>
        <w:t>identifies w</w:t>
      </w:r>
      <w:r w:rsidR="00DF5151" w:rsidRPr="00935F91">
        <w:rPr>
          <w:rFonts w:ascii="Times New Roman" w:hAnsi="Times New Roman" w:cs="Times New Roman"/>
          <w:sz w:val="24"/>
        </w:rPr>
        <w:t>hat federal agencies are required to</w:t>
      </w:r>
      <w:r w:rsidR="009F5E97" w:rsidRPr="00935F91">
        <w:rPr>
          <w:rFonts w:ascii="Times New Roman" w:hAnsi="Times New Roman" w:cs="Times New Roman"/>
          <w:sz w:val="24"/>
        </w:rPr>
        <w:t xml:space="preserve"> do</w:t>
      </w:r>
      <w:r w:rsidR="00DF5151" w:rsidRPr="00935F91">
        <w:rPr>
          <w:rFonts w:ascii="Times New Roman" w:hAnsi="Times New Roman" w:cs="Times New Roman"/>
          <w:sz w:val="24"/>
        </w:rPr>
        <w:t>:</w:t>
      </w:r>
    </w:p>
    <w:p w14:paraId="7E038F68" w14:textId="77777777" w:rsidR="005D26A7" w:rsidRPr="00935F91" w:rsidRDefault="005D26A7" w:rsidP="00935F91">
      <w:pPr>
        <w:spacing w:before="0" w:after="0"/>
        <w:ind w:left="432"/>
        <w:contextualSpacing/>
        <w:rPr>
          <w:rFonts w:ascii="Times New Roman" w:hAnsi="Times New Roman" w:cs="Times New Roman"/>
          <w:i/>
          <w:sz w:val="24"/>
        </w:rPr>
      </w:pPr>
    </w:p>
    <w:p w14:paraId="3B809A7F" w14:textId="69C8EE0D" w:rsidR="00D27C0E" w:rsidRPr="00935F91" w:rsidRDefault="00650947" w:rsidP="00935F91">
      <w:pPr>
        <w:spacing w:before="0" w:after="0"/>
        <w:ind w:left="432"/>
        <w:contextualSpacing/>
        <w:rPr>
          <w:rFonts w:ascii="Times New Roman" w:hAnsi="Times New Roman" w:cs="Times New Roman"/>
          <w:i/>
          <w:sz w:val="24"/>
        </w:rPr>
      </w:pPr>
      <w:r w:rsidRPr="00935F91">
        <w:rPr>
          <w:rFonts w:ascii="Times New Roman" w:hAnsi="Times New Roman" w:cs="Times New Roman"/>
          <w:i/>
          <w:sz w:val="24"/>
        </w:rPr>
        <w:t>“</w:t>
      </w:r>
      <w:r w:rsidR="00D27C0E" w:rsidRPr="00935F91">
        <w:rPr>
          <w:rFonts w:ascii="Times New Roman" w:hAnsi="Times New Roman" w:cs="Times New Roman"/>
          <w:i/>
          <w:sz w:val="24"/>
        </w:rPr>
        <w:t>Use FGDC data standards, FGDC Content Standards for Digital Geospatial Metadata, and other appropriate standards, documenting spatial data with the relevant metadata, and making metadata available online through a registered NSDI-compatible Clearinghouse node.</w:t>
      </w:r>
      <w:r w:rsidRPr="00935F91">
        <w:rPr>
          <w:rFonts w:ascii="Times New Roman" w:hAnsi="Times New Roman" w:cs="Times New Roman"/>
          <w:i/>
          <w:sz w:val="24"/>
        </w:rPr>
        <w:t>”</w:t>
      </w:r>
      <w:r w:rsidR="001D4F33">
        <w:rPr>
          <w:rStyle w:val="FootnoteReference"/>
          <w:rFonts w:ascii="Times New Roman" w:hAnsi="Times New Roman" w:cs="Times New Roman"/>
          <w:i/>
          <w:sz w:val="24"/>
        </w:rPr>
        <w:footnoteReference w:id="1"/>
      </w:r>
      <w:r w:rsidR="00DF5151" w:rsidRPr="00935F91">
        <w:rPr>
          <w:rFonts w:ascii="Times New Roman" w:hAnsi="Times New Roman" w:cs="Times New Roman"/>
          <w:i/>
          <w:sz w:val="24"/>
        </w:rPr>
        <w:t xml:space="preserve"> (Section 8a; bullet 4)</w:t>
      </w:r>
    </w:p>
    <w:p w14:paraId="0527CAA5" w14:textId="77777777" w:rsidR="005D26A7" w:rsidRPr="00935F91" w:rsidRDefault="005D26A7" w:rsidP="00935F91">
      <w:pPr>
        <w:spacing w:before="0" w:after="0"/>
        <w:contextualSpacing/>
        <w:rPr>
          <w:rFonts w:ascii="Times New Roman" w:hAnsi="Times New Roman" w:cs="Times New Roman"/>
          <w:sz w:val="24"/>
        </w:rPr>
      </w:pPr>
    </w:p>
    <w:p w14:paraId="4FB3BF72" w14:textId="5FA5470A" w:rsidR="00561795" w:rsidRPr="005462E3" w:rsidRDefault="002806E2" w:rsidP="00935F91">
      <w:pPr>
        <w:spacing w:before="0" w:after="0"/>
        <w:contextualSpacing/>
        <w:rPr>
          <w:rFonts w:ascii="Times New Roman" w:hAnsi="Times New Roman" w:cs="Times New Roman"/>
          <w:sz w:val="24"/>
        </w:rPr>
      </w:pPr>
      <w:r w:rsidRPr="00935F91">
        <w:rPr>
          <w:rFonts w:ascii="Times New Roman" w:hAnsi="Times New Roman" w:cs="Times New Roman"/>
          <w:sz w:val="24"/>
        </w:rPr>
        <w:t xml:space="preserve">OMB Circular A-16 </w:t>
      </w:r>
      <w:r w:rsidR="00486F55">
        <w:rPr>
          <w:rFonts w:ascii="Times New Roman" w:hAnsi="Times New Roman" w:cs="Times New Roman"/>
          <w:sz w:val="24"/>
        </w:rPr>
        <w:t xml:space="preserve">[Ref </w:t>
      </w:r>
      <w:r w:rsidR="009D6446">
        <w:rPr>
          <w:rFonts w:ascii="Times New Roman" w:hAnsi="Times New Roman" w:cs="Times New Roman"/>
          <w:sz w:val="24"/>
        </w:rPr>
        <w:t>1</w:t>
      </w:r>
      <w:r w:rsidR="00486F55">
        <w:rPr>
          <w:rFonts w:ascii="Times New Roman" w:hAnsi="Times New Roman" w:cs="Times New Roman"/>
          <w:sz w:val="24"/>
        </w:rPr>
        <w:t xml:space="preserve">] </w:t>
      </w:r>
      <w:r w:rsidRPr="00935F91">
        <w:rPr>
          <w:rFonts w:ascii="Times New Roman" w:hAnsi="Times New Roman" w:cs="Times New Roman"/>
          <w:sz w:val="24"/>
        </w:rPr>
        <w:t xml:space="preserve">directs the </w:t>
      </w:r>
      <w:r w:rsidR="00884F0B" w:rsidRPr="00C57393">
        <w:rPr>
          <w:rFonts w:ascii="Times New Roman" w:hAnsi="Times New Roman" w:cs="Times New Roman"/>
          <w:sz w:val="24"/>
        </w:rPr>
        <w:t>Federal Geographic Data Committee</w:t>
      </w:r>
      <w:r w:rsidR="00884F0B" w:rsidRPr="00935F91">
        <w:rPr>
          <w:rFonts w:ascii="Times New Roman" w:hAnsi="Times New Roman" w:cs="Times New Roman"/>
          <w:sz w:val="24"/>
        </w:rPr>
        <w:t xml:space="preserve"> (</w:t>
      </w:r>
      <w:r w:rsidR="00561795" w:rsidRPr="00935F91">
        <w:rPr>
          <w:rFonts w:ascii="Times New Roman" w:hAnsi="Times New Roman" w:cs="Times New Roman"/>
          <w:sz w:val="24"/>
        </w:rPr>
        <w:t>FGDC</w:t>
      </w:r>
      <w:r w:rsidR="00884F0B" w:rsidRPr="00935F91">
        <w:rPr>
          <w:rFonts w:ascii="Times New Roman" w:hAnsi="Times New Roman" w:cs="Times New Roman"/>
          <w:sz w:val="24"/>
        </w:rPr>
        <w:t>)</w:t>
      </w:r>
      <w:r w:rsidR="00561795" w:rsidRPr="00935F91">
        <w:rPr>
          <w:rFonts w:ascii="Times New Roman" w:hAnsi="Times New Roman" w:cs="Times New Roman"/>
          <w:sz w:val="24"/>
        </w:rPr>
        <w:t xml:space="preserve"> to identify standards for geospatial metadata.</w:t>
      </w:r>
      <w:r w:rsidR="00744481" w:rsidRPr="00935F91">
        <w:rPr>
          <w:rFonts w:ascii="Times New Roman" w:hAnsi="Times New Roman" w:cs="Times New Roman"/>
          <w:sz w:val="24"/>
        </w:rPr>
        <w:t xml:space="preserve">  </w:t>
      </w:r>
      <w:r w:rsidR="00B97DA5" w:rsidRPr="00935F91">
        <w:rPr>
          <w:rFonts w:ascii="Times New Roman" w:hAnsi="Times New Roman" w:cs="Times New Roman"/>
          <w:sz w:val="24"/>
        </w:rPr>
        <w:t xml:space="preserve">The </w:t>
      </w:r>
      <w:hyperlink r:id="rId11" w:history="1">
        <w:r w:rsidR="00B90388" w:rsidRPr="00935F91">
          <w:rPr>
            <w:rFonts w:ascii="Times New Roman" w:hAnsi="Times New Roman" w:cs="Times New Roman"/>
            <w:color w:val="0000FF"/>
            <w:sz w:val="24"/>
            <w:u w:val="single"/>
          </w:rPr>
          <w:t>FGDC</w:t>
        </w:r>
      </w:hyperlink>
      <w:r w:rsidR="009122AC" w:rsidRPr="00935F91">
        <w:rPr>
          <w:rFonts w:ascii="Times New Roman" w:hAnsi="Times New Roman" w:cs="Times New Roman"/>
          <w:sz w:val="24"/>
        </w:rPr>
        <w:t xml:space="preserve"> </w:t>
      </w:r>
      <w:r w:rsidR="00B90388" w:rsidRPr="00935F91">
        <w:rPr>
          <w:rFonts w:ascii="Times New Roman" w:hAnsi="Times New Roman" w:cs="Times New Roman"/>
          <w:sz w:val="24"/>
        </w:rPr>
        <w:t xml:space="preserve">[Link 1] </w:t>
      </w:r>
      <w:r w:rsidR="00561795" w:rsidRPr="00935F91">
        <w:rPr>
          <w:rFonts w:ascii="Times New Roman" w:hAnsi="Times New Roman" w:cs="Times New Roman"/>
          <w:sz w:val="24"/>
        </w:rPr>
        <w:t xml:space="preserve">has endorsed </w:t>
      </w:r>
      <w:r w:rsidR="00F87C74" w:rsidRPr="00935F91">
        <w:rPr>
          <w:rFonts w:ascii="Times New Roman" w:hAnsi="Times New Roman" w:cs="Times New Roman"/>
          <w:sz w:val="24"/>
        </w:rPr>
        <w:t xml:space="preserve">“ISO 19115-2: Geographic </w:t>
      </w:r>
      <w:r w:rsidR="00F87C74" w:rsidRPr="005462E3">
        <w:rPr>
          <w:rFonts w:ascii="Times New Roman" w:hAnsi="Times New Roman" w:cs="Times New Roman"/>
          <w:sz w:val="24"/>
        </w:rPr>
        <w:t>information - Metadata - Part 2: Extensions for imagery and gridded data”</w:t>
      </w:r>
      <w:r w:rsidR="00561795" w:rsidRPr="005462E3">
        <w:rPr>
          <w:rFonts w:ascii="Times New Roman" w:hAnsi="Times New Roman" w:cs="Times New Roman"/>
          <w:sz w:val="24"/>
        </w:rPr>
        <w:t xml:space="preserve"> [Ref </w:t>
      </w:r>
      <w:r w:rsidR="00C714FE">
        <w:rPr>
          <w:rFonts w:ascii="Times New Roman" w:hAnsi="Times New Roman" w:cs="Times New Roman"/>
          <w:sz w:val="24"/>
        </w:rPr>
        <w:t>6</w:t>
      </w:r>
      <w:r w:rsidR="00561795" w:rsidRPr="005462E3">
        <w:rPr>
          <w:rFonts w:ascii="Times New Roman" w:hAnsi="Times New Roman" w:cs="Times New Roman"/>
          <w:sz w:val="24"/>
        </w:rPr>
        <w:t xml:space="preserve">] and the associated </w:t>
      </w:r>
      <w:r w:rsidR="00744481" w:rsidRPr="005462E3">
        <w:rPr>
          <w:rFonts w:ascii="Times New Roman" w:hAnsi="Times New Roman" w:cs="Times New Roman"/>
          <w:sz w:val="24"/>
        </w:rPr>
        <w:t xml:space="preserve">ISO </w:t>
      </w:r>
      <w:r w:rsidR="00561795" w:rsidRPr="005462E3">
        <w:rPr>
          <w:rFonts w:ascii="Times New Roman" w:hAnsi="Times New Roman" w:cs="Times New Roman"/>
          <w:sz w:val="24"/>
        </w:rPr>
        <w:t>standards.</w:t>
      </w:r>
      <w:r w:rsidR="00744481" w:rsidRPr="005462E3">
        <w:rPr>
          <w:rFonts w:ascii="Times New Roman" w:hAnsi="Times New Roman" w:cs="Times New Roman"/>
          <w:sz w:val="24"/>
        </w:rPr>
        <w:t xml:space="preserve">  </w:t>
      </w:r>
      <w:r w:rsidR="00664304" w:rsidRPr="005462E3">
        <w:rPr>
          <w:rFonts w:ascii="Times New Roman" w:hAnsi="Times New Roman" w:cs="Times New Roman"/>
          <w:sz w:val="24"/>
        </w:rPr>
        <w:t xml:space="preserve">Federal </w:t>
      </w:r>
      <w:r w:rsidR="00561795" w:rsidRPr="005462E3">
        <w:rPr>
          <w:rFonts w:ascii="Times New Roman" w:hAnsi="Times New Roman" w:cs="Times New Roman"/>
          <w:sz w:val="24"/>
        </w:rPr>
        <w:t>agencies are encouraged to transition to ISO metadata</w:t>
      </w:r>
      <w:r w:rsidR="00744481" w:rsidRPr="005462E3">
        <w:rPr>
          <w:rFonts w:ascii="Times New Roman" w:hAnsi="Times New Roman" w:cs="Times New Roman"/>
          <w:sz w:val="24"/>
        </w:rPr>
        <w:t xml:space="preserve"> to document spatial data products.  </w:t>
      </w:r>
      <w:r w:rsidR="00561795" w:rsidRPr="00C714FE">
        <w:rPr>
          <w:rFonts w:ascii="Times New Roman" w:hAnsi="Times New Roman" w:cs="Times New Roman"/>
          <w:sz w:val="24"/>
        </w:rPr>
        <w:t xml:space="preserve">The Census Bureau has chosen ISO 19115-2 </w:t>
      </w:r>
      <w:r w:rsidR="00744481" w:rsidRPr="005462E3">
        <w:rPr>
          <w:rFonts w:ascii="Times New Roman" w:hAnsi="Times New Roman" w:cs="Times New Roman"/>
          <w:sz w:val="24"/>
        </w:rPr>
        <w:t>to document its geospatial products.</w:t>
      </w:r>
    </w:p>
    <w:p w14:paraId="28C504FB" w14:textId="77777777" w:rsidR="00935F91" w:rsidRPr="005462E3" w:rsidRDefault="00935F91" w:rsidP="00935F91">
      <w:pPr>
        <w:spacing w:before="0" w:after="0"/>
        <w:contextualSpacing/>
        <w:rPr>
          <w:rFonts w:ascii="Times New Roman" w:hAnsi="Times New Roman" w:cs="Times New Roman"/>
          <w:sz w:val="24"/>
        </w:rPr>
      </w:pPr>
    </w:p>
    <w:p w14:paraId="6632AAF8" w14:textId="2A1A60AA" w:rsidR="00A9489B" w:rsidRPr="00935F91" w:rsidRDefault="00310F8E" w:rsidP="00935F91">
      <w:pPr>
        <w:spacing w:before="0" w:after="0"/>
        <w:contextualSpacing/>
        <w:rPr>
          <w:rFonts w:ascii="Times New Roman" w:hAnsi="Times New Roman" w:cs="Times New Roman"/>
          <w:sz w:val="24"/>
        </w:rPr>
      </w:pPr>
      <w:r w:rsidRPr="005462E3">
        <w:rPr>
          <w:rFonts w:ascii="Times New Roman" w:hAnsi="Times New Roman" w:cs="Times New Roman"/>
          <w:sz w:val="24"/>
        </w:rPr>
        <w:t xml:space="preserve">Adoption of this standard provides the </w:t>
      </w:r>
      <w:r w:rsidR="00770A31" w:rsidRPr="005462E3">
        <w:rPr>
          <w:rFonts w:ascii="Times New Roman" w:hAnsi="Times New Roman" w:cs="Times New Roman"/>
          <w:sz w:val="24"/>
        </w:rPr>
        <w:t xml:space="preserve">GEO more flexibility in </w:t>
      </w:r>
      <w:r w:rsidRPr="005462E3">
        <w:rPr>
          <w:rFonts w:ascii="Times New Roman" w:hAnsi="Times New Roman" w:cs="Times New Roman"/>
          <w:sz w:val="24"/>
        </w:rPr>
        <w:t>document</w:t>
      </w:r>
      <w:r w:rsidR="00770A31" w:rsidRPr="005462E3">
        <w:rPr>
          <w:rFonts w:ascii="Times New Roman" w:hAnsi="Times New Roman" w:cs="Times New Roman"/>
          <w:sz w:val="24"/>
        </w:rPr>
        <w:t xml:space="preserve">ing its </w:t>
      </w:r>
      <w:r w:rsidRPr="005462E3">
        <w:rPr>
          <w:rFonts w:ascii="Times New Roman" w:hAnsi="Times New Roman" w:cs="Times New Roman"/>
          <w:sz w:val="24"/>
        </w:rPr>
        <w:t xml:space="preserve">geospatial resources and services. </w:t>
      </w:r>
      <w:r w:rsidR="00A9489B" w:rsidRPr="005462E3">
        <w:rPr>
          <w:rFonts w:ascii="Times New Roman" w:hAnsi="Times New Roman" w:cs="Times New Roman"/>
          <w:sz w:val="24"/>
        </w:rPr>
        <w:t xml:space="preserve"> </w:t>
      </w:r>
      <w:r w:rsidR="00E65788">
        <w:rPr>
          <w:rFonts w:ascii="Times New Roman" w:hAnsi="Times New Roman" w:cs="Times New Roman"/>
          <w:sz w:val="24"/>
        </w:rPr>
        <w:t xml:space="preserve">The CSDGM Standard, last updated in 1998, was developed for the documentation of GIS </w:t>
      </w:r>
      <w:r w:rsidR="00A64F2D">
        <w:rPr>
          <w:rFonts w:ascii="Times New Roman" w:hAnsi="Times New Roman" w:cs="Times New Roman"/>
          <w:sz w:val="24"/>
        </w:rPr>
        <w:t>vector</w:t>
      </w:r>
      <w:r w:rsidR="00E65788">
        <w:rPr>
          <w:rFonts w:ascii="Times New Roman" w:hAnsi="Times New Roman" w:cs="Times New Roman"/>
          <w:sz w:val="24"/>
        </w:rPr>
        <w:t xml:space="preserve">, raster and point data.  </w:t>
      </w:r>
      <w:r w:rsidR="00A64F2D">
        <w:rPr>
          <w:rFonts w:ascii="Times New Roman" w:hAnsi="Times New Roman" w:cs="Times New Roman"/>
          <w:sz w:val="24"/>
        </w:rPr>
        <w:t xml:space="preserve">Since that time, geospatial data content, format, and supporting applications have evolved significantly.  </w:t>
      </w:r>
      <w:r w:rsidR="00D91972">
        <w:rPr>
          <w:rFonts w:ascii="Times New Roman" w:hAnsi="Times New Roman" w:cs="Times New Roman"/>
          <w:sz w:val="24"/>
        </w:rPr>
        <w:t xml:space="preserve">The ISO 19115-1 </w:t>
      </w:r>
      <w:r w:rsidR="00AB4C24">
        <w:rPr>
          <w:rFonts w:ascii="Times New Roman" w:hAnsi="Times New Roman" w:cs="Times New Roman"/>
          <w:sz w:val="24"/>
        </w:rPr>
        <w:t xml:space="preserve">[Ref 5] </w:t>
      </w:r>
      <w:r w:rsidR="00D91972">
        <w:rPr>
          <w:rFonts w:ascii="Times New Roman" w:hAnsi="Times New Roman" w:cs="Times New Roman"/>
          <w:sz w:val="24"/>
        </w:rPr>
        <w:t>standard was developed for the documentation of GIS vector and point data</w:t>
      </w:r>
      <w:r w:rsidR="00484648">
        <w:rPr>
          <w:rFonts w:ascii="Times New Roman" w:hAnsi="Times New Roman" w:cs="Times New Roman"/>
          <w:sz w:val="24"/>
        </w:rPr>
        <w:t xml:space="preserve"> and geospatial data services such as web-mapping applications, data catalogs, and data modeling applications.  ISO 19115-2 </w:t>
      </w:r>
      <w:r w:rsidR="00AB4C24">
        <w:rPr>
          <w:rFonts w:ascii="Times New Roman" w:hAnsi="Times New Roman" w:cs="Times New Roman"/>
          <w:sz w:val="24"/>
        </w:rPr>
        <w:t xml:space="preserve">[Ref 6] </w:t>
      </w:r>
      <w:r w:rsidR="00484648">
        <w:rPr>
          <w:rFonts w:ascii="Times New Roman" w:hAnsi="Times New Roman" w:cs="Times New Roman"/>
          <w:sz w:val="24"/>
        </w:rPr>
        <w:t xml:space="preserve">includes the base ISO 19115-1 metadata standard </w:t>
      </w:r>
      <w:r w:rsidR="00FD15B2">
        <w:rPr>
          <w:rFonts w:ascii="Times New Roman" w:hAnsi="Times New Roman" w:cs="Times New Roman"/>
          <w:sz w:val="24"/>
        </w:rPr>
        <w:t xml:space="preserve">plus </w:t>
      </w:r>
      <w:r w:rsidR="00FD15B2" w:rsidRPr="0014779D">
        <w:rPr>
          <w:rFonts w:ascii="Times New Roman" w:hAnsi="Times New Roman" w:cs="Times New Roman"/>
          <w:sz w:val="24"/>
        </w:rPr>
        <w:t>extended elements for the description of imagery, gridded data, data collected using instruments</w:t>
      </w:r>
      <w:r w:rsidR="00AB4C24" w:rsidRPr="0014779D">
        <w:rPr>
          <w:rFonts w:ascii="Times New Roman" w:hAnsi="Times New Roman" w:cs="Times New Roman"/>
          <w:sz w:val="24"/>
        </w:rPr>
        <w:t xml:space="preserve"> and </w:t>
      </w:r>
      <w:r w:rsidR="00FD15B2" w:rsidRPr="0014779D">
        <w:rPr>
          <w:rFonts w:ascii="Times New Roman" w:hAnsi="Times New Roman" w:cs="Times New Roman"/>
          <w:sz w:val="24"/>
        </w:rPr>
        <w:t>improved descriptions of lineage and processing information.</w:t>
      </w:r>
      <w:r w:rsidR="00FD15B2" w:rsidRPr="00A14F32">
        <w:rPr>
          <w:rFonts w:ascii="Times New Roman" w:hAnsi="Times New Roman" w:cs="Times New Roman"/>
          <w:b/>
          <w:sz w:val="24"/>
        </w:rPr>
        <w:t xml:space="preserve">  </w:t>
      </w:r>
      <w:r w:rsidR="00481BB7">
        <w:rPr>
          <w:rFonts w:ascii="Times New Roman" w:hAnsi="Times New Roman" w:cs="Times New Roman"/>
          <w:b/>
          <w:sz w:val="24"/>
        </w:rPr>
        <w:t xml:space="preserve">Metadata extensions found in ISO 19115-2 support the documentation of the following: (A) ground control points used to geo-locate data; (B) </w:t>
      </w:r>
      <w:r w:rsidR="00481BB7" w:rsidRPr="00481BB7">
        <w:rPr>
          <w:rFonts w:ascii="Times New Roman" w:hAnsi="Times New Roman" w:cs="Times New Roman"/>
          <w:b/>
          <w:sz w:val="24"/>
        </w:rPr>
        <w:t>EPSG Geodetic Parameter Datasets</w:t>
      </w:r>
      <w:r w:rsidR="00481BB7">
        <w:rPr>
          <w:rFonts w:ascii="Times New Roman" w:hAnsi="Times New Roman" w:cs="Times New Roman"/>
          <w:b/>
          <w:sz w:val="24"/>
        </w:rPr>
        <w:t xml:space="preserve">; &amp; (C) </w:t>
      </w:r>
      <w:r w:rsidR="0056477F">
        <w:rPr>
          <w:rFonts w:ascii="Times New Roman" w:hAnsi="Times New Roman" w:cs="Times New Roman"/>
          <w:b/>
          <w:sz w:val="24"/>
        </w:rPr>
        <w:t>source imagery</w:t>
      </w:r>
      <w:r w:rsidR="00481BB7">
        <w:rPr>
          <w:rFonts w:ascii="Times New Roman" w:hAnsi="Times New Roman" w:cs="Times New Roman"/>
          <w:b/>
          <w:sz w:val="24"/>
        </w:rPr>
        <w:t>.</w:t>
      </w:r>
      <w:r w:rsidR="0056477F">
        <w:rPr>
          <w:rFonts w:ascii="Times New Roman" w:hAnsi="Times New Roman" w:cs="Times New Roman"/>
          <w:b/>
          <w:sz w:val="24"/>
        </w:rPr>
        <w:t xml:space="preserve">  </w:t>
      </w:r>
      <w:r w:rsidRPr="005462E3">
        <w:rPr>
          <w:rFonts w:ascii="Times New Roman" w:hAnsi="Times New Roman" w:cs="Times New Roman"/>
          <w:sz w:val="24"/>
        </w:rPr>
        <w:t>Specifically</w:t>
      </w:r>
      <w:r w:rsidR="00A9489B" w:rsidRPr="005462E3">
        <w:rPr>
          <w:rFonts w:ascii="Times New Roman" w:hAnsi="Times New Roman" w:cs="Times New Roman"/>
          <w:sz w:val="24"/>
        </w:rPr>
        <w:t xml:space="preserve">, ISO </w:t>
      </w:r>
      <w:r w:rsidR="00770A31" w:rsidRPr="005462E3">
        <w:rPr>
          <w:rFonts w:ascii="Times New Roman" w:hAnsi="Times New Roman" w:cs="Times New Roman"/>
          <w:sz w:val="24"/>
        </w:rPr>
        <w:t xml:space="preserve">19115-2 </w:t>
      </w:r>
      <w:r w:rsidR="00A9489B" w:rsidRPr="005462E3">
        <w:rPr>
          <w:rFonts w:ascii="Times New Roman" w:hAnsi="Times New Roman" w:cs="Times New Roman"/>
          <w:sz w:val="24"/>
        </w:rPr>
        <w:t>support</w:t>
      </w:r>
      <w:r w:rsidR="00770A31" w:rsidRPr="005462E3">
        <w:rPr>
          <w:rFonts w:ascii="Times New Roman" w:hAnsi="Times New Roman" w:cs="Times New Roman"/>
          <w:sz w:val="24"/>
        </w:rPr>
        <w:t>s</w:t>
      </w:r>
      <w:r w:rsidR="00A9489B" w:rsidRPr="005462E3">
        <w:rPr>
          <w:rFonts w:ascii="Times New Roman" w:hAnsi="Times New Roman" w:cs="Times New Roman"/>
          <w:sz w:val="24"/>
        </w:rPr>
        <w:t>:</w:t>
      </w:r>
    </w:p>
    <w:p w14:paraId="651CC7BA" w14:textId="2B6AD2E6" w:rsidR="00A9489B" w:rsidRPr="00935F91" w:rsidRDefault="00770A31" w:rsidP="001D5AB9">
      <w:pPr>
        <w:pStyle w:val="ListParagraph"/>
        <w:numPr>
          <w:ilvl w:val="0"/>
          <w:numId w:val="10"/>
        </w:numPr>
        <w:spacing w:before="0" w:after="0"/>
        <w:contextualSpacing/>
        <w:rPr>
          <w:rFonts w:ascii="Times New Roman" w:hAnsi="Times New Roman" w:cs="Times New Roman"/>
          <w:sz w:val="24"/>
        </w:rPr>
      </w:pPr>
      <w:r w:rsidRPr="00935F91">
        <w:rPr>
          <w:rFonts w:ascii="Times New Roman" w:hAnsi="Times New Roman" w:cs="Times New Roman"/>
          <w:sz w:val="24"/>
        </w:rPr>
        <w:t xml:space="preserve">Documentation </w:t>
      </w:r>
      <w:r w:rsidR="00A9489B" w:rsidRPr="00935F91">
        <w:rPr>
          <w:rFonts w:ascii="Times New Roman" w:hAnsi="Times New Roman" w:cs="Times New Roman"/>
          <w:sz w:val="24"/>
        </w:rPr>
        <w:t xml:space="preserve">of a wide range of geospatial resources </w:t>
      </w:r>
      <w:r w:rsidRPr="00935F91">
        <w:rPr>
          <w:rFonts w:ascii="Times New Roman" w:hAnsi="Times New Roman" w:cs="Times New Roman"/>
          <w:sz w:val="24"/>
        </w:rPr>
        <w:t>including</w:t>
      </w:r>
      <w:r w:rsidR="00A9489B" w:rsidRPr="00935F91">
        <w:rPr>
          <w:rFonts w:ascii="Times New Roman" w:hAnsi="Times New Roman" w:cs="Times New Roman"/>
          <w:sz w:val="24"/>
        </w:rPr>
        <w:t xml:space="preserve"> data, services, sensors/technologies, collection methods, QA/QC procedures, models, application schemas, ontologies, symbol sets, and more.</w:t>
      </w:r>
    </w:p>
    <w:p w14:paraId="1C270C94" w14:textId="557FFE93" w:rsidR="00A9489B" w:rsidRPr="00935F91" w:rsidRDefault="00770A31" w:rsidP="001D5AB9">
      <w:pPr>
        <w:pStyle w:val="ListParagraph"/>
        <w:numPr>
          <w:ilvl w:val="0"/>
          <w:numId w:val="10"/>
        </w:numPr>
        <w:spacing w:before="0" w:after="0"/>
        <w:contextualSpacing/>
        <w:rPr>
          <w:rFonts w:ascii="Times New Roman" w:hAnsi="Times New Roman" w:cs="Times New Roman"/>
          <w:sz w:val="24"/>
        </w:rPr>
      </w:pPr>
      <w:r w:rsidRPr="00935F91">
        <w:rPr>
          <w:rFonts w:ascii="Times New Roman" w:hAnsi="Times New Roman" w:cs="Times New Roman"/>
          <w:sz w:val="24"/>
        </w:rPr>
        <w:t xml:space="preserve">Documentation </w:t>
      </w:r>
      <w:r w:rsidR="00A9489B" w:rsidRPr="00935F91">
        <w:rPr>
          <w:rFonts w:ascii="Times New Roman" w:hAnsi="Times New Roman" w:cs="Times New Roman"/>
          <w:sz w:val="24"/>
        </w:rPr>
        <w:t>of the relationships between geospatial data and associated services, technologies, methods, models, etc.</w:t>
      </w:r>
    </w:p>
    <w:p w14:paraId="2C5AE9A8" w14:textId="12A5EFE7" w:rsidR="00FB0C77" w:rsidRPr="00935F91" w:rsidRDefault="00701984" w:rsidP="00FB0C77">
      <w:pPr>
        <w:pStyle w:val="ListParagraph"/>
        <w:numPr>
          <w:ilvl w:val="0"/>
          <w:numId w:val="10"/>
        </w:numPr>
        <w:spacing w:before="0" w:after="0"/>
        <w:contextualSpacing/>
        <w:rPr>
          <w:rFonts w:ascii="Times New Roman" w:hAnsi="Times New Roman" w:cs="Times New Roman"/>
          <w:sz w:val="24"/>
        </w:rPr>
      </w:pPr>
      <w:r w:rsidRPr="00935F91">
        <w:rPr>
          <w:rFonts w:ascii="Times New Roman" w:hAnsi="Times New Roman" w:cs="Times New Roman"/>
          <w:sz w:val="24"/>
        </w:rPr>
        <w:t xml:space="preserve">Documentation </w:t>
      </w:r>
      <w:r w:rsidR="00A9489B" w:rsidRPr="00935F91">
        <w:rPr>
          <w:rFonts w:ascii="Times New Roman" w:hAnsi="Times New Roman" w:cs="Times New Roman"/>
          <w:sz w:val="24"/>
        </w:rPr>
        <w:t>of simple and complex geospatial data parent/child/sibling relations</w:t>
      </w:r>
      <w:r w:rsidRPr="00935F91">
        <w:rPr>
          <w:rFonts w:ascii="Times New Roman" w:hAnsi="Times New Roman" w:cs="Times New Roman"/>
          <w:sz w:val="24"/>
        </w:rPr>
        <w:t>.</w:t>
      </w:r>
    </w:p>
    <w:p w14:paraId="546B7FC0" w14:textId="3C5E8F71" w:rsidR="00A9489B" w:rsidRPr="00935F91" w:rsidRDefault="00701984" w:rsidP="00FB0C77">
      <w:pPr>
        <w:pStyle w:val="ListParagraph"/>
        <w:numPr>
          <w:ilvl w:val="0"/>
          <w:numId w:val="10"/>
        </w:numPr>
        <w:spacing w:before="0" w:after="0"/>
        <w:contextualSpacing/>
        <w:rPr>
          <w:rFonts w:ascii="Times New Roman" w:hAnsi="Times New Roman" w:cs="Times New Roman"/>
          <w:sz w:val="24"/>
        </w:rPr>
      </w:pPr>
      <w:r w:rsidRPr="00935F91">
        <w:rPr>
          <w:rFonts w:ascii="Times New Roman" w:hAnsi="Times New Roman" w:cs="Times New Roman"/>
          <w:sz w:val="24"/>
        </w:rPr>
        <w:t xml:space="preserve">Standardization </w:t>
      </w:r>
      <w:r w:rsidR="00A9489B" w:rsidRPr="00935F91">
        <w:rPr>
          <w:rFonts w:ascii="Times New Roman" w:hAnsi="Times New Roman" w:cs="Times New Roman"/>
          <w:sz w:val="24"/>
        </w:rPr>
        <w:t>and discoverability of metadata content via standardized Topic Categories</w:t>
      </w:r>
      <w:r w:rsidRPr="00935F91">
        <w:rPr>
          <w:rFonts w:ascii="Times New Roman" w:hAnsi="Times New Roman" w:cs="Times New Roman"/>
          <w:sz w:val="24"/>
        </w:rPr>
        <w:t>.</w:t>
      </w:r>
    </w:p>
    <w:p w14:paraId="3B10DAA4" w14:textId="7915B92F" w:rsidR="00A9489B" w:rsidRPr="00935F91" w:rsidRDefault="00701984" w:rsidP="001D5AB9">
      <w:pPr>
        <w:pStyle w:val="ListParagraph"/>
        <w:numPr>
          <w:ilvl w:val="0"/>
          <w:numId w:val="10"/>
        </w:numPr>
        <w:spacing w:before="0" w:after="0"/>
        <w:contextualSpacing/>
        <w:rPr>
          <w:rFonts w:ascii="Times New Roman" w:hAnsi="Times New Roman" w:cs="Times New Roman"/>
          <w:sz w:val="24"/>
        </w:rPr>
      </w:pPr>
      <w:r w:rsidRPr="00935F91">
        <w:rPr>
          <w:rFonts w:ascii="Times New Roman" w:hAnsi="Times New Roman" w:cs="Times New Roman"/>
          <w:sz w:val="24"/>
        </w:rPr>
        <w:t xml:space="preserve">Standardization </w:t>
      </w:r>
      <w:r w:rsidR="00A9489B" w:rsidRPr="00935F91">
        <w:rPr>
          <w:rFonts w:ascii="Times New Roman" w:hAnsi="Times New Roman" w:cs="Times New Roman"/>
          <w:sz w:val="24"/>
        </w:rPr>
        <w:t>and discoverability of metadata records across geopolitical boundaries and community-designated profiles</w:t>
      </w:r>
      <w:r w:rsidRPr="00935F91">
        <w:rPr>
          <w:rFonts w:ascii="Times New Roman" w:hAnsi="Times New Roman" w:cs="Times New Roman"/>
          <w:sz w:val="24"/>
        </w:rPr>
        <w:t>.</w:t>
      </w:r>
    </w:p>
    <w:p w14:paraId="10A0A304" w14:textId="2754F1DA" w:rsidR="00A9489B" w:rsidRPr="00935F91" w:rsidRDefault="00701984" w:rsidP="001D5AB9">
      <w:pPr>
        <w:pStyle w:val="ListParagraph"/>
        <w:numPr>
          <w:ilvl w:val="0"/>
          <w:numId w:val="10"/>
        </w:numPr>
        <w:spacing w:before="0" w:after="0"/>
        <w:contextualSpacing/>
        <w:rPr>
          <w:rFonts w:ascii="Times New Roman" w:hAnsi="Times New Roman" w:cs="Times New Roman"/>
          <w:sz w:val="24"/>
        </w:rPr>
      </w:pPr>
      <w:r w:rsidRPr="00935F91">
        <w:rPr>
          <w:rFonts w:ascii="Times New Roman" w:hAnsi="Times New Roman" w:cs="Times New Roman"/>
          <w:sz w:val="24"/>
        </w:rPr>
        <w:t xml:space="preserve">Standardization </w:t>
      </w:r>
      <w:r w:rsidR="00A9489B" w:rsidRPr="00935F91">
        <w:rPr>
          <w:rFonts w:ascii="Times New Roman" w:hAnsi="Times New Roman" w:cs="Times New Roman"/>
          <w:sz w:val="24"/>
        </w:rPr>
        <w:t>and simplification of documenting geographic coordinate systems and parameters through the use of Spatial Reference System identifiers, e.g. EPSG:5070</w:t>
      </w:r>
      <w:r w:rsidRPr="00935F91">
        <w:rPr>
          <w:rFonts w:ascii="Times New Roman" w:hAnsi="Times New Roman" w:cs="Times New Roman"/>
          <w:sz w:val="24"/>
        </w:rPr>
        <w:t>.</w:t>
      </w:r>
    </w:p>
    <w:p w14:paraId="7A34B3CD" w14:textId="218B5E51" w:rsidR="00921F07" w:rsidRPr="005F0101" w:rsidRDefault="00921F07" w:rsidP="005F0101">
      <w:pPr>
        <w:pStyle w:val="Heading4"/>
      </w:pPr>
      <w:bookmarkStart w:id="40" w:name="_Toc511306941"/>
      <w:r w:rsidRPr="005F0101">
        <w:t>3.1.1.2</w:t>
      </w:r>
      <w:r w:rsidRPr="00E44007">
        <w:t>.</w:t>
      </w:r>
      <w:r w:rsidR="00DA39D6" w:rsidRPr="005F0101">
        <w:tab/>
      </w:r>
      <w:r w:rsidRPr="005F0101">
        <w:t>NGDA Metadata Guidelines</w:t>
      </w:r>
    </w:p>
    <w:p w14:paraId="4746C442" w14:textId="3B0B44BF" w:rsidR="005F0101" w:rsidRPr="005F0101" w:rsidRDefault="005F0101" w:rsidP="005F0101">
      <w:pPr>
        <w:spacing w:before="0" w:after="0"/>
        <w:rPr>
          <w:rFonts w:ascii="Times New Roman" w:hAnsi="Times New Roman" w:cs="Times New Roman"/>
          <w:sz w:val="24"/>
        </w:rPr>
      </w:pPr>
      <w:r w:rsidRPr="005F0101">
        <w:rPr>
          <w:rFonts w:ascii="Times New Roman" w:hAnsi="Times New Roman" w:cs="Times New Roman"/>
          <w:sz w:val="24"/>
        </w:rPr>
        <w:t>National Geospatial Data Assets (NGDA) Datasets are essential national resources as designated by OMB Circular A– 16 Supplemental Guidance (November 2010).  A NGDA dataset is a geospatial dataset that has been designated by the FGDC Steering Committee as a National Geospatial Data Asset.  To be considered for designation a dataset must meet at least one of the following criteria: (a) used by multiple agencies or with agency partners such as State, Tribal and local governments; (b) needed for Presidential priorities as expressed by OMB; (c) required to meet shared mission goals of multiple Federal agencies, or (d) expressly required by statutory mandate.</w:t>
      </w:r>
    </w:p>
    <w:p w14:paraId="00E400A8" w14:textId="77777777" w:rsidR="005F0101" w:rsidRPr="005F0101" w:rsidRDefault="005F0101" w:rsidP="005F0101">
      <w:pPr>
        <w:spacing w:before="0" w:after="0"/>
        <w:rPr>
          <w:rFonts w:ascii="Times New Roman" w:hAnsi="Times New Roman" w:cs="Times New Roman"/>
          <w:sz w:val="24"/>
        </w:rPr>
      </w:pPr>
    </w:p>
    <w:p w14:paraId="6C791152" w14:textId="45F9D6FE" w:rsidR="005F2F58" w:rsidRDefault="005F0101" w:rsidP="005F0101">
      <w:pPr>
        <w:spacing w:before="0" w:after="0"/>
        <w:rPr>
          <w:rFonts w:ascii="Times New Roman" w:hAnsi="Times New Roman" w:cs="Times New Roman"/>
          <w:sz w:val="24"/>
        </w:rPr>
      </w:pPr>
      <w:r w:rsidRPr="005F0101">
        <w:rPr>
          <w:rFonts w:ascii="Times New Roman" w:hAnsi="Times New Roman" w:cs="Times New Roman"/>
          <w:sz w:val="24"/>
        </w:rPr>
        <w:t>As a result of this designation, the metadata files for all NGDA datasets are required to be ‘tagged’ with elements that identify them as an NGDA dataset.  These required elements promote discovery of NGDA data resources on federally supported data portals like the GeoPlatform.  All of these required elements are defined under the NGDA_Information compound element and include an alternate title, NGDA specific theme keywords URLs for the web mapping and REST services.</w:t>
      </w:r>
    </w:p>
    <w:p w14:paraId="21FCBD09" w14:textId="0C7AFCC6" w:rsidR="00921F07" w:rsidRDefault="009A6FA5" w:rsidP="005F0101">
      <w:pPr>
        <w:pStyle w:val="Heading4"/>
      </w:pPr>
      <w:r w:rsidRPr="00921F07">
        <w:t>3.1.1.</w:t>
      </w:r>
      <w:r>
        <w:t>3</w:t>
      </w:r>
      <w:r w:rsidRPr="00921F07">
        <w:t>.</w:t>
      </w:r>
      <w:r w:rsidR="00DA39D6">
        <w:tab/>
      </w:r>
      <w:r w:rsidR="00921F07">
        <w:t>GeoPlatform Profile</w:t>
      </w:r>
    </w:p>
    <w:p w14:paraId="76E92501" w14:textId="77777777" w:rsidR="00D36EB4" w:rsidRDefault="00D36EB4" w:rsidP="005F2F58">
      <w:pPr>
        <w:rPr>
          <w:rFonts w:ascii="Times New Roman" w:hAnsi="Times New Roman" w:cs="Times New Roman"/>
          <w:sz w:val="24"/>
        </w:rPr>
      </w:pPr>
      <w:r w:rsidRPr="00661C7D">
        <w:rPr>
          <w:rFonts w:ascii="Times New Roman" w:hAnsi="Times New Roman" w:cs="Times New Roman"/>
          <w:sz w:val="24"/>
          <w:highlight w:val="yellow"/>
          <w:rPrChange w:id="41" w:author="Frederick Charles Malkus III (CENSUS/GEO FED)" w:date="2018-07-02T15:46:00Z">
            <w:rPr>
              <w:rFonts w:ascii="Times New Roman" w:hAnsi="Times New Roman" w:cs="Times New Roman"/>
              <w:sz w:val="24"/>
            </w:rPr>
          </w:rPrChange>
        </w:rPr>
        <w:t>???</w:t>
      </w:r>
    </w:p>
    <w:p w14:paraId="3DC452EE" w14:textId="77777777" w:rsidR="001857A1" w:rsidRPr="00A11628" w:rsidRDefault="00FE45FF" w:rsidP="005E18C8">
      <w:pPr>
        <w:pStyle w:val="Heading3"/>
      </w:pPr>
      <w:r w:rsidRPr="00A11628">
        <w:t>3</w:t>
      </w:r>
      <w:r w:rsidR="001857A1" w:rsidRPr="00A11628">
        <w:t>.</w:t>
      </w:r>
      <w:r w:rsidR="002528AF" w:rsidRPr="00A11628">
        <w:t>1</w:t>
      </w:r>
      <w:r w:rsidR="001857A1" w:rsidRPr="00A11628">
        <w:t>.2.</w:t>
      </w:r>
      <w:r w:rsidR="001857A1" w:rsidRPr="00A11628">
        <w:tab/>
        <w:t>Department of Commerce</w:t>
      </w:r>
      <w:bookmarkEnd w:id="40"/>
    </w:p>
    <w:p w14:paraId="2FAE381F" w14:textId="36341ABE" w:rsidR="00694D50" w:rsidRPr="00935F91" w:rsidRDefault="00E3509E" w:rsidP="00935F91">
      <w:pPr>
        <w:spacing w:before="0" w:after="0"/>
        <w:contextualSpacing/>
        <w:rPr>
          <w:rFonts w:ascii="Times New Roman" w:hAnsi="Times New Roman" w:cs="Times New Roman"/>
          <w:sz w:val="24"/>
        </w:rPr>
      </w:pPr>
      <w:r w:rsidRPr="00A24250">
        <w:rPr>
          <w:rFonts w:ascii="Times New Roman" w:hAnsi="Times New Roman" w:cs="Times New Roman"/>
          <w:sz w:val="24"/>
        </w:rPr>
        <w:t>“Policy on Creation and Publication of Metadata for Geospatial Data”</w:t>
      </w:r>
      <w:r w:rsidR="000B2DA7" w:rsidRPr="00A24250">
        <w:rPr>
          <w:rFonts w:ascii="Times New Roman" w:hAnsi="Times New Roman" w:cs="Times New Roman"/>
          <w:sz w:val="24"/>
        </w:rPr>
        <w:t xml:space="preserve"> [Ref </w:t>
      </w:r>
      <w:r w:rsidR="00D56C29" w:rsidRPr="00A24250">
        <w:rPr>
          <w:rFonts w:ascii="Times New Roman" w:hAnsi="Times New Roman" w:cs="Times New Roman"/>
          <w:sz w:val="24"/>
        </w:rPr>
        <w:t>2</w:t>
      </w:r>
      <w:r w:rsidR="000B2DA7" w:rsidRPr="00A24250">
        <w:rPr>
          <w:rFonts w:ascii="Times New Roman" w:hAnsi="Times New Roman" w:cs="Times New Roman"/>
          <w:sz w:val="24"/>
        </w:rPr>
        <w:t>]</w:t>
      </w:r>
      <w:r w:rsidRPr="00A24250">
        <w:rPr>
          <w:rFonts w:ascii="Times New Roman" w:hAnsi="Times New Roman" w:cs="Times New Roman"/>
          <w:sz w:val="24"/>
        </w:rPr>
        <w:t xml:space="preserve"> is a Department of</w:t>
      </w:r>
      <w:r w:rsidRPr="00935F91">
        <w:rPr>
          <w:rFonts w:ascii="Times New Roman" w:hAnsi="Times New Roman" w:cs="Times New Roman"/>
          <w:sz w:val="24"/>
        </w:rPr>
        <w:t xml:space="preserve"> </w:t>
      </w:r>
      <w:r w:rsidR="000B2DA7" w:rsidRPr="00935F91">
        <w:rPr>
          <w:rFonts w:ascii="Times New Roman" w:hAnsi="Times New Roman" w:cs="Times New Roman"/>
          <w:sz w:val="24"/>
        </w:rPr>
        <w:t>Commerce</w:t>
      </w:r>
      <w:r w:rsidRPr="00935F91">
        <w:rPr>
          <w:rFonts w:ascii="Times New Roman" w:hAnsi="Times New Roman" w:cs="Times New Roman"/>
          <w:sz w:val="24"/>
        </w:rPr>
        <w:t xml:space="preserve"> </w:t>
      </w:r>
      <w:r w:rsidR="009150DB">
        <w:rPr>
          <w:rFonts w:ascii="Times New Roman" w:hAnsi="Times New Roman" w:cs="Times New Roman"/>
          <w:sz w:val="24"/>
        </w:rPr>
        <w:t xml:space="preserve">(DOC) </w:t>
      </w:r>
      <w:r w:rsidRPr="00935F91">
        <w:rPr>
          <w:rFonts w:ascii="Times New Roman" w:hAnsi="Times New Roman" w:cs="Times New Roman"/>
          <w:sz w:val="24"/>
        </w:rPr>
        <w:t xml:space="preserve">policy statement </w:t>
      </w:r>
      <w:r w:rsidR="000B2DA7" w:rsidRPr="00935F91">
        <w:rPr>
          <w:rFonts w:ascii="Times New Roman" w:hAnsi="Times New Roman" w:cs="Times New Roman"/>
          <w:sz w:val="24"/>
        </w:rPr>
        <w:t xml:space="preserve">that addresses the requirements listed in </w:t>
      </w:r>
      <w:r w:rsidR="004020A3" w:rsidRPr="00935F91">
        <w:rPr>
          <w:rFonts w:ascii="Times New Roman" w:hAnsi="Times New Roman" w:cs="Times New Roman"/>
          <w:sz w:val="24"/>
        </w:rPr>
        <w:t xml:space="preserve">OMB Circular </w:t>
      </w:r>
      <w:r w:rsidR="000B2DA7" w:rsidRPr="00935F91">
        <w:rPr>
          <w:rFonts w:ascii="Times New Roman" w:hAnsi="Times New Roman" w:cs="Times New Roman"/>
          <w:sz w:val="24"/>
        </w:rPr>
        <w:t>A-16</w:t>
      </w:r>
      <w:r w:rsidR="00A15484">
        <w:rPr>
          <w:rFonts w:ascii="Times New Roman" w:hAnsi="Times New Roman" w:cs="Times New Roman"/>
          <w:sz w:val="24"/>
        </w:rPr>
        <w:t xml:space="preserve"> [Ref 1]</w:t>
      </w:r>
      <w:r w:rsidR="000B2DA7" w:rsidRPr="00935F91">
        <w:rPr>
          <w:rFonts w:ascii="Times New Roman" w:hAnsi="Times New Roman" w:cs="Times New Roman"/>
          <w:sz w:val="24"/>
        </w:rPr>
        <w:t xml:space="preserve">. </w:t>
      </w:r>
      <w:r w:rsidR="00694D50" w:rsidRPr="00935F91">
        <w:rPr>
          <w:rFonts w:ascii="Times New Roman" w:hAnsi="Times New Roman" w:cs="Times New Roman"/>
          <w:sz w:val="24"/>
        </w:rPr>
        <w:t xml:space="preserve"> The Census Bureau has acknowledged </w:t>
      </w:r>
      <w:r w:rsidR="00A24250">
        <w:rPr>
          <w:rFonts w:ascii="Times New Roman" w:hAnsi="Times New Roman" w:cs="Times New Roman"/>
          <w:sz w:val="24"/>
        </w:rPr>
        <w:t>OMB Circular A-16</w:t>
      </w:r>
      <w:r w:rsidR="00694D50" w:rsidRPr="00935F91">
        <w:rPr>
          <w:rFonts w:ascii="Times New Roman" w:hAnsi="Times New Roman" w:cs="Times New Roman"/>
          <w:sz w:val="24"/>
        </w:rPr>
        <w:t>.</w:t>
      </w:r>
      <w:r w:rsidR="00237CBD" w:rsidRPr="00935F91">
        <w:rPr>
          <w:rFonts w:ascii="Times New Roman" w:hAnsi="Times New Roman" w:cs="Times New Roman"/>
          <w:sz w:val="24"/>
        </w:rPr>
        <w:t xml:space="preserve">  </w:t>
      </w:r>
      <w:r w:rsidR="000B2DA7" w:rsidRPr="00935F91">
        <w:rPr>
          <w:rFonts w:ascii="Times New Roman" w:hAnsi="Times New Roman" w:cs="Times New Roman"/>
          <w:sz w:val="24"/>
        </w:rPr>
        <w:t>T</w:t>
      </w:r>
      <w:r w:rsidR="00694D50" w:rsidRPr="00935F91">
        <w:rPr>
          <w:rFonts w:ascii="Times New Roman" w:hAnsi="Times New Roman" w:cs="Times New Roman"/>
          <w:sz w:val="24"/>
        </w:rPr>
        <w:t>his policy</w:t>
      </w:r>
      <w:r w:rsidR="000B2DA7" w:rsidRPr="00935F91">
        <w:rPr>
          <w:rFonts w:ascii="Times New Roman" w:hAnsi="Times New Roman" w:cs="Times New Roman"/>
          <w:sz w:val="24"/>
        </w:rPr>
        <w:t xml:space="preserve"> </w:t>
      </w:r>
      <w:r w:rsidR="00F832AD" w:rsidRPr="00935F91">
        <w:rPr>
          <w:rFonts w:ascii="Times New Roman" w:hAnsi="Times New Roman" w:cs="Times New Roman"/>
          <w:sz w:val="24"/>
        </w:rPr>
        <w:t xml:space="preserve">states </w:t>
      </w:r>
      <w:r w:rsidR="000B2DA7" w:rsidRPr="00935F91">
        <w:rPr>
          <w:rFonts w:ascii="Times New Roman" w:hAnsi="Times New Roman" w:cs="Times New Roman"/>
          <w:sz w:val="24"/>
        </w:rPr>
        <w:t xml:space="preserve">that </w:t>
      </w:r>
      <w:r w:rsidR="00694D50" w:rsidRPr="00935F91">
        <w:rPr>
          <w:rFonts w:ascii="Times New Roman" w:hAnsi="Times New Roman" w:cs="Times New Roman"/>
          <w:sz w:val="24"/>
        </w:rPr>
        <w:t xml:space="preserve">the </w:t>
      </w:r>
      <w:r w:rsidR="002528AF" w:rsidRPr="00935F91">
        <w:rPr>
          <w:rFonts w:ascii="Times New Roman" w:hAnsi="Times New Roman" w:cs="Times New Roman"/>
          <w:sz w:val="24"/>
        </w:rPr>
        <w:t xml:space="preserve">Census Bureau </w:t>
      </w:r>
      <w:r w:rsidR="00694D50" w:rsidRPr="00935F91">
        <w:rPr>
          <w:rFonts w:ascii="Times New Roman" w:hAnsi="Times New Roman" w:cs="Times New Roman"/>
          <w:sz w:val="24"/>
        </w:rPr>
        <w:t>shall:</w:t>
      </w:r>
    </w:p>
    <w:p w14:paraId="49ABD7ED" w14:textId="169DC57B" w:rsidR="00694D50" w:rsidRPr="00935F91" w:rsidRDefault="00694D50" w:rsidP="001D5AB9">
      <w:pPr>
        <w:pStyle w:val="Revision"/>
        <w:numPr>
          <w:ilvl w:val="0"/>
          <w:numId w:val="3"/>
        </w:numPr>
        <w:contextualSpacing/>
        <w:rPr>
          <w:rFonts w:ascii="Times New Roman" w:hAnsi="Times New Roman" w:cs="Times New Roman"/>
          <w:sz w:val="24"/>
        </w:rPr>
      </w:pPr>
      <w:r w:rsidRPr="00935F91">
        <w:rPr>
          <w:rFonts w:ascii="Times New Roman" w:hAnsi="Times New Roman" w:cs="Times New Roman"/>
          <w:sz w:val="24"/>
        </w:rPr>
        <w:t xml:space="preserve">Document all geospatial data that is collected, produced, acquired, maintained, distributed, used, or preserved by the </w:t>
      </w:r>
      <w:r w:rsidR="002528AF" w:rsidRPr="00935F91">
        <w:rPr>
          <w:rFonts w:ascii="Times New Roman" w:hAnsi="Times New Roman" w:cs="Times New Roman"/>
          <w:sz w:val="24"/>
        </w:rPr>
        <w:t xml:space="preserve">Department </w:t>
      </w:r>
      <w:r w:rsidRPr="00935F91">
        <w:rPr>
          <w:rFonts w:ascii="Times New Roman" w:hAnsi="Times New Roman" w:cs="Times New Roman"/>
          <w:sz w:val="24"/>
        </w:rPr>
        <w:t xml:space="preserve">using a metadata standard </w:t>
      </w:r>
      <w:r w:rsidR="002528AF" w:rsidRPr="00935F91">
        <w:rPr>
          <w:rFonts w:ascii="Times New Roman" w:hAnsi="Times New Roman" w:cs="Times New Roman"/>
          <w:sz w:val="24"/>
        </w:rPr>
        <w:t xml:space="preserve">endorsed </w:t>
      </w:r>
      <w:r w:rsidRPr="00935F91">
        <w:rPr>
          <w:rFonts w:ascii="Times New Roman" w:hAnsi="Times New Roman" w:cs="Times New Roman"/>
          <w:sz w:val="24"/>
        </w:rPr>
        <w:t>by the FGDC</w:t>
      </w:r>
      <w:r w:rsidR="000326A2" w:rsidRPr="00935F91">
        <w:rPr>
          <w:rFonts w:ascii="Times New Roman" w:hAnsi="Times New Roman" w:cs="Times New Roman"/>
          <w:sz w:val="24"/>
        </w:rPr>
        <w:t>.</w:t>
      </w:r>
    </w:p>
    <w:p w14:paraId="608770B1" w14:textId="39AE3BAC" w:rsidR="00694D50" w:rsidRPr="00935F91" w:rsidRDefault="00694D50" w:rsidP="001D5AB9">
      <w:pPr>
        <w:pStyle w:val="Revision"/>
        <w:numPr>
          <w:ilvl w:val="0"/>
          <w:numId w:val="3"/>
        </w:numPr>
        <w:contextualSpacing/>
        <w:rPr>
          <w:rFonts w:ascii="Times New Roman" w:hAnsi="Times New Roman" w:cs="Times New Roman"/>
          <w:sz w:val="24"/>
        </w:rPr>
      </w:pPr>
      <w:r w:rsidRPr="00935F91">
        <w:rPr>
          <w:rFonts w:ascii="Times New Roman" w:hAnsi="Times New Roman" w:cs="Times New Roman"/>
          <w:sz w:val="24"/>
        </w:rPr>
        <w:t xml:space="preserve">Ensure metadata meets </w:t>
      </w:r>
      <w:r w:rsidR="002528AF" w:rsidRPr="00935F91">
        <w:rPr>
          <w:rFonts w:ascii="Times New Roman" w:hAnsi="Times New Roman" w:cs="Times New Roman"/>
          <w:sz w:val="24"/>
        </w:rPr>
        <w:t xml:space="preserve">or exceeds the minimum </w:t>
      </w:r>
      <w:r w:rsidRPr="00935F91">
        <w:rPr>
          <w:rFonts w:ascii="Times New Roman" w:hAnsi="Times New Roman" w:cs="Times New Roman"/>
          <w:sz w:val="24"/>
        </w:rPr>
        <w:t>requirements of the designated standard for both content and format</w:t>
      </w:r>
      <w:r w:rsidR="000326A2" w:rsidRPr="00935F91">
        <w:rPr>
          <w:rFonts w:ascii="Times New Roman" w:hAnsi="Times New Roman" w:cs="Times New Roman"/>
          <w:sz w:val="24"/>
        </w:rPr>
        <w:t>.</w:t>
      </w:r>
    </w:p>
    <w:p w14:paraId="46FB2F16" w14:textId="7472636D" w:rsidR="00694D50" w:rsidRPr="00935F91" w:rsidRDefault="00694D50" w:rsidP="001D5AB9">
      <w:pPr>
        <w:pStyle w:val="Revision"/>
        <w:numPr>
          <w:ilvl w:val="0"/>
          <w:numId w:val="3"/>
        </w:numPr>
        <w:contextualSpacing/>
        <w:rPr>
          <w:rFonts w:ascii="Times New Roman" w:hAnsi="Times New Roman" w:cs="Times New Roman"/>
          <w:sz w:val="24"/>
        </w:rPr>
      </w:pPr>
      <w:r w:rsidRPr="00935F91">
        <w:rPr>
          <w:rFonts w:ascii="Times New Roman" w:hAnsi="Times New Roman" w:cs="Times New Roman"/>
          <w:sz w:val="24"/>
        </w:rPr>
        <w:t>Include additional information whenever appropriate to provide the maximum information available through the standard</w:t>
      </w:r>
      <w:r w:rsidR="000326A2" w:rsidRPr="00935F91">
        <w:rPr>
          <w:rFonts w:ascii="Times New Roman" w:hAnsi="Times New Roman" w:cs="Times New Roman"/>
          <w:sz w:val="24"/>
        </w:rPr>
        <w:t>.</w:t>
      </w:r>
    </w:p>
    <w:p w14:paraId="2D4A3157" w14:textId="17B80682" w:rsidR="00694D50" w:rsidRPr="00935F91" w:rsidRDefault="00694D50" w:rsidP="001D5AB9">
      <w:pPr>
        <w:pStyle w:val="Revision"/>
        <w:numPr>
          <w:ilvl w:val="0"/>
          <w:numId w:val="3"/>
        </w:numPr>
        <w:contextualSpacing/>
        <w:rPr>
          <w:rFonts w:ascii="Times New Roman" w:hAnsi="Times New Roman" w:cs="Times New Roman"/>
          <w:sz w:val="24"/>
        </w:rPr>
      </w:pPr>
      <w:r w:rsidRPr="00935F91">
        <w:rPr>
          <w:rFonts w:ascii="Times New Roman" w:hAnsi="Times New Roman" w:cs="Times New Roman"/>
          <w:sz w:val="24"/>
        </w:rPr>
        <w:t>Submit all geospatial metadata for publication to the FGDC designated Clearinghouse</w:t>
      </w:r>
      <w:r w:rsidR="000326A2" w:rsidRPr="00935F91">
        <w:rPr>
          <w:rFonts w:ascii="Times New Roman" w:hAnsi="Times New Roman" w:cs="Times New Roman"/>
          <w:sz w:val="24"/>
        </w:rPr>
        <w:t>.</w:t>
      </w:r>
    </w:p>
    <w:p w14:paraId="1253A1FD" w14:textId="59EA130C" w:rsidR="00694D50" w:rsidRPr="00935F91" w:rsidRDefault="00694D50" w:rsidP="001D5AB9">
      <w:pPr>
        <w:pStyle w:val="Revision"/>
        <w:numPr>
          <w:ilvl w:val="0"/>
          <w:numId w:val="3"/>
        </w:numPr>
        <w:contextualSpacing/>
        <w:rPr>
          <w:rFonts w:ascii="Times New Roman" w:hAnsi="Times New Roman" w:cs="Times New Roman"/>
          <w:sz w:val="24"/>
        </w:rPr>
      </w:pPr>
      <w:r w:rsidRPr="00935F91">
        <w:rPr>
          <w:rFonts w:ascii="Times New Roman" w:hAnsi="Times New Roman" w:cs="Times New Roman"/>
          <w:sz w:val="24"/>
        </w:rPr>
        <w:t xml:space="preserve">Ensure metadata meets requirements of the </w:t>
      </w:r>
      <w:r w:rsidR="002528AF" w:rsidRPr="00935F91">
        <w:rPr>
          <w:rFonts w:ascii="Times New Roman" w:hAnsi="Times New Roman" w:cs="Times New Roman"/>
          <w:sz w:val="24"/>
        </w:rPr>
        <w:t>Privacy Act of 1974</w:t>
      </w:r>
      <w:r w:rsidR="000326A2" w:rsidRPr="00935F91">
        <w:rPr>
          <w:rFonts w:ascii="Times New Roman" w:hAnsi="Times New Roman" w:cs="Times New Roman"/>
          <w:sz w:val="24"/>
        </w:rPr>
        <w:t>.</w:t>
      </w:r>
    </w:p>
    <w:p w14:paraId="2D7A100C" w14:textId="0FFCA40F" w:rsidR="00694D50" w:rsidRPr="00935F91" w:rsidRDefault="000326A2" w:rsidP="001D5AB9">
      <w:pPr>
        <w:pStyle w:val="Revision"/>
        <w:numPr>
          <w:ilvl w:val="0"/>
          <w:numId w:val="3"/>
        </w:numPr>
        <w:contextualSpacing/>
        <w:rPr>
          <w:rFonts w:ascii="Times New Roman" w:hAnsi="Times New Roman" w:cs="Times New Roman"/>
          <w:sz w:val="24"/>
        </w:rPr>
      </w:pPr>
      <w:r w:rsidRPr="00935F91">
        <w:rPr>
          <w:rFonts w:ascii="Times New Roman" w:hAnsi="Times New Roman" w:cs="Times New Roman"/>
          <w:sz w:val="24"/>
        </w:rPr>
        <w:t xml:space="preserve">Ensure information </w:t>
      </w:r>
      <w:r w:rsidR="00694D50" w:rsidRPr="00935F91">
        <w:rPr>
          <w:rFonts w:ascii="Times New Roman" w:hAnsi="Times New Roman" w:cs="Times New Roman"/>
          <w:sz w:val="24"/>
        </w:rPr>
        <w:t xml:space="preserve">in the metadata </w:t>
      </w:r>
      <w:r w:rsidRPr="00935F91">
        <w:rPr>
          <w:rFonts w:ascii="Times New Roman" w:hAnsi="Times New Roman" w:cs="Times New Roman"/>
          <w:sz w:val="24"/>
        </w:rPr>
        <w:t xml:space="preserve">does </w:t>
      </w:r>
      <w:r w:rsidR="00694D50" w:rsidRPr="00935F91">
        <w:rPr>
          <w:rFonts w:ascii="Times New Roman" w:hAnsi="Times New Roman" w:cs="Times New Roman"/>
          <w:sz w:val="24"/>
        </w:rPr>
        <w:t>not release proprietary</w:t>
      </w:r>
      <w:r w:rsidR="002528AF" w:rsidRPr="00935F91">
        <w:rPr>
          <w:rFonts w:ascii="Times New Roman" w:hAnsi="Times New Roman" w:cs="Times New Roman"/>
          <w:sz w:val="24"/>
        </w:rPr>
        <w:t>, protected,</w:t>
      </w:r>
      <w:r w:rsidR="00694D50" w:rsidRPr="00935F91">
        <w:rPr>
          <w:rFonts w:ascii="Times New Roman" w:hAnsi="Times New Roman" w:cs="Times New Roman"/>
          <w:sz w:val="24"/>
        </w:rPr>
        <w:t xml:space="preserve"> or classified information.</w:t>
      </w:r>
    </w:p>
    <w:p w14:paraId="3EC66B7C" w14:textId="77777777" w:rsidR="001857A1" w:rsidRPr="00A11628" w:rsidRDefault="00FE45FF" w:rsidP="005E18C8">
      <w:pPr>
        <w:pStyle w:val="Heading3"/>
      </w:pPr>
      <w:bookmarkStart w:id="42" w:name="_Toc511306942"/>
      <w:r w:rsidRPr="00A11628">
        <w:t>3</w:t>
      </w:r>
      <w:r w:rsidR="001857A1" w:rsidRPr="00A11628">
        <w:t>.</w:t>
      </w:r>
      <w:r w:rsidR="002528AF" w:rsidRPr="00A11628">
        <w:t>1</w:t>
      </w:r>
      <w:r w:rsidR="001857A1" w:rsidRPr="00A11628">
        <w:t>.3.</w:t>
      </w:r>
      <w:r w:rsidR="001857A1" w:rsidRPr="00A11628">
        <w:tab/>
        <w:t>Geography Division</w:t>
      </w:r>
      <w:bookmarkEnd w:id="42"/>
    </w:p>
    <w:p w14:paraId="5D1646B1" w14:textId="1FE722AA" w:rsidR="00694D50" w:rsidRPr="006D75C4" w:rsidRDefault="00BE40A7" w:rsidP="006D75C4">
      <w:pPr>
        <w:spacing w:before="0" w:after="0"/>
        <w:contextualSpacing/>
        <w:rPr>
          <w:rFonts w:ascii="Times New Roman" w:hAnsi="Times New Roman" w:cs="Times New Roman"/>
          <w:sz w:val="24"/>
        </w:rPr>
      </w:pPr>
      <w:r w:rsidRPr="006D75C4">
        <w:rPr>
          <w:rFonts w:ascii="Times New Roman" w:hAnsi="Times New Roman" w:cs="Times New Roman"/>
          <w:sz w:val="24"/>
        </w:rPr>
        <w:t>The GPM</w:t>
      </w:r>
      <w:r w:rsidR="007A2229" w:rsidRPr="006D75C4">
        <w:rPr>
          <w:rFonts w:ascii="Times New Roman" w:hAnsi="Times New Roman" w:cs="Times New Roman"/>
          <w:sz w:val="24"/>
        </w:rPr>
        <w:t xml:space="preserve"> C</w:t>
      </w:r>
      <w:r w:rsidRPr="006D75C4">
        <w:rPr>
          <w:rFonts w:ascii="Times New Roman" w:hAnsi="Times New Roman" w:cs="Times New Roman"/>
          <w:sz w:val="24"/>
        </w:rPr>
        <w:t xml:space="preserve">S </w:t>
      </w:r>
      <w:r w:rsidR="006D75C4" w:rsidRPr="006D75C4">
        <w:rPr>
          <w:rFonts w:ascii="Times New Roman" w:hAnsi="Times New Roman" w:cs="Times New Roman"/>
          <w:sz w:val="24"/>
        </w:rPr>
        <w:t>appl</w:t>
      </w:r>
      <w:r w:rsidR="006D75C4">
        <w:rPr>
          <w:rFonts w:ascii="Times New Roman" w:hAnsi="Times New Roman" w:cs="Times New Roman"/>
          <w:sz w:val="24"/>
        </w:rPr>
        <w:t>ies</w:t>
      </w:r>
      <w:r w:rsidR="006D75C4" w:rsidRPr="006D75C4">
        <w:rPr>
          <w:rFonts w:ascii="Times New Roman" w:hAnsi="Times New Roman" w:cs="Times New Roman"/>
          <w:sz w:val="24"/>
        </w:rPr>
        <w:t xml:space="preserve"> </w:t>
      </w:r>
      <w:r w:rsidRPr="006D75C4">
        <w:rPr>
          <w:rFonts w:ascii="Times New Roman" w:hAnsi="Times New Roman" w:cs="Times New Roman"/>
          <w:sz w:val="24"/>
        </w:rPr>
        <w:t>to geospatial products offered by the Census Bureau to the public, other agencies, governments, and organizations</w:t>
      </w:r>
      <w:r w:rsidR="00011780" w:rsidRPr="006D75C4">
        <w:rPr>
          <w:rFonts w:ascii="Times New Roman" w:hAnsi="Times New Roman" w:cs="Times New Roman"/>
          <w:sz w:val="24"/>
        </w:rPr>
        <w:t xml:space="preserve">. </w:t>
      </w:r>
      <w:r w:rsidRPr="006D75C4">
        <w:rPr>
          <w:rFonts w:ascii="Times New Roman" w:hAnsi="Times New Roman" w:cs="Times New Roman"/>
          <w:sz w:val="24"/>
        </w:rPr>
        <w:t xml:space="preserve"> </w:t>
      </w:r>
      <w:r w:rsidR="001A507A" w:rsidRPr="006D75C4">
        <w:rPr>
          <w:rFonts w:ascii="Times New Roman" w:hAnsi="Times New Roman" w:cs="Times New Roman"/>
          <w:sz w:val="24"/>
        </w:rPr>
        <w:t xml:space="preserve">The </w:t>
      </w:r>
      <w:r w:rsidRPr="006D75C4">
        <w:rPr>
          <w:rFonts w:ascii="Times New Roman" w:hAnsi="Times New Roman" w:cs="Times New Roman"/>
          <w:sz w:val="24"/>
        </w:rPr>
        <w:t>GPM</w:t>
      </w:r>
      <w:r w:rsidR="003E5EDD" w:rsidRPr="006D75C4">
        <w:rPr>
          <w:rFonts w:ascii="Times New Roman" w:hAnsi="Times New Roman" w:cs="Times New Roman"/>
          <w:sz w:val="24"/>
        </w:rPr>
        <w:t xml:space="preserve"> C</w:t>
      </w:r>
      <w:r w:rsidRPr="006D75C4">
        <w:rPr>
          <w:rFonts w:ascii="Times New Roman" w:hAnsi="Times New Roman" w:cs="Times New Roman"/>
          <w:sz w:val="24"/>
        </w:rPr>
        <w:t>S</w:t>
      </w:r>
      <w:r w:rsidR="00694D50" w:rsidRPr="006D75C4">
        <w:rPr>
          <w:rFonts w:ascii="Times New Roman" w:hAnsi="Times New Roman" w:cs="Times New Roman"/>
          <w:sz w:val="24"/>
        </w:rPr>
        <w:t xml:space="preserve"> provides </w:t>
      </w:r>
      <w:r w:rsidR="00DF2AEC" w:rsidRPr="006D75C4">
        <w:rPr>
          <w:rFonts w:ascii="Times New Roman" w:hAnsi="Times New Roman" w:cs="Times New Roman"/>
          <w:sz w:val="24"/>
        </w:rPr>
        <w:t xml:space="preserve">content </w:t>
      </w:r>
      <w:r w:rsidR="00367B16" w:rsidRPr="006D75C4">
        <w:rPr>
          <w:rFonts w:ascii="Times New Roman" w:hAnsi="Times New Roman" w:cs="Times New Roman"/>
          <w:sz w:val="24"/>
        </w:rPr>
        <w:t xml:space="preserve">requirements </w:t>
      </w:r>
      <w:r w:rsidR="00694D50" w:rsidRPr="006D75C4">
        <w:rPr>
          <w:rFonts w:ascii="Times New Roman" w:hAnsi="Times New Roman" w:cs="Times New Roman"/>
          <w:sz w:val="24"/>
        </w:rPr>
        <w:t xml:space="preserve">for the </w:t>
      </w:r>
      <w:r w:rsidR="00DF2AEC" w:rsidRPr="006D75C4">
        <w:rPr>
          <w:rFonts w:ascii="Times New Roman" w:hAnsi="Times New Roman" w:cs="Times New Roman"/>
          <w:sz w:val="24"/>
        </w:rPr>
        <w:t xml:space="preserve">production </w:t>
      </w:r>
      <w:r w:rsidR="00694D50" w:rsidRPr="006D75C4">
        <w:rPr>
          <w:rFonts w:ascii="Times New Roman" w:hAnsi="Times New Roman" w:cs="Times New Roman"/>
          <w:sz w:val="24"/>
        </w:rPr>
        <w:t xml:space="preserve">of metadata for all geospatial products offered by the Census Bureau.  The objective of </w:t>
      </w:r>
      <w:r w:rsidR="003E5EDD" w:rsidRPr="006D75C4">
        <w:rPr>
          <w:rFonts w:ascii="Times New Roman" w:hAnsi="Times New Roman" w:cs="Times New Roman"/>
          <w:sz w:val="24"/>
        </w:rPr>
        <w:t xml:space="preserve">this </w:t>
      </w:r>
      <w:r w:rsidR="00694D50" w:rsidRPr="006D75C4">
        <w:rPr>
          <w:rFonts w:ascii="Times New Roman" w:hAnsi="Times New Roman" w:cs="Times New Roman"/>
          <w:sz w:val="24"/>
        </w:rPr>
        <w:t>standard is to provide a common set of elements and definitions for the documentation of geospatial products that will enable users to obtain consistent information concerning the availability and fitness of use of the product.</w:t>
      </w:r>
      <w:r w:rsidR="00A70CEB" w:rsidRPr="006D75C4">
        <w:rPr>
          <w:rFonts w:ascii="Times New Roman" w:hAnsi="Times New Roman" w:cs="Times New Roman"/>
          <w:sz w:val="24"/>
        </w:rPr>
        <w:t xml:space="preserve">  </w:t>
      </w:r>
      <w:r w:rsidR="00367B16" w:rsidRPr="006D75C4">
        <w:rPr>
          <w:rFonts w:ascii="Times New Roman" w:hAnsi="Times New Roman" w:cs="Times New Roman"/>
          <w:sz w:val="24"/>
        </w:rPr>
        <w:t xml:space="preserve">The requirements in </w:t>
      </w:r>
      <w:r w:rsidR="003E5EDD" w:rsidRPr="006D75C4">
        <w:rPr>
          <w:rFonts w:ascii="Times New Roman" w:hAnsi="Times New Roman" w:cs="Times New Roman"/>
          <w:sz w:val="24"/>
        </w:rPr>
        <w:t xml:space="preserve">this </w:t>
      </w:r>
      <w:r w:rsidR="00367B16" w:rsidRPr="006D75C4">
        <w:rPr>
          <w:rFonts w:ascii="Times New Roman" w:hAnsi="Times New Roman" w:cs="Times New Roman"/>
          <w:sz w:val="24"/>
        </w:rPr>
        <w:t xml:space="preserve">standard meet or exceed </w:t>
      </w:r>
      <w:r w:rsidR="004A59CA" w:rsidRPr="00A24250">
        <w:rPr>
          <w:rFonts w:ascii="Times New Roman" w:hAnsi="Times New Roman" w:cs="Times New Roman"/>
          <w:sz w:val="24"/>
        </w:rPr>
        <w:t>all requirements</w:t>
      </w:r>
      <w:r w:rsidR="00367B16" w:rsidRPr="00A24250">
        <w:rPr>
          <w:rFonts w:ascii="Times New Roman" w:hAnsi="Times New Roman" w:cs="Times New Roman"/>
          <w:sz w:val="24"/>
        </w:rPr>
        <w:t xml:space="preserve"> found in the DOC </w:t>
      </w:r>
      <w:r w:rsidR="001D1A2F" w:rsidRPr="00A24250">
        <w:rPr>
          <w:rFonts w:ascii="Times New Roman" w:hAnsi="Times New Roman" w:cs="Times New Roman"/>
          <w:sz w:val="24"/>
        </w:rPr>
        <w:t xml:space="preserve">metadata </w:t>
      </w:r>
      <w:r w:rsidR="00367B16" w:rsidRPr="00A24250">
        <w:rPr>
          <w:rFonts w:ascii="Times New Roman" w:hAnsi="Times New Roman" w:cs="Times New Roman"/>
          <w:sz w:val="24"/>
        </w:rPr>
        <w:t xml:space="preserve">policy [Ref </w:t>
      </w:r>
      <w:r w:rsidR="00D1763F" w:rsidRPr="00A24250">
        <w:rPr>
          <w:rFonts w:ascii="Times New Roman" w:hAnsi="Times New Roman" w:cs="Times New Roman"/>
          <w:sz w:val="24"/>
        </w:rPr>
        <w:t>2</w:t>
      </w:r>
      <w:r w:rsidR="00367B16" w:rsidRPr="00A24250">
        <w:rPr>
          <w:rFonts w:ascii="Times New Roman" w:hAnsi="Times New Roman" w:cs="Times New Roman"/>
          <w:sz w:val="24"/>
        </w:rPr>
        <w:t>]</w:t>
      </w:r>
      <w:r w:rsidR="00DF2AEC" w:rsidRPr="00A24250">
        <w:rPr>
          <w:rFonts w:ascii="Times New Roman" w:hAnsi="Times New Roman" w:cs="Times New Roman"/>
          <w:sz w:val="24"/>
        </w:rPr>
        <w:t>, and thereby federal requirements</w:t>
      </w:r>
      <w:r w:rsidR="00367B16" w:rsidRPr="00A24250">
        <w:rPr>
          <w:rFonts w:ascii="Times New Roman" w:hAnsi="Times New Roman" w:cs="Times New Roman"/>
          <w:sz w:val="24"/>
        </w:rPr>
        <w:t>.</w:t>
      </w:r>
    </w:p>
    <w:p w14:paraId="5F728588" w14:textId="77777777" w:rsidR="00F90ADB" w:rsidRDefault="00F90ADB">
      <w:pPr>
        <w:spacing w:before="0" w:after="200" w:line="276" w:lineRule="auto"/>
        <w:rPr>
          <w:rFonts w:ascii="Times New Roman" w:eastAsiaTheme="majorEastAsia" w:hAnsi="Times New Roman" w:cs="Times New Roman"/>
          <w:b/>
          <w:bCs/>
          <w:color w:val="404040" w:themeColor="text1" w:themeTint="BF"/>
          <w:sz w:val="32"/>
          <w:szCs w:val="28"/>
        </w:rPr>
      </w:pPr>
      <w:r>
        <w:br w:type="page"/>
      </w:r>
    </w:p>
    <w:p w14:paraId="31F13D99" w14:textId="6448B315" w:rsidR="005B2849" w:rsidRPr="00331E43" w:rsidRDefault="005B2849" w:rsidP="003469D8">
      <w:pPr>
        <w:pStyle w:val="Heading1"/>
      </w:pPr>
      <w:bookmarkStart w:id="43" w:name="_Toc511306943"/>
      <w:r w:rsidRPr="00331E43">
        <w:t>4.</w:t>
      </w:r>
      <w:r w:rsidR="005E368B" w:rsidRPr="00331E43">
        <w:tab/>
      </w:r>
      <w:r w:rsidR="00DB4CBE" w:rsidRPr="00331E43">
        <w:t>Product Profiles</w:t>
      </w:r>
      <w:bookmarkEnd w:id="43"/>
    </w:p>
    <w:p w14:paraId="24309305" w14:textId="5BAA969E" w:rsidR="00DB4CBE" w:rsidRPr="00946777" w:rsidRDefault="00DB4CBE" w:rsidP="00946777">
      <w:pPr>
        <w:spacing w:before="0" w:after="0"/>
        <w:contextualSpacing/>
        <w:rPr>
          <w:rFonts w:ascii="Times New Roman" w:hAnsi="Times New Roman" w:cs="Times New Roman"/>
          <w:sz w:val="24"/>
        </w:rPr>
      </w:pPr>
      <w:r w:rsidRPr="00946777">
        <w:rPr>
          <w:rFonts w:ascii="Times New Roman" w:hAnsi="Times New Roman" w:cs="Times New Roman"/>
          <w:sz w:val="24"/>
        </w:rPr>
        <w:t>The GPM</w:t>
      </w:r>
      <w:r w:rsidR="005C0C0D" w:rsidRPr="00946777">
        <w:rPr>
          <w:rFonts w:ascii="Times New Roman" w:hAnsi="Times New Roman" w:cs="Times New Roman"/>
          <w:sz w:val="24"/>
        </w:rPr>
        <w:t xml:space="preserve"> C</w:t>
      </w:r>
      <w:r w:rsidRPr="00946777">
        <w:rPr>
          <w:rFonts w:ascii="Times New Roman" w:hAnsi="Times New Roman" w:cs="Times New Roman"/>
          <w:sz w:val="24"/>
        </w:rPr>
        <w:t>S</w:t>
      </w:r>
      <w:r w:rsidR="00334C52">
        <w:rPr>
          <w:rFonts w:ascii="Times New Roman" w:hAnsi="Times New Roman" w:cs="Times New Roman"/>
          <w:sz w:val="24"/>
        </w:rPr>
        <w:t>’</w:t>
      </w:r>
      <w:r w:rsidRPr="00946777">
        <w:rPr>
          <w:rFonts w:ascii="Times New Roman" w:hAnsi="Times New Roman" w:cs="Times New Roman"/>
          <w:sz w:val="24"/>
        </w:rPr>
        <w:t>s design accommodate</w:t>
      </w:r>
      <w:r w:rsidR="00334C52">
        <w:rPr>
          <w:rFonts w:ascii="Times New Roman" w:hAnsi="Times New Roman" w:cs="Times New Roman"/>
          <w:sz w:val="24"/>
        </w:rPr>
        <w:t>s</w:t>
      </w:r>
      <w:r w:rsidRPr="00946777">
        <w:rPr>
          <w:rFonts w:ascii="Times New Roman" w:hAnsi="Times New Roman" w:cs="Times New Roman"/>
          <w:sz w:val="24"/>
        </w:rPr>
        <w:t xml:space="preserve"> the Census Bureau’s diversity of products.  </w:t>
      </w:r>
      <w:r w:rsidR="00334C52">
        <w:rPr>
          <w:rFonts w:ascii="Times New Roman" w:hAnsi="Times New Roman" w:cs="Times New Roman"/>
          <w:sz w:val="24"/>
        </w:rPr>
        <w:t>It uses an array of</w:t>
      </w:r>
      <w:r w:rsidRPr="00946777">
        <w:rPr>
          <w:rFonts w:ascii="Times New Roman" w:hAnsi="Times New Roman" w:cs="Times New Roman"/>
          <w:sz w:val="24"/>
        </w:rPr>
        <w:t xml:space="preserve"> profiles to provide an effective adaptation of the </w:t>
      </w:r>
      <w:r w:rsidR="009B11D7" w:rsidRPr="00946777">
        <w:rPr>
          <w:rFonts w:ascii="Times New Roman" w:hAnsi="Times New Roman" w:cs="Times New Roman"/>
          <w:sz w:val="24"/>
        </w:rPr>
        <w:t>content standard</w:t>
      </w:r>
      <w:r w:rsidRPr="00946777">
        <w:rPr>
          <w:rFonts w:ascii="Times New Roman" w:hAnsi="Times New Roman" w:cs="Times New Roman"/>
          <w:sz w:val="24"/>
        </w:rPr>
        <w:t xml:space="preserve"> to accommodate the wide range of Census Bureau products while assuring compliance with </w:t>
      </w:r>
      <w:r w:rsidR="00987EC2" w:rsidRPr="00946777">
        <w:rPr>
          <w:rFonts w:ascii="Times New Roman" w:hAnsi="Times New Roman" w:cs="Times New Roman"/>
          <w:sz w:val="24"/>
        </w:rPr>
        <w:t xml:space="preserve">federal </w:t>
      </w:r>
      <w:r w:rsidRPr="00946777">
        <w:rPr>
          <w:rFonts w:ascii="Times New Roman" w:hAnsi="Times New Roman" w:cs="Times New Roman"/>
          <w:sz w:val="24"/>
        </w:rPr>
        <w:t xml:space="preserve">metadata standards.  </w:t>
      </w:r>
      <w:r w:rsidR="00EC0CAA">
        <w:rPr>
          <w:rFonts w:ascii="Times New Roman" w:hAnsi="Times New Roman" w:cs="Times New Roman"/>
          <w:sz w:val="24"/>
        </w:rPr>
        <w:t>Each profile</w:t>
      </w:r>
      <w:r w:rsidR="00587B91">
        <w:rPr>
          <w:rFonts w:ascii="Times New Roman" w:hAnsi="Times New Roman" w:cs="Times New Roman"/>
          <w:sz w:val="24"/>
        </w:rPr>
        <w:t>,</w:t>
      </w:r>
      <w:r w:rsidR="00EC0CAA">
        <w:rPr>
          <w:rFonts w:ascii="Times New Roman" w:hAnsi="Times New Roman" w:cs="Times New Roman"/>
          <w:sz w:val="24"/>
        </w:rPr>
        <w:t xml:space="preserve"> a subset of GPM CS elements</w:t>
      </w:r>
      <w:r w:rsidR="00587B91">
        <w:rPr>
          <w:rFonts w:ascii="Times New Roman" w:hAnsi="Times New Roman" w:cs="Times New Roman"/>
          <w:sz w:val="24"/>
        </w:rPr>
        <w:t>,</w:t>
      </w:r>
      <w:r w:rsidR="00EC0CAA">
        <w:rPr>
          <w:rFonts w:ascii="Times New Roman" w:hAnsi="Times New Roman" w:cs="Times New Roman"/>
          <w:sz w:val="24"/>
        </w:rPr>
        <w:t xml:space="preserve"> represent</w:t>
      </w:r>
      <w:r w:rsidR="00587B91">
        <w:rPr>
          <w:rFonts w:ascii="Times New Roman" w:hAnsi="Times New Roman" w:cs="Times New Roman"/>
          <w:sz w:val="24"/>
        </w:rPr>
        <w:t>s</w:t>
      </w:r>
      <w:r w:rsidR="00EC0CAA">
        <w:rPr>
          <w:rFonts w:ascii="Times New Roman" w:hAnsi="Times New Roman" w:cs="Times New Roman"/>
          <w:sz w:val="24"/>
        </w:rPr>
        <w:t xml:space="preserve"> </w:t>
      </w:r>
      <w:r w:rsidR="00587B91">
        <w:rPr>
          <w:rFonts w:ascii="Times New Roman" w:hAnsi="Times New Roman" w:cs="Times New Roman"/>
          <w:sz w:val="24"/>
        </w:rPr>
        <w:t xml:space="preserve">a specific product type.  </w:t>
      </w:r>
      <w:r w:rsidRPr="00946777">
        <w:rPr>
          <w:rFonts w:ascii="Times New Roman" w:hAnsi="Times New Roman" w:cs="Times New Roman"/>
          <w:sz w:val="24"/>
        </w:rPr>
        <w:t>The implementation of profiles allow</w:t>
      </w:r>
      <w:r w:rsidR="00C40BD5">
        <w:rPr>
          <w:rFonts w:ascii="Times New Roman" w:hAnsi="Times New Roman" w:cs="Times New Roman"/>
          <w:sz w:val="24"/>
        </w:rPr>
        <w:t>s</w:t>
      </w:r>
      <w:r w:rsidRPr="00946777">
        <w:rPr>
          <w:rFonts w:ascii="Times New Roman" w:hAnsi="Times New Roman" w:cs="Times New Roman"/>
          <w:sz w:val="24"/>
        </w:rPr>
        <w:t xml:space="preserve"> for selective application of the GPM</w:t>
      </w:r>
      <w:r w:rsidR="00987EC2" w:rsidRPr="00946777">
        <w:rPr>
          <w:rFonts w:ascii="Times New Roman" w:hAnsi="Times New Roman" w:cs="Times New Roman"/>
          <w:sz w:val="24"/>
        </w:rPr>
        <w:t xml:space="preserve"> C</w:t>
      </w:r>
      <w:r w:rsidRPr="00946777">
        <w:rPr>
          <w:rFonts w:ascii="Times New Roman" w:hAnsi="Times New Roman" w:cs="Times New Roman"/>
          <w:sz w:val="24"/>
        </w:rPr>
        <w:t>S elements.  By incorporating a common core set of elements, as well as those unique to a product, profiles serve to assure standardized content and specificity while remaining flexible.  Profiles are predictable and offer consistency and reproducibility to facilitate automated production of metadata files.</w:t>
      </w:r>
    </w:p>
    <w:p w14:paraId="5F3D8194" w14:textId="77777777" w:rsidR="00946777" w:rsidRPr="00946777" w:rsidRDefault="00946777" w:rsidP="00946777">
      <w:pPr>
        <w:spacing w:before="0" w:after="0"/>
        <w:contextualSpacing/>
        <w:rPr>
          <w:rFonts w:ascii="Times New Roman" w:hAnsi="Times New Roman" w:cs="Times New Roman"/>
          <w:sz w:val="24"/>
        </w:rPr>
      </w:pPr>
    </w:p>
    <w:p w14:paraId="66E1856D" w14:textId="292A8841" w:rsidR="00DB4CBE" w:rsidRPr="00946777" w:rsidRDefault="00DB4CBE" w:rsidP="00946777">
      <w:pPr>
        <w:spacing w:before="0" w:after="0"/>
        <w:contextualSpacing/>
        <w:rPr>
          <w:rFonts w:ascii="Times New Roman" w:hAnsi="Times New Roman" w:cs="Times New Roman"/>
          <w:sz w:val="24"/>
        </w:rPr>
      </w:pPr>
      <w:r w:rsidRPr="00946777">
        <w:rPr>
          <w:rFonts w:ascii="Times New Roman" w:hAnsi="Times New Roman" w:cs="Times New Roman"/>
          <w:sz w:val="24"/>
        </w:rPr>
        <w:t>To incorporate profiles into the GPM</w:t>
      </w:r>
      <w:r w:rsidR="00987EC2" w:rsidRPr="00946777">
        <w:rPr>
          <w:rFonts w:ascii="Times New Roman" w:hAnsi="Times New Roman" w:cs="Times New Roman"/>
          <w:sz w:val="24"/>
        </w:rPr>
        <w:t xml:space="preserve"> C</w:t>
      </w:r>
      <w:r w:rsidRPr="00946777">
        <w:rPr>
          <w:rFonts w:ascii="Times New Roman" w:hAnsi="Times New Roman" w:cs="Times New Roman"/>
          <w:sz w:val="24"/>
        </w:rPr>
        <w:t xml:space="preserve">S, Census Bureau products are categorized based on </w:t>
      </w:r>
      <w:r w:rsidR="00DD0CFB">
        <w:rPr>
          <w:rFonts w:ascii="Times New Roman" w:hAnsi="Times New Roman" w:cs="Times New Roman"/>
          <w:sz w:val="24"/>
        </w:rPr>
        <w:t>seven</w:t>
      </w:r>
      <w:r w:rsidR="00DD0CFB" w:rsidRPr="00946777">
        <w:rPr>
          <w:rFonts w:ascii="Times New Roman" w:hAnsi="Times New Roman" w:cs="Times New Roman"/>
          <w:sz w:val="24"/>
        </w:rPr>
        <w:t xml:space="preserve"> </w:t>
      </w:r>
      <w:r w:rsidRPr="00946777">
        <w:rPr>
          <w:rFonts w:ascii="Times New Roman" w:hAnsi="Times New Roman" w:cs="Times New Roman"/>
          <w:sz w:val="24"/>
        </w:rPr>
        <w:t xml:space="preserve">different product types.  The </w:t>
      </w:r>
      <w:r w:rsidR="00DD0CFB">
        <w:rPr>
          <w:rFonts w:ascii="Times New Roman" w:hAnsi="Times New Roman" w:cs="Times New Roman"/>
          <w:sz w:val="24"/>
        </w:rPr>
        <w:t>seven</w:t>
      </w:r>
      <w:r w:rsidR="00DD0CFB" w:rsidRPr="00946777">
        <w:rPr>
          <w:rFonts w:ascii="Times New Roman" w:hAnsi="Times New Roman" w:cs="Times New Roman"/>
          <w:sz w:val="24"/>
        </w:rPr>
        <w:t xml:space="preserve"> </w:t>
      </w:r>
      <w:r w:rsidRPr="00946777">
        <w:rPr>
          <w:rFonts w:ascii="Times New Roman" w:hAnsi="Times New Roman" w:cs="Times New Roman"/>
          <w:sz w:val="24"/>
        </w:rPr>
        <w:t xml:space="preserve">profiles are: </w:t>
      </w:r>
      <w:r w:rsidR="00B82549">
        <w:rPr>
          <w:rFonts w:ascii="Times New Roman" w:hAnsi="Times New Roman" w:cs="Times New Roman"/>
          <w:sz w:val="24"/>
        </w:rPr>
        <w:t>“</w:t>
      </w:r>
      <w:r w:rsidR="005C0C0D" w:rsidRPr="00946777">
        <w:rPr>
          <w:rFonts w:ascii="Times New Roman" w:hAnsi="Times New Roman" w:cs="Times New Roman"/>
          <w:sz w:val="24"/>
        </w:rPr>
        <w:t>Planned,</w:t>
      </w:r>
      <w:r w:rsidR="00B82549">
        <w:rPr>
          <w:rFonts w:ascii="Times New Roman" w:hAnsi="Times New Roman" w:cs="Times New Roman"/>
          <w:sz w:val="24"/>
        </w:rPr>
        <w:t>”</w:t>
      </w:r>
      <w:r w:rsidR="005C0C0D" w:rsidRPr="00946777">
        <w:rPr>
          <w:rFonts w:ascii="Times New Roman" w:hAnsi="Times New Roman" w:cs="Times New Roman"/>
          <w:sz w:val="24"/>
        </w:rPr>
        <w:t xml:space="preserve"> </w:t>
      </w:r>
      <w:r w:rsidR="00B82549">
        <w:rPr>
          <w:rFonts w:ascii="Times New Roman" w:hAnsi="Times New Roman" w:cs="Times New Roman"/>
          <w:sz w:val="24"/>
        </w:rPr>
        <w:t>“</w:t>
      </w:r>
      <w:r w:rsidR="005C0C0D" w:rsidRPr="00946777">
        <w:rPr>
          <w:rFonts w:ascii="Times New Roman" w:hAnsi="Times New Roman" w:cs="Times New Roman"/>
          <w:sz w:val="24"/>
        </w:rPr>
        <w:t>Map,</w:t>
      </w:r>
      <w:r w:rsidR="00B82549">
        <w:rPr>
          <w:rFonts w:ascii="Times New Roman" w:hAnsi="Times New Roman" w:cs="Times New Roman"/>
          <w:sz w:val="24"/>
        </w:rPr>
        <w:t>”</w:t>
      </w:r>
      <w:r w:rsidR="005C0C0D" w:rsidRPr="00946777">
        <w:rPr>
          <w:rFonts w:ascii="Times New Roman" w:hAnsi="Times New Roman" w:cs="Times New Roman"/>
          <w:sz w:val="24"/>
        </w:rPr>
        <w:t xml:space="preserve"> </w:t>
      </w:r>
      <w:r w:rsidR="00B82549">
        <w:rPr>
          <w:rFonts w:ascii="Times New Roman" w:hAnsi="Times New Roman" w:cs="Times New Roman"/>
          <w:sz w:val="24"/>
        </w:rPr>
        <w:t>“</w:t>
      </w:r>
      <w:r w:rsidR="005C0C0D" w:rsidRPr="00946777">
        <w:rPr>
          <w:rFonts w:ascii="Times New Roman" w:hAnsi="Times New Roman" w:cs="Times New Roman"/>
          <w:sz w:val="24"/>
        </w:rPr>
        <w:t>Vector,</w:t>
      </w:r>
      <w:r w:rsidR="00B82549">
        <w:rPr>
          <w:rFonts w:ascii="Times New Roman" w:hAnsi="Times New Roman" w:cs="Times New Roman"/>
          <w:sz w:val="24"/>
        </w:rPr>
        <w:t>”</w:t>
      </w:r>
      <w:r w:rsidR="005C0C0D" w:rsidRPr="00946777">
        <w:rPr>
          <w:rFonts w:ascii="Times New Roman" w:hAnsi="Times New Roman" w:cs="Times New Roman"/>
          <w:sz w:val="24"/>
        </w:rPr>
        <w:t xml:space="preserve"> </w:t>
      </w:r>
      <w:r w:rsidR="00B82549">
        <w:rPr>
          <w:rFonts w:ascii="Times New Roman" w:hAnsi="Times New Roman" w:cs="Times New Roman"/>
          <w:sz w:val="24"/>
        </w:rPr>
        <w:t>“</w:t>
      </w:r>
      <w:r w:rsidR="005C0C0D" w:rsidRPr="00946777">
        <w:rPr>
          <w:rFonts w:ascii="Times New Roman" w:hAnsi="Times New Roman" w:cs="Times New Roman"/>
          <w:sz w:val="24"/>
        </w:rPr>
        <w:t>Tabular,</w:t>
      </w:r>
      <w:r w:rsidR="00B82549">
        <w:rPr>
          <w:rFonts w:ascii="Times New Roman" w:hAnsi="Times New Roman" w:cs="Times New Roman"/>
          <w:sz w:val="24"/>
        </w:rPr>
        <w:t>”</w:t>
      </w:r>
      <w:r w:rsidR="005C0C0D" w:rsidRPr="00946777">
        <w:rPr>
          <w:rFonts w:ascii="Times New Roman" w:hAnsi="Times New Roman" w:cs="Times New Roman"/>
          <w:sz w:val="24"/>
        </w:rPr>
        <w:t xml:space="preserve"> </w:t>
      </w:r>
      <w:r w:rsidR="00B82549">
        <w:rPr>
          <w:rFonts w:ascii="Times New Roman" w:hAnsi="Times New Roman" w:cs="Times New Roman"/>
          <w:sz w:val="24"/>
        </w:rPr>
        <w:t>“</w:t>
      </w:r>
      <w:r w:rsidR="000C6CD2">
        <w:rPr>
          <w:rFonts w:ascii="Times New Roman" w:hAnsi="Times New Roman" w:cs="Times New Roman"/>
          <w:sz w:val="24"/>
        </w:rPr>
        <w:t>Service</w:t>
      </w:r>
      <w:r w:rsidR="005C0C0D" w:rsidRPr="00946777">
        <w:rPr>
          <w:rFonts w:ascii="Times New Roman" w:hAnsi="Times New Roman" w:cs="Times New Roman"/>
          <w:sz w:val="24"/>
        </w:rPr>
        <w:t>,</w:t>
      </w:r>
      <w:r w:rsidR="00B82549">
        <w:rPr>
          <w:rFonts w:ascii="Times New Roman" w:hAnsi="Times New Roman" w:cs="Times New Roman"/>
          <w:sz w:val="24"/>
        </w:rPr>
        <w:t>”</w:t>
      </w:r>
      <w:r w:rsidR="005C0C0D" w:rsidRPr="00946777">
        <w:rPr>
          <w:rFonts w:ascii="Times New Roman" w:hAnsi="Times New Roman" w:cs="Times New Roman"/>
          <w:sz w:val="24"/>
        </w:rPr>
        <w:t xml:space="preserve"> </w:t>
      </w:r>
      <w:r w:rsidR="00B82549">
        <w:rPr>
          <w:rFonts w:ascii="Times New Roman" w:hAnsi="Times New Roman" w:cs="Times New Roman"/>
          <w:sz w:val="24"/>
        </w:rPr>
        <w:t>“</w:t>
      </w:r>
      <w:r w:rsidR="003F0E97">
        <w:rPr>
          <w:rFonts w:ascii="Times New Roman" w:hAnsi="Times New Roman" w:cs="Times New Roman"/>
          <w:sz w:val="24"/>
        </w:rPr>
        <w:t>GDB</w:t>
      </w:r>
      <w:r w:rsidR="005C0C0D" w:rsidRPr="00946777">
        <w:rPr>
          <w:rFonts w:ascii="Times New Roman" w:hAnsi="Times New Roman" w:cs="Times New Roman"/>
          <w:sz w:val="24"/>
        </w:rPr>
        <w:t>,</w:t>
      </w:r>
      <w:r w:rsidR="00B82549">
        <w:rPr>
          <w:rFonts w:ascii="Times New Roman" w:hAnsi="Times New Roman" w:cs="Times New Roman"/>
          <w:sz w:val="24"/>
        </w:rPr>
        <w:t>”</w:t>
      </w:r>
      <w:r w:rsidR="005C0C0D" w:rsidRPr="00946777">
        <w:rPr>
          <w:rFonts w:ascii="Times New Roman" w:hAnsi="Times New Roman" w:cs="Times New Roman"/>
          <w:sz w:val="24"/>
        </w:rPr>
        <w:t xml:space="preserve"> and </w:t>
      </w:r>
      <w:r w:rsidR="00B82549">
        <w:rPr>
          <w:rFonts w:ascii="Times New Roman" w:hAnsi="Times New Roman" w:cs="Times New Roman"/>
          <w:sz w:val="24"/>
        </w:rPr>
        <w:t>“</w:t>
      </w:r>
      <w:r w:rsidR="005C0C0D" w:rsidRPr="00946777">
        <w:rPr>
          <w:rFonts w:ascii="Times New Roman" w:hAnsi="Times New Roman" w:cs="Times New Roman"/>
          <w:sz w:val="24"/>
        </w:rPr>
        <w:t>Series</w:t>
      </w:r>
      <w:r w:rsidRPr="00946777">
        <w:rPr>
          <w:rFonts w:ascii="Times New Roman" w:hAnsi="Times New Roman" w:cs="Times New Roman"/>
          <w:sz w:val="24"/>
        </w:rPr>
        <w:t>.</w:t>
      </w:r>
      <w:r w:rsidR="00B82549">
        <w:rPr>
          <w:rFonts w:ascii="Times New Roman" w:hAnsi="Times New Roman" w:cs="Times New Roman"/>
          <w:sz w:val="24"/>
        </w:rPr>
        <w:t>”</w:t>
      </w:r>
    </w:p>
    <w:p w14:paraId="07C0B7AD" w14:textId="77777777" w:rsidR="00946777" w:rsidRPr="00946777" w:rsidRDefault="00946777" w:rsidP="00946777">
      <w:pPr>
        <w:spacing w:before="0" w:after="0"/>
        <w:contextualSpacing/>
        <w:rPr>
          <w:rFonts w:ascii="Times New Roman" w:hAnsi="Times New Roman" w:cs="Times New Roman"/>
          <w:sz w:val="24"/>
        </w:rPr>
      </w:pPr>
    </w:p>
    <w:p w14:paraId="4E46F414" w14:textId="2EF19B0F" w:rsidR="00DB4CBE" w:rsidRPr="00946777" w:rsidRDefault="00DB4CBE" w:rsidP="00946777">
      <w:pPr>
        <w:spacing w:before="0" w:after="0"/>
        <w:contextualSpacing/>
        <w:rPr>
          <w:rFonts w:ascii="Times New Roman" w:hAnsi="Times New Roman" w:cs="Times New Roman"/>
          <w:sz w:val="24"/>
        </w:rPr>
      </w:pPr>
      <w:r w:rsidRPr="00946777">
        <w:rPr>
          <w:rFonts w:ascii="Times New Roman" w:hAnsi="Times New Roman" w:cs="Times New Roman"/>
          <w:sz w:val="24"/>
        </w:rPr>
        <w:t>The GPM</w:t>
      </w:r>
      <w:r w:rsidR="00987EC2" w:rsidRPr="00946777">
        <w:rPr>
          <w:rFonts w:ascii="Times New Roman" w:hAnsi="Times New Roman" w:cs="Times New Roman"/>
          <w:sz w:val="24"/>
        </w:rPr>
        <w:t xml:space="preserve"> C</w:t>
      </w:r>
      <w:r w:rsidRPr="00946777">
        <w:rPr>
          <w:rFonts w:ascii="Times New Roman" w:hAnsi="Times New Roman" w:cs="Times New Roman"/>
          <w:sz w:val="24"/>
        </w:rPr>
        <w:t>S requirements vary for each profile</w:t>
      </w:r>
      <w:r w:rsidR="00D20BB9">
        <w:rPr>
          <w:rFonts w:ascii="Times New Roman" w:hAnsi="Times New Roman" w:cs="Times New Roman"/>
          <w:sz w:val="24"/>
        </w:rPr>
        <w:t xml:space="preserve">, but </w:t>
      </w:r>
      <w:r w:rsidR="00D20BB9" w:rsidRPr="00946777">
        <w:rPr>
          <w:rFonts w:ascii="Times New Roman" w:hAnsi="Times New Roman" w:cs="Times New Roman"/>
          <w:sz w:val="24"/>
        </w:rPr>
        <w:t xml:space="preserve">all </w:t>
      </w:r>
      <w:r w:rsidRPr="00946777">
        <w:rPr>
          <w:rFonts w:ascii="Times New Roman" w:hAnsi="Times New Roman" w:cs="Times New Roman"/>
          <w:sz w:val="24"/>
        </w:rPr>
        <w:t xml:space="preserve">profiles are compliant with </w:t>
      </w:r>
      <w:r w:rsidR="00987EC2" w:rsidRPr="00946777">
        <w:rPr>
          <w:rFonts w:ascii="Times New Roman" w:hAnsi="Times New Roman" w:cs="Times New Roman"/>
          <w:sz w:val="24"/>
        </w:rPr>
        <w:t xml:space="preserve">federal metadata </w:t>
      </w:r>
      <w:r w:rsidRPr="00946777">
        <w:rPr>
          <w:rFonts w:ascii="Times New Roman" w:hAnsi="Times New Roman" w:cs="Times New Roman"/>
          <w:sz w:val="24"/>
        </w:rPr>
        <w:t>standards</w:t>
      </w:r>
      <w:r w:rsidR="002A3A18">
        <w:rPr>
          <w:rFonts w:ascii="Times New Roman" w:hAnsi="Times New Roman" w:cs="Times New Roman"/>
          <w:sz w:val="24"/>
        </w:rPr>
        <w:t xml:space="preserve">. </w:t>
      </w:r>
      <w:r w:rsidRPr="00946777">
        <w:rPr>
          <w:rFonts w:ascii="Times New Roman" w:hAnsi="Times New Roman" w:cs="Times New Roman"/>
          <w:sz w:val="24"/>
        </w:rPr>
        <w:t xml:space="preserve"> </w:t>
      </w:r>
      <w:r w:rsidR="002A3A18">
        <w:rPr>
          <w:rFonts w:ascii="Times New Roman" w:hAnsi="Times New Roman" w:cs="Times New Roman"/>
          <w:sz w:val="24"/>
        </w:rPr>
        <w:t>Mandatory GPM CS</w:t>
      </w:r>
      <w:r w:rsidR="000C41C3" w:rsidRPr="00946777">
        <w:rPr>
          <w:rFonts w:ascii="Times New Roman" w:hAnsi="Times New Roman" w:cs="Times New Roman"/>
          <w:sz w:val="24"/>
        </w:rPr>
        <w:t xml:space="preserve"> </w:t>
      </w:r>
      <w:r w:rsidRPr="00946777">
        <w:rPr>
          <w:rFonts w:ascii="Times New Roman" w:hAnsi="Times New Roman" w:cs="Times New Roman"/>
          <w:sz w:val="24"/>
        </w:rPr>
        <w:t xml:space="preserve">content </w:t>
      </w:r>
      <w:r w:rsidR="002A3A18">
        <w:rPr>
          <w:rFonts w:ascii="Times New Roman" w:hAnsi="Times New Roman" w:cs="Times New Roman"/>
          <w:sz w:val="24"/>
        </w:rPr>
        <w:t>includes</w:t>
      </w:r>
      <w:r w:rsidRPr="00946777">
        <w:rPr>
          <w:rFonts w:ascii="Times New Roman" w:hAnsi="Times New Roman" w:cs="Times New Roman"/>
          <w:sz w:val="24"/>
        </w:rPr>
        <w:t xml:space="preserve"> citation information, product description, </w:t>
      </w:r>
      <w:r w:rsidR="005C6BAE" w:rsidRPr="00946777">
        <w:rPr>
          <w:rFonts w:ascii="Times New Roman" w:hAnsi="Times New Roman" w:cs="Times New Roman"/>
          <w:sz w:val="24"/>
        </w:rPr>
        <w:t>time</w:t>
      </w:r>
      <w:r w:rsidR="005C6BAE">
        <w:rPr>
          <w:rFonts w:ascii="Times New Roman" w:hAnsi="Times New Roman" w:cs="Times New Roman"/>
          <w:sz w:val="24"/>
        </w:rPr>
        <w:t>-</w:t>
      </w:r>
      <w:r w:rsidRPr="00946777">
        <w:rPr>
          <w:rFonts w:ascii="Times New Roman" w:hAnsi="Times New Roman" w:cs="Times New Roman"/>
          <w:sz w:val="24"/>
        </w:rPr>
        <w:t xml:space="preserve">period of content, place and theme keyword, and contact information.  Requirements for other elements differ by geospatial product type according to its assigned profile.  </w:t>
      </w:r>
      <w:r w:rsidR="007E062C">
        <w:rPr>
          <w:rFonts w:ascii="Times New Roman" w:hAnsi="Times New Roman" w:cs="Times New Roman"/>
          <w:sz w:val="24"/>
        </w:rPr>
        <w:t xml:space="preserve">Attachment </w:t>
      </w:r>
      <w:r w:rsidR="00A57E65">
        <w:rPr>
          <w:rFonts w:ascii="Times New Roman" w:hAnsi="Times New Roman" w:cs="Times New Roman"/>
          <w:sz w:val="24"/>
        </w:rPr>
        <w:t>C</w:t>
      </w:r>
      <w:r w:rsidRPr="00946777">
        <w:rPr>
          <w:rFonts w:ascii="Times New Roman" w:hAnsi="Times New Roman" w:cs="Times New Roman"/>
          <w:sz w:val="24"/>
        </w:rPr>
        <w:t>, GPM Element Obligations Table, specifies which elements apply to each of the profiles.</w:t>
      </w:r>
    </w:p>
    <w:p w14:paraId="6437910A" w14:textId="1074F020" w:rsidR="00CF625A" w:rsidRDefault="00F73E95" w:rsidP="00CF625A">
      <w:pPr>
        <w:pStyle w:val="Heading2"/>
      </w:pPr>
      <w:bookmarkStart w:id="44" w:name="_Toc511306944"/>
      <w:r>
        <w:t>4.1</w:t>
      </w:r>
      <w:r>
        <w:tab/>
      </w:r>
      <w:r w:rsidR="00CF625A">
        <w:t>Planned</w:t>
      </w:r>
      <w:bookmarkEnd w:id="44"/>
    </w:p>
    <w:p w14:paraId="2F01B98D" w14:textId="36047635" w:rsidR="00DB4CBE" w:rsidRPr="00CF625A" w:rsidRDefault="00DB4CBE" w:rsidP="00946777">
      <w:pPr>
        <w:spacing w:before="0" w:after="0"/>
        <w:contextualSpacing/>
        <w:rPr>
          <w:rFonts w:ascii="Times New Roman" w:hAnsi="Times New Roman" w:cs="Times New Roman"/>
          <w:sz w:val="24"/>
        </w:rPr>
      </w:pPr>
      <w:r w:rsidRPr="00CF625A">
        <w:rPr>
          <w:rFonts w:ascii="Times New Roman" w:hAnsi="Times New Roman" w:cs="Times New Roman"/>
          <w:sz w:val="24"/>
        </w:rPr>
        <w:t xml:space="preserve">The Planned profile contains the fewest elements.  It </w:t>
      </w:r>
      <w:r w:rsidR="00131506" w:rsidRPr="00CF625A">
        <w:rPr>
          <w:rFonts w:ascii="Times New Roman" w:hAnsi="Times New Roman" w:cs="Times New Roman"/>
          <w:sz w:val="24"/>
        </w:rPr>
        <w:t>documents and</w:t>
      </w:r>
      <w:r w:rsidRPr="00CF625A">
        <w:rPr>
          <w:rFonts w:ascii="Times New Roman" w:hAnsi="Times New Roman" w:cs="Times New Roman"/>
          <w:sz w:val="24"/>
        </w:rPr>
        <w:t xml:space="preserve"> serve</w:t>
      </w:r>
      <w:r w:rsidR="00131506" w:rsidRPr="00CF625A">
        <w:rPr>
          <w:rFonts w:ascii="Times New Roman" w:hAnsi="Times New Roman" w:cs="Times New Roman"/>
          <w:sz w:val="24"/>
        </w:rPr>
        <w:t>s</w:t>
      </w:r>
      <w:r w:rsidRPr="00CF625A">
        <w:rPr>
          <w:rFonts w:ascii="Times New Roman" w:hAnsi="Times New Roman" w:cs="Times New Roman"/>
          <w:sz w:val="24"/>
        </w:rPr>
        <w:t xml:space="preserve"> as a notification of a planned data collection activity in accordance with </w:t>
      </w:r>
      <w:r w:rsidR="001B73FC" w:rsidRPr="000A2C56">
        <w:rPr>
          <w:rFonts w:ascii="Times New Roman" w:hAnsi="Times New Roman" w:cs="Times New Roman"/>
          <w:sz w:val="24"/>
        </w:rPr>
        <w:t>the Commerce “Policy on Planned Geospatial Acquisitions</w:t>
      </w:r>
      <w:r w:rsidR="00EC4EBA" w:rsidRPr="00CF625A">
        <w:rPr>
          <w:rFonts w:ascii="Times New Roman" w:hAnsi="Times New Roman" w:cs="Times New Roman"/>
          <w:sz w:val="24"/>
        </w:rPr>
        <w:t xml:space="preserve"> [Ref </w:t>
      </w:r>
      <w:r w:rsidR="001B73FC" w:rsidRPr="00CF625A">
        <w:rPr>
          <w:rFonts w:ascii="Times New Roman" w:hAnsi="Times New Roman" w:cs="Times New Roman"/>
          <w:sz w:val="24"/>
        </w:rPr>
        <w:t>3</w:t>
      </w:r>
      <w:r w:rsidR="00EC4EBA" w:rsidRPr="00CF625A">
        <w:rPr>
          <w:rFonts w:ascii="Times New Roman" w:hAnsi="Times New Roman" w:cs="Times New Roman"/>
          <w:sz w:val="24"/>
        </w:rPr>
        <w:t>]</w:t>
      </w:r>
      <w:r w:rsidRPr="00CF625A">
        <w:rPr>
          <w:rFonts w:ascii="Times New Roman" w:hAnsi="Times New Roman" w:cs="Times New Roman"/>
          <w:sz w:val="24"/>
        </w:rPr>
        <w:t xml:space="preserve">.  </w:t>
      </w:r>
      <w:r w:rsidR="00C34F31" w:rsidRPr="00CF625A">
        <w:rPr>
          <w:rFonts w:ascii="Times New Roman" w:hAnsi="Times New Roman" w:cs="Times New Roman"/>
          <w:sz w:val="24"/>
        </w:rPr>
        <w:t>This policy</w:t>
      </w:r>
      <w:r w:rsidRPr="00CF625A">
        <w:rPr>
          <w:rFonts w:ascii="Times New Roman" w:hAnsi="Times New Roman" w:cs="Times New Roman"/>
          <w:sz w:val="24"/>
        </w:rPr>
        <w:t xml:space="preserve"> calls for building partnerships to reduce duplication of effort.  The Planned profile includes basic documentation such as a description</w:t>
      </w:r>
      <w:r w:rsidR="00131506" w:rsidRPr="00CF625A">
        <w:rPr>
          <w:rFonts w:ascii="Times New Roman" w:hAnsi="Times New Roman" w:cs="Times New Roman"/>
          <w:sz w:val="24"/>
        </w:rPr>
        <w:t xml:space="preserve"> of the planned activity</w:t>
      </w:r>
      <w:r w:rsidRPr="00CF625A">
        <w:rPr>
          <w:rFonts w:ascii="Times New Roman" w:hAnsi="Times New Roman" w:cs="Times New Roman"/>
          <w:sz w:val="24"/>
        </w:rPr>
        <w:t>, the geographic location, citation and publication references, and information on metadata contacts.</w:t>
      </w:r>
    </w:p>
    <w:p w14:paraId="6C464627" w14:textId="047671E8" w:rsidR="00946777" w:rsidRPr="00946777" w:rsidRDefault="00F73E95" w:rsidP="00CF625A">
      <w:pPr>
        <w:pStyle w:val="Heading2"/>
      </w:pPr>
      <w:bookmarkStart w:id="45" w:name="_Toc511306945"/>
      <w:r>
        <w:t>4.2</w:t>
      </w:r>
      <w:r>
        <w:tab/>
      </w:r>
      <w:r w:rsidR="00CF625A">
        <w:t>Map</w:t>
      </w:r>
      <w:bookmarkEnd w:id="45"/>
    </w:p>
    <w:p w14:paraId="51C2A40E" w14:textId="3228E96C" w:rsidR="006A1CCF" w:rsidRPr="000A2C56" w:rsidRDefault="006A1CCF" w:rsidP="00946777">
      <w:pPr>
        <w:spacing w:before="0" w:after="0"/>
        <w:contextualSpacing/>
        <w:rPr>
          <w:rFonts w:ascii="Times New Roman" w:hAnsi="Times New Roman" w:cs="Times New Roman"/>
          <w:sz w:val="24"/>
        </w:rPr>
      </w:pPr>
      <w:r w:rsidRPr="00CF625A">
        <w:rPr>
          <w:rFonts w:ascii="Times New Roman" w:hAnsi="Times New Roman" w:cs="Times New Roman"/>
          <w:sz w:val="24"/>
        </w:rPr>
        <w:t xml:space="preserve">The Map profile </w:t>
      </w:r>
      <w:r w:rsidR="0016528E" w:rsidRPr="00CF625A">
        <w:rPr>
          <w:rFonts w:ascii="Times New Roman" w:hAnsi="Times New Roman" w:cs="Times New Roman"/>
          <w:sz w:val="24"/>
        </w:rPr>
        <w:t>documents paper maps.  Maps refer to hardcopy or digital depictions of geography features, thematic data, and other census related content.</w:t>
      </w:r>
      <w:r w:rsidR="0016528E" w:rsidRPr="000A2C56">
        <w:rPr>
          <w:rFonts w:ascii="Times New Roman" w:hAnsi="Times New Roman" w:cs="Times New Roman"/>
          <w:sz w:val="24"/>
        </w:rPr>
        <w:t xml:space="preserve">  This profile </w:t>
      </w:r>
      <w:r w:rsidRPr="000A2C56">
        <w:rPr>
          <w:rFonts w:ascii="Times New Roman" w:hAnsi="Times New Roman" w:cs="Times New Roman"/>
          <w:sz w:val="24"/>
        </w:rPr>
        <w:t>requires projection information.  This requirement distinguishes the Map profile from the other profiles.</w:t>
      </w:r>
    </w:p>
    <w:p w14:paraId="14C6C08E" w14:textId="2A016B02" w:rsidR="00946777" w:rsidRPr="00946777" w:rsidRDefault="00F73E95" w:rsidP="000A2C56">
      <w:pPr>
        <w:pStyle w:val="Heading2"/>
      </w:pPr>
      <w:bookmarkStart w:id="46" w:name="_Toc511306946"/>
      <w:r>
        <w:t>4.3</w:t>
      </w:r>
      <w:r>
        <w:tab/>
      </w:r>
      <w:r w:rsidR="00CF625A">
        <w:t>Vector</w:t>
      </w:r>
      <w:bookmarkEnd w:id="46"/>
    </w:p>
    <w:p w14:paraId="306ED373" w14:textId="645C98BF" w:rsidR="006A1CCF" w:rsidRPr="000A2C56" w:rsidRDefault="006A1CCF" w:rsidP="00946777">
      <w:pPr>
        <w:spacing w:before="0" w:after="0"/>
        <w:contextualSpacing/>
        <w:rPr>
          <w:rFonts w:ascii="Times New Roman" w:hAnsi="Times New Roman" w:cs="Times New Roman"/>
          <w:sz w:val="24"/>
        </w:rPr>
      </w:pPr>
      <w:r w:rsidRPr="00CF625A">
        <w:rPr>
          <w:rFonts w:ascii="Times New Roman" w:hAnsi="Times New Roman" w:cs="Times New Roman"/>
          <w:sz w:val="24"/>
        </w:rPr>
        <w:t>The Vector profile incorporates nearly every GPM</w:t>
      </w:r>
      <w:r w:rsidR="00E513F3" w:rsidRPr="00CF625A">
        <w:rPr>
          <w:rFonts w:ascii="Times New Roman" w:hAnsi="Times New Roman" w:cs="Times New Roman"/>
          <w:sz w:val="24"/>
        </w:rPr>
        <w:t xml:space="preserve"> C</w:t>
      </w:r>
      <w:r w:rsidRPr="00CF625A">
        <w:rPr>
          <w:rFonts w:ascii="Times New Roman" w:hAnsi="Times New Roman" w:cs="Times New Roman"/>
          <w:sz w:val="24"/>
        </w:rPr>
        <w:t>S element.  It requires detailed spatial reference information that does not apply to the profiles for</w:t>
      </w:r>
      <w:r w:rsidR="00E513F3" w:rsidRPr="000A2C56">
        <w:rPr>
          <w:rFonts w:ascii="Times New Roman" w:hAnsi="Times New Roman" w:cs="Times New Roman"/>
          <w:sz w:val="24"/>
        </w:rPr>
        <w:t xml:space="preserve"> most</w:t>
      </w:r>
      <w:r w:rsidRPr="000A2C56">
        <w:rPr>
          <w:rFonts w:ascii="Times New Roman" w:hAnsi="Times New Roman" w:cs="Times New Roman"/>
          <w:sz w:val="24"/>
        </w:rPr>
        <w:t xml:space="preserve"> other products.</w:t>
      </w:r>
      <w:r w:rsidR="00E513F3" w:rsidRPr="000A2C56">
        <w:rPr>
          <w:rFonts w:ascii="Times New Roman" w:hAnsi="Times New Roman" w:cs="Times New Roman"/>
          <w:sz w:val="24"/>
        </w:rPr>
        <w:t xml:space="preserve">  </w:t>
      </w:r>
      <w:r w:rsidR="00204C52" w:rsidRPr="000A2C56">
        <w:rPr>
          <w:rFonts w:ascii="Times New Roman" w:hAnsi="Times New Roman" w:cs="Times New Roman"/>
          <w:sz w:val="24"/>
        </w:rPr>
        <w:t>Use t</w:t>
      </w:r>
      <w:r w:rsidR="00E513F3" w:rsidRPr="000A2C56">
        <w:rPr>
          <w:rFonts w:ascii="Times New Roman" w:hAnsi="Times New Roman" w:cs="Times New Roman"/>
          <w:sz w:val="24"/>
        </w:rPr>
        <w:t>his profile to document the Census Bureau’s TIGER/Line shapefiles.</w:t>
      </w:r>
    </w:p>
    <w:p w14:paraId="193DA292" w14:textId="60151FF8" w:rsidR="00946777" w:rsidRPr="00946777" w:rsidRDefault="00F73E95" w:rsidP="000A2C56">
      <w:pPr>
        <w:pStyle w:val="Heading2"/>
      </w:pPr>
      <w:bookmarkStart w:id="47" w:name="_Toc511306947"/>
      <w:r>
        <w:t>4.4</w:t>
      </w:r>
      <w:r>
        <w:tab/>
      </w:r>
      <w:r w:rsidR="000A2C56">
        <w:t>Tabular</w:t>
      </w:r>
      <w:bookmarkEnd w:id="47"/>
    </w:p>
    <w:p w14:paraId="089E30D6" w14:textId="517C76B9" w:rsidR="000B20E1" w:rsidRPr="001E62FA" w:rsidRDefault="00C75650" w:rsidP="00946777">
      <w:pPr>
        <w:spacing w:before="0" w:after="0"/>
        <w:contextualSpacing/>
        <w:rPr>
          <w:rFonts w:ascii="Times New Roman" w:hAnsi="Times New Roman" w:cs="Times New Roman"/>
          <w:sz w:val="24"/>
          <w:highlight w:val="yellow"/>
        </w:rPr>
      </w:pPr>
      <w:r w:rsidRPr="000A2C56">
        <w:rPr>
          <w:rFonts w:ascii="Times New Roman" w:hAnsi="Times New Roman" w:cs="Times New Roman"/>
          <w:sz w:val="24"/>
        </w:rPr>
        <w:t xml:space="preserve">The Tabular profile </w:t>
      </w:r>
      <w:r w:rsidR="008C57E6" w:rsidRPr="000A2C56">
        <w:rPr>
          <w:rFonts w:ascii="Times New Roman" w:hAnsi="Times New Roman" w:cs="Times New Roman"/>
          <w:sz w:val="24"/>
        </w:rPr>
        <w:t>documents databases.</w:t>
      </w:r>
      <w:r w:rsidR="00426113" w:rsidRPr="000A2C56">
        <w:rPr>
          <w:rFonts w:ascii="Times New Roman" w:hAnsi="Times New Roman" w:cs="Times New Roman"/>
          <w:sz w:val="24"/>
        </w:rPr>
        <w:t xml:space="preserve">  This profile </w:t>
      </w:r>
      <w:r w:rsidR="00EE4D13" w:rsidRPr="000A2C56">
        <w:rPr>
          <w:rFonts w:ascii="Times New Roman" w:hAnsi="Times New Roman" w:cs="Times New Roman"/>
          <w:sz w:val="24"/>
        </w:rPr>
        <w:t xml:space="preserve">includes </w:t>
      </w:r>
      <w:r w:rsidRPr="000A2C56">
        <w:rPr>
          <w:rFonts w:ascii="Times New Roman" w:hAnsi="Times New Roman" w:cs="Times New Roman"/>
          <w:sz w:val="24"/>
        </w:rPr>
        <w:t>documentation for non-spatial</w:t>
      </w:r>
      <w:r w:rsidRPr="001E62FA">
        <w:rPr>
          <w:rFonts w:ascii="Times New Roman" w:hAnsi="Times New Roman" w:cs="Times New Roman"/>
          <w:sz w:val="24"/>
        </w:rPr>
        <w:t xml:space="preserve"> entities and their attribute values, as well as detailed source data information.</w:t>
      </w:r>
    </w:p>
    <w:p w14:paraId="2C59F0ED" w14:textId="671FC6F1" w:rsidR="00946777" w:rsidRPr="0034088E" w:rsidRDefault="00F73E95" w:rsidP="000A2C56">
      <w:pPr>
        <w:pStyle w:val="Heading2"/>
      </w:pPr>
      <w:bookmarkStart w:id="48" w:name="_Toc511306948"/>
      <w:r>
        <w:t>4.5</w:t>
      </w:r>
      <w:r>
        <w:tab/>
      </w:r>
      <w:r w:rsidR="000A2C56">
        <w:t>Service</w:t>
      </w:r>
      <w:bookmarkEnd w:id="48"/>
    </w:p>
    <w:p w14:paraId="6AD2BC3D" w14:textId="32EC16C1" w:rsidR="0080321F" w:rsidRPr="004839A5" w:rsidRDefault="006A1CCF" w:rsidP="0080321F">
      <w:pPr>
        <w:pStyle w:val="Revision"/>
        <w:rPr>
          <w:rFonts w:ascii="Times New Roman" w:hAnsi="Times New Roman" w:cs="Times New Roman"/>
          <w:sz w:val="24"/>
          <w:szCs w:val="24"/>
        </w:rPr>
      </w:pPr>
      <w:r w:rsidRPr="000A2C56">
        <w:rPr>
          <w:rFonts w:ascii="Times New Roman" w:hAnsi="Times New Roman" w:cs="Times New Roman"/>
          <w:sz w:val="24"/>
          <w:szCs w:val="24"/>
        </w:rPr>
        <w:t xml:space="preserve">The </w:t>
      </w:r>
      <w:r w:rsidR="00DB7563" w:rsidRPr="000A2C56">
        <w:rPr>
          <w:rFonts w:ascii="Times New Roman" w:hAnsi="Times New Roman" w:cs="Times New Roman"/>
          <w:sz w:val="24"/>
          <w:szCs w:val="24"/>
        </w:rPr>
        <w:t xml:space="preserve">Service </w:t>
      </w:r>
      <w:r w:rsidRPr="000A2C56">
        <w:rPr>
          <w:rFonts w:ascii="Times New Roman" w:hAnsi="Times New Roman" w:cs="Times New Roman"/>
          <w:sz w:val="24"/>
          <w:szCs w:val="24"/>
        </w:rPr>
        <w:t xml:space="preserve">profile </w:t>
      </w:r>
      <w:r w:rsidR="00F802B7" w:rsidRPr="000A2C56">
        <w:rPr>
          <w:rFonts w:ascii="Times New Roman" w:hAnsi="Times New Roman" w:cs="Times New Roman"/>
          <w:sz w:val="24"/>
          <w:szCs w:val="24"/>
        </w:rPr>
        <w:t xml:space="preserve">documents </w:t>
      </w:r>
      <w:r w:rsidR="008B281C" w:rsidRPr="000A2C56">
        <w:rPr>
          <w:rFonts w:ascii="Times New Roman" w:hAnsi="Times New Roman" w:cs="Times New Roman"/>
          <w:sz w:val="24"/>
          <w:szCs w:val="24"/>
        </w:rPr>
        <w:t>OMSs</w:t>
      </w:r>
      <w:r w:rsidR="00D960A0" w:rsidRPr="000A2C56">
        <w:rPr>
          <w:rFonts w:ascii="Times New Roman" w:hAnsi="Times New Roman" w:cs="Times New Roman"/>
          <w:sz w:val="24"/>
          <w:szCs w:val="24"/>
        </w:rPr>
        <w:t>.</w:t>
      </w:r>
      <w:r w:rsidR="00B269E5" w:rsidRPr="000A2C56">
        <w:rPr>
          <w:rFonts w:ascii="Times New Roman" w:hAnsi="Times New Roman" w:cs="Times New Roman"/>
          <w:sz w:val="24"/>
          <w:szCs w:val="24"/>
        </w:rPr>
        <w:t xml:space="preserve"> </w:t>
      </w:r>
      <w:r w:rsidR="00D960A0" w:rsidRPr="000A2C56">
        <w:rPr>
          <w:rFonts w:ascii="Times New Roman" w:hAnsi="Times New Roman" w:cs="Times New Roman"/>
          <w:sz w:val="24"/>
          <w:szCs w:val="24"/>
        </w:rPr>
        <w:t xml:space="preserve"> These </w:t>
      </w:r>
      <w:r w:rsidR="00F802B7" w:rsidRPr="000A2C56">
        <w:rPr>
          <w:rFonts w:ascii="Times New Roman" w:hAnsi="Times New Roman" w:cs="Times New Roman"/>
          <w:sz w:val="24"/>
          <w:szCs w:val="24"/>
        </w:rPr>
        <w:t>service</w:t>
      </w:r>
      <w:r w:rsidR="00D960A0" w:rsidRPr="000A2C56">
        <w:rPr>
          <w:rFonts w:ascii="Times New Roman" w:hAnsi="Times New Roman" w:cs="Times New Roman"/>
          <w:sz w:val="24"/>
          <w:szCs w:val="24"/>
        </w:rPr>
        <w:t xml:space="preserve">s </w:t>
      </w:r>
      <w:r w:rsidR="00F802B7" w:rsidRPr="000A2C56">
        <w:rPr>
          <w:rFonts w:ascii="Times New Roman" w:hAnsi="Times New Roman" w:cs="Times New Roman"/>
          <w:sz w:val="24"/>
          <w:szCs w:val="24"/>
        </w:rPr>
        <w:t>produce maps of spatially</w:t>
      </w:r>
      <w:r w:rsidR="00F802B7" w:rsidRPr="00857FAE">
        <w:rPr>
          <w:rFonts w:ascii="Times New Roman" w:hAnsi="Times New Roman" w:cs="Times New Roman"/>
          <w:sz w:val="24"/>
          <w:szCs w:val="24"/>
        </w:rPr>
        <w:t xml:space="preserve"> referenced data dynamically from geographic information</w:t>
      </w:r>
      <w:r w:rsidR="00D960A0" w:rsidRPr="004839A5">
        <w:rPr>
          <w:rFonts w:ascii="Times New Roman" w:hAnsi="Times New Roman" w:cs="Times New Roman"/>
          <w:sz w:val="24"/>
          <w:szCs w:val="24"/>
        </w:rPr>
        <w:t xml:space="preserve"> </w:t>
      </w:r>
      <w:r w:rsidR="00F802B7" w:rsidRPr="004839A5">
        <w:rPr>
          <w:rFonts w:ascii="Times New Roman" w:hAnsi="Times New Roman" w:cs="Times New Roman"/>
          <w:sz w:val="24"/>
          <w:szCs w:val="24"/>
        </w:rPr>
        <w:t>through a</w:t>
      </w:r>
      <w:r w:rsidR="002A02D9" w:rsidRPr="004839A5">
        <w:rPr>
          <w:rFonts w:ascii="Times New Roman" w:hAnsi="Times New Roman" w:cs="Times New Roman"/>
          <w:sz w:val="24"/>
          <w:szCs w:val="24"/>
        </w:rPr>
        <w:t>n</w:t>
      </w:r>
      <w:r w:rsidR="00F802B7" w:rsidRPr="004839A5">
        <w:rPr>
          <w:rFonts w:ascii="Times New Roman" w:hAnsi="Times New Roman" w:cs="Times New Roman"/>
          <w:sz w:val="24"/>
          <w:szCs w:val="24"/>
        </w:rPr>
        <w:t xml:space="preserve"> HTTP request. </w:t>
      </w:r>
      <w:r w:rsidR="00D960A0" w:rsidRPr="004839A5">
        <w:rPr>
          <w:rFonts w:ascii="Times New Roman" w:hAnsi="Times New Roman" w:cs="Times New Roman"/>
          <w:sz w:val="24"/>
          <w:szCs w:val="24"/>
        </w:rPr>
        <w:t xml:space="preserve"> Simply stated</w:t>
      </w:r>
      <w:r w:rsidR="003D2D92" w:rsidRPr="00857FAE">
        <w:rPr>
          <w:rFonts w:ascii="Times New Roman" w:hAnsi="Times New Roman" w:cs="Times New Roman"/>
          <w:sz w:val="24"/>
          <w:szCs w:val="24"/>
        </w:rPr>
        <w:t xml:space="preserve">, </w:t>
      </w:r>
      <w:r w:rsidR="008B281C">
        <w:rPr>
          <w:rFonts w:ascii="Times New Roman" w:hAnsi="Times New Roman" w:cs="Times New Roman"/>
          <w:sz w:val="24"/>
          <w:szCs w:val="24"/>
        </w:rPr>
        <w:t>they</w:t>
      </w:r>
      <w:r w:rsidR="008B281C" w:rsidRPr="00857FAE">
        <w:rPr>
          <w:rFonts w:ascii="Times New Roman" w:hAnsi="Times New Roman" w:cs="Times New Roman"/>
          <w:sz w:val="24"/>
          <w:szCs w:val="24"/>
        </w:rPr>
        <w:t xml:space="preserve"> </w:t>
      </w:r>
      <w:r w:rsidR="003D2D92" w:rsidRPr="00857FAE">
        <w:rPr>
          <w:rFonts w:ascii="Times New Roman" w:hAnsi="Times New Roman" w:cs="Times New Roman"/>
          <w:sz w:val="24"/>
          <w:szCs w:val="24"/>
        </w:rPr>
        <w:t xml:space="preserve">provide the user a </w:t>
      </w:r>
      <w:r w:rsidR="00D960A0" w:rsidRPr="00857FAE">
        <w:rPr>
          <w:rFonts w:ascii="Times New Roman" w:hAnsi="Times New Roman" w:cs="Times New Roman"/>
          <w:sz w:val="24"/>
          <w:szCs w:val="24"/>
        </w:rPr>
        <w:t>method</w:t>
      </w:r>
      <w:r w:rsidR="003D2D92" w:rsidRPr="00857FAE">
        <w:rPr>
          <w:rFonts w:ascii="Times New Roman" w:hAnsi="Times New Roman" w:cs="Times New Roman"/>
          <w:sz w:val="24"/>
          <w:szCs w:val="24"/>
        </w:rPr>
        <w:t xml:space="preserve"> to create a map on a web browser. </w:t>
      </w:r>
      <w:r w:rsidR="002A02D9" w:rsidRPr="00857FAE">
        <w:rPr>
          <w:rFonts w:ascii="Times New Roman" w:hAnsi="Times New Roman" w:cs="Times New Roman"/>
          <w:sz w:val="24"/>
          <w:szCs w:val="24"/>
        </w:rPr>
        <w:t xml:space="preserve"> </w:t>
      </w:r>
      <w:r w:rsidR="00F802B7" w:rsidRPr="00857FAE">
        <w:rPr>
          <w:rFonts w:ascii="Times New Roman" w:hAnsi="Times New Roman" w:cs="Times New Roman"/>
          <w:sz w:val="24"/>
          <w:szCs w:val="24"/>
        </w:rPr>
        <w:t xml:space="preserve">This </w:t>
      </w:r>
      <w:r w:rsidR="00A05E0D">
        <w:rPr>
          <w:rFonts w:ascii="Times New Roman" w:hAnsi="Times New Roman" w:cs="Times New Roman"/>
          <w:sz w:val="24"/>
          <w:szCs w:val="24"/>
        </w:rPr>
        <w:t xml:space="preserve">is the only </w:t>
      </w:r>
      <w:r w:rsidR="00F802B7" w:rsidRPr="00857FAE">
        <w:rPr>
          <w:rFonts w:ascii="Times New Roman" w:hAnsi="Times New Roman" w:cs="Times New Roman"/>
          <w:sz w:val="24"/>
          <w:szCs w:val="24"/>
        </w:rPr>
        <w:t xml:space="preserve">profile to use the </w:t>
      </w:r>
      <w:r w:rsidR="00E13D81" w:rsidRPr="00E13D81">
        <w:rPr>
          <w:rFonts w:ascii="Times New Roman" w:hAnsi="Times New Roman" w:cs="Times New Roman"/>
          <w:i/>
          <w:color w:val="0070C0"/>
          <w:sz w:val="24"/>
          <w:szCs w:val="24"/>
        </w:rPr>
        <w:t>Computer_Service_</w:t>
      </w:r>
      <w:r w:rsidR="003D2D92" w:rsidRPr="00E13D81">
        <w:rPr>
          <w:rFonts w:ascii="Times New Roman" w:hAnsi="Times New Roman" w:cs="Times New Roman"/>
          <w:i/>
          <w:color w:val="0070C0"/>
          <w:sz w:val="24"/>
          <w:szCs w:val="24"/>
        </w:rPr>
        <w:t>Information</w:t>
      </w:r>
      <w:r w:rsidR="003D2D92" w:rsidRPr="00857FAE">
        <w:rPr>
          <w:rFonts w:ascii="Times New Roman" w:hAnsi="Times New Roman" w:cs="Times New Roman"/>
          <w:sz w:val="24"/>
          <w:szCs w:val="24"/>
        </w:rPr>
        <w:t xml:space="preserve"> section</w:t>
      </w:r>
      <w:r w:rsidR="002A02D9" w:rsidRPr="004839A5">
        <w:rPr>
          <w:rFonts w:ascii="Times New Roman" w:hAnsi="Times New Roman" w:cs="Times New Roman"/>
          <w:sz w:val="24"/>
          <w:szCs w:val="24"/>
        </w:rPr>
        <w:t>.</w:t>
      </w:r>
      <w:r w:rsidR="0080321F" w:rsidRPr="004839A5">
        <w:rPr>
          <w:rFonts w:ascii="Times New Roman" w:hAnsi="Times New Roman" w:cs="Times New Roman"/>
          <w:sz w:val="24"/>
          <w:szCs w:val="24"/>
        </w:rPr>
        <w:t xml:space="preserve">  </w:t>
      </w:r>
      <w:r w:rsidR="004839A5">
        <w:rPr>
          <w:rFonts w:ascii="Times New Roman" w:hAnsi="Times New Roman" w:cs="Times New Roman"/>
          <w:sz w:val="24"/>
          <w:szCs w:val="24"/>
        </w:rPr>
        <w:t xml:space="preserve">Use this profile to document </w:t>
      </w:r>
      <w:r w:rsidR="009A0ECF">
        <w:rPr>
          <w:rFonts w:ascii="Times New Roman" w:hAnsi="Times New Roman" w:cs="Times New Roman"/>
          <w:sz w:val="24"/>
          <w:szCs w:val="24"/>
        </w:rPr>
        <w:t xml:space="preserve">Web Mapping Services (WMS) and </w:t>
      </w:r>
      <w:r w:rsidR="0080321F" w:rsidRPr="004839A5">
        <w:rPr>
          <w:rFonts w:ascii="Times New Roman" w:hAnsi="Times New Roman" w:cs="Times New Roman"/>
          <w:sz w:val="24"/>
          <w:szCs w:val="24"/>
        </w:rPr>
        <w:t xml:space="preserve">Representational </w:t>
      </w:r>
      <w:r w:rsidR="0094007D" w:rsidRPr="004839A5">
        <w:rPr>
          <w:rFonts w:ascii="Times New Roman" w:hAnsi="Times New Roman" w:cs="Times New Roman"/>
          <w:sz w:val="24"/>
          <w:szCs w:val="24"/>
        </w:rPr>
        <w:t>State Transfer</w:t>
      </w:r>
      <w:r w:rsidR="0094007D">
        <w:rPr>
          <w:rFonts w:ascii="Times New Roman" w:hAnsi="Times New Roman" w:cs="Times New Roman"/>
          <w:sz w:val="24"/>
          <w:szCs w:val="24"/>
        </w:rPr>
        <w:t xml:space="preserve"> </w:t>
      </w:r>
      <w:r w:rsidR="004839A5">
        <w:rPr>
          <w:rFonts w:ascii="Times New Roman" w:hAnsi="Times New Roman" w:cs="Times New Roman"/>
          <w:sz w:val="24"/>
          <w:szCs w:val="24"/>
        </w:rPr>
        <w:t>(REST) files.</w:t>
      </w:r>
    </w:p>
    <w:p w14:paraId="054B5904" w14:textId="40CB4F97" w:rsidR="006A1CCF" w:rsidRPr="00E116CC" w:rsidRDefault="00F73E95" w:rsidP="000A2C56">
      <w:pPr>
        <w:pStyle w:val="Heading2"/>
      </w:pPr>
      <w:bookmarkStart w:id="49" w:name="_Toc511306949"/>
      <w:r>
        <w:t>4.6</w:t>
      </w:r>
      <w:r>
        <w:tab/>
      </w:r>
      <w:r w:rsidR="000A2C56">
        <w:t>GDB</w:t>
      </w:r>
      <w:bookmarkEnd w:id="49"/>
    </w:p>
    <w:p w14:paraId="51B9DEDB" w14:textId="0F1DFF52" w:rsidR="006A1CCF" w:rsidRPr="00E116CC" w:rsidRDefault="006A1CCF" w:rsidP="00946777">
      <w:pPr>
        <w:spacing w:before="0" w:after="0"/>
        <w:contextualSpacing/>
        <w:rPr>
          <w:rFonts w:ascii="Times New Roman" w:hAnsi="Times New Roman" w:cs="Times New Roman"/>
          <w:sz w:val="24"/>
        </w:rPr>
      </w:pPr>
      <w:r w:rsidRPr="000A2C56">
        <w:rPr>
          <w:rFonts w:ascii="Times New Roman" w:hAnsi="Times New Roman" w:cs="Times New Roman"/>
          <w:sz w:val="24"/>
        </w:rPr>
        <w:t xml:space="preserve">The </w:t>
      </w:r>
      <w:r w:rsidR="003F0E97" w:rsidRPr="000A2C56">
        <w:rPr>
          <w:rFonts w:ascii="Times New Roman" w:hAnsi="Times New Roman" w:cs="Times New Roman"/>
          <w:sz w:val="24"/>
        </w:rPr>
        <w:t xml:space="preserve">GDB </w:t>
      </w:r>
      <w:r w:rsidRPr="000A2C56">
        <w:rPr>
          <w:rFonts w:ascii="Times New Roman" w:hAnsi="Times New Roman" w:cs="Times New Roman"/>
          <w:sz w:val="24"/>
        </w:rPr>
        <w:t xml:space="preserve">profile </w:t>
      </w:r>
      <w:r w:rsidR="006559C3" w:rsidRPr="000A2C56">
        <w:rPr>
          <w:rFonts w:ascii="Times New Roman" w:hAnsi="Times New Roman" w:cs="Times New Roman"/>
          <w:sz w:val="24"/>
        </w:rPr>
        <w:t>documents</w:t>
      </w:r>
      <w:r w:rsidR="000E376E" w:rsidRPr="000A2C56">
        <w:rPr>
          <w:rFonts w:ascii="Times New Roman" w:hAnsi="Times New Roman" w:cs="Times New Roman"/>
          <w:sz w:val="24"/>
        </w:rPr>
        <w:t xml:space="preserve"> geodatabase files. </w:t>
      </w:r>
      <w:r w:rsidR="00DA39D6">
        <w:rPr>
          <w:rFonts w:ascii="Times New Roman" w:hAnsi="Times New Roman" w:cs="Times New Roman"/>
          <w:sz w:val="24"/>
        </w:rPr>
        <w:t xml:space="preserve"> </w:t>
      </w:r>
      <w:r w:rsidR="009B6973" w:rsidRPr="000A2C56">
        <w:rPr>
          <w:rFonts w:ascii="Times New Roman" w:hAnsi="Times New Roman" w:cs="Times New Roman"/>
          <w:sz w:val="24"/>
        </w:rPr>
        <w:t>A</w:t>
      </w:r>
      <w:r w:rsidR="006559C3" w:rsidRPr="000A2C56">
        <w:rPr>
          <w:rFonts w:ascii="Times New Roman" w:hAnsi="Times New Roman" w:cs="Times New Roman"/>
          <w:sz w:val="24"/>
        </w:rPr>
        <w:t xml:space="preserve"> collection of </w:t>
      </w:r>
      <w:r w:rsidR="00487864" w:rsidRPr="000A2C56">
        <w:rPr>
          <w:rFonts w:ascii="Times New Roman" w:hAnsi="Times New Roman" w:cs="Times New Roman"/>
          <w:sz w:val="24"/>
        </w:rPr>
        <w:t>geographic datasets held in a</w:t>
      </w:r>
      <w:r w:rsidR="00487864" w:rsidRPr="0080321F">
        <w:rPr>
          <w:rFonts w:ascii="Times New Roman" w:hAnsi="Times New Roman" w:cs="Times New Roman"/>
          <w:sz w:val="24"/>
        </w:rPr>
        <w:t xml:space="preserve"> relational </w:t>
      </w:r>
      <w:r w:rsidR="004A1922" w:rsidRPr="004839A5">
        <w:rPr>
          <w:rFonts w:ascii="Times New Roman" w:hAnsi="Times New Roman" w:cs="Times New Roman"/>
          <w:sz w:val="24"/>
        </w:rPr>
        <w:t>Database Management System (</w:t>
      </w:r>
      <w:r w:rsidR="00487864" w:rsidRPr="004839A5">
        <w:rPr>
          <w:rFonts w:ascii="Times New Roman" w:hAnsi="Times New Roman" w:cs="Times New Roman"/>
          <w:sz w:val="24"/>
        </w:rPr>
        <w:t>DBMS</w:t>
      </w:r>
      <w:r w:rsidR="004A1922" w:rsidRPr="004839A5">
        <w:rPr>
          <w:rFonts w:ascii="Times New Roman" w:hAnsi="Times New Roman" w:cs="Times New Roman"/>
          <w:sz w:val="24"/>
        </w:rPr>
        <w:t>)</w:t>
      </w:r>
      <w:r w:rsidR="00487864" w:rsidRPr="004839A5">
        <w:rPr>
          <w:rFonts w:ascii="Times New Roman" w:hAnsi="Times New Roman" w:cs="Times New Roman"/>
          <w:sz w:val="24"/>
        </w:rPr>
        <w:t xml:space="preserve"> like Oracle</w:t>
      </w:r>
      <w:r w:rsidR="000E376E" w:rsidRPr="004839A5">
        <w:rPr>
          <w:rFonts w:ascii="Times New Roman" w:hAnsi="Times New Roman" w:cs="Times New Roman"/>
          <w:sz w:val="24"/>
        </w:rPr>
        <w:t>.</w:t>
      </w:r>
      <w:r w:rsidR="0062570B" w:rsidRPr="004839A5">
        <w:rPr>
          <w:rFonts w:ascii="Times New Roman" w:hAnsi="Times New Roman" w:cs="Times New Roman"/>
          <w:sz w:val="24"/>
        </w:rPr>
        <w:t xml:space="preserve"> </w:t>
      </w:r>
      <w:r w:rsidR="000E376E" w:rsidRPr="004839A5">
        <w:rPr>
          <w:rFonts w:ascii="Times New Roman" w:hAnsi="Times New Roman" w:cs="Times New Roman"/>
          <w:sz w:val="24"/>
        </w:rPr>
        <w:t xml:space="preserve"> These files </w:t>
      </w:r>
      <w:r w:rsidR="0062570B" w:rsidRPr="00857FAE">
        <w:rPr>
          <w:rFonts w:ascii="Times New Roman" w:hAnsi="Times New Roman" w:cs="Times New Roman"/>
          <w:sz w:val="24"/>
        </w:rPr>
        <w:t xml:space="preserve">are designed </w:t>
      </w:r>
      <w:r w:rsidR="00293701" w:rsidRPr="00857FAE">
        <w:rPr>
          <w:rFonts w:ascii="Times New Roman" w:hAnsi="Times New Roman" w:cs="Times New Roman"/>
          <w:sz w:val="24"/>
        </w:rPr>
        <w:t>for</w:t>
      </w:r>
      <w:r w:rsidR="0080321F">
        <w:rPr>
          <w:rFonts w:ascii="Times New Roman" w:hAnsi="Times New Roman" w:cs="Times New Roman"/>
          <w:sz w:val="24"/>
        </w:rPr>
        <w:t xml:space="preserve"> </w:t>
      </w:r>
      <w:r w:rsidR="0062570B" w:rsidRPr="0080321F">
        <w:rPr>
          <w:rFonts w:ascii="Times New Roman" w:hAnsi="Times New Roman" w:cs="Times New Roman"/>
          <w:sz w:val="24"/>
        </w:rPr>
        <w:t xml:space="preserve">use </w:t>
      </w:r>
      <w:r w:rsidR="0062570B" w:rsidRPr="00977C89">
        <w:rPr>
          <w:rFonts w:ascii="Times New Roman" w:hAnsi="Times New Roman" w:cs="Times New Roman"/>
          <w:sz w:val="24"/>
        </w:rPr>
        <w:t xml:space="preserve">with ESRI </w:t>
      </w:r>
      <w:r w:rsidR="00C4719B" w:rsidRPr="00977C89">
        <w:rPr>
          <w:rFonts w:ascii="Times New Roman" w:hAnsi="Times New Roman" w:cs="Times New Roman"/>
          <w:sz w:val="24"/>
        </w:rPr>
        <w:t>ArcGIS</w:t>
      </w:r>
      <w:r w:rsidR="00293701" w:rsidRPr="00977C89">
        <w:rPr>
          <w:rFonts w:ascii="Times New Roman" w:hAnsi="Times New Roman" w:cs="Times New Roman"/>
          <w:sz w:val="24"/>
        </w:rPr>
        <w:t xml:space="preserve"> software</w:t>
      </w:r>
      <w:r w:rsidR="00487864" w:rsidRPr="00977C89">
        <w:rPr>
          <w:rFonts w:ascii="Times New Roman" w:hAnsi="Times New Roman" w:cs="Times New Roman"/>
          <w:sz w:val="24"/>
        </w:rPr>
        <w:t>.</w:t>
      </w:r>
    </w:p>
    <w:p w14:paraId="34A6770D" w14:textId="31A0F911" w:rsidR="00946777" w:rsidRPr="001E62FA" w:rsidRDefault="00F73E95" w:rsidP="000A2C56">
      <w:pPr>
        <w:pStyle w:val="Heading2"/>
      </w:pPr>
      <w:bookmarkStart w:id="50" w:name="_Toc511306950"/>
      <w:r>
        <w:t>4.7</w:t>
      </w:r>
      <w:r>
        <w:tab/>
      </w:r>
      <w:r w:rsidR="000A2C56">
        <w:t>Series</w:t>
      </w:r>
      <w:bookmarkEnd w:id="50"/>
    </w:p>
    <w:p w14:paraId="7897E19B" w14:textId="5DC0167F" w:rsidR="006A1CCF" w:rsidRPr="005715A0" w:rsidRDefault="006A1CCF" w:rsidP="00946777">
      <w:pPr>
        <w:spacing w:before="0" w:after="0"/>
        <w:contextualSpacing/>
        <w:rPr>
          <w:rFonts w:ascii="Times New Roman" w:hAnsi="Times New Roman" w:cs="Times New Roman"/>
          <w:sz w:val="24"/>
        </w:rPr>
      </w:pPr>
      <w:r w:rsidRPr="000A2C56">
        <w:rPr>
          <w:rFonts w:ascii="Times New Roman" w:hAnsi="Times New Roman" w:cs="Times New Roman"/>
          <w:sz w:val="24"/>
        </w:rPr>
        <w:t xml:space="preserve">The </w:t>
      </w:r>
      <w:r w:rsidR="006377E0" w:rsidRPr="000A2C56">
        <w:rPr>
          <w:rFonts w:ascii="Times New Roman" w:hAnsi="Times New Roman" w:cs="Times New Roman"/>
          <w:sz w:val="24"/>
        </w:rPr>
        <w:t>Series</w:t>
      </w:r>
      <w:r w:rsidRPr="000A2C56">
        <w:rPr>
          <w:rFonts w:ascii="Times New Roman" w:hAnsi="Times New Roman" w:cs="Times New Roman"/>
          <w:sz w:val="24"/>
        </w:rPr>
        <w:t xml:space="preserve"> profile </w:t>
      </w:r>
      <w:r w:rsidR="005715A0" w:rsidRPr="000A2C56">
        <w:rPr>
          <w:rFonts w:ascii="Times New Roman" w:hAnsi="Times New Roman" w:cs="Times New Roman"/>
          <w:sz w:val="24"/>
        </w:rPr>
        <w:t xml:space="preserve">documents the existence a large series of data files </w:t>
      </w:r>
      <w:r w:rsidR="000E105E" w:rsidRPr="000A2C56">
        <w:rPr>
          <w:rFonts w:ascii="Times New Roman" w:hAnsi="Times New Roman" w:cs="Times New Roman"/>
          <w:sz w:val="24"/>
        </w:rPr>
        <w:t>based on a common theme</w:t>
      </w:r>
      <w:r w:rsidR="000E105E" w:rsidRPr="000E105E">
        <w:rPr>
          <w:rFonts w:ascii="Times New Roman" w:hAnsi="Times New Roman" w:cs="Times New Roman"/>
          <w:sz w:val="24"/>
        </w:rPr>
        <w:t xml:space="preserve"> </w:t>
      </w:r>
      <w:r w:rsidR="005715A0" w:rsidRPr="005715A0">
        <w:rPr>
          <w:rFonts w:ascii="Times New Roman" w:hAnsi="Times New Roman" w:cs="Times New Roman"/>
          <w:sz w:val="24"/>
        </w:rPr>
        <w:t>(e.g. the 2016 Cartographic Boundary Files) that reside on a federally sponsored data discovery portal.  These series can measure in the thousands of individual files.  Rather than report every individual file that satisfies a search request, the portal sponsors opted to report the series.  To that end, a Series Information File, or parent file, is produced.  This file summarizes the series as a whole and is stored with the data files.  The series profile</w:t>
      </w:r>
      <w:r w:rsidR="005715A0" w:rsidRPr="00DF0126">
        <w:rPr>
          <w:rFonts w:ascii="Times New Roman" w:hAnsi="Times New Roman" w:cs="Times New Roman"/>
          <w:sz w:val="24"/>
        </w:rPr>
        <w:t xml:space="preserve"> file is the metadata file for the Series Information file.  All links embedded within this file must point to the directory containing all records associated with the series.  This profile includes the identification, distribution, and metadata information sections.</w:t>
      </w:r>
      <w:r w:rsidR="000E105E">
        <w:rPr>
          <w:rFonts w:ascii="Times New Roman" w:hAnsi="Times New Roman" w:cs="Times New Roman"/>
          <w:sz w:val="24"/>
        </w:rPr>
        <w:t xml:space="preserve">  </w:t>
      </w:r>
      <w:r w:rsidR="000E105E" w:rsidRPr="000E105E">
        <w:rPr>
          <w:rFonts w:ascii="Times New Roman" w:hAnsi="Times New Roman" w:cs="Times New Roman"/>
          <w:sz w:val="24"/>
        </w:rPr>
        <w:t>With a few exceptions, all state and county themes have Series Information files created for them.</w:t>
      </w:r>
    </w:p>
    <w:p w14:paraId="0D81FBF1" w14:textId="77777777" w:rsidR="00946777" w:rsidRPr="001E62FA" w:rsidRDefault="00946777" w:rsidP="00946777">
      <w:pPr>
        <w:spacing w:before="0" w:after="0"/>
        <w:contextualSpacing/>
        <w:rPr>
          <w:rFonts w:ascii="Times New Roman" w:hAnsi="Times New Roman" w:cs="Times New Roman"/>
          <w:sz w:val="24"/>
        </w:rPr>
      </w:pPr>
    </w:p>
    <w:p w14:paraId="573671C0" w14:textId="1EAB6E2C" w:rsidR="00DB4CBE" w:rsidRPr="001E62FA" w:rsidRDefault="000C5C4C" w:rsidP="00946777">
      <w:pPr>
        <w:spacing w:before="0" w:after="0"/>
        <w:contextualSpacing/>
        <w:rPr>
          <w:rFonts w:ascii="Times New Roman" w:hAnsi="Times New Roman" w:cs="Times New Roman"/>
          <w:sz w:val="24"/>
        </w:rPr>
      </w:pPr>
      <w:r>
        <w:rPr>
          <w:rFonts w:ascii="Times New Roman" w:hAnsi="Times New Roman" w:cs="Times New Roman"/>
          <w:sz w:val="24"/>
        </w:rPr>
        <w:t xml:space="preserve">For a complete description of contents of </w:t>
      </w:r>
      <w:r w:rsidRPr="001E62FA">
        <w:rPr>
          <w:rFonts w:ascii="Times New Roman" w:hAnsi="Times New Roman" w:cs="Times New Roman"/>
          <w:sz w:val="24"/>
        </w:rPr>
        <w:t xml:space="preserve">the </w:t>
      </w:r>
      <w:r>
        <w:rPr>
          <w:rFonts w:ascii="Times New Roman" w:hAnsi="Times New Roman" w:cs="Times New Roman"/>
          <w:sz w:val="24"/>
        </w:rPr>
        <w:t>eight</w:t>
      </w:r>
      <w:r w:rsidRPr="001E62FA">
        <w:rPr>
          <w:rFonts w:ascii="Times New Roman" w:hAnsi="Times New Roman" w:cs="Times New Roman"/>
          <w:sz w:val="24"/>
        </w:rPr>
        <w:t xml:space="preserve"> </w:t>
      </w:r>
      <w:r w:rsidR="00DB4CBE" w:rsidRPr="001E62FA">
        <w:rPr>
          <w:rFonts w:ascii="Times New Roman" w:hAnsi="Times New Roman" w:cs="Times New Roman"/>
          <w:sz w:val="24"/>
        </w:rPr>
        <w:t xml:space="preserve">profiles </w:t>
      </w:r>
      <w:r>
        <w:rPr>
          <w:rFonts w:ascii="Times New Roman" w:hAnsi="Times New Roman" w:cs="Times New Roman"/>
          <w:sz w:val="24"/>
        </w:rPr>
        <w:t>refer to</w:t>
      </w:r>
      <w:r w:rsidR="00DB4CBE" w:rsidRPr="001E62FA">
        <w:rPr>
          <w:rFonts w:ascii="Times New Roman" w:hAnsi="Times New Roman" w:cs="Times New Roman"/>
          <w:sz w:val="24"/>
        </w:rPr>
        <w:t xml:space="preserve"> the GPM</w:t>
      </w:r>
      <w:r w:rsidR="006A1CCF" w:rsidRPr="001E62FA">
        <w:rPr>
          <w:rFonts w:ascii="Times New Roman" w:hAnsi="Times New Roman" w:cs="Times New Roman"/>
          <w:sz w:val="24"/>
        </w:rPr>
        <w:t xml:space="preserve"> </w:t>
      </w:r>
      <w:r w:rsidR="00DB4CBE" w:rsidRPr="001E62FA">
        <w:rPr>
          <w:rFonts w:ascii="Times New Roman" w:hAnsi="Times New Roman" w:cs="Times New Roman"/>
          <w:sz w:val="24"/>
        </w:rPr>
        <w:t xml:space="preserve">Element Obligations </w:t>
      </w:r>
      <w:r w:rsidR="006A1CCF" w:rsidRPr="001E62FA">
        <w:rPr>
          <w:rFonts w:ascii="Times New Roman" w:hAnsi="Times New Roman" w:cs="Times New Roman"/>
          <w:sz w:val="24"/>
        </w:rPr>
        <w:t>Table</w:t>
      </w:r>
      <w:r w:rsidR="00DB4CBE" w:rsidRPr="001E62FA">
        <w:rPr>
          <w:rFonts w:ascii="Times New Roman" w:hAnsi="Times New Roman" w:cs="Times New Roman"/>
          <w:sz w:val="24"/>
        </w:rPr>
        <w:t xml:space="preserve"> (</w:t>
      </w:r>
      <w:r w:rsidR="0005345F">
        <w:rPr>
          <w:rFonts w:ascii="Times New Roman" w:hAnsi="Times New Roman" w:cs="Times New Roman"/>
          <w:sz w:val="24"/>
        </w:rPr>
        <w:t xml:space="preserve">Attachment </w:t>
      </w:r>
      <w:r w:rsidR="00A57E65">
        <w:rPr>
          <w:rFonts w:ascii="Times New Roman" w:hAnsi="Times New Roman" w:cs="Times New Roman"/>
          <w:sz w:val="24"/>
        </w:rPr>
        <w:t>C</w:t>
      </w:r>
      <w:r w:rsidR="00DB4CBE" w:rsidRPr="001E62FA">
        <w:rPr>
          <w:rFonts w:ascii="Times New Roman" w:hAnsi="Times New Roman" w:cs="Times New Roman"/>
          <w:sz w:val="24"/>
        </w:rPr>
        <w:t>).</w:t>
      </w:r>
    </w:p>
    <w:p w14:paraId="72702478" w14:textId="77777777" w:rsidR="00AE6607" w:rsidRDefault="00AE6607">
      <w:pPr>
        <w:spacing w:before="0" w:after="200" w:line="276" w:lineRule="auto"/>
        <w:rPr>
          <w:rFonts w:ascii="Times New Roman" w:eastAsiaTheme="majorEastAsia" w:hAnsi="Times New Roman" w:cs="Times New Roman"/>
          <w:b/>
          <w:bCs/>
          <w:color w:val="404040" w:themeColor="text1" w:themeTint="BF"/>
          <w:sz w:val="32"/>
          <w:szCs w:val="28"/>
        </w:rPr>
      </w:pPr>
      <w:r>
        <w:br w:type="page"/>
      </w:r>
    </w:p>
    <w:p w14:paraId="1D2748D9" w14:textId="781C5830" w:rsidR="006107BC" w:rsidRPr="00A11628" w:rsidRDefault="00DB4CBE" w:rsidP="003469D8">
      <w:pPr>
        <w:pStyle w:val="Heading1"/>
      </w:pPr>
      <w:bookmarkStart w:id="51" w:name="_Toc511306951"/>
      <w:r w:rsidRPr="00A11628">
        <w:t>5</w:t>
      </w:r>
      <w:r w:rsidR="00745DC1" w:rsidRPr="00A11628">
        <w:t>.</w:t>
      </w:r>
      <w:r w:rsidR="00745DC1">
        <w:tab/>
      </w:r>
      <w:r w:rsidR="006107BC" w:rsidRPr="00A11628">
        <w:t>Metadata Elements</w:t>
      </w:r>
      <w:bookmarkEnd w:id="51"/>
    </w:p>
    <w:p w14:paraId="62D39E9A" w14:textId="17FF26B0" w:rsidR="003E10E9" w:rsidRPr="00402E72" w:rsidRDefault="003E10E9" w:rsidP="00402E72">
      <w:pPr>
        <w:tabs>
          <w:tab w:val="left" w:pos="1440"/>
          <w:tab w:val="left" w:pos="3600"/>
        </w:tabs>
        <w:spacing w:before="0" w:after="0"/>
        <w:rPr>
          <w:rFonts w:ascii="Times New Roman" w:hAnsi="Times New Roman" w:cs="Times New Roman"/>
          <w:sz w:val="24"/>
          <w:szCs w:val="24"/>
        </w:rPr>
      </w:pPr>
      <w:r w:rsidRPr="00402E72">
        <w:rPr>
          <w:rFonts w:ascii="Times New Roman" w:hAnsi="Times New Roman" w:cs="Times New Roman"/>
          <w:sz w:val="24"/>
          <w:szCs w:val="24"/>
        </w:rPr>
        <w:t>The GPM</w:t>
      </w:r>
      <w:r w:rsidR="002349C8" w:rsidRPr="00402E72">
        <w:rPr>
          <w:rFonts w:ascii="Times New Roman" w:hAnsi="Times New Roman" w:cs="Times New Roman"/>
          <w:sz w:val="24"/>
          <w:szCs w:val="24"/>
        </w:rPr>
        <w:t xml:space="preserve"> C</w:t>
      </w:r>
      <w:r w:rsidRPr="00402E72">
        <w:rPr>
          <w:rFonts w:ascii="Times New Roman" w:hAnsi="Times New Roman" w:cs="Times New Roman"/>
          <w:sz w:val="24"/>
          <w:szCs w:val="24"/>
        </w:rPr>
        <w:t xml:space="preserve">S consists of </w:t>
      </w:r>
      <w:r w:rsidR="00301889" w:rsidRPr="00402E72">
        <w:rPr>
          <w:rFonts w:ascii="Times New Roman" w:hAnsi="Times New Roman" w:cs="Times New Roman"/>
          <w:sz w:val="24"/>
          <w:szCs w:val="24"/>
        </w:rPr>
        <w:t>1</w:t>
      </w:r>
      <w:r w:rsidR="00301889">
        <w:rPr>
          <w:rFonts w:ascii="Times New Roman" w:hAnsi="Times New Roman" w:cs="Times New Roman"/>
          <w:sz w:val="24"/>
          <w:szCs w:val="24"/>
        </w:rPr>
        <w:t>7</w:t>
      </w:r>
      <w:r w:rsidR="003907D7">
        <w:rPr>
          <w:rFonts w:ascii="Times New Roman" w:hAnsi="Times New Roman" w:cs="Times New Roman"/>
          <w:sz w:val="24"/>
          <w:szCs w:val="24"/>
        </w:rPr>
        <w:t>8</w:t>
      </w:r>
      <w:r w:rsidR="00301889" w:rsidRPr="00402E72">
        <w:rPr>
          <w:rFonts w:ascii="Times New Roman" w:hAnsi="Times New Roman" w:cs="Times New Roman"/>
          <w:sz w:val="24"/>
          <w:szCs w:val="24"/>
        </w:rPr>
        <w:t xml:space="preserve"> </w:t>
      </w:r>
      <w:r w:rsidRPr="00402E72">
        <w:rPr>
          <w:rFonts w:ascii="Times New Roman" w:hAnsi="Times New Roman" w:cs="Times New Roman"/>
          <w:sz w:val="24"/>
          <w:szCs w:val="24"/>
        </w:rPr>
        <w:t>elements</w:t>
      </w:r>
      <w:r w:rsidR="00451C61" w:rsidRPr="00402E72">
        <w:rPr>
          <w:rFonts w:ascii="Times New Roman" w:hAnsi="Times New Roman" w:cs="Times New Roman"/>
          <w:sz w:val="24"/>
          <w:szCs w:val="24"/>
        </w:rPr>
        <w:t xml:space="preserve">; </w:t>
      </w:r>
      <w:r w:rsidR="00301889" w:rsidRPr="00402E72">
        <w:rPr>
          <w:rFonts w:ascii="Times New Roman" w:hAnsi="Times New Roman" w:cs="Times New Roman"/>
          <w:sz w:val="24"/>
          <w:szCs w:val="24"/>
        </w:rPr>
        <w:t>1</w:t>
      </w:r>
      <w:r w:rsidR="00301889">
        <w:rPr>
          <w:rFonts w:ascii="Times New Roman" w:hAnsi="Times New Roman" w:cs="Times New Roman"/>
          <w:sz w:val="24"/>
          <w:szCs w:val="24"/>
        </w:rPr>
        <w:t>2</w:t>
      </w:r>
      <w:r w:rsidR="003907D7">
        <w:rPr>
          <w:rFonts w:ascii="Times New Roman" w:hAnsi="Times New Roman" w:cs="Times New Roman"/>
          <w:sz w:val="24"/>
          <w:szCs w:val="24"/>
        </w:rPr>
        <w:t>5</w:t>
      </w:r>
      <w:r w:rsidR="00301889" w:rsidRPr="00402E72">
        <w:rPr>
          <w:rFonts w:ascii="Times New Roman" w:hAnsi="Times New Roman" w:cs="Times New Roman"/>
          <w:sz w:val="24"/>
          <w:szCs w:val="24"/>
        </w:rPr>
        <w:t xml:space="preserve"> </w:t>
      </w:r>
      <w:r w:rsidR="00451C61" w:rsidRPr="00402E72">
        <w:rPr>
          <w:rFonts w:ascii="Times New Roman" w:hAnsi="Times New Roman" w:cs="Times New Roman"/>
          <w:sz w:val="24"/>
          <w:szCs w:val="24"/>
        </w:rPr>
        <w:t xml:space="preserve">data elements organized into </w:t>
      </w:r>
      <w:r w:rsidR="00301889" w:rsidRPr="00402E72">
        <w:rPr>
          <w:rFonts w:ascii="Times New Roman" w:hAnsi="Times New Roman" w:cs="Times New Roman"/>
          <w:sz w:val="24"/>
          <w:szCs w:val="24"/>
        </w:rPr>
        <w:t>5</w:t>
      </w:r>
      <w:r w:rsidR="00301889">
        <w:rPr>
          <w:rFonts w:ascii="Times New Roman" w:hAnsi="Times New Roman" w:cs="Times New Roman"/>
          <w:sz w:val="24"/>
          <w:szCs w:val="24"/>
        </w:rPr>
        <w:t>3</w:t>
      </w:r>
      <w:r w:rsidR="00301889" w:rsidRPr="00402E72">
        <w:rPr>
          <w:rFonts w:ascii="Times New Roman" w:hAnsi="Times New Roman" w:cs="Times New Roman"/>
          <w:sz w:val="24"/>
          <w:szCs w:val="24"/>
        </w:rPr>
        <w:t xml:space="preserve"> </w:t>
      </w:r>
      <w:r w:rsidR="00451C61" w:rsidRPr="00402E72">
        <w:rPr>
          <w:rFonts w:ascii="Times New Roman" w:hAnsi="Times New Roman" w:cs="Times New Roman"/>
          <w:sz w:val="24"/>
          <w:szCs w:val="24"/>
        </w:rPr>
        <w:t>compound elements also called descriptive categories</w:t>
      </w:r>
      <w:r w:rsidRPr="00402E72">
        <w:rPr>
          <w:rFonts w:ascii="Times New Roman" w:hAnsi="Times New Roman" w:cs="Times New Roman"/>
          <w:sz w:val="24"/>
          <w:szCs w:val="24"/>
        </w:rPr>
        <w:t>.  These categories serve to organize the metadata information into groups of related elements and sub-categories.</w:t>
      </w:r>
      <w:r w:rsidR="00530CA5">
        <w:rPr>
          <w:rFonts w:ascii="Times New Roman" w:hAnsi="Times New Roman" w:cs="Times New Roman"/>
          <w:sz w:val="24"/>
          <w:szCs w:val="24"/>
        </w:rPr>
        <w:t xml:space="preserve">  Each of these elements may belong in one or more of the profiles.</w:t>
      </w:r>
    </w:p>
    <w:p w14:paraId="021AA8D5" w14:textId="62F9A81C" w:rsidR="003E10E9" w:rsidRPr="00A11628" w:rsidRDefault="00DB4CBE">
      <w:pPr>
        <w:pStyle w:val="Heading2"/>
      </w:pPr>
      <w:bookmarkStart w:id="52" w:name="_Toc511306952"/>
      <w:r w:rsidRPr="00A11628">
        <w:t>5</w:t>
      </w:r>
      <w:r w:rsidR="003E10E9" w:rsidRPr="00A11628">
        <w:t>.1.</w:t>
      </w:r>
      <w:r w:rsidR="003E10E9" w:rsidRPr="00A11628">
        <w:tab/>
        <w:t>Structure of the Element Obligations Table</w:t>
      </w:r>
      <w:bookmarkEnd w:id="52"/>
    </w:p>
    <w:p w14:paraId="70F78519" w14:textId="3D92DA19" w:rsidR="004A1543" w:rsidRDefault="00C66FDD" w:rsidP="00402E72">
      <w:pPr>
        <w:tabs>
          <w:tab w:val="left" w:pos="1440"/>
          <w:tab w:val="left" w:pos="3600"/>
        </w:tabs>
        <w:spacing w:before="0" w:after="0"/>
        <w:rPr>
          <w:rFonts w:ascii="Times New Roman" w:hAnsi="Times New Roman" w:cs="Times New Roman"/>
          <w:sz w:val="24"/>
          <w:szCs w:val="24"/>
        </w:rPr>
      </w:pPr>
      <w:r w:rsidRPr="00402E72">
        <w:rPr>
          <w:rFonts w:ascii="Times New Roman" w:hAnsi="Times New Roman" w:cs="Times New Roman"/>
          <w:sz w:val="24"/>
          <w:szCs w:val="24"/>
        </w:rPr>
        <w:t>The</w:t>
      </w:r>
      <w:r w:rsidR="003E10E9" w:rsidRPr="00402E72">
        <w:rPr>
          <w:rFonts w:ascii="Times New Roman" w:hAnsi="Times New Roman" w:cs="Times New Roman"/>
          <w:sz w:val="24"/>
          <w:szCs w:val="24"/>
        </w:rPr>
        <w:t xml:space="preserve"> </w:t>
      </w:r>
      <w:r w:rsidR="00173F0A" w:rsidRPr="00402E72">
        <w:rPr>
          <w:rFonts w:ascii="Times New Roman" w:hAnsi="Times New Roman" w:cs="Times New Roman"/>
          <w:sz w:val="24"/>
          <w:szCs w:val="24"/>
        </w:rPr>
        <w:t xml:space="preserve">GPM Element </w:t>
      </w:r>
      <w:r w:rsidR="003E10E9" w:rsidRPr="00402E72">
        <w:rPr>
          <w:rFonts w:ascii="Times New Roman" w:hAnsi="Times New Roman" w:cs="Times New Roman"/>
          <w:sz w:val="24"/>
          <w:szCs w:val="24"/>
        </w:rPr>
        <w:t xml:space="preserve">Obligations Table </w:t>
      </w:r>
      <w:r w:rsidR="00173F0A" w:rsidRPr="00402E72">
        <w:rPr>
          <w:rFonts w:ascii="Times New Roman" w:hAnsi="Times New Roman" w:cs="Times New Roman"/>
          <w:sz w:val="24"/>
          <w:szCs w:val="24"/>
        </w:rPr>
        <w:t>(</w:t>
      </w:r>
      <w:r w:rsidR="004B24A5">
        <w:rPr>
          <w:rFonts w:ascii="Times New Roman" w:hAnsi="Times New Roman" w:cs="Times New Roman"/>
          <w:sz w:val="24"/>
          <w:szCs w:val="24"/>
        </w:rPr>
        <w:t xml:space="preserve">Attachment </w:t>
      </w:r>
      <w:r w:rsidR="00A57E65">
        <w:rPr>
          <w:rFonts w:ascii="Times New Roman" w:hAnsi="Times New Roman" w:cs="Times New Roman"/>
          <w:sz w:val="24"/>
          <w:szCs w:val="24"/>
        </w:rPr>
        <w:t>C</w:t>
      </w:r>
      <w:r w:rsidR="00173F0A" w:rsidRPr="00402E72">
        <w:rPr>
          <w:rFonts w:ascii="Times New Roman" w:hAnsi="Times New Roman" w:cs="Times New Roman"/>
          <w:sz w:val="24"/>
          <w:szCs w:val="24"/>
        </w:rPr>
        <w:t xml:space="preserve">) </w:t>
      </w:r>
      <w:r w:rsidR="003E10E9" w:rsidRPr="00402E72">
        <w:rPr>
          <w:rFonts w:ascii="Times New Roman" w:hAnsi="Times New Roman" w:cs="Times New Roman"/>
          <w:sz w:val="24"/>
          <w:szCs w:val="24"/>
        </w:rPr>
        <w:t xml:space="preserve">consists of </w:t>
      </w:r>
      <w:r w:rsidR="00C175C1">
        <w:rPr>
          <w:rFonts w:ascii="Times New Roman" w:hAnsi="Times New Roman" w:cs="Times New Roman"/>
          <w:sz w:val="24"/>
          <w:szCs w:val="24"/>
        </w:rPr>
        <w:t>ten</w:t>
      </w:r>
      <w:r w:rsidR="00C175C1" w:rsidRPr="00402E72">
        <w:rPr>
          <w:rFonts w:ascii="Times New Roman" w:hAnsi="Times New Roman" w:cs="Times New Roman"/>
          <w:sz w:val="24"/>
          <w:szCs w:val="24"/>
        </w:rPr>
        <w:t xml:space="preserve"> </w:t>
      </w:r>
      <w:r w:rsidR="003E10E9" w:rsidRPr="00402E72">
        <w:rPr>
          <w:rFonts w:ascii="Times New Roman" w:hAnsi="Times New Roman" w:cs="Times New Roman"/>
          <w:sz w:val="24"/>
          <w:szCs w:val="24"/>
        </w:rPr>
        <w:t xml:space="preserve">columns.  The first </w:t>
      </w:r>
      <w:r w:rsidRPr="00402E72">
        <w:rPr>
          <w:rFonts w:ascii="Times New Roman" w:hAnsi="Times New Roman" w:cs="Times New Roman"/>
          <w:sz w:val="24"/>
          <w:szCs w:val="24"/>
        </w:rPr>
        <w:t xml:space="preserve">three </w:t>
      </w:r>
      <w:r w:rsidR="003E10E9" w:rsidRPr="00402E72">
        <w:rPr>
          <w:rFonts w:ascii="Times New Roman" w:hAnsi="Times New Roman" w:cs="Times New Roman"/>
          <w:sz w:val="24"/>
          <w:szCs w:val="24"/>
        </w:rPr>
        <w:t xml:space="preserve">columns </w:t>
      </w:r>
      <w:r w:rsidRPr="00402E72">
        <w:rPr>
          <w:rFonts w:ascii="Times New Roman" w:hAnsi="Times New Roman" w:cs="Times New Roman"/>
          <w:sz w:val="24"/>
          <w:szCs w:val="24"/>
        </w:rPr>
        <w:t>describe the structure of the standard</w:t>
      </w:r>
      <w:r w:rsidR="003E10E9" w:rsidRPr="00402E72">
        <w:rPr>
          <w:rFonts w:ascii="Times New Roman" w:hAnsi="Times New Roman" w:cs="Times New Roman"/>
          <w:sz w:val="24"/>
          <w:szCs w:val="24"/>
        </w:rPr>
        <w:t xml:space="preserve">.  Columns four through </w:t>
      </w:r>
      <w:r w:rsidR="00C175C1">
        <w:rPr>
          <w:rFonts w:ascii="Times New Roman" w:hAnsi="Times New Roman" w:cs="Times New Roman"/>
          <w:sz w:val="24"/>
          <w:szCs w:val="24"/>
        </w:rPr>
        <w:t>ten</w:t>
      </w:r>
      <w:r w:rsidR="00C175C1" w:rsidRPr="00402E72">
        <w:rPr>
          <w:rFonts w:ascii="Times New Roman" w:hAnsi="Times New Roman" w:cs="Times New Roman"/>
          <w:sz w:val="24"/>
          <w:szCs w:val="24"/>
        </w:rPr>
        <w:t xml:space="preserve"> </w:t>
      </w:r>
      <w:r w:rsidR="003E10E9" w:rsidRPr="00402E72">
        <w:rPr>
          <w:rFonts w:ascii="Times New Roman" w:hAnsi="Times New Roman" w:cs="Times New Roman"/>
          <w:sz w:val="24"/>
          <w:szCs w:val="24"/>
        </w:rPr>
        <w:t xml:space="preserve">show the obligation assigned to </w:t>
      </w:r>
      <w:r w:rsidRPr="00402E72">
        <w:rPr>
          <w:rFonts w:ascii="Times New Roman" w:hAnsi="Times New Roman" w:cs="Times New Roman"/>
          <w:sz w:val="24"/>
          <w:szCs w:val="24"/>
        </w:rPr>
        <w:t>each</w:t>
      </w:r>
      <w:r w:rsidR="003E10E9" w:rsidRPr="00402E72">
        <w:rPr>
          <w:rFonts w:ascii="Times New Roman" w:hAnsi="Times New Roman" w:cs="Times New Roman"/>
          <w:sz w:val="24"/>
          <w:szCs w:val="24"/>
        </w:rPr>
        <w:t xml:space="preserve"> element by GPM</w:t>
      </w:r>
      <w:r w:rsidRPr="00402E72">
        <w:rPr>
          <w:rFonts w:ascii="Times New Roman" w:hAnsi="Times New Roman" w:cs="Times New Roman"/>
          <w:sz w:val="24"/>
          <w:szCs w:val="24"/>
        </w:rPr>
        <w:t xml:space="preserve"> C</w:t>
      </w:r>
      <w:r w:rsidR="003E10E9" w:rsidRPr="00402E72">
        <w:rPr>
          <w:rFonts w:ascii="Times New Roman" w:hAnsi="Times New Roman" w:cs="Times New Roman"/>
          <w:sz w:val="24"/>
          <w:szCs w:val="24"/>
        </w:rPr>
        <w:t>S profile.</w:t>
      </w:r>
      <w:r w:rsidR="00173F0A" w:rsidRPr="00402E72">
        <w:rPr>
          <w:rFonts w:ascii="Times New Roman" w:hAnsi="Times New Roman" w:cs="Times New Roman"/>
          <w:sz w:val="24"/>
          <w:szCs w:val="24"/>
        </w:rPr>
        <w:t xml:space="preserve">  </w:t>
      </w:r>
      <w:r w:rsidR="004A1543" w:rsidRPr="00402E72">
        <w:rPr>
          <w:rFonts w:ascii="Times New Roman" w:hAnsi="Times New Roman" w:cs="Times New Roman"/>
          <w:sz w:val="24"/>
          <w:szCs w:val="24"/>
        </w:rPr>
        <w:t>The number of elements that apply varies by profile.  Refer to Section 6, Metadata Element Definitions, for a complete description of the individual GPM CS elements.</w:t>
      </w:r>
    </w:p>
    <w:p w14:paraId="293A393F" w14:textId="77777777" w:rsidR="00402E72" w:rsidRPr="00402E72" w:rsidRDefault="00402E72" w:rsidP="00402E72">
      <w:pPr>
        <w:tabs>
          <w:tab w:val="left" w:pos="1440"/>
          <w:tab w:val="left" w:pos="3600"/>
        </w:tabs>
        <w:spacing w:before="0" w:after="0"/>
        <w:rPr>
          <w:rFonts w:ascii="Times New Roman" w:hAnsi="Times New Roman" w:cs="Times New Roman"/>
          <w:sz w:val="24"/>
          <w:szCs w:val="24"/>
        </w:rPr>
      </w:pPr>
    </w:p>
    <w:p w14:paraId="75E9D789" w14:textId="69A3F4D2" w:rsidR="00F477FB" w:rsidRPr="00402E72" w:rsidRDefault="00173F0A" w:rsidP="00402E72">
      <w:pPr>
        <w:tabs>
          <w:tab w:val="left" w:pos="1440"/>
          <w:tab w:val="left" w:pos="3600"/>
        </w:tabs>
        <w:spacing w:before="0" w:after="0"/>
        <w:rPr>
          <w:rFonts w:ascii="Times New Roman" w:hAnsi="Times New Roman" w:cs="Times New Roman"/>
          <w:sz w:val="24"/>
          <w:szCs w:val="24"/>
        </w:rPr>
      </w:pPr>
      <w:r w:rsidRPr="00402E72">
        <w:rPr>
          <w:rFonts w:ascii="Times New Roman" w:hAnsi="Times New Roman" w:cs="Times New Roman"/>
          <w:sz w:val="24"/>
          <w:szCs w:val="24"/>
        </w:rPr>
        <w:t>Withi</w:t>
      </w:r>
      <w:r w:rsidR="00F477FB" w:rsidRPr="00402E72">
        <w:rPr>
          <w:rFonts w:ascii="Times New Roman" w:hAnsi="Times New Roman" w:cs="Times New Roman"/>
          <w:sz w:val="24"/>
          <w:szCs w:val="24"/>
        </w:rPr>
        <w:t xml:space="preserve">n </w:t>
      </w:r>
      <w:r w:rsidRPr="00402E72">
        <w:rPr>
          <w:rFonts w:ascii="Times New Roman" w:hAnsi="Times New Roman" w:cs="Times New Roman"/>
          <w:sz w:val="24"/>
          <w:szCs w:val="24"/>
        </w:rPr>
        <w:t>the t</w:t>
      </w:r>
      <w:r w:rsidR="00F477FB" w:rsidRPr="00402E72">
        <w:rPr>
          <w:rFonts w:ascii="Times New Roman" w:hAnsi="Times New Roman" w:cs="Times New Roman"/>
          <w:sz w:val="24"/>
          <w:szCs w:val="24"/>
        </w:rPr>
        <w:t>able</w:t>
      </w:r>
      <w:r w:rsidR="001751DC">
        <w:rPr>
          <w:rFonts w:ascii="Times New Roman" w:hAnsi="Times New Roman" w:cs="Times New Roman"/>
          <w:sz w:val="24"/>
          <w:szCs w:val="24"/>
        </w:rPr>
        <w:t>,</w:t>
      </w:r>
      <w:r w:rsidR="00F477FB" w:rsidRPr="00402E72">
        <w:rPr>
          <w:rFonts w:ascii="Times New Roman" w:hAnsi="Times New Roman" w:cs="Times New Roman"/>
          <w:sz w:val="24"/>
          <w:szCs w:val="24"/>
        </w:rPr>
        <w:t xml:space="preserve"> the descriptive categories </w:t>
      </w:r>
      <w:r w:rsidR="00392150">
        <w:rPr>
          <w:rFonts w:ascii="Times New Roman" w:hAnsi="Times New Roman" w:cs="Times New Roman"/>
          <w:sz w:val="24"/>
          <w:szCs w:val="24"/>
        </w:rPr>
        <w:t>appear</w:t>
      </w:r>
      <w:r w:rsidR="00F477FB" w:rsidRPr="00402E72">
        <w:rPr>
          <w:rFonts w:ascii="Times New Roman" w:hAnsi="Times New Roman" w:cs="Times New Roman"/>
          <w:sz w:val="24"/>
          <w:szCs w:val="24"/>
        </w:rPr>
        <w:t xml:space="preserve"> in </w:t>
      </w:r>
      <w:r w:rsidR="00F477FB" w:rsidRPr="00402E72">
        <w:rPr>
          <w:rFonts w:ascii="Times New Roman" w:hAnsi="Times New Roman" w:cs="Times New Roman"/>
          <w:i/>
          <w:color w:val="0070C0"/>
          <w:sz w:val="24"/>
          <w:szCs w:val="24"/>
        </w:rPr>
        <w:t>italic font</w:t>
      </w:r>
      <w:r w:rsidR="00F477FB" w:rsidRPr="00402E72">
        <w:rPr>
          <w:rFonts w:ascii="Times New Roman" w:hAnsi="Times New Roman" w:cs="Times New Roman"/>
          <w:color w:val="0070C0"/>
          <w:sz w:val="24"/>
          <w:szCs w:val="24"/>
        </w:rPr>
        <w:t xml:space="preserve"> </w:t>
      </w:r>
      <w:r w:rsidR="00F477FB" w:rsidRPr="00402E72">
        <w:rPr>
          <w:rFonts w:ascii="Times New Roman" w:hAnsi="Times New Roman" w:cs="Times New Roman"/>
          <w:sz w:val="24"/>
          <w:szCs w:val="24"/>
        </w:rPr>
        <w:t xml:space="preserve">while the data elements </w:t>
      </w:r>
      <w:r w:rsidR="001751DC">
        <w:rPr>
          <w:rFonts w:ascii="Times New Roman" w:hAnsi="Times New Roman" w:cs="Times New Roman"/>
          <w:sz w:val="24"/>
          <w:szCs w:val="24"/>
        </w:rPr>
        <w:t>appear</w:t>
      </w:r>
      <w:r w:rsidR="00F477FB" w:rsidRPr="00402E72">
        <w:rPr>
          <w:rFonts w:ascii="Times New Roman" w:hAnsi="Times New Roman" w:cs="Times New Roman"/>
          <w:sz w:val="24"/>
          <w:szCs w:val="24"/>
        </w:rPr>
        <w:t xml:space="preserve"> in a </w:t>
      </w:r>
      <w:r w:rsidR="00F477FB" w:rsidRPr="00402E72">
        <w:rPr>
          <w:rFonts w:ascii="Times New Roman" w:hAnsi="Times New Roman" w:cs="Times New Roman"/>
          <w:b/>
          <w:sz w:val="24"/>
          <w:szCs w:val="24"/>
        </w:rPr>
        <w:t>bold font</w:t>
      </w:r>
      <w:r w:rsidR="00F477FB" w:rsidRPr="00402E72">
        <w:rPr>
          <w:rFonts w:ascii="Times New Roman" w:hAnsi="Times New Roman" w:cs="Times New Roman"/>
          <w:sz w:val="24"/>
          <w:szCs w:val="24"/>
        </w:rPr>
        <w:t xml:space="preserve"> followed by a colon.</w:t>
      </w:r>
    </w:p>
    <w:p w14:paraId="7BD10B48" w14:textId="77777777" w:rsidR="00136DE3" w:rsidRPr="00A11628" w:rsidRDefault="00136DE3">
      <w:pPr>
        <w:pStyle w:val="Heading2"/>
      </w:pPr>
      <w:bookmarkStart w:id="53" w:name="_Toc511306953"/>
      <w:r w:rsidRPr="00A11628">
        <w:t>5.2.</w:t>
      </w:r>
      <w:r w:rsidRPr="00A11628">
        <w:tab/>
        <w:t>Obligation</w:t>
      </w:r>
      <w:bookmarkEnd w:id="53"/>
    </w:p>
    <w:p w14:paraId="1DAAB0EF" w14:textId="61ED9F34" w:rsidR="00136DE3" w:rsidRPr="00D220E1" w:rsidRDefault="00136DE3" w:rsidP="00D220E1">
      <w:pPr>
        <w:spacing w:before="0" w:after="0"/>
        <w:rPr>
          <w:rFonts w:ascii="Times New Roman" w:hAnsi="Times New Roman" w:cs="Times New Roman"/>
          <w:sz w:val="24"/>
          <w:szCs w:val="24"/>
        </w:rPr>
      </w:pPr>
      <w:r w:rsidRPr="00D220E1">
        <w:rPr>
          <w:rFonts w:ascii="Times New Roman" w:hAnsi="Times New Roman" w:cs="Times New Roman"/>
          <w:sz w:val="24"/>
          <w:szCs w:val="24"/>
        </w:rPr>
        <w:t xml:space="preserve">The GPM CS stipulates whether metadata information is required or optional for each element based on product type.  </w:t>
      </w:r>
      <w:commentRangeStart w:id="54"/>
      <w:r w:rsidRPr="00D220E1">
        <w:rPr>
          <w:rFonts w:ascii="Times New Roman" w:hAnsi="Times New Roman" w:cs="Times New Roman"/>
          <w:sz w:val="24"/>
          <w:szCs w:val="24"/>
        </w:rPr>
        <w:t xml:space="preserve">Obligation is the descriptor </w:t>
      </w:r>
      <w:r w:rsidR="00A52353">
        <w:rPr>
          <w:rFonts w:ascii="Times New Roman" w:hAnsi="Times New Roman" w:cs="Times New Roman"/>
          <w:sz w:val="24"/>
          <w:szCs w:val="24"/>
        </w:rPr>
        <w:t xml:space="preserve">for </w:t>
      </w:r>
      <w:r w:rsidRPr="00D220E1">
        <w:rPr>
          <w:rFonts w:ascii="Times New Roman" w:hAnsi="Times New Roman" w:cs="Times New Roman"/>
          <w:sz w:val="24"/>
          <w:szCs w:val="24"/>
        </w:rPr>
        <w:t xml:space="preserve">a GPM CS metadata element that indicates </w:t>
      </w:r>
      <w:r w:rsidR="00A52353">
        <w:rPr>
          <w:rFonts w:ascii="Times New Roman" w:hAnsi="Times New Roman" w:cs="Times New Roman"/>
          <w:sz w:val="24"/>
          <w:szCs w:val="24"/>
        </w:rPr>
        <w:t xml:space="preserve">whether </w:t>
      </w:r>
      <w:r w:rsidRPr="00D220E1">
        <w:rPr>
          <w:rFonts w:ascii="Times New Roman" w:hAnsi="Times New Roman" w:cs="Times New Roman"/>
          <w:sz w:val="24"/>
          <w:szCs w:val="24"/>
        </w:rPr>
        <w:t>the metadata information</w:t>
      </w:r>
      <w:commentRangeEnd w:id="54"/>
      <w:r w:rsidR="00042D28">
        <w:rPr>
          <w:rStyle w:val="CommentReference"/>
        </w:rPr>
        <w:commentReference w:id="54"/>
      </w:r>
      <w:r w:rsidR="00A52353">
        <w:rPr>
          <w:rFonts w:ascii="Times New Roman" w:hAnsi="Times New Roman" w:cs="Times New Roman"/>
          <w:sz w:val="24"/>
          <w:szCs w:val="24"/>
        </w:rPr>
        <w:t xml:space="preserve"> is required for the profile (or not)</w:t>
      </w:r>
      <w:r w:rsidRPr="00D220E1">
        <w:rPr>
          <w:rFonts w:ascii="Times New Roman" w:hAnsi="Times New Roman" w:cs="Times New Roman"/>
          <w:sz w:val="24"/>
          <w:szCs w:val="24"/>
        </w:rPr>
        <w:t>.  The obligation specifies whether the metadata element shall always be present (contain metadata information), or be present according to established conditions.</w:t>
      </w:r>
    </w:p>
    <w:p w14:paraId="46D191A9" w14:textId="634C4470" w:rsidR="00A4402B" w:rsidRPr="00D220E1" w:rsidRDefault="00A4402B" w:rsidP="005E18C8">
      <w:pPr>
        <w:pStyle w:val="Heading3"/>
      </w:pPr>
      <w:bookmarkStart w:id="55" w:name="_Toc511306954"/>
      <w:r>
        <w:t>5.2.1.</w:t>
      </w:r>
      <w:r>
        <w:tab/>
        <w:t>Descriptors</w:t>
      </w:r>
      <w:bookmarkEnd w:id="55"/>
    </w:p>
    <w:p w14:paraId="6E26C8EB" w14:textId="659CFE56" w:rsidR="00C43A05" w:rsidRPr="007F3705" w:rsidRDefault="00136DE3" w:rsidP="00D220E1">
      <w:pPr>
        <w:spacing w:before="0" w:after="0"/>
        <w:rPr>
          <w:rFonts w:ascii="Times New Roman" w:hAnsi="Times New Roman" w:cs="Times New Roman"/>
          <w:sz w:val="24"/>
          <w:szCs w:val="24"/>
        </w:rPr>
      </w:pPr>
      <w:r w:rsidRPr="00D220E1">
        <w:rPr>
          <w:rFonts w:ascii="Times New Roman" w:hAnsi="Times New Roman" w:cs="Times New Roman"/>
          <w:sz w:val="24"/>
          <w:szCs w:val="24"/>
        </w:rPr>
        <w:t>For the GPM CS</w:t>
      </w:r>
      <w:r w:rsidR="00591178">
        <w:rPr>
          <w:rFonts w:ascii="Times New Roman" w:hAnsi="Times New Roman" w:cs="Times New Roman"/>
          <w:sz w:val="24"/>
          <w:szCs w:val="24"/>
        </w:rPr>
        <w:t>,</w:t>
      </w:r>
      <w:r w:rsidRPr="00D220E1">
        <w:rPr>
          <w:rFonts w:ascii="Times New Roman" w:hAnsi="Times New Roman" w:cs="Times New Roman"/>
          <w:sz w:val="24"/>
          <w:szCs w:val="24"/>
        </w:rPr>
        <w:t xml:space="preserve"> the</w:t>
      </w:r>
      <w:r w:rsidR="00591178">
        <w:rPr>
          <w:rFonts w:ascii="Times New Roman" w:hAnsi="Times New Roman" w:cs="Times New Roman"/>
          <w:sz w:val="24"/>
          <w:szCs w:val="24"/>
        </w:rPr>
        <w:t xml:space="preserve"> obligation</w:t>
      </w:r>
      <w:r w:rsidRPr="00D220E1">
        <w:rPr>
          <w:rFonts w:ascii="Times New Roman" w:hAnsi="Times New Roman" w:cs="Times New Roman"/>
          <w:sz w:val="24"/>
          <w:szCs w:val="24"/>
        </w:rPr>
        <w:t xml:space="preserve"> descriptor may have the following values:</w:t>
      </w:r>
    </w:p>
    <w:p w14:paraId="5191999F" w14:textId="4F3889E0" w:rsidR="00136DE3" w:rsidRPr="00B84D5E" w:rsidRDefault="00591828" w:rsidP="002E05EA">
      <w:pPr>
        <w:pStyle w:val="ListParagraph"/>
        <w:numPr>
          <w:ilvl w:val="0"/>
          <w:numId w:val="12"/>
        </w:numPr>
        <w:tabs>
          <w:tab w:val="left" w:pos="720"/>
          <w:tab w:val="left" w:pos="3960"/>
          <w:tab w:val="left" w:pos="4500"/>
        </w:tabs>
        <w:spacing w:before="0" w:after="0"/>
        <w:ind w:left="4500" w:hanging="4140"/>
        <w:rPr>
          <w:rFonts w:ascii="Times New Roman" w:eastAsia="Times New Roman" w:hAnsi="Times New Roman" w:cs="Times New Roman"/>
          <w:iCs/>
          <w:sz w:val="24"/>
          <w:szCs w:val="24"/>
        </w:rPr>
      </w:pPr>
      <w:r w:rsidRPr="00B84D5E">
        <w:rPr>
          <w:rFonts w:ascii="Times New Roman" w:hAnsi="Times New Roman" w:cs="Times New Roman"/>
          <w:sz w:val="24"/>
          <w:szCs w:val="24"/>
        </w:rPr>
        <w:t xml:space="preserve">Mandatory </w:t>
      </w:r>
      <w:r w:rsidR="00136DE3" w:rsidRPr="007F3705">
        <w:rPr>
          <w:rFonts w:ascii="Times New Roman" w:hAnsi="Times New Roman" w:cs="Times New Roman"/>
          <w:sz w:val="24"/>
          <w:szCs w:val="24"/>
        </w:rPr>
        <w:t>(M</w:t>
      </w:r>
      <w:r w:rsidR="00C43A05" w:rsidRPr="007F3705">
        <w:rPr>
          <w:rFonts w:ascii="Times New Roman" w:hAnsi="Times New Roman" w:cs="Times New Roman"/>
          <w:sz w:val="24"/>
          <w:szCs w:val="24"/>
        </w:rPr>
        <w:t>)</w:t>
      </w:r>
      <w:r w:rsidR="00C43A05" w:rsidRPr="007F3705">
        <w:rPr>
          <w:rFonts w:ascii="Times New Roman" w:hAnsi="Times New Roman" w:cs="Times New Roman"/>
          <w:sz w:val="24"/>
          <w:szCs w:val="24"/>
        </w:rPr>
        <w:tab/>
      </w:r>
      <w:r w:rsidR="00A353BF" w:rsidRPr="007F3705">
        <w:rPr>
          <w:rFonts w:ascii="Times New Roman" w:hAnsi="Times New Roman" w:cs="Times New Roman"/>
          <w:sz w:val="24"/>
          <w:szCs w:val="24"/>
        </w:rPr>
        <w:t>required</w:t>
      </w:r>
      <w:r w:rsidR="00956001">
        <w:rPr>
          <w:rFonts w:ascii="Times New Roman" w:hAnsi="Times New Roman" w:cs="Times New Roman"/>
          <w:sz w:val="24"/>
          <w:szCs w:val="24"/>
        </w:rPr>
        <w:t xml:space="preserve"> for all products</w:t>
      </w:r>
      <w:r w:rsidR="00D220E1" w:rsidRPr="007F3705">
        <w:rPr>
          <w:rFonts w:ascii="Times New Roman" w:hAnsi="Times New Roman" w:cs="Times New Roman"/>
          <w:sz w:val="24"/>
          <w:szCs w:val="24"/>
        </w:rPr>
        <w:t>.</w:t>
      </w:r>
      <w:r w:rsidR="002E05EA">
        <w:rPr>
          <w:rFonts w:ascii="Times New Roman" w:hAnsi="Times New Roman" w:cs="Times New Roman"/>
          <w:sz w:val="24"/>
          <w:szCs w:val="24"/>
        </w:rPr>
        <w:t xml:space="preserve">  </w:t>
      </w:r>
      <w:r w:rsidR="002E05EA" w:rsidRPr="002E05EA">
        <w:rPr>
          <w:rFonts w:ascii="Times New Roman" w:hAnsi="Times New Roman" w:cs="Times New Roman"/>
          <w:sz w:val="24"/>
          <w:szCs w:val="24"/>
        </w:rPr>
        <w:t>If the information is not known for a mandatory data element, the entry "Unknown" or a similar statement should be given.</w:t>
      </w:r>
    </w:p>
    <w:p w14:paraId="3BA9F4A4" w14:textId="77777777" w:rsidR="000B4629" w:rsidRPr="007F3705" w:rsidRDefault="000B4629" w:rsidP="00554582">
      <w:pPr>
        <w:tabs>
          <w:tab w:val="left" w:pos="720"/>
          <w:tab w:val="left" w:pos="3960"/>
          <w:tab w:val="left" w:pos="4500"/>
        </w:tabs>
        <w:spacing w:before="0" w:after="0"/>
        <w:ind w:left="4500" w:hanging="4320"/>
        <w:rPr>
          <w:rFonts w:ascii="Times New Roman" w:hAnsi="Times New Roman" w:cs="Times New Roman"/>
          <w:sz w:val="24"/>
          <w:szCs w:val="24"/>
        </w:rPr>
      </w:pPr>
    </w:p>
    <w:p w14:paraId="3CF9A569" w14:textId="7B0C36E4" w:rsidR="00591828" w:rsidRPr="007F3705" w:rsidRDefault="00591828" w:rsidP="001D5AB9">
      <w:pPr>
        <w:pStyle w:val="ListParagraph"/>
        <w:numPr>
          <w:ilvl w:val="0"/>
          <w:numId w:val="12"/>
        </w:numPr>
        <w:tabs>
          <w:tab w:val="left" w:pos="720"/>
          <w:tab w:val="left" w:pos="3960"/>
          <w:tab w:val="left" w:pos="4500"/>
        </w:tabs>
        <w:spacing w:before="0" w:after="0"/>
        <w:ind w:left="4500" w:hanging="4320"/>
        <w:rPr>
          <w:rFonts w:ascii="Times New Roman" w:hAnsi="Times New Roman" w:cs="Times New Roman"/>
          <w:sz w:val="24"/>
          <w:szCs w:val="24"/>
        </w:rPr>
      </w:pPr>
      <w:r w:rsidRPr="00B84D5E">
        <w:rPr>
          <w:rFonts w:ascii="Times New Roman" w:hAnsi="Times New Roman" w:cs="Times New Roman"/>
          <w:sz w:val="24"/>
          <w:szCs w:val="24"/>
        </w:rPr>
        <w:t xml:space="preserve">Mandatory if Applicable </w:t>
      </w:r>
      <w:r w:rsidRPr="007F3705">
        <w:rPr>
          <w:rFonts w:ascii="Times New Roman" w:hAnsi="Times New Roman" w:cs="Times New Roman"/>
          <w:sz w:val="24"/>
          <w:szCs w:val="24"/>
        </w:rPr>
        <w:t>(MA)</w:t>
      </w:r>
      <w:r w:rsidR="00172CC7" w:rsidRPr="007F3705">
        <w:rPr>
          <w:rFonts w:ascii="Times New Roman" w:hAnsi="Times New Roman" w:cs="Times New Roman"/>
          <w:sz w:val="24"/>
          <w:szCs w:val="24"/>
        </w:rPr>
        <w:tab/>
      </w:r>
      <w:r w:rsidR="00A353BF" w:rsidRPr="007F3705">
        <w:rPr>
          <w:rFonts w:ascii="Times New Roman" w:hAnsi="Times New Roman" w:cs="Times New Roman"/>
          <w:sz w:val="24"/>
          <w:szCs w:val="24"/>
        </w:rPr>
        <w:t>required</w:t>
      </w:r>
      <w:r w:rsidRPr="007F3705">
        <w:rPr>
          <w:rFonts w:ascii="Times New Roman" w:hAnsi="Times New Roman" w:cs="Times New Roman"/>
          <w:sz w:val="24"/>
          <w:szCs w:val="24"/>
        </w:rPr>
        <w:t xml:space="preserve"> if the dataset exhibits the characteristic</w:t>
      </w:r>
      <w:r w:rsidR="00A353BF" w:rsidRPr="007F3705">
        <w:rPr>
          <w:rFonts w:ascii="Times New Roman" w:hAnsi="Times New Roman" w:cs="Times New Roman"/>
          <w:sz w:val="24"/>
          <w:szCs w:val="24"/>
        </w:rPr>
        <w:t xml:space="preserve"> defined by the element</w:t>
      </w:r>
      <w:r w:rsidRPr="007F3705">
        <w:rPr>
          <w:rFonts w:ascii="Times New Roman" w:hAnsi="Times New Roman" w:cs="Times New Roman"/>
          <w:sz w:val="24"/>
          <w:szCs w:val="24"/>
        </w:rPr>
        <w:t>.</w:t>
      </w:r>
    </w:p>
    <w:p w14:paraId="4B7FF33D" w14:textId="77777777" w:rsidR="001751DC" w:rsidRPr="007F3705" w:rsidRDefault="001751DC" w:rsidP="00554582">
      <w:pPr>
        <w:tabs>
          <w:tab w:val="left" w:pos="720"/>
          <w:tab w:val="left" w:pos="3960"/>
          <w:tab w:val="left" w:pos="4500"/>
        </w:tabs>
        <w:spacing w:before="0" w:after="0"/>
        <w:ind w:left="4500" w:hanging="4320"/>
        <w:rPr>
          <w:rFonts w:ascii="Times New Roman" w:hAnsi="Times New Roman" w:cs="Times New Roman"/>
          <w:sz w:val="24"/>
          <w:szCs w:val="24"/>
        </w:rPr>
      </w:pPr>
    </w:p>
    <w:p w14:paraId="61B41212" w14:textId="30D8B872" w:rsidR="000B4629" w:rsidRPr="00B84D5E" w:rsidRDefault="00591828" w:rsidP="001D5AB9">
      <w:pPr>
        <w:pStyle w:val="ListParagraph"/>
        <w:numPr>
          <w:ilvl w:val="0"/>
          <w:numId w:val="12"/>
        </w:numPr>
        <w:tabs>
          <w:tab w:val="left" w:pos="720"/>
          <w:tab w:val="left" w:pos="3960"/>
          <w:tab w:val="left" w:pos="4500"/>
        </w:tabs>
        <w:spacing w:before="0" w:after="0"/>
        <w:ind w:left="4500" w:hanging="4320"/>
        <w:rPr>
          <w:rFonts w:ascii="Times New Roman" w:eastAsia="Times New Roman" w:hAnsi="Times New Roman" w:cs="Times New Roman"/>
          <w:bCs/>
          <w:sz w:val="24"/>
          <w:szCs w:val="24"/>
        </w:rPr>
      </w:pPr>
      <w:r w:rsidRPr="00B84D5E">
        <w:rPr>
          <w:rFonts w:ascii="Times New Roman" w:hAnsi="Times New Roman" w:cs="Times New Roman"/>
          <w:sz w:val="24"/>
          <w:szCs w:val="24"/>
        </w:rPr>
        <w:t xml:space="preserve">Optional </w:t>
      </w:r>
      <w:r w:rsidR="00136DE3" w:rsidRPr="007F3705">
        <w:rPr>
          <w:rFonts w:ascii="Times New Roman" w:hAnsi="Times New Roman" w:cs="Times New Roman"/>
          <w:sz w:val="24"/>
          <w:szCs w:val="24"/>
        </w:rPr>
        <w:t>(O)</w:t>
      </w:r>
      <w:r w:rsidR="00172CC7" w:rsidRPr="007F3705">
        <w:rPr>
          <w:rFonts w:ascii="Times New Roman" w:hAnsi="Times New Roman" w:cs="Times New Roman"/>
          <w:sz w:val="24"/>
          <w:szCs w:val="24"/>
        </w:rPr>
        <w:tab/>
      </w:r>
      <w:r w:rsidR="00136DE3" w:rsidRPr="007F3705">
        <w:rPr>
          <w:rFonts w:ascii="Times New Roman" w:hAnsi="Times New Roman" w:cs="Times New Roman"/>
          <w:sz w:val="24"/>
          <w:szCs w:val="24"/>
        </w:rPr>
        <w:t xml:space="preserve">desired if available, but </w:t>
      </w:r>
      <w:r w:rsidR="00956001">
        <w:rPr>
          <w:rFonts w:ascii="Times New Roman" w:hAnsi="Times New Roman" w:cs="Times New Roman"/>
          <w:sz w:val="24"/>
          <w:szCs w:val="24"/>
        </w:rPr>
        <w:t>is</w:t>
      </w:r>
      <w:r w:rsidR="003D0D44" w:rsidRPr="007F3705">
        <w:rPr>
          <w:rFonts w:ascii="Times New Roman" w:hAnsi="Times New Roman" w:cs="Times New Roman"/>
          <w:sz w:val="24"/>
          <w:szCs w:val="24"/>
        </w:rPr>
        <w:t xml:space="preserve"> </w:t>
      </w:r>
      <w:r w:rsidR="00136DE3" w:rsidRPr="007F3705">
        <w:rPr>
          <w:rFonts w:ascii="Times New Roman" w:hAnsi="Times New Roman" w:cs="Times New Roman"/>
          <w:sz w:val="24"/>
          <w:szCs w:val="24"/>
        </w:rPr>
        <w:t xml:space="preserve">not </w:t>
      </w:r>
      <w:r w:rsidR="00A353BF" w:rsidRPr="007F3705">
        <w:rPr>
          <w:rFonts w:ascii="Times New Roman" w:hAnsi="Times New Roman" w:cs="Times New Roman"/>
          <w:sz w:val="24"/>
          <w:szCs w:val="24"/>
        </w:rPr>
        <w:t>required</w:t>
      </w:r>
      <w:r w:rsidR="00136DE3" w:rsidRPr="007F3705">
        <w:rPr>
          <w:rFonts w:ascii="Times New Roman" w:hAnsi="Times New Roman" w:cs="Times New Roman"/>
          <w:sz w:val="24"/>
          <w:szCs w:val="24"/>
        </w:rPr>
        <w:t>.</w:t>
      </w:r>
    </w:p>
    <w:p w14:paraId="2164D8C0" w14:textId="77777777" w:rsidR="00A4402B" w:rsidRPr="007F3705" w:rsidRDefault="00A4402B" w:rsidP="005E18C8">
      <w:pPr>
        <w:pStyle w:val="Heading3"/>
      </w:pPr>
      <w:bookmarkStart w:id="56" w:name="_Toc511306955"/>
      <w:r w:rsidRPr="007F3705">
        <w:t>5.2.2.</w:t>
      </w:r>
      <w:r w:rsidRPr="007F3705">
        <w:tab/>
        <w:t>Descriptors with numbers</w:t>
      </w:r>
      <w:bookmarkEnd w:id="56"/>
    </w:p>
    <w:p w14:paraId="092CBE6B" w14:textId="1030F514" w:rsidR="00BF3905" w:rsidRPr="0096125E" w:rsidRDefault="00F938D9" w:rsidP="00C36AB1">
      <w:pPr>
        <w:spacing w:before="0" w:after="0"/>
        <w:rPr>
          <w:rFonts w:ascii="Times New Roman" w:hAnsi="Times New Roman" w:cs="Times New Roman"/>
          <w:sz w:val="24"/>
          <w:szCs w:val="24"/>
        </w:rPr>
      </w:pPr>
      <w:r w:rsidRPr="0096125E">
        <w:rPr>
          <w:rFonts w:ascii="Times New Roman" w:hAnsi="Times New Roman" w:cs="Times New Roman"/>
          <w:sz w:val="24"/>
          <w:szCs w:val="24"/>
        </w:rPr>
        <w:t xml:space="preserve">Obligation </w:t>
      </w:r>
      <w:r w:rsidR="00691E87" w:rsidRPr="0096125E">
        <w:rPr>
          <w:rFonts w:ascii="Times New Roman" w:hAnsi="Times New Roman" w:cs="Times New Roman"/>
          <w:sz w:val="24"/>
          <w:szCs w:val="24"/>
        </w:rPr>
        <w:t>descriptors</w:t>
      </w:r>
      <w:r w:rsidRPr="0096125E">
        <w:rPr>
          <w:rFonts w:ascii="Times New Roman" w:hAnsi="Times New Roman" w:cs="Times New Roman"/>
          <w:sz w:val="24"/>
          <w:szCs w:val="24"/>
        </w:rPr>
        <w:t xml:space="preserve"> may</w:t>
      </w:r>
      <w:r w:rsidR="00691E87" w:rsidRPr="0096125E">
        <w:rPr>
          <w:rFonts w:ascii="Times New Roman" w:hAnsi="Times New Roman" w:cs="Times New Roman"/>
          <w:sz w:val="24"/>
          <w:szCs w:val="24"/>
        </w:rPr>
        <w:t xml:space="preserve"> </w:t>
      </w:r>
      <w:r w:rsidR="00BD5BF1" w:rsidRPr="0096125E">
        <w:rPr>
          <w:rFonts w:ascii="Times New Roman" w:hAnsi="Times New Roman" w:cs="Times New Roman"/>
          <w:sz w:val="24"/>
          <w:szCs w:val="24"/>
        </w:rPr>
        <w:t>include</w:t>
      </w:r>
      <w:r w:rsidR="00691E87" w:rsidRPr="0096125E">
        <w:rPr>
          <w:rFonts w:ascii="Times New Roman" w:hAnsi="Times New Roman" w:cs="Times New Roman"/>
          <w:sz w:val="24"/>
          <w:szCs w:val="24"/>
        </w:rPr>
        <w:t xml:space="preserve"> numbers.  </w:t>
      </w:r>
      <w:r w:rsidRPr="0096125E">
        <w:rPr>
          <w:rFonts w:ascii="Times New Roman" w:hAnsi="Times New Roman" w:cs="Times New Roman"/>
          <w:sz w:val="24"/>
          <w:szCs w:val="24"/>
        </w:rPr>
        <w:t>A</w:t>
      </w:r>
      <w:r w:rsidR="00DA4374" w:rsidRPr="0096125E">
        <w:rPr>
          <w:rFonts w:ascii="Times New Roman" w:hAnsi="Times New Roman" w:cs="Times New Roman"/>
          <w:sz w:val="24"/>
          <w:szCs w:val="24"/>
        </w:rPr>
        <w:t xml:space="preserve"> </w:t>
      </w:r>
      <w:r w:rsidR="004335FF" w:rsidRPr="0096125E">
        <w:rPr>
          <w:rFonts w:ascii="Times New Roman" w:hAnsi="Times New Roman" w:cs="Times New Roman"/>
          <w:sz w:val="24"/>
          <w:szCs w:val="24"/>
        </w:rPr>
        <w:t>number indicate</w:t>
      </w:r>
      <w:r w:rsidR="00DA4374" w:rsidRPr="0096125E">
        <w:rPr>
          <w:rFonts w:ascii="Times New Roman" w:hAnsi="Times New Roman" w:cs="Times New Roman"/>
          <w:sz w:val="24"/>
          <w:szCs w:val="24"/>
        </w:rPr>
        <w:t>s</w:t>
      </w:r>
      <w:r w:rsidR="004335FF" w:rsidRPr="0096125E">
        <w:rPr>
          <w:rFonts w:ascii="Times New Roman" w:hAnsi="Times New Roman" w:cs="Times New Roman"/>
          <w:sz w:val="24"/>
          <w:szCs w:val="24"/>
        </w:rPr>
        <w:t xml:space="preserve"> a choice between two or more options</w:t>
      </w:r>
      <w:r w:rsidR="00DA4374" w:rsidRPr="001E19D6">
        <w:rPr>
          <w:rFonts w:ascii="Times New Roman" w:hAnsi="Times New Roman" w:cs="Times New Roman"/>
          <w:sz w:val="24"/>
          <w:szCs w:val="24"/>
        </w:rPr>
        <w:t>; the value of the number indicates the number of options.</w:t>
      </w:r>
      <w:r w:rsidR="005D12E6" w:rsidRPr="001E19D6">
        <w:rPr>
          <w:rFonts w:ascii="Times New Roman" w:hAnsi="Times New Roman" w:cs="Times New Roman"/>
          <w:sz w:val="24"/>
          <w:szCs w:val="24"/>
        </w:rPr>
        <w:t xml:space="preserve">  For example, an obligation of M2</w:t>
      </w:r>
      <w:r w:rsidR="000B4F93" w:rsidRPr="003F745F">
        <w:rPr>
          <w:rFonts w:ascii="Times New Roman" w:hAnsi="Times New Roman" w:cs="Times New Roman"/>
          <w:sz w:val="24"/>
          <w:szCs w:val="24"/>
        </w:rPr>
        <w:t xml:space="preserve">, in the </w:t>
      </w:r>
      <w:r w:rsidR="000B4F93" w:rsidRPr="003F745F">
        <w:rPr>
          <w:rFonts w:ascii="Times New Roman" w:hAnsi="Times New Roman" w:cs="Times New Roman"/>
          <w:i/>
          <w:color w:val="0070C0"/>
          <w:sz w:val="24"/>
          <w:szCs w:val="24"/>
        </w:rPr>
        <w:t>Time_Period_of_Content</w:t>
      </w:r>
      <w:r w:rsidR="000B4F93" w:rsidRPr="003F745F">
        <w:rPr>
          <w:rFonts w:ascii="Times New Roman" w:hAnsi="Times New Roman" w:cs="Times New Roman"/>
          <w:color w:val="0070C0"/>
          <w:sz w:val="24"/>
          <w:szCs w:val="24"/>
        </w:rPr>
        <w:t xml:space="preserve"> </w:t>
      </w:r>
      <w:r w:rsidR="000B4F93" w:rsidRPr="003F745F">
        <w:rPr>
          <w:rFonts w:ascii="Times New Roman" w:hAnsi="Times New Roman" w:cs="Times New Roman"/>
          <w:sz w:val="24"/>
          <w:szCs w:val="24"/>
        </w:rPr>
        <w:t>element,</w:t>
      </w:r>
      <w:r w:rsidR="005D12E6" w:rsidRPr="003F745F">
        <w:rPr>
          <w:rFonts w:ascii="Times New Roman" w:hAnsi="Times New Roman" w:cs="Times New Roman"/>
          <w:sz w:val="24"/>
          <w:szCs w:val="24"/>
        </w:rPr>
        <w:t xml:space="preserve"> indicates that the provider must choose between two mandatory options.  </w:t>
      </w:r>
      <w:r w:rsidR="000B4F93" w:rsidRPr="00B61D3A">
        <w:rPr>
          <w:rFonts w:ascii="Times New Roman" w:hAnsi="Times New Roman" w:cs="Times New Roman"/>
          <w:sz w:val="24"/>
          <w:szCs w:val="24"/>
        </w:rPr>
        <w:t xml:space="preserve">Here </w:t>
      </w:r>
      <w:r w:rsidR="0008781A" w:rsidRPr="00B61D3A">
        <w:rPr>
          <w:rFonts w:ascii="Times New Roman" w:hAnsi="Times New Roman" w:cs="Times New Roman"/>
          <w:sz w:val="24"/>
          <w:szCs w:val="24"/>
        </w:rPr>
        <w:t xml:space="preserve">the provider must choose between using a single </w:t>
      </w:r>
      <w:r w:rsidR="00EA358D" w:rsidRPr="0096125E">
        <w:rPr>
          <w:rFonts w:ascii="Times New Roman" w:hAnsi="Times New Roman" w:cs="Times New Roman"/>
          <w:sz w:val="24"/>
          <w:szCs w:val="24"/>
        </w:rPr>
        <w:t>[Calendar_</w:t>
      </w:r>
      <w:r w:rsidR="00C66BE9" w:rsidRPr="0096125E">
        <w:rPr>
          <w:rFonts w:ascii="Times New Roman" w:hAnsi="Times New Roman" w:cs="Times New Roman"/>
          <w:sz w:val="24"/>
          <w:szCs w:val="24"/>
        </w:rPr>
        <w:t>Date</w:t>
      </w:r>
      <w:r w:rsidR="00EA358D" w:rsidRPr="0096125E">
        <w:rPr>
          <w:rFonts w:ascii="Times New Roman" w:hAnsi="Times New Roman" w:cs="Times New Roman"/>
          <w:sz w:val="24"/>
          <w:szCs w:val="24"/>
        </w:rPr>
        <w:t>]</w:t>
      </w:r>
      <w:r w:rsidR="0008781A" w:rsidRPr="0096125E">
        <w:rPr>
          <w:rFonts w:ascii="Times New Roman" w:hAnsi="Times New Roman" w:cs="Times New Roman"/>
          <w:sz w:val="24"/>
          <w:szCs w:val="24"/>
        </w:rPr>
        <w:t xml:space="preserve"> </w:t>
      </w:r>
      <w:r w:rsidR="004831E7" w:rsidRPr="0096125E">
        <w:rPr>
          <w:rFonts w:ascii="Times New Roman" w:hAnsi="Times New Roman" w:cs="Times New Roman"/>
          <w:sz w:val="24"/>
          <w:szCs w:val="24"/>
        </w:rPr>
        <w:t>and</w:t>
      </w:r>
      <w:r w:rsidR="0008781A" w:rsidRPr="0096125E">
        <w:rPr>
          <w:rFonts w:ascii="Times New Roman" w:hAnsi="Times New Roman" w:cs="Times New Roman"/>
          <w:sz w:val="24"/>
          <w:szCs w:val="24"/>
        </w:rPr>
        <w:t xml:space="preserve"> a </w:t>
      </w:r>
      <w:r w:rsidR="00EA358D" w:rsidRPr="0096125E">
        <w:rPr>
          <w:rFonts w:ascii="Times New Roman" w:hAnsi="Times New Roman" w:cs="Times New Roman"/>
          <w:i/>
          <w:color w:val="0070C0"/>
          <w:sz w:val="24"/>
          <w:szCs w:val="24"/>
        </w:rPr>
        <w:t>Range_of_Dates</w:t>
      </w:r>
      <w:r w:rsidR="0008781A" w:rsidRPr="0096125E">
        <w:rPr>
          <w:rFonts w:ascii="Times New Roman" w:hAnsi="Times New Roman" w:cs="Times New Roman"/>
          <w:sz w:val="24"/>
          <w:szCs w:val="24"/>
        </w:rPr>
        <w:t>.</w:t>
      </w:r>
      <w:r w:rsidR="004831E7" w:rsidRPr="0096125E">
        <w:rPr>
          <w:rFonts w:ascii="Times New Roman" w:hAnsi="Times New Roman" w:cs="Times New Roman"/>
          <w:sz w:val="24"/>
          <w:szCs w:val="24"/>
        </w:rPr>
        <w:t xml:space="preserve">  Note: the M2 descriptor appears as the obligation for both the </w:t>
      </w:r>
      <w:r w:rsidR="0096125E">
        <w:rPr>
          <w:rFonts w:ascii="Times New Roman" w:hAnsi="Times New Roman" w:cs="Times New Roman"/>
          <w:sz w:val="24"/>
          <w:szCs w:val="24"/>
        </w:rPr>
        <w:t>[</w:t>
      </w:r>
      <w:r w:rsidR="00EA358D" w:rsidRPr="0096125E">
        <w:rPr>
          <w:rFonts w:ascii="Times New Roman" w:hAnsi="Times New Roman" w:cs="Times New Roman"/>
          <w:sz w:val="24"/>
          <w:szCs w:val="24"/>
        </w:rPr>
        <w:t>Calendar_</w:t>
      </w:r>
      <w:r w:rsidR="00C36AB1" w:rsidRPr="0096125E">
        <w:rPr>
          <w:rFonts w:ascii="Times New Roman" w:hAnsi="Times New Roman" w:cs="Times New Roman"/>
          <w:sz w:val="24"/>
          <w:szCs w:val="24"/>
        </w:rPr>
        <w:t>Date</w:t>
      </w:r>
      <w:r w:rsidR="0096125E">
        <w:rPr>
          <w:rFonts w:ascii="Times New Roman" w:hAnsi="Times New Roman" w:cs="Times New Roman"/>
          <w:sz w:val="24"/>
          <w:szCs w:val="24"/>
        </w:rPr>
        <w:t>]</w:t>
      </w:r>
      <w:r w:rsidR="004831E7" w:rsidRPr="0096125E">
        <w:rPr>
          <w:rFonts w:ascii="Times New Roman" w:hAnsi="Times New Roman" w:cs="Times New Roman"/>
          <w:sz w:val="24"/>
          <w:szCs w:val="24"/>
        </w:rPr>
        <w:t xml:space="preserve"> and </w:t>
      </w:r>
      <w:r w:rsidR="00EA358D" w:rsidRPr="00D96A5C">
        <w:rPr>
          <w:rFonts w:ascii="Times New Roman" w:hAnsi="Times New Roman" w:cs="Times New Roman"/>
          <w:i/>
          <w:color w:val="0070C0"/>
          <w:sz w:val="24"/>
          <w:szCs w:val="24"/>
        </w:rPr>
        <w:t>Range_of_</w:t>
      </w:r>
      <w:r w:rsidR="00C36AB1" w:rsidRPr="00D96A5C">
        <w:rPr>
          <w:rFonts w:ascii="Times New Roman" w:hAnsi="Times New Roman" w:cs="Times New Roman"/>
          <w:i/>
          <w:color w:val="0070C0"/>
          <w:sz w:val="24"/>
          <w:szCs w:val="24"/>
        </w:rPr>
        <w:t>Dates</w:t>
      </w:r>
      <w:r w:rsidR="004831E7" w:rsidRPr="0096125E">
        <w:rPr>
          <w:rFonts w:ascii="Times New Roman" w:hAnsi="Times New Roman" w:cs="Times New Roman"/>
          <w:sz w:val="24"/>
          <w:szCs w:val="24"/>
        </w:rPr>
        <w:t xml:space="preserve"> elements.</w:t>
      </w:r>
    </w:p>
    <w:p w14:paraId="271673D1" w14:textId="77777777" w:rsidR="00BF3905" w:rsidRDefault="00BF3905" w:rsidP="00C36AB1">
      <w:pPr>
        <w:spacing w:before="0" w:after="0"/>
        <w:rPr>
          <w:rFonts w:ascii="Times New Roman" w:hAnsi="Times New Roman" w:cs="Times New Roman"/>
          <w:sz w:val="24"/>
          <w:szCs w:val="24"/>
        </w:rPr>
      </w:pPr>
    </w:p>
    <w:p w14:paraId="7CF72B43" w14:textId="1FCF57A2" w:rsidR="00C36AB1" w:rsidRPr="00985C34" w:rsidRDefault="00BF3905" w:rsidP="00BF3905">
      <w:pPr>
        <w:spacing w:before="0" w:after="0"/>
        <w:rPr>
          <w:rFonts w:ascii="Times New Roman" w:hAnsi="Times New Roman" w:cs="Times New Roman"/>
          <w:sz w:val="24"/>
          <w:szCs w:val="24"/>
        </w:rPr>
      </w:pPr>
      <w:r w:rsidRPr="003F745F">
        <w:rPr>
          <w:rFonts w:ascii="Times New Roman" w:hAnsi="Times New Roman" w:cs="Times New Roman"/>
          <w:sz w:val="24"/>
          <w:szCs w:val="24"/>
        </w:rPr>
        <w:t>An obligation of O2 indicates that the provider can choose between two options</w:t>
      </w:r>
      <w:r w:rsidR="009A20A7" w:rsidRPr="00B61D3A">
        <w:rPr>
          <w:rFonts w:ascii="Times New Roman" w:hAnsi="Times New Roman" w:cs="Times New Roman"/>
          <w:sz w:val="24"/>
          <w:szCs w:val="24"/>
        </w:rPr>
        <w:t xml:space="preserve"> for providing metadata</w:t>
      </w:r>
      <w:r w:rsidRPr="00B61D3A">
        <w:rPr>
          <w:rFonts w:ascii="Times New Roman" w:hAnsi="Times New Roman" w:cs="Times New Roman"/>
          <w:sz w:val="24"/>
          <w:szCs w:val="24"/>
        </w:rPr>
        <w:t xml:space="preserve">.  </w:t>
      </w:r>
      <w:r w:rsidR="009A20A7" w:rsidRPr="00B61D3A">
        <w:rPr>
          <w:rFonts w:ascii="Times New Roman" w:hAnsi="Times New Roman" w:cs="Times New Roman"/>
          <w:sz w:val="24"/>
          <w:szCs w:val="24"/>
        </w:rPr>
        <w:t xml:space="preserve">For example, </w:t>
      </w:r>
      <w:r w:rsidRPr="00B61D3A">
        <w:rPr>
          <w:rFonts w:ascii="Times New Roman" w:hAnsi="Times New Roman" w:cs="Times New Roman"/>
          <w:sz w:val="24"/>
          <w:szCs w:val="24"/>
        </w:rPr>
        <w:t xml:space="preserve">in the </w:t>
      </w:r>
      <w:r w:rsidR="00F12301" w:rsidRPr="00B61D3A">
        <w:rPr>
          <w:rFonts w:ascii="Times New Roman" w:hAnsi="Times New Roman" w:cs="Times New Roman"/>
          <w:i/>
          <w:color w:val="0070C0"/>
          <w:sz w:val="24"/>
          <w:szCs w:val="24"/>
        </w:rPr>
        <w:t>Digital</w:t>
      </w:r>
      <w:r w:rsidR="001E19D6" w:rsidRPr="00B61D3A">
        <w:rPr>
          <w:rFonts w:ascii="Times New Roman" w:hAnsi="Times New Roman" w:cs="Times New Roman"/>
          <w:i/>
          <w:color w:val="0070C0"/>
          <w:sz w:val="24"/>
          <w:szCs w:val="24"/>
        </w:rPr>
        <w:t>_</w:t>
      </w:r>
      <w:r w:rsidR="00F12301" w:rsidRPr="00B61D3A">
        <w:rPr>
          <w:rFonts w:ascii="Times New Roman" w:hAnsi="Times New Roman" w:cs="Times New Roman"/>
          <w:i/>
          <w:color w:val="0070C0"/>
          <w:sz w:val="24"/>
          <w:szCs w:val="24"/>
        </w:rPr>
        <w:t>Form</w:t>
      </w:r>
      <w:r w:rsidRPr="00B61D3A">
        <w:rPr>
          <w:rFonts w:ascii="Times New Roman" w:hAnsi="Times New Roman" w:cs="Times New Roman"/>
          <w:sz w:val="24"/>
          <w:szCs w:val="24"/>
        </w:rPr>
        <w:t xml:space="preserve"> element</w:t>
      </w:r>
      <w:r w:rsidR="009A20A7" w:rsidRPr="00B61D3A">
        <w:rPr>
          <w:rFonts w:ascii="Times New Roman" w:hAnsi="Times New Roman" w:cs="Times New Roman"/>
          <w:sz w:val="24"/>
          <w:szCs w:val="24"/>
        </w:rPr>
        <w:t>,</w:t>
      </w:r>
      <w:r w:rsidRPr="00B61D3A">
        <w:rPr>
          <w:rFonts w:ascii="Times New Roman" w:hAnsi="Times New Roman" w:cs="Times New Roman"/>
          <w:sz w:val="24"/>
          <w:szCs w:val="24"/>
        </w:rPr>
        <w:t xml:space="preserve"> the provider </w:t>
      </w:r>
      <w:r w:rsidR="00F12301" w:rsidRPr="00B61D3A">
        <w:rPr>
          <w:rFonts w:ascii="Times New Roman" w:hAnsi="Times New Roman" w:cs="Times New Roman"/>
          <w:sz w:val="24"/>
          <w:szCs w:val="24"/>
        </w:rPr>
        <w:t>can</w:t>
      </w:r>
      <w:r w:rsidRPr="00B61D3A">
        <w:rPr>
          <w:rFonts w:ascii="Times New Roman" w:hAnsi="Times New Roman" w:cs="Times New Roman"/>
          <w:sz w:val="24"/>
          <w:szCs w:val="24"/>
        </w:rPr>
        <w:t xml:space="preserve"> </w:t>
      </w:r>
      <w:r w:rsidR="00F12301" w:rsidRPr="00B61D3A">
        <w:rPr>
          <w:rFonts w:ascii="Times New Roman" w:hAnsi="Times New Roman" w:cs="Times New Roman"/>
          <w:sz w:val="24"/>
          <w:szCs w:val="24"/>
        </w:rPr>
        <w:t xml:space="preserve">provide: (1) a </w:t>
      </w:r>
      <w:r w:rsidR="003F745F" w:rsidRPr="00985C34">
        <w:rPr>
          <w:rFonts w:ascii="Times New Roman" w:hAnsi="Times New Roman" w:cs="Times New Roman"/>
          <w:sz w:val="24"/>
          <w:szCs w:val="24"/>
        </w:rPr>
        <w:t>[</w:t>
      </w:r>
      <w:r w:rsidR="001E19D6" w:rsidRPr="00985C34">
        <w:rPr>
          <w:rFonts w:ascii="Times New Roman" w:hAnsi="Times New Roman" w:cs="Times New Roman"/>
          <w:sz w:val="24"/>
          <w:szCs w:val="24"/>
        </w:rPr>
        <w:t>Format_Version_Number</w:t>
      </w:r>
      <w:r w:rsidR="003F745F" w:rsidRPr="00985C34">
        <w:rPr>
          <w:rFonts w:ascii="Times New Roman" w:hAnsi="Times New Roman" w:cs="Times New Roman"/>
          <w:sz w:val="24"/>
          <w:szCs w:val="24"/>
        </w:rPr>
        <w:t>]</w:t>
      </w:r>
      <w:r w:rsidR="007F44BE" w:rsidRPr="00985C34">
        <w:rPr>
          <w:rFonts w:ascii="Times New Roman" w:hAnsi="Times New Roman" w:cs="Times New Roman"/>
          <w:sz w:val="24"/>
          <w:szCs w:val="24"/>
        </w:rPr>
        <w:t>,</w:t>
      </w:r>
      <w:r w:rsidR="00F12301" w:rsidRPr="00985C34">
        <w:rPr>
          <w:rFonts w:ascii="Times New Roman" w:hAnsi="Times New Roman" w:cs="Times New Roman"/>
          <w:sz w:val="24"/>
          <w:szCs w:val="24"/>
        </w:rPr>
        <w:t xml:space="preserve"> (2) </w:t>
      </w:r>
      <w:r w:rsidR="003F745F" w:rsidRPr="00985C34">
        <w:rPr>
          <w:rFonts w:ascii="Times New Roman" w:hAnsi="Times New Roman" w:cs="Times New Roman"/>
          <w:sz w:val="24"/>
          <w:szCs w:val="24"/>
        </w:rPr>
        <w:t>[</w:t>
      </w:r>
      <w:r w:rsidR="001E19D6" w:rsidRPr="00985C34">
        <w:rPr>
          <w:rFonts w:ascii="Times New Roman" w:hAnsi="Times New Roman" w:cs="Times New Roman"/>
          <w:sz w:val="24"/>
          <w:szCs w:val="24"/>
        </w:rPr>
        <w:t>Format_Version_Date</w:t>
      </w:r>
      <w:r w:rsidR="003F745F" w:rsidRPr="00985C34">
        <w:rPr>
          <w:rFonts w:ascii="Times New Roman" w:hAnsi="Times New Roman" w:cs="Times New Roman"/>
          <w:sz w:val="24"/>
          <w:szCs w:val="24"/>
        </w:rPr>
        <w:t>]</w:t>
      </w:r>
      <w:r w:rsidR="009A20A7" w:rsidRPr="00985C34">
        <w:rPr>
          <w:rFonts w:ascii="Times New Roman" w:hAnsi="Times New Roman" w:cs="Times New Roman"/>
          <w:sz w:val="24"/>
          <w:szCs w:val="24"/>
        </w:rPr>
        <w:t>,</w:t>
      </w:r>
      <w:r w:rsidR="00F12301" w:rsidRPr="00985C34">
        <w:rPr>
          <w:rFonts w:ascii="Times New Roman" w:hAnsi="Times New Roman" w:cs="Times New Roman"/>
          <w:sz w:val="24"/>
          <w:szCs w:val="24"/>
        </w:rPr>
        <w:t xml:space="preserve"> or (3) nothing</w:t>
      </w:r>
      <w:r w:rsidR="009A20A7" w:rsidRPr="00985C34">
        <w:rPr>
          <w:rFonts w:ascii="Times New Roman" w:hAnsi="Times New Roman" w:cs="Times New Roman"/>
          <w:sz w:val="24"/>
          <w:szCs w:val="24"/>
        </w:rPr>
        <w:t>, because the element is optional</w:t>
      </w:r>
      <w:r w:rsidR="00F12301" w:rsidRPr="00985C34">
        <w:rPr>
          <w:rFonts w:ascii="Times New Roman" w:hAnsi="Times New Roman" w:cs="Times New Roman"/>
          <w:sz w:val="24"/>
          <w:szCs w:val="24"/>
        </w:rPr>
        <w:t>.</w:t>
      </w:r>
    </w:p>
    <w:p w14:paraId="24B82813" w14:textId="559E3BD1" w:rsidR="00A4402B" w:rsidRDefault="00A4402B" w:rsidP="005E18C8">
      <w:pPr>
        <w:pStyle w:val="Heading3"/>
      </w:pPr>
      <w:bookmarkStart w:id="57" w:name="_Toc511306956"/>
      <w:r>
        <w:t>5.2.3.</w:t>
      </w:r>
      <w:r>
        <w:tab/>
        <w:t>Obligation respects structure</w:t>
      </w:r>
      <w:bookmarkEnd w:id="57"/>
    </w:p>
    <w:p w14:paraId="70BE6B9A" w14:textId="416C531C" w:rsidR="000116B6" w:rsidRDefault="00EE4829" w:rsidP="00EE4829">
      <w:pPr>
        <w:spacing w:before="0" w:after="0"/>
        <w:rPr>
          <w:rFonts w:ascii="Times New Roman" w:hAnsi="Times New Roman" w:cs="Times New Roman"/>
          <w:sz w:val="24"/>
          <w:szCs w:val="24"/>
        </w:rPr>
      </w:pPr>
      <w:r>
        <w:rPr>
          <w:rFonts w:ascii="Times New Roman" w:hAnsi="Times New Roman" w:cs="Times New Roman"/>
          <w:sz w:val="24"/>
          <w:szCs w:val="24"/>
        </w:rPr>
        <w:t xml:space="preserve">Every </w:t>
      </w:r>
      <w:r w:rsidR="00611635">
        <w:rPr>
          <w:rFonts w:ascii="Times New Roman" w:hAnsi="Times New Roman" w:cs="Times New Roman"/>
          <w:sz w:val="24"/>
          <w:szCs w:val="24"/>
        </w:rPr>
        <w:t>compound element</w:t>
      </w:r>
      <w:r>
        <w:rPr>
          <w:rFonts w:ascii="Times New Roman" w:hAnsi="Times New Roman" w:cs="Times New Roman"/>
          <w:sz w:val="24"/>
          <w:szCs w:val="24"/>
        </w:rPr>
        <w:t xml:space="preserve"> within the content standard is identified as being </w:t>
      </w:r>
      <w:r w:rsidRPr="00D220E1">
        <w:rPr>
          <w:rFonts w:ascii="Times New Roman" w:hAnsi="Times New Roman" w:cs="Times New Roman"/>
          <w:sz w:val="24"/>
          <w:szCs w:val="24"/>
        </w:rPr>
        <w:t>mandatory</w:t>
      </w:r>
      <w:r>
        <w:rPr>
          <w:rFonts w:ascii="Times New Roman" w:hAnsi="Times New Roman" w:cs="Times New Roman"/>
          <w:sz w:val="24"/>
          <w:szCs w:val="24"/>
        </w:rPr>
        <w:t>,</w:t>
      </w:r>
      <w:r w:rsidRPr="00D220E1">
        <w:rPr>
          <w:rFonts w:ascii="Times New Roman" w:hAnsi="Times New Roman" w:cs="Times New Roman"/>
          <w:sz w:val="24"/>
          <w:szCs w:val="24"/>
        </w:rPr>
        <w:t xml:space="preserve"> optional</w:t>
      </w:r>
      <w:r>
        <w:rPr>
          <w:rFonts w:ascii="Times New Roman" w:hAnsi="Times New Roman" w:cs="Times New Roman"/>
          <w:sz w:val="24"/>
          <w:szCs w:val="24"/>
        </w:rPr>
        <w:t>,</w:t>
      </w:r>
      <w:r w:rsidRPr="00D220E1">
        <w:rPr>
          <w:rFonts w:ascii="Times New Roman" w:hAnsi="Times New Roman" w:cs="Times New Roman"/>
          <w:sz w:val="24"/>
          <w:szCs w:val="24"/>
        </w:rPr>
        <w:t xml:space="preserve"> or Mandatory if Applicable.</w:t>
      </w:r>
      <w:r>
        <w:rPr>
          <w:rFonts w:ascii="Times New Roman" w:hAnsi="Times New Roman" w:cs="Times New Roman"/>
          <w:sz w:val="24"/>
          <w:szCs w:val="24"/>
        </w:rPr>
        <w:t xml:space="preserve">  </w:t>
      </w:r>
      <w:commentRangeStart w:id="58"/>
      <w:r w:rsidR="00422625">
        <w:rPr>
          <w:rFonts w:ascii="Times New Roman" w:hAnsi="Times New Roman" w:cs="Times New Roman"/>
          <w:sz w:val="24"/>
          <w:szCs w:val="24"/>
        </w:rPr>
        <w:t xml:space="preserve">All elements that constitute those </w:t>
      </w:r>
      <w:r w:rsidR="00611635">
        <w:rPr>
          <w:rFonts w:ascii="Times New Roman" w:hAnsi="Times New Roman" w:cs="Times New Roman"/>
          <w:sz w:val="24"/>
          <w:szCs w:val="24"/>
        </w:rPr>
        <w:t>compound elements</w:t>
      </w:r>
      <w:r w:rsidR="00422625">
        <w:rPr>
          <w:rFonts w:ascii="Times New Roman" w:hAnsi="Times New Roman" w:cs="Times New Roman"/>
          <w:sz w:val="24"/>
          <w:szCs w:val="24"/>
        </w:rPr>
        <w:t xml:space="preserve"> are identified in the same way.  A </w:t>
      </w:r>
      <w:r w:rsidR="00611635">
        <w:rPr>
          <w:rFonts w:ascii="Times New Roman" w:hAnsi="Times New Roman" w:cs="Times New Roman"/>
          <w:sz w:val="24"/>
          <w:szCs w:val="24"/>
        </w:rPr>
        <w:t xml:space="preserve">data </w:t>
      </w:r>
      <w:r w:rsidR="00422625">
        <w:rPr>
          <w:rFonts w:ascii="Times New Roman" w:hAnsi="Times New Roman" w:cs="Times New Roman"/>
          <w:sz w:val="24"/>
          <w:szCs w:val="24"/>
        </w:rPr>
        <w:t xml:space="preserve">element identified as mandatory </w:t>
      </w:r>
      <w:r w:rsidR="00502B21">
        <w:rPr>
          <w:rFonts w:ascii="Times New Roman" w:hAnsi="Times New Roman" w:cs="Times New Roman"/>
          <w:sz w:val="24"/>
          <w:szCs w:val="24"/>
        </w:rPr>
        <w:t xml:space="preserve">that exists within a </w:t>
      </w:r>
      <w:r w:rsidR="00611635">
        <w:rPr>
          <w:rFonts w:ascii="Times New Roman" w:hAnsi="Times New Roman" w:cs="Times New Roman"/>
          <w:sz w:val="24"/>
          <w:szCs w:val="24"/>
        </w:rPr>
        <w:t>compound element</w:t>
      </w:r>
      <w:r w:rsidR="00502B21">
        <w:rPr>
          <w:rFonts w:ascii="Times New Roman" w:hAnsi="Times New Roman" w:cs="Times New Roman"/>
          <w:sz w:val="24"/>
          <w:szCs w:val="24"/>
        </w:rPr>
        <w:t xml:space="preserve"> identified as less than mandatory is not always required.  </w:t>
      </w:r>
      <w:commentRangeEnd w:id="58"/>
      <w:r w:rsidR="004B2321">
        <w:rPr>
          <w:rStyle w:val="CommentReference"/>
        </w:rPr>
        <w:commentReference w:id="58"/>
      </w:r>
      <w:r w:rsidR="00036D2A">
        <w:rPr>
          <w:rFonts w:ascii="Times New Roman" w:hAnsi="Times New Roman" w:cs="Times New Roman"/>
          <w:sz w:val="24"/>
          <w:szCs w:val="24"/>
        </w:rPr>
        <w:t xml:space="preserve">If the parent </w:t>
      </w:r>
      <w:r w:rsidR="00611635">
        <w:rPr>
          <w:rFonts w:ascii="Times New Roman" w:hAnsi="Times New Roman" w:cs="Times New Roman"/>
          <w:sz w:val="24"/>
          <w:szCs w:val="24"/>
        </w:rPr>
        <w:t xml:space="preserve">element </w:t>
      </w:r>
      <w:r w:rsidR="00036D2A">
        <w:rPr>
          <w:rFonts w:ascii="Times New Roman" w:hAnsi="Times New Roman" w:cs="Times New Roman"/>
          <w:sz w:val="24"/>
          <w:szCs w:val="24"/>
        </w:rPr>
        <w:t xml:space="preserve">is not included, then </w:t>
      </w:r>
      <w:r w:rsidR="00043DEB">
        <w:rPr>
          <w:rFonts w:ascii="Times New Roman" w:hAnsi="Times New Roman" w:cs="Times New Roman"/>
          <w:sz w:val="24"/>
          <w:szCs w:val="24"/>
        </w:rPr>
        <w:t>its components</w:t>
      </w:r>
      <w:r w:rsidR="00036D2A">
        <w:rPr>
          <w:rFonts w:ascii="Times New Roman" w:hAnsi="Times New Roman" w:cs="Times New Roman"/>
          <w:sz w:val="24"/>
          <w:szCs w:val="24"/>
        </w:rPr>
        <w:t xml:space="preserve"> are not required.  This situation appears in the </w:t>
      </w:r>
      <w:r w:rsidR="00B61D3A" w:rsidRPr="00B61D3A">
        <w:rPr>
          <w:rFonts w:ascii="Times New Roman" w:hAnsi="Times New Roman" w:cs="Times New Roman"/>
          <w:i/>
          <w:color w:val="0070C0"/>
          <w:sz w:val="24"/>
          <w:szCs w:val="24"/>
        </w:rPr>
        <w:t>Series_</w:t>
      </w:r>
      <w:r w:rsidR="00036D2A" w:rsidRPr="00B61D3A">
        <w:rPr>
          <w:rFonts w:ascii="Times New Roman" w:hAnsi="Times New Roman" w:cs="Times New Roman"/>
          <w:i/>
          <w:color w:val="0070C0"/>
          <w:sz w:val="24"/>
          <w:szCs w:val="24"/>
        </w:rPr>
        <w:t>Information</w:t>
      </w:r>
      <w:r w:rsidR="00036D2A">
        <w:rPr>
          <w:rFonts w:ascii="Times New Roman" w:hAnsi="Times New Roman" w:cs="Times New Roman"/>
          <w:sz w:val="24"/>
          <w:szCs w:val="24"/>
        </w:rPr>
        <w:t xml:space="preserve"> element (e</w:t>
      </w:r>
      <w:r w:rsidR="00036D2A" w:rsidRPr="0008781A">
        <w:rPr>
          <w:rFonts w:ascii="Times New Roman" w:hAnsi="Times New Roman" w:cs="Times New Roman"/>
          <w:sz w:val="24"/>
          <w:szCs w:val="24"/>
        </w:rPr>
        <w:t>lement 2.</w:t>
      </w:r>
      <w:r w:rsidR="00611635">
        <w:rPr>
          <w:rFonts w:ascii="Times New Roman" w:hAnsi="Times New Roman" w:cs="Times New Roman"/>
          <w:sz w:val="24"/>
          <w:szCs w:val="24"/>
        </w:rPr>
        <w:t>1.7</w:t>
      </w:r>
      <w:r w:rsidR="00036D2A">
        <w:rPr>
          <w:rFonts w:ascii="Times New Roman" w:hAnsi="Times New Roman" w:cs="Times New Roman"/>
          <w:sz w:val="24"/>
          <w:szCs w:val="24"/>
        </w:rPr>
        <w:t>)</w:t>
      </w:r>
      <w:r w:rsidR="00611635">
        <w:rPr>
          <w:rFonts w:ascii="Times New Roman" w:hAnsi="Times New Roman" w:cs="Times New Roman"/>
          <w:sz w:val="24"/>
          <w:szCs w:val="24"/>
        </w:rPr>
        <w:t xml:space="preserve">.  </w:t>
      </w:r>
      <w:r w:rsidR="00794076">
        <w:rPr>
          <w:rFonts w:ascii="Times New Roman" w:hAnsi="Times New Roman" w:cs="Times New Roman"/>
          <w:sz w:val="24"/>
          <w:szCs w:val="24"/>
        </w:rPr>
        <w:t xml:space="preserve">If this </w:t>
      </w:r>
      <w:r w:rsidR="00611635">
        <w:rPr>
          <w:rFonts w:ascii="Times New Roman" w:hAnsi="Times New Roman" w:cs="Times New Roman"/>
          <w:sz w:val="24"/>
          <w:szCs w:val="24"/>
        </w:rPr>
        <w:t>compound element</w:t>
      </w:r>
      <w:r w:rsidR="00794076">
        <w:rPr>
          <w:rFonts w:ascii="Times New Roman" w:hAnsi="Times New Roman" w:cs="Times New Roman"/>
          <w:sz w:val="24"/>
          <w:szCs w:val="24"/>
        </w:rPr>
        <w:t>,</w:t>
      </w:r>
      <w:r w:rsidR="00611635">
        <w:rPr>
          <w:rFonts w:ascii="Times New Roman" w:hAnsi="Times New Roman" w:cs="Times New Roman"/>
          <w:sz w:val="24"/>
          <w:szCs w:val="24"/>
        </w:rPr>
        <w:t xml:space="preserve"> </w:t>
      </w:r>
      <w:r w:rsidR="00794076">
        <w:rPr>
          <w:rFonts w:ascii="Times New Roman" w:hAnsi="Times New Roman" w:cs="Times New Roman"/>
          <w:sz w:val="24"/>
          <w:szCs w:val="24"/>
        </w:rPr>
        <w:t xml:space="preserve">identified as optional, </w:t>
      </w:r>
      <w:r w:rsidR="000116B6">
        <w:rPr>
          <w:rFonts w:ascii="Times New Roman" w:hAnsi="Times New Roman" w:cs="Times New Roman"/>
          <w:sz w:val="24"/>
          <w:szCs w:val="24"/>
        </w:rPr>
        <w:t>is included, the</w:t>
      </w:r>
      <w:r w:rsidR="00043DEB">
        <w:rPr>
          <w:rFonts w:ascii="Times New Roman" w:hAnsi="Times New Roman" w:cs="Times New Roman"/>
          <w:sz w:val="24"/>
          <w:szCs w:val="24"/>
        </w:rPr>
        <w:t>n</w:t>
      </w:r>
      <w:r w:rsidR="000116B6">
        <w:rPr>
          <w:rFonts w:ascii="Times New Roman" w:hAnsi="Times New Roman" w:cs="Times New Roman"/>
          <w:sz w:val="24"/>
          <w:szCs w:val="24"/>
        </w:rPr>
        <w:t xml:space="preserve"> both the </w:t>
      </w:r>
      <w:r w:rsidR="00B61D3A">
        <w:rPr>
          <w:rFonts w:ascii="Times New Roman" w:hAnsi="Times New Roman" w:cs="Times New Roman"/>
          <w:sz w:val="24"/>
          <w:szCs w:val="24"/>
        </w:rPr>
        <w:t>[</w:t>
      </w:r>
      <w:r w:rsidR="00B61D3A" w:rsidRPr="000116B6">
        <w:rPr>
          <w:rFonts w:ascii="Times New Roman" w:hAnsi="Times New Roman" w:cs="Times New Roman"/>
          <w:sz w:val="24"/>
          <w:szCs w:val="24"/>
        </w:rPr>
        <w:t>Series</w:t>
      </w:r>
      <w:r w:rsidR="00B61D3A">
        <w:rPr>
          <w:rFonts w:ascii="Times New Roman" w:hAnsi="Times New Roman" w:cs="Times New Roman"/>
          <w:sz w:val="24"/>
          <w:szCs w:val="24"/>
        </w:rPr>
        <w:t>_</w:t>
      </w:r>
      <w:r w:rsidR="000116B6" w:rsidRPr="000116B6">
        <w:rPr>
          <w:rFonts w:ascii="Times New Roman" w:hAnsi="Times New Roman" w:cs="Times New Roman"/>
          <w:sz w:val="24"/>
          <w:szCs w:val="24"/>
        </w:rPr>
        <w:t>Name</w:t>
      </w:r>
      <w:r w:rsidR="00B61D3A">
        <w:rPr>
          <w:rFonts w:ascii="Times New Roman" w:hAnsi="Times New Roman" w:cs="Times New Roman"/>
          <w:sz w:val="24"/>
          <w:szCs w:val="24"/>
        </w:rPr>
        <w:t>]</w:t>
      </w:r>
      <w:r w:rsidR="000116B6" w:rsidRPr="000116B6">
        <w:rPr>
          <w:rFonts w:ascii="Times New Roman" w:hAnsi="Times New Roman" w:cs="Times New Roman"/>
          <w:sz w:val="24"/>
          <w:szCs w:val="24"/>
        </w:rPr>
        <w:t xml:space="preserve"> and </w:t>
      </w:r>
      <w:r w:rsidR="00B61D3A">
        <w:rPr>
          <w:rFonts w:ascii="Times New Roman" w:hAnsi="Times New Roman" w:cs="Times New Roman"/>
          <w:sz w:val="24"/>
          <w:szCs w:val="24"/>
        </w:rPr>
        <w:t>[</w:t>
      </w:r>
      <w:r w:rsidR="00B61D3A" w:rsidRPr="000116B6">
        <w:rPr>
          <w:rFonts w:ascii="Times New Roman" w:hAnsi="Times New Roman" w:cs="Times New Roman"/>
          <w:sz w:val="24"/>
          <w:szCs w:val="24"/>
        </w:rPr>
        <w:t>Issue</w:t>
      </w:r>
      <w:r w:rsidR="00B61D3A">
        <w:rPr>
          <w:rFonts w:ascii="Times New Roman" w:hAnsi="Times New Roman" w:cs="Times New Roman"/>
          <w:sz w:val="24"/>
          <w:szCs w:val="24"/>
        </w:rPr>
        <w:t>_</w:t>
      </w:r>
      <w:r w:rsidR="000116B6" w:rsidRPr="000116B6">
        <w:rPr>
          <w:rFonts w:ascii="Times New Roman" w:hAnsi="Times New Roman" w:cs="Times New Roman"/>
          <w:sz w:val="24"/>
          <w:szCs w:val="24"/>
        </w:rPr>
        <w:t>Identification</w:t>
      </w:r>
      <w:r w:rsidR="00B61D3A">
        <w:rPr>
          <w:rFonts w:ascii="Times New Roman" w:hAnsi="Times New Roman" w:cs="Times New Roman"/>
          <w:sz w:val="24"/>
          <w:szCs w:val="24"/>
        </w:rPr>
        <w:t>]</w:t>
      </w:r>
      <w:r w:rsidR="000116B6">
        <w:rPr>
          <w:rFonts w:ascii="Times New Roman" w:hAnsi="Times New Roman" w:cs="Times New Roman"/>
          <w:sz w:val="24"/>
          <w:szCs w:val="24"/>
        </w:rPr>
        <w:t xml:space="preserve"> data elements must be included.  </w:t>
      </w:r>
      <w:r w:rsidR="000954E9">
        <w:rPr>
          <w:rFonts w:ascii="Times New Roman" w:hAnsi="Times New Roman" w:cs="Times New Roman"/>
          <w:sz w:val="24"/>
          <w:szCs w:val="24"/>
        </w:rPr>
        <w:t xml:space="preserve">Conversely, if the </w:t>
      </w:r>
      <w:r w:rsidR="00B61D3A" w:rsidRPr="00B61D3A">
        <w:rPr>
          <w:rFonts w:ascii="Times New Roman" w:hAnsi="Times New Roman" w:cs="Times New Roman"/>
          <w:i/>
          <w:color w:val="0070C0"/>
          <w:sz w:val="24"/>
          <w:szCs w:val="24"/>
        </w:rPr>
        <w:t>Series_</w:t>
      </w:r>
      <w:r w:rsidR="000954E9" w:rsidRPr="00B61D3A">
        <w:rPr>
          <w:rFonts w:ascii="Times New Roman" w:hAnsi="Times New Roman" w:cs="Times New Roman"/>
          <w:i/>
          <w:color w:val="0070C0"/>
          <w:sz w:val="24"/>
          <w:szCs w:val="24"/>
        </w:rPr>
        <w:t>Information</w:t>
      </w:r>
      <w:r w:rsidR="000954E9">
        <w:rPr>
          <w:rFonts w:ascii="Times New Roman" w:hAnsi="Times New Roman" w:cs="Times New Roman"/>
          <w:sz w:val="24"/>
          <w:szCs w:val="24"/>
        </w:rPr>
        <w:t xml:space="preserve"> element is not included, then its two data elements </w:t>
      </w:r>
      <w:r w:rsidR="00043DEB">
        <w:rPr>
          <w:rFonts w:ascii="Times New Roman" w:hAnsi="Times New Roman" w:cs="Times New Roman"/>
          <w:sz w:val="24"/>
          <w:szCs w:val="24"/>
        </w:rPr>
        <w:t>are deleted as well</w:t>
      </w:r>
      <w:r w:rsidR="000954E9">
        <w:rPr>
          <w:rFonts w:ascii="Times New Roman" w:hAnsi="Times New Roman" w:cs="Times New Roman"/>
          <w:sz w:val="24"/>
          <w:szCs w:val="24"/>
        </w:rPr>
        <w:t>.</w:t>
      </w:r>
    </w:p>
    <w:p w14:paraId="363ABC44" w14:textId="77777777" w:rsidR="0060428E" w:rsidRPr="00A11628" w:rsidRDefault="0060428E">
      <w:pPr>
        <w:pStyle w:val="Heading2"/>
      </w:pPr>
      <w:bookmarkStart w:id="59" w:name="_Toc511306957"/>
      <w:r w:rsidRPr="00A11628">
        <w:t>5.3.</w:t>
      </w:r>
      <w:r w:rsidRPr="00A11628">
        <w:tab/>
        <w:t>Repeating elements and categories</w:t>
      </w:r>
      <w:bookmarkEnd w:id="59"/>
    </w:p>
    <w:p w14:paraId="06553D85" w14:textId="6864BFDB" w:rsidR="0060428E" w:rsidRPr="007F44BE" w:rsidRDefault="0060428E" w:rsidP="007F44BE">
      <w:pPr>
        <w:spacing w:before="0" w:after="0"/>
        <w:rPr>
          <w:rFonts w:ascii="Times New Roman" w:hAnsi="Times New Roman" w:cs="Times New Roman"/>
          <w:sz w:val="24"/>
          <w:szCs w:val="24"/>
        </w:rPr>
      </w:pPr>
      <w:r w:rsidRPr="007F44BE">
        <w:rPr>
          <w:rFonts w:ascii="Times New Roman" w:hAnsi="Times New Roman" w:cs="Times New Roman"/>
          <w:sz w:val="24"/>
          <w:szCs w:val="24"/>
        </w:rPr>
        <w:t xml:space="preserve">Selected data elements within the GPM CS can repeat individually or as a member of a descriptive category.  The repeatability of each GPM CS element or category is indicated in column 2, ‘Repeats,’ of </w:t>
      </w:r>
      <w:r w:rsidR="007743E7">
        <w:rPr>
          <w:rFonts w:ascii="Times New Roman" w:hAnsi="Times New Roman" w:cs="Times New Roman"/>
          <w:sz w:val="24"/>
          <w:szCs w:val="24"/>
        </w:rPr>
        <w:t xml:space="preserve">Attachment </w:t>
      </w:r>
      <w:r w:rsidR="00A57E65">
        <w:rPr>
          <w:rFonts w:ascii="Times New Roman" w:hAnsi="Times New Roman" w:cs="Times New Roman"/>
          <w:sz w:val="24"/>
          <w:szCs w:val="24"/>
        </w:rPr>
        <w:t>C</w:t>
      </w:r>
      <w:r w:rsidRPr="007F44BE">
        <w:rPr>
          <w:rFonts w:ascii="Times New Roman" w:hAnsi="Times New Roman" w:cs="Times New Roman"/>
          <w:sz w:val="24"/>
          <w:szCs w:val="24"/>
        </w:rPr>
        <w:t xml:space="preserve">; ‘GPM CS Metadata Element Obligation Listing.’  </w:t>
      </w:r>
      <w:r w:rsidR="00A81BED">
        <w:rPr>
          <w:rFonts w:ascii="Times New Roman" w:hAnsi="Times New Roman" w:cs="Times New Roman"/>
          <w:sz w:val="24"/>
          <w:szCs w:val="24"/>
        </w:rPr>
        <w:t xml:space="preserve">For a description of the “Repeats” column, see paragraph 4 under section </w:t>
      </w:r>
      <w:r w:rsidR="00A81BED" w:rsidRPr="00A81BED">
        <w:rPr>
          <w:rFonts w:ascii="Times New Roman" w:hAnsi="Times New Roman" w:cs="Times New Roman"/>
          <w:sz w:val="24"/>
          <w:szCs w:val="24"/>
        </w:rPr>
        <w:t>6.1 Compound (Descriptive Categories)</w:t>
      </w:r>
      <w:r w:rsidR="00A81BED">
        <w:rPr>
          <w:rFonts w:ascii="Times New Roman" w:hAnsi="Times New Roman" w:cs="Times New Roman"/>
          <w:sz w:val="24"/>
          <w:szCs w:val="24"/>
        </w:rPr>
        <w:t xml:space="preserve">. </w:t>
      </w:r>
      <w:r w:rsidR="00BE1A6B" w:rsidRPr="007F44BE">
        <w:rPr>
          <w:rFonts w:ascii="Times New Roman" w:hAnsi="Times New Roman" w:cs="Times New Roman"/>
          <w:sz w:val="24"/>
          <w:szCs w:val="24"/>
        </w:rPr>
        <w:t xml:space="preserve"> If</w:t>
      </w:r>
      <w:r w:rsidRPr="007F44BE">
        <w:rPr>
          <w:rFonts w:ascii="Times New Roman" w:hAnsi="Times New Roman" w:cs="Times New Roman"/>
          <w:sz w:val="24"/>
          <w:szCs w:val="24"/>
        </w:rPr>
        <w:t xml:space="preserve"> the data element does not repeat, the field remains empty.</w:t>
      </w:r>
    </w:p>
    <w:p w14:paraId="3D1A0379" w14:textId="77777777" w:rsidR="007F44BE" w:rsidRPr="007F44BE" w:rsidRDefault="007F44BE" w:rsidP="007F44BE">
      <w:pPr>
        <w:spacing w:before="0" w:after="0"/>
        <w:rPr>
          <w:rFonts w:ascii="Times New Roman" w:hAnsi="Times New Roman" w:cs="Times New Roman"/>
          <w:sz w:val="24"/>
          <w:szCs w:val="24"/>
          <w:highlight w:val="yellow"/>
        </w:rPr>
      </w:pPr>
    </w:p>
    <w:p w14:paraId="0F25CF5E" w14:textId="13BAF8B1" w:rsidR="0060428E" w:rsidRPr="007F44BE" w:rsidRDefault="0060428E" w:rsidP="007F44BE">
      <w:pPr>
        <w:spacing w:before="0" w:after="0"/>
        <w:rPr>
          <w:rFonts w:ascii="Times New Roman" w:hAnsi="Times New Roman" w:cs="Times New Roman"/>
          <w:sz w:val="24"/>
          <w:szCs w:val="24"/>
        </w:rPr>
      </w:pPr>
      <w:r w:rsidRPr="007F44BE">
        <w:rPr>
          <w:rFonts w:ascii="Times New Roman" w:hAnsi="Times New Roman" w:cs="Times New Roman"/>
          <w:sz w:val="24"/>
          <w:szCs w:val="24"/>
        </w:rPr>
        <w:t xml:space="preserve">An example of a repeatable element is </w:t>
      </w:r>
      <w:r w:rsidR="00946F7D">
        <w:rPr>
          <w:rFonts w:ascii="Times New Roman" w:hAnsi="Times New Roman" w:cs="Times New Roman"/>
          <w:sz w:val="24"/>
          <w:szCs w:val="24"/>
        </w:rPr>
        <w:t>[</w:t>
      </w:r>
      <w:r w:rsidR="00946F7D" w:rsidRPr="007F44BE">
        <w:rPr>
          <w:rFonts w:ascii="Times New Roman" w:hAnsi="Times New Roman" w:cs="Times New Roman"/>
          <w:sz w:val="24"/>
          <w:szCs w:val="24"/>
        </w:rPr>
        <w:t>Theme</w:t>
      </w:r>
      <w:r w:rsidR="00946F7D">
        <w:rPr>
          <w:rFonts w:ascii="Times New Roman" w:hAnsi="Times New Roman" w:cs="Times New Roman"/>
          <w:sz w:val="24"/>
          <w:szCs w:val="24"/>
        </w:rPr>
        <w:t>_</w:t>
      </w:r>
      <w:r w:rsidRPr="007F44BE">
        <w:rPr>
          <w:rFonts w:ascii="Times New Roman" w:hAnsi="Times New Roman" w:cs="Times New Roman"/>
          <w:sz w:val="24"/>
          <w:szCs w:val="24"/>
        </w:rPr>
        <w:t>Keyword</w:t>
      </w:r>
      <w:r w:rsidR="00946F7D">
        <w:rPr>
          <w:rFonts w:ascii="Times New Roman" w:hAnsi="Times New Roman" w:cs="Times New Roman"/>
          <w:sz w:val="24"/>
          <w:szCs w:val="24"/>
        </w:rPr>
        <w:t>]</w:t>
      </w:r>
      <w:r w:rsidRPr="007F44BE">
        <w:rPr>
          <w:rFonts w:ascii="Times New Roman" w:hAnsi="Times New Roman" w:cs="Times New Roman"/>
          <w:sz w:val="24"/>
          <w:szCs w:val="24"/>
        </w:rPr>
        <w:t xml:space="preserve">.  A theme keyword is a common-use word or phrase used to describe the subject of the product.  This structure provides for the storage of multiple theme keywords.  Each </w:t>
      </w:r>
      <w:r w:rsidR="00946F7D">
        <w:rPr>
          <w:rFonts w:ascii="Times New Roman" w:hAnsi="Times New Roman" w:cs="Times New Roman"/>
          <w:sz w:val="24"/>
          <w:szCs w:val="24"/>
        </w:rPr>
        <w:t>[</w:t>
      </w:r>
      <w:r w:rsidR="00946F7D" w:rsidRPr="007F44BE">
        <w:rPr>
          <w:rFonts w:ascii="Times New Roman" w:hAnsi="Times New Roman" w:cs="Times New Roman"/>
          <w:sz w:val="24"/>
          <w:szCs w:val="24"/>
        </w:rPr>
        <w:t>Theme</w:t>
      </w:r>
      <w:r w:rsidR="00946F7D">
        <w:rPr>
          <w:rFonts w:ascii="Times New Roman" w:hAnsi="Times New Roman" w:cs="Times New Roman"/>
          <w:sz w:val="24"/>
          <w:szCs w:val="24"/>
        </w:rPr>
        <w:t>_</w:t>
      </w:r>
      <w:r w:rsidRPr="007F44BE">
        <w:rPr>
          <w:rFonts w:ascii="Times New Roman" w:hAnsi="Times New Roman" w:cs="Times New Roman"/>
          <w:sz w:val="24"/>
          <w:szCs w:val="24"/>
        </w:rPr>
        <w:t>Keyword</w:t>
      </w:r>
      <w:r w:rsidR="00946F7D">
        <w:rPr>
          <w:rFonts w:ascii="Times New Roman" w:hAnsi="Times New Roman" w:cs="Times New Roman"/>
          <w:sz w:val="24"/>
          <w:szCs w:val="24"/>
        </w:rPr>
        <w:t>]</w:t>
      </w:r>
      <w:r w:rsidRPr="007F44BE">
        <w:rPr>
          <w:rFonts w:ascii="Times New Roman" w:hAnsi="Times New Roman" w:cs="Times New Roman"/>
          <w:sz w:val="24"/>
          <w:szCs w:val="24"/>
        </w:rPr>
        <w:t xml:space="preserve"> element stores a single theme keyword or phrase.</w:t>
      </w:r>
    </w:p>
    <w:p w14:paraId="5152856F" w14:textId="77777777" w:rsidR="007F44BE" w:rsidRPr="007F44BE" w:rsidRDefault="007F44BE" w:rsidP="007F44BE">
      <w:pPr>
        <w:spacing w:before="0" w:after="0"/>
        <w:rPr>
          <w:rFonts w:ascii="Times New Roman" w:hAnsi="Times New Roman" w:cs="Times New Roman"/>
          <w:sz w:val="24"/>
          <w:szCs w:val="24"/>
        </w:rPr>
      </w:pPr>
    </w:p>
    <w:p w14:paraId="3890F788" w14:textId="4CBD162F" w:rsidR="0060428E" w:rsidRPr="007F44BE" w:rsidRDefault="0060428E" w:rsidP="007F44BE">
      <w:pPr>
        <w:spacing w:before="0" w:after="0"/>
        <w:rPr>
          <w:rFonts w:ascii="Times New Roman" w:hAnsi="Times New Roman" w:cs="Times New Roman"/>
          <w:sz w:val="24"/>
          <w:szCs w:val="24"/>
        </w:rPr>
      </w:pPr>
      <w:r w:rsidRPr="007F44BE">
        <w:rPr>
          <w:rFonts w:ascii="Times New Roman" w:hAnsi="Times New Roman" w:cs="Times New Roman"/>
          <w:sz w:val="24"/>
          <w:szCs w:val="24"/>
        </w:rPr>
        <w:t xml:space="preserve">The </w:t>
      </w:r>
      <w:r w:rsidR="000B33F9">
        <w:rPr>
          <w:rFonts w:ascii="Times New Roman" w:hAnsi="Times New Roman" w:cs="Times New Roman"/>
          <w:sz w:val="24"/>
          <w:szCs w:val="24"/>
        </w:rPr>
        <w:t>[</w:t>
      </w:r>
      <w:r w:rsidR="00946F7D" w:rsidRPr="007F44BE">
        <w:rPr>
          <w:rFonts w:ascii="Times New Roman" w:hAnsi="Times New Roman" w:cs="Times New Roman"/>
          <w:sz w:val="24"/>
          <w:szCs w:val="24"/>
        </w:rPr>
        <w:t>Theme</w:t>
      </w:r>
      <w:r w:rsidR="00946F7D">
        <w:rPr>
          <w:rFonts w:ascii="Times New Roman" w:hAnsi="Times New Roman" w:cs="Times New Roman"/>
          <w:sz w:val="24"/>
          <w:szCs w:val="24"/>
        </w:rPr>
        <w:t>_</w:t>
      </w:r>
      <w:r w:rsidRPr="007F44BE">
        <w:rPr>
          <w:rFonts w:ascii="Times New Roman" w:hAnsi="Times New Roman" w:cs="Times New Roman"/>
          <w:sz w:val="24"/>
          <w:szCs w:val="24"/>
        </w:rPr>
        <w:t>Keyword</w:t>
      </w:r>
      <w:r w:rsidR="000B33F9">
        <w:rPr>
          <w:rFonts w:ascii="Times New Roman" w:hAnsi="Times New Roman" w:cs="Times New Roman"/>
          <w:sz w:val="24"/>
          <w:szCs w:val="24"/>
        </w:rPr>
        <w:t>]</w:t>
      </w:r>
      <w:r w:rsidRPr="007F44BE">
        <w:rPr>
          <w:rFonts w:ascii="Times New Roman" w:hAnsi="Times New Roman" w:cs="Times New Roman"/>
          <w:sz w:val="24"/>
          <w:szCs w:val="24"/>
        </w:rPr>
        <w:t xml:space="preserve"> element is a member of a descriptive category called </w:t>
      </w:r>
      <w:r w:rsidRPr="00946F7D">
        <w:rPr>
          <w:rFonts w:ascii="Times New Roman" w:hAnsi="Times New Roman" w:cs="Times New Roman"/>
          <w:i/>
          <w:color w:val="0070C0"/>
          <w:sz w:val="24"/>
          <w:szCs w:val="24"/>
        </w:rPr>
        <w:t>Theme</w:t>
      </w:r>
      <w:r w:rsidRPr="007F44BE">
        <w:rPr>
          <w:rFonts w:ascii="Times New Roman" w:hAnsi="Times New Roman" w:cs="Times New Roman"/>
          <w:sz w:val="24"/>
          <w:szCs w:val="24"/>
        </w:rPr>
        <w:t xml:space="preserve">.  This descriptive category is comprised of </w:t>
      </w:r>
      <w:r w:rsidR="009B2942">
        <w:rPr>
          <w:rFonts w:ascii="Times New Roman" w:hAnsi="Times New Roman" w:cs="Times New Roman"/>
          <w:sz w:val="24"/>
          <w:szCs w:val="24"/>
        </w:rPr>
        <w:t>a</w:t>
      </w:r>
      <w:r w:rsidRPr="007F44BE">
        <w:rPr>
          <w:rFonts w:ascii="Times New Roman" w:hAnsi="Times New Roman" w:cs="Times New Roman"/>
          <w:sz w:val="24"/>
          <w:szCs w:val="24"/>
        </w:rPr>
        <w:t xml:space="preserve"> </w:t>
      </w:r>
      <w:r w:rsidR="000B33F9">
        <w:rPr>
          <w:rFonts w:ascii="Times New Roman" w:hAnsi="Times New Roman" w:cs="Times New Roman"/>
          <w:sz w:val="24"/>
          <w:szCs w:val="24"/>
        </w:rPr>
        <w:t>[</w:t>
      </w:r>
      <w:r w:rsidR="00946F7D" w:rsidRPr="007F44BE">
        <w:rPr>
          <w:rFonts w:ascii="Times New Roman" w:hAnsi="Times New Roman" w:cs="Times New Roman"/>
          <w:sz w:val="24"/>
          <w:szCs w:val="24"/>
        </w:rPr>
        <w:t>Theme</w:t>
      </w:r>
      <w:r w:rsidR="00946F7D">
        <w:rPr>
          <w:rFonts w:ascii="Times New Roman" w:hAnsi="Times New Roman" w:cs="Times New Roman"/>
          <w:sz w:val="24"/>
          <w:szCs w:val="24"/>
        </w:rPr>
        <w:t>_</w:t>
      </w:r>
      <w:r w:rsidR="00946F7D" w:rsidRPr="007F44BE">
        <w:rPr>
          <w:rFonts w:ascii="Times New Roman" w:hAnsi="Times New Roman" w:cs="Times New Roman"/>
          <w:sz w:val="24"/>
          <w:szCs w:val="24"/>
        </w:rPr>
        <w:t>Keyword</w:t>
      </w:r>
      <w:r w:rsidR="00946F7D">
        <w:rPr>
          <w:rFonts w:ascii="Times New Roman" w:hAnsi="Times New Roman" w:cs="Times New Roman"/>
          <w:sz w:val="24"/>
          <w:szCs w:val="24"/>
        </w:rPr>
        <w:t>_</w:t>
      </w:r>
      <w:r w:rsidRPr="007F44BE">
        <w:rPr>
          <w:rFonts w:ascii="Times New Roman" w:hAnsi="Times New Roman" w:cs="Times New Roman"/>
          <w:sz w:val="24"/>
          <w:szCs w:val="24"/>
        </w:rPr>
        <w:t>Thesaurus</w:t>
      </w:r>
      <w:r w:rsidR="000B33F9">
        <w:rPr>
          <w:rFonts w:ascii="Times New Roman" w:hAnsi="Times New Roman" w:cs="Times New Roman"/>
          <w:sz w:val="24"/>
          <w:szCs w:val="24"/>
        </w:rPr>
        <w:t>]</w:t>
      </w:r>
      <w:r w:rsidRPr="007F44BE">
        <w:rPr>
          <w:rFonts w:ascii="Times New Roman" w:hAnsi="Times New Roman" w:cs="Times New Roman"/>
          <w:sz w:val="24"/>
          <w:szCs w:val="24"/>
        </w:rPr>
        <w:t xml:space="preserve">, which does not repeat; and </w:t>
      </w:r>
      <w:r w:rsidR="009B2942">
        <w:rPr>
          <w:rFonts w:ascii="Times New Roman" w:hAnsi="Times New Roman" w:cs="Times New Roman"/>
          <w:sz w:val="24"/>
          <w:szCs w:val="24"/>
        </w:rPr>
        <w:t>a</w:t>
      </w:r>
      <w:r w:rsidRPr="007F44BE">
        <w:rPr>
          <w:rFonts w:ascii="Times New Roman" w:hAnsi="Times New Roman" w:cs="Times New Roman"/>
          <w:sz w:val="24"/>
          <w:szCs w:val="24"/>
        </w:rPr>
        <w:t xml:space="preserve"> </w:t>
      </w:r>
      <w:r w:rsidR="000B33F9">
        <w:rPr>
          <w:rFonts w:ascii="Times New Roman" w:hAnsi="Times New Roman" w:cs="Times New Roman"/>
          <w:sz w:val="24"/>
          <w:szCs w:val="24"/>
        </w:rPr>
        <w:t>[</w:t>
      </w:r>
      <w:r w:rsidR="000B33F9" w:rsidRPr="007F44BE">
        <w:rPr>
          <w:rFonts w:ascii="Times New Roman" w:hAnsi="Times New Roman" w:cs="Times New Roman"/>
          <w:sz w:val="24"/>
          <w:szCs w:val="24"/>
        </w:rPr>
        <w:t>Theme</w:t>
      </w:r>
      <w:r w:rsidR="000B33F9">
        <w:rPr>
          <w:rFonts w:ascii="Times New Roman" w:hAnsi="Times New Roman" w:cs="Times New Roman"/>
          <w:sz w:val="24"/>
          <w:szCs w:val="24"/>
        </w:rPr>
        <w:t>_</w:t>
      </w:r>
      <w:r w:rsidRPr="007F44BE">
        <w:rPr>
          <w:rFonts w:ascii="Times New Roman" w:hAnsi="Times New Roman" w:cs="Times New Roman"/>
          <w:sz w:val="24"/>
          <w:szCs w:val="24"/>
        </w:rPr>
        <w:t>Keyword</w:t>
      </w:r>
      <w:r w:rsidR="000B33F9">
        <w:rPr>
          <w:rFonts w:ascii="Times New Roman" w:hAnsi="Times New Roman" w:cs="Times New Roman"/>
          <w:sz w:val="24"/>
          <w:szCs w:val="24"/>
        </w:rPr>
        <w:t>]</w:t>
      </w:r>
      <w:r w:rsidRPr="007F44BE">
        <w:rPr>
          <w:rFonts w:ascii="Times New Roman" w:hAnsi="Times New Roman" w:cs="Times New Roman"/>
          <w:sz w:val="24"/>
          <w:szCs w:val="24"/>
        </w:rPr>
        <w:t>, which does repeat.  This structure provides for the association of groups of theme keywords with specific theme keyword thesauri.</w:t>
      </w:r>
    </w:p>
    <w:p w14:paraId="5348FA25" w14:textId="77777777" w:rsidR="007F44BE" w:rsidRPr="007F44BE" w:rsidRDefault="007F44BE" w:rsidP="007F44BE">
      <w:pPr>
        <w:spacing w:before="0" w:after="0"/>
        <w:rPr>
          <w:rFonts w:ascii="Times New Roman" w:hAnsi="Times New Roman" w:cs="Times New Roman"/>
          <w:sz w:val="24"/>
          <w:szCs w:val="24"/>
        </w:rPr>
      </w:pPr>
    </w:p>
    <w:p w14:paraId="2C74E098" w14:textId="5A0F0B0E" w:rsidR="0060428E" w:rsidRPr="007F44BE" w:rsidRDefault="0060428E" w:rsidP="007F44BE">
      <w:pPr>
        <w:spacing w:before="0" w:after="0"/>
        <w:rPr>
          <w:rFonts w:ascii="Times New Roman" w:hAnsi="Times New Roman" w:cs="Times New Roman"/>
          <w:sz w:val="24"/>
          <w:szCs w:val="24"/>
        </w:rPr>
      </w:pPr>
      <w:r w:rsidRPr="000B33F9">
        <w:rPr>
          <w:rFonts w:ascii="Times New Roman" w:hAnsi="Times New Roman" w:cs="Times New Roman"/>
          <w:i/>
          <w:color w:val="0070C0"/>
          <w:sz w:val="24"/>
          <w:szCs w:val="24"/>
        </w:rPr>
        <w:t>Theme</w:t>
      </w:r>
      <w:r w:rsidRPr="007F44BE">
        <w:rPr>
          <w:rFonts w:ascii="Times New Roman" w:hAnsi="Times New Roman" w:cs="Times New Roman"/>
          <w:sz w:val="24"/>
          <w:szCs w:val="24"/>
        </w:rPr>
        <w:t xml:space="preserve"> is an example of a descriptive category that repeats.  For each </w:t>
      </w:r>
      <w:r w:rsidRPr="000B33F9">
        <w:rPr>
          <w:rFonts w:ascii="Times New Roman" w:hAnsi="Times New Roman" w:cs="Times New Roman"/>
          <w:i/>
          <w:color w:val="0070C0"/>
          <w:sz w:val="24"/>
          <w:szCs w:val="24"/>
        </w:rPr>
        <w:t>Theme</w:t>
      </w:r>
      <w:r w:rsidRPr="007F44BE">
        <w:rPr>
          <w:rFonts w:ascii="Times New Roman" w:hAnsi="Times New Roman" w:cs="Times New Roman"/>
          <w:sz w:val="24"/>
          <w:szCs w:val="24"/>
        </w:rPr>
        <w:t xml:space="preserve"> descriptive category, there will always be a single </w:t>
      </w:r>
      <w:r w:rsidR="00C14355">
        <w:rPr>
          <w:rFonts w:ascii="Times New Roman" w:hAnsi="Times New Roman" w:cs="Times New Roman"/>
          <w:sz w:val="24"/>
          <w:szCs w:val="24"/>
        </w:rPr>
        <w:t>[</w:t>
      </w:r>
      <w:r w:rsidR="000B33F9" w:rsidRPr="007F44BE">
        <w:rPr>
          <w:rFonts w:ascii="Times New Roman" w:hAnsi="Times New Roman" w:cs="Times New Roman"/>
          <w:sz w:val="24"/>
          <w:szCs w:val="24"/>
        </w:rPr>
        <w:t>Theme</w:t>
      </w:r>
      <w:r w:rsidR="000B33F9">
        <w:rPr>
          <w:rFonts w:ascii="Times New Roman" w:hAnsi="Times New Roman" w:cs="Times New Roman"/>
          <w:sz w:val="24"/>
          <w:szCs w:val="24"/>
        </w:rPr>
        <w:t>_</w:t>
      </w:r>
      <w:r w:rsidR="000B33F9" w:rsidRPr="007F44BE">
        <w:rPr>
          <w:rFonts w:ascii="Times New Roman" w:hAnsi="Times New Roman" w:cs="Times New Roman"/>
          <w:sz w:val="24"/>
          <w:szCs w:val="24"/>
        </w:rPr>
        <w:t>Keyword</w:t>
      </w:r>
      <w:r w:rsidR="000B33F9">
        <w:rPr>
          <w:rFonts w:ascii="Times New Roman" w:hAnsi="Times New Roman" w:cs="Times New Roman"/>
          <w:sz w:val="24"/>
          <w:szCs w:val="24"/>
        </w:rPr>
        <w:t>_</w:t>
      </w:r>
      <w:r w:rsidRPr="007F44BE">
        <w:rPr>
          <w:rFonts w:ascii="Times New Roman" w:hAnsi="Times New Roman" w:cs="Times New Roman"/>
          <w:sz w:val="24"/>
          <w:szCs w:val="24"/>
        </w:rPr>
        <w:t>Thesaurus</w:t>
      </w:r>
      <w:r w:rsidR="00C14355">
        <w:rPr>
          <w:rFonts w:ascii="Times New Roman" w:hAnsi="Times New Roman" w:cs="Times New Roman"/>
          <w:sz w:val="24"/>
          <w:szCs w:val="24"/>
        </w:rPr>
        <w:t>]</w:t>
      </w:r>
      <w:r w:rsidRPr="007F44BE">
        <w:rPr>
          <w:rFonts w:ascii="Times New Roman" w:hAnsi="Times New Roman" w:cs="Times New Roman"/>
          <w:sz w:val="24"/>
          <w:szCs w:val="24"/>
        </w:rPr>
        <w:t xml:space="preserve"> element as well as </w:t>
      </w:r>
      <w:r w:rsidR="00BE1A6B" w:rsidRPr="007F44BE">
        <w:rPr>
          <w:rFonts w:ascii="Times New Roman" w:hAnsi="Times New Roman" w:cs="Times New Roman"/>
          <w:sz w:val="24"/>
          <w:szCs w:val="24"/>
        </w:rPr>
        <w:t>one</w:t>
      </w:r>
      <w:r w:rsidRPr="007F44BE">
        <w:rPr>
          <w:rFonts w:ascii="Times New Roman" w:hAnsi="Times New Roman" w:cs="Times New Roman"/>
          <w:sz w:val="24"/>
          <w:szCs w:val="24"/>
        </w:rPr>
        <w:t xml:space="preserve"> or more </w:t>
      </w:r>
      <w:r w:rsidR="00C14355">
        <w:rPr>
          <w:rFonts w:ascii="Times New Roman" w:hAnsi="Times New Roman" w:cs="Times New Roman"/>
          <w:sz w:val="24"/>
          <w:szCs w:val="24"/>
        </w:rPr>
        <w:t>[</w:t>
      </w:r>
      <w:r w:rsidR="000B33F9" w:rsidRPr="007F44BE">
        <w:rPr>
          <w:rFonts w:ascii="Times New Roman" w:hAnsi="Times New Roman" w:cs="Times New Roman"/>
          <w:sz w:val="24"/>
          <w:szCs w:val="24"/>
        </w:rPr>
        <w:t>Theme</w:t>
      </w:r>
      <w:r w:rsidR="000B33F9">
        <w:rPr>
          <w:rFonts w:ascii="Times New Roman" w:hAnsi="Times New Roman" w:cs="Times New Roman"/>
          <w:sz w:val="24"/>
          <w:szCs w:val="24"/>
        </w:rPr>
        <w:t>_</w:t>
      </w:r>
      <w:r w:rsidRPr="007F44BE">
        <w:rPr>
          <w:rFonts w:ascii="Times New Roman" w:hAnsi="Times New Roman" w:cs="Times New Roman"/>
          <w:sz w:val="24"/>
          <w:szCs w:val="24"/>
        </w:rPr>
        <w:t>Keyword</w:t>
      </w:r>
      <w:r w:rsidR="00C14355">
        <w:rPr>
          <w:rFonts w:ascii="Times New Roman" w:hAnsi="Times New Roman" w:cs="Times New Roman"/>
          <w:sz w:val="24"/>
          <w:szCs w:val="24"/>
        </w:rPr>
        <w:t>]</w:t>
      </w:r>
      <w:r w:rsidRPr="007F44BE">
        <w:rPr>
          <w:rFonts w:ascii="Times New Roman" w:hAnsi="Times New Roman" w:cs="Times New Roman"/>
          <w:sz w:val="24"/>
          <w:szCs w:val="24"/>
        </w:rPr>
        <w:t xml:space="preserve"> elements.  This structure provides for the storage of multiple thesauri, each with its own collection</w:t>
      </w:r>
      <w:r w:rsidR="00316BED">
        <w:rPr>
          <w:rFonts w:ascii="Times New Roman" w:hAnsi="Times New Roman" w:cs="Times New Roman"/>
          <w:sz w:val="24"/>
          <w:szCs w:val="24"/>
        </w:rPr>
        <w:t xml:space="preserve"> of</w:t>
      </w:r>
      <w:r w:rsidRPr="007F44BE">
        <w:rPr>
          <w:rFonts w:ascii="Times New Roman" w:hAnsi="Times New Roman" w:cs="Times New Roman"/>
          <w:sz w:val="24"/>
          <w:szCs w:val="24"/>
        </w:rPr>
        <w:t xml:space="preserve"> keywords.</w:t>
      </w:r>
    </w:p>
    <w:p w14:paraId="3245FF7F" w14:textId="70B975EC" w:rsidR="00136DE3" w:rsidRPr="00A11628" w:rsidRDefault="00136DE3">
      <w:pPr>
        <w:pStyle w:val="Heading2"/>
      </w:pPr>
      <w:bookmarkStart w:id="60" w:name="_Toc511306958"/>
      <w:r w:rsidRPr="00A11628">
        <w:t>5.</w:t>
      </w:r>
      <w:r w:rsidR="009B2942">
        <w:t>4</w:t>
      </w:r>
      <w:r w:rsidRPr="00A11628">
        <w:t>.</w:t>
      </w:r>
      <w:r w:rsidRPr="00A11628">
        <w:tab/>
        <w:t>GPM Element Obligations Table</w:t>
      </w:r>
      <w:bookmarkEnd w:id="60"/>
    </w:p>
    <w:p w14:paraId="5B2B4289" w14:textId="1A6D4B5B" w:rsidR="00CB4D90" w:rsidRPr="005A0732" w:rsidRDefault="005A0732" w:rsidP="005A0732">
      <w:pPr>
        <w:tabs>
          <w:tab w:val="left" w:pos="1440"/>
          <w:tab w:val="left" w:pos="3600"/>
        </w:tabs>
        <w:spacing w:before="0" w:after="0"/>
        <w:rPr>
          <w:rFonts w:ascii="Times New Roman" w:hAnsi="Times New Roman" w:cs="Times New Roman"/>
          <w:sz w:val="24"/>
          <w:szCs w:val="24"/>
        </w:rPr>
      </w:pPr>
      <w:r w:rsidRPr="005A0732">
        <w:rPr>
          <w:rFonts w:ascii="Times New Roman" w:hAnsi="Times New Roman" w:cs="Times New Roman"/>
          <w:sz w:val="24"/>
          <w:szCs w:val="24"/>
        </w:rPr>
        <w:t xml:space="preserve">For the </w:t>
      </w:r>
      <w:r w:rsidR="003E017D" w:rsidRPr="005A0732">
        <w:rPr>
          <w:rFonts w:ascii="Times New Roman" w:hAnsi="Times New Roman" w:cs="Times New Roman"/>
          <w:sz w:val="24"/>
          <w:szCs w:val="24"/>
        </w:rPr>
        <w:t>GPM</w:t>
      </w:r>
      <w:r w:rsidR="00AF1CD3" w:rsidRPr="005A0732">
        <w:rPr>
          <w:rFonts w:ascii="Times New Roman" w:hAnsi="Times New Roman" w:cs="Times New Roman"/>
          <w:sz w:val="24"/>
          <w:szCs w:val="24"/>
        </w:rPr>
        <w:t xml:space="preserve"> </w:t>
      </w:r>
      <w:r w:rsidR="003E017D" w:rsidRPr="005A0732">
        <w:rPr>
          <w:rFonts w:ascii="Times New Roman" w:hAnsi="Times New Roman" w:cs="Times New Roman"/>
          <w:sz w:val="24"/>
          <w:szCs w:val="24"/>
        </w:rPr>
        <w:t xml:space="preserve">Element Obligation </w:t>
      </w:r>
      <w:r w:rsidR="00AF1CD3" w:rsidRPr="005A0732">
        <w:rPr>
          <w:rFonts w:ascii="Times New Roman" w:hAnsi="Times New Roman" w:cs="Times New Roman"/>
          <w:sz w:val="24"/>
          <w:szCs w:val="24"/>
        </w:rPr>
        <w:t>Table</w:t>
      </w:r>
      <w:r w:rsidRPr="005A0732">
        <w:rPr>
          <w:rFonts w:ascii="Times New Roman" w:hAnsi="Times New Roman" w:cs="Times New Roman"/>
          <w:sz w:val="24"/>
          <w:szCs w:val="24"/>
        </w:rPr>
        <w:t xml:space="preserve">, see Attachment </w:t>
      </w:r>
      <w:r w:rsidR="00A57E65">
        <w:rPr>
          <w:rFonts w:ascii="Times New Roman" w:hAnsi="Times New Roman" w:cs="Times New Roman"/>
          <w:sz w:val="24"/>
          <w:szCs w:val="24"/>
        </w:rPr>
        <w:t>C</w:t>
      </w:r>
      <w:r w:rsidR="007F3705">
        <w:rPr>
          <w:rFonts w:ascii="Times New Roman" w:hAnsi="Times New Roman" w:cs="Times New Roman"/>
          <w:sz w:val="24"/>
          <w:szCs w:val="24"/>
        </w:rPr>
        <w:t>.</w:t>
      </w:r>
    </w:p>
    <w:p w14:paraId="5923B8A1" w14:textId="5DFB0A64" w:rsidR="00B92ADE" w:rsidRPr="00074C73" w:rsidRDefault="00B92ADE" w:rsidP="00B92ADE">
      <w:pPr>
        <w:tabs>
          <w:tab w:val="left" w:pos="1440"/>
          <w:tab w:val="left" w:pos="3600"/>
        </w:tabs>
        <w:spacing w:before="0" w:after="0"/>
        <w:contextualSpacing/>
        <w:rPr>
          <w:rFonts w:ascii="Times New Roman" w:hAnsi="Times New Roman" w:cs="Times New Roman"/>
          <w:sz w:val="24"/>
          <w:szCs w:val="24"/>
        </w:rPr>
      </w:pPr>
    </w:p>
    <w:p w14:paraId="24441F35" w14:textId="77777777" w:rsidR="00B92ADE" w:rsidRDefault="00B92ADE">
      <w:pPr>
        <w:spacing w:before="0" w:after="200" w:line="276" w:lineRule="auto"/>
        <w:rPr>
          <w:rFonts w:ascii="Times New Roman" w:eastAsiaTheme="majorEastAsia" w:hAnsi="Times New Roman" w:cs="Times New Roman"/>
          <w:b/>
          <w:bCs/>
          <w:color w:val="404040" w:themeColor="text1" w:themeTint="BF"/>
          <w:sz w:val="32"/>
          <w:szCs w:val="28"/>
        </w:rPr>
      </w:pPr>
      <w:r>
        <w:br w:type="page"/>
      </w:r>
    </w:p>
    <w:p w14:paraId="38239FCE" w14:textId="5F451F8D" w:rsidR="00853E3E" w:rsidRPr="00A11628" w:rsidRDefault="00DB4CBE" w:rsidP="003469D8">
      <w:pPr>
        <w:pStyle w:val="Heading1"/>
      </w:pPr>
      <w:bookmarkStart w:id="61" w:name="_Toc511306959"/>
      <w:r w:rsidRPr="00A11628">
        <w:t>6</w:t>
      </w:r>
      <w:r w:rsidR="00745DC1" w:rsidRPr="00A11628">
        <w:t>.</w:t>
      </w:r>
      <w:r w:rsidR="00745DC1">
        <w:tab/>
      </w:r>
      <w:r w:rsidR="00853E3E" w:rsidRPr="00A11628">
        <w:t>Metadata Element Definitions</w:t>
      </w:r>
      <w:bookmarkEnd w:id="61"/>
    </w:p>
    <w:p w14:paraId="49B66486" w14:textId="799D6BA4" w:rsidR="00853E3E" w:rsidRDefault="00853E3E" w:rsidP="00074C73">
      <w:pPr>
        <w:tabs>
          <w:tab w:val="left" w:pos="1440"/>
          <w:tab w:val="left" w:pos="3600"/>
        </w:tabs>
        <w:spacing w:before="0" w:after="0"/>
        <w:contextualSpacing/>
        <w:rPr>
          <w:ins w:id="62" w:author="Frederick Charles Malkus III (CENSUS/GEO FED)" w:date="2018-04-25T14:31:00Z"/>
          <w:rFonts w:ascii="Times New Roman" w:hAnsi="Times New Roman" w:cs="Times New Roman"/>
          <w:sz w:val="24"/>
          <w:szCs w:val="24"/>
        </w:rPr>
      </w:pPr>
      <w:r w:rsidRPr="00074C73">
        <w:rPr>
          <w:rFonts w:ascii="Times New Roman" w:hAnsi="Times New Roman" w:cs="Times New Roman"/>
          <w:sz w:val="24"/>
          <w:szCs w:val="24"/>
        </w:rPr>
        <w:t xml:space="preserve">This section lists the GPM CS </w:t>
      </w:r>
      <w:r w:rsidR="00665967" w:rsidRPr="00074C73">
        <w:rPr>
          <w:rFonts w:ascii="Times New Roman" w:hAnsi="Times New Roman" w:cs="Times New Roman"/>
          <w:sz w:val="24"/>
          <w:szCs w:val="24"/>
        </w:rPr>
        <w:t xml:space="preserve">elements in alphabetical order of the element </w:t>
      </w:r>
      <w:r w:rsidRPr="00074C73">
        <w:rPr>
          <w:rFonts w:ascii="Times New Roman" w:hAnsi="Times New Roman" w:cs="Times New Roman"/>
          <w:sz w:val="24"/>
          <w:szCs w:val="24"/>
        </w:rPr>
        <w:t>name</w:t>
      </w:r>
      <w:r w:rsidR="008A2742" w:rsidRPr="00074C73">
        <w:rPr>
          <w:rFonts w:ascii="Times New Roman" w:hAnsi="Times New Roman" w:cs="Times New Roman"/>
          <w:sz w:val="24"/>
          <w:szCs w:val="24"/>
        </w:rPr>
        <w:t xml:space="preserve">.  </w:t>
      </w:r>
      <w:r w:rsidR="00BC646C">
        <w:rPr>
          <w:rFonts w:ascii="Times New Roman" w:hAnsi="Times New Roman" w:cs="Times New Roman"/>
          <w:sz w:val="24"/>
          <w:szCs w:val="24"/>
        </w:rPr>
        <w:t>There are two types of element</w:t>
      </w:r>
      <w:r w:rsidR="00C1780F">
        <w:rPr>
          <w:rFonts w:ascii="Times New Roman" w:hAnsi="Times New Roman" w:cs="Times New Roman"/>
          <w:sz w:val="24"/>
          <w:szCs w:val="24"/>
        </w:rPr>
        <w:t>s</w:t>
      </w:r>
      <w:r w:rsidR="00BC646C">
        <w:rPr>
          <w:rFonts w:ascii="Times New Roman" w:hAnsi="Times New Roman" w:cs="Times New Roman"/>
          <w:sz w:val="24"/>
          <w:szCs w:val="24"/>
        </w:rPr>
        <w:t xml:space="preserve"> found in this chapter</w:t>
      </w:r>
      <w:r w:rsidR="00F73555" w:rsidRPr="00074C73">
        <w:rPr>
          <w:rFonts w:ascii="Times New Roman" w:hAnsi="Times New Roman" w:cs="Times New Roman"/>
          <w:sz w:val="24"/>
          <w:szCs w:val="24"/>
        </w:rPr>
        <w:t xml:space="preserve">: </w:t>
      </w:r>
      <w:r w:rsidR="00BC646C" w:rsidRPr="00074C73">
        <w:rPr>
          <w:rFonts w:ascii="Times New Roman" w:hAnsi="Times New Roman" w:cs="Times New Roman"/>
          <w:sz w:val="24"/>
          <w:szCs w:val="24"/>
        </w:rPr>
        <w:t xml:space="preserve">data elements and compound </w:t>
      </w:r>
      <w:r w:rsidR="00487DD9" w:rsidRPr="00074C73">
        <w:rPr>
          <w:rFonts w:ascii="Times New Roman" w:hAnsi="Times New Roman" w:cs="Times New Roman"/>
          <w:sz w:val="24"/>
          <w:szCs w:val="24"/>
        </w:rPr>
        <w:t>elements.</w:t>
      </w:r>
      <w:r w:rsidR="005D73D2" w:rsidRPr="00074C73">
        <w:rPr>
          <w:rFonts w:ascii="Times New Roman" w:hAnsi="Times New Roman" w:cs="Times New Roman"/>
          <w:sz w:val="24"/>
          <w:szCs w:val="24"/>
        </w:rPr>
        <w:t xml:space="preserve">  Data elements contain the actual metadata information.</w:t>
      </w:r>
      <w:r w:rsidR="00F73555" w:rsidRPr="00074C73">
        <w:rPr>
          <w:rFonts w:ascii="Times New Roman" w:hAnsi="Times New Roman" w:cs="Times New Roman"/>
          <w:sz w:val="24"/>
          <w:szCs w:val="24"/>
        </w:rPr>
        <w:t xml:space="preserve">  Compound elements </w:t>
      </w:r>
      <w:r w:rsidR="00BC646C" w:rsidRPr="00074C73">
        <w:rPr>
          <w:rFonts w:ascii="Times New Roman" w:hAnsi="Times New Roman" w:cs="Times New Roman"/>
          <w:sz w:val="24"/>
          <w:szCs w:val="24"/>
        </w:rPr>
        <w:t>(AKA Descriptive Categories)</w:t>
      </w:r>
      <w:r w:rsidR="00BC646C">
        <w:rPr>
          <w:rFonts w:ascii="Times New Roman" w:hAnsi="Times New Roman" w:cs="Times New Roman"/>
          <w:sz w:val="24"/>
          <w:szCs w:val="24"/>
        </w:rPr>
        <w:t xml:space="preserve"> </w:t>
      </w:r>
      <w:r w:rsidR="004D6476" w:rsidRPr="00074C73">
        <w:rPr>
          <w:rFonts w:ascii="Times New Roman" w:hAnsi="Times New Roman" w:cs="Times New Roman"/>
          <w:sz w:val="24"/>
          <w:szCs w:val="24"/>
        </w:rPr>
        <w:t xml:space="preserve">contain both data elements and other compound elements.  They </w:t>
      </w:r>
      <w:r w:rsidR="00F73555" w:rsidRPr="00074C73">
        <w:rPr>
          <w:rFonts w:ascii="Times New Roman" w:hAnsi="Times New Roman" w:cs="Times New Roman"/>
          <w:sz w:val="24"/>
          <w:szCs w:val="24"/>
        </w:rPr>
        <w:t>serve to organize the metadata information into groups of related elements and sub-categories.</w:t>
      </w:r>
    </w:p>
    <w:p w14:paraId="273778C7" w14:textId="5681D80B" w:rsidR="00CC313F" w:rsidRDefault="00CC313F" w:rsidP="00074C73">
      <w:pPr>
        <w:tabs>
          <w:tab w:val="left" w:pos="1440"/>
          <w:tab w:val="left" w:pos="3600"/>
        </w:tabs>
        <w:spacing w:before="0" w:after="0"/>
        <w:contextualSpacing/>
        <w:rPr>
          <w:ins w:id="63" w:author="Frederick Charles Malkus III (CENSUS/GEO FED)" w:date="2018-04-25T14:31:00Z"/>
          <w:rFonts w:ascii="Times New Roman" w:hAnsi="Times New Roman" w:cs="Times New Roman"/>
          <w:sz w:val="24"/>
          <w:szCs w:val="24"/>
        </w:rPr>
      </w:pPr>
    </w:p>
    <w:p w14:paraId="4E4A0D0A" w14:textId="5CA4A49A" w:rsidR="00CC313F" w:rsidRPr="00074C73" w:rsidRDefault="00CC313F" w:rsidP="00074C73">
      <w:pPr>
        <w:tabs>
          <w:tab w:val="left" w:pos="1440"/>
          <w:tab w:val="left" w:pos="3600"/>
        </w:tabs>
        <w:spacing w:before="0" w:after="0"/>
        <w:contextualSpacing/>
        <w:rPr>
          <w:rFonts w:ascii="Times New Roman" w:hAnsi="Times New Roman" w:cs="Times New Roman"/>
          <w:sz w:val="24"/>
          <w:szCs w:val="24"/>
        </w:rPr>
      </w:pPr>
      <w:commentRangeStart w:id="64"/>
      <w:ins w:id="65" w:author="Frederick Charles Malkus III (CENSUS/GEO FED)" w:date="2018-04-25T14:31:00Z">
        <w:r>
          <w:rPr>
            <w:rFonts w:ascii="Times New Roman" w:hAnsi="Times New Roman" w:cs="Times New Roman"/>
            <w:sz w:val="24"/>
            <w:szCs w:val="24"/>
          </w:rPr>
          <w:t>Insert GPM description here.  Don’t use the structure described below.</w:t>
        </w:r>
      </w:ins>
      <w:commentRangeEnd w:id="64"/>
      <w:ins w:id="66" w:author="Frederick Charles Malkus III (CENSUS/GEO FED)" w:date="2018-05-07T09:52:00Z">
        <w:r w:rsidR="00106898">
          <w:rPr>
            <w:rStyle w:val="CommentReference"/>
          </w:rPr>
          <w:commentReference w:id="64"/>
        </w:r>
      </w:ins>
    </w:p>
    <w:p w14:paraId="07226DB0" w14:textId="095C799D" w:rsidR="006107BC" w:rsidRPr="003C021E" w:rsidRDefault="00DB4CBE">
      <w:pPr>
        <w:pStyle w:val="Heading2"/>
      </w:pPr>
      <w:bookmarkStart w:id="67" w:name="_Toc511306960"/>
      <w:r w:rsidRPr="00331E43">
        <w:t>6</w:t>
      </w:r>
      <w:r w:rsidR="005B2849" w:rsidRPr="00331E43">
        <w:t>.</w:t>
      </w:r>
      <w:r w:rsidR="00D47321" w:rsidRPr="00331E43">
        <w:t>1</w:t>
      </w:r>
      <w:r w:rsidR="00D47321">
        <w:t>.</w:t>
      </w:r>
      <w:r w:rsidR="00D47321">
        <w:tab/>
      </w:r>
      <w:r w:rsidR="00B73D79" w:rsidRPr="00331E43">
        <w:t>Compound (</w:t>
      </w:r>
      <w:r w:rsidR="00102D5F" w:rsidRPr="00331E43">
        <w:t xml:space="preserve">Descriptive </w:t>
      </w:r>
      <w:r w:rsidR="006107BC" w:rsidRPr="00331E43">
        <w:t>C</w:t>
      </w:r>
      <w:r w:rsidR="00102D5F" w:rsidRPr="003C021E">
        <w:t>ategories</w:t>
      </w:r>
      <w:r w:rsidR="00B73D79" w:rsidRPr="003C021E">
        <w:t>)</w:t>
      </w:r>
      <w:bookmarkEnd w:id="67"/>
    </w:p>
    <w:p w14:paraId="79BB7F2D" w14:textId="2ECD70FB" w:rsidR="00023FA9" w:rsidRDefault="00304B7F" w:rsidP="00074C73">
      <w:pPr>
        <w:tabs>
          <w:tab w:val="left" w:pos="1440"/>
          <w:tab w:val="left" w:pos="3600"/>
        </w:tabs>
        <w:spacing w:before="0" w:after="0"/>
        <w:contextualSpacing/>
        <w:rPr>
          <w:rFonts w:ascii="Times New Roman" w:hAnsi="Times New Roman" w:cs="Times New Roman"/>
          <w:sz w:val="24"/>
          <w:szCs w:val="24"/>
        </w:rPr>
      </w:pPr>
      <w:r>
        <w:rPr>
          <w:rFonts w:ascii="Times New Roman" w:hAnsi="Times New Roman" w:cs="Times New Roman"/>
          <w:sz w:val="24"/>
          <w:szCs w:val="24"/>
        </w:rPr>
        <w:t>Each element in this section includes an element name, definition,</w:t>
      </w:r>
      <w:r w:rsidR="00B974D0">
        <w:rPr>
          <w:rFonts w:ascii="Times New Roman" w:hAnsi="Times New Roman" w:cs="Times New Roman"/>
          <w:sz w:val="24"/>
          <w:szCs w:val="24"/>
        </w:rPr>
        <w:t xml:space="preserve"> </w:t>
      </w:r>
      <w:r w:rsidR="00B120DA">
        <w:rPr>
          <w:rFonts w:ascii="Times New Roman" w:hAnsi="Times New Roman" w:cs="Times New Roman"/>
          <w:sz w:val="24"/>
          <w:szCs w:val="24"/>
        </w:rPr>
        <w:t xml:space="preserve">GPM CS Reference </w:t>
      </w:r>
      <w:r w:rsidR="00B974D0">
        <w:rPr>
          <w:rFonts w:ascii="Times New Roman" w:hAnsi="Times New Roman" w:cs="Times New Roman"/>
          <w:sz w:val="24"/>
          <w:szCs w:val="24"/>
        </w:rPr>
        <w:t>number,</w:t>
      </w:r>
      <w:r w:rsidR="000B2A91">
        <w:rPr>
          <w:rFonts w:ascii="Times New Roman" w:hAnsi="Times New Roman" w:cs="Times New Roman"/>
          <w:sz w:val="24"/>
          <w:szCs w:val="24"/>
        </w:rPr>
        <w:t xml:space="preserve"> type,</w:t>
      </w:r>
      <w:r w:rsidR="00B974D0">
        <w:rPr>
          <w:rFonts w:ascii="Times New Roman" w:hAnsi="Times New Roman" w:cs="Times New Roman"/>
          <w:sz w:val="24"/>
          <w:szCs w:val="24"/>
        </w:rPr>
        <w:t xml:space="preserve"> path, and Production Rules (PR).</w:t>
      </w:r>
    </w:p>
    <w:p w14:paraId="081C4963" w14:textId="77777777" w:rsidR="00304B7F" w:rsidRPr="00074C73" w:rsidRDefault="00304B7F" w:rsidP="00074C73">
      <w:pPr>
        <w:tabs>
          <w:tab w:val="left" w:pos="1440"/>
          <w:tab w:val="left" w:pos="3600"/>
        </w:tabs>
        <w:spacing w:before="0" w:after="0"/>
        <w:contextualSpacing/>
        <w:rPr>
          <w:rFonts w:ascii="Times New Roman" w:hAnsi="Times New Roman" w:cs="Times New Roman"/>
          <w:sz w:val="24"/>
          <w:szCs w:val="24"/>
        </w:rPr>
      </w:pPr>
    </w:p>
    <w:p w14:paraId="055AF804" w14:textId="5207811C" w:rsidR="006B694B" w:rsidRPr="00074C73" w:rsidRDefault="006B694B" w:rsidP="00074C73">
      <w:pPr>
        <w:tabs>
          <w:tab w:val="left" w:pos="1440"/>
          <w:tab w:val="left" w:pos="3600"/>
        </w:tabs>
        <w:spacing w:before="0" w:after="0"/>
        <w:contextualSpacing/>
        <w:rPr>
          <w:rFonts w:ascii="Times New Roman" w:hAnsi="Times New Roman" w:cs="Times New Roman"/>
          <w:sz w:val="24"/>
          <w:szCs w:val="24"/>
        </w:rPr>
      </w:pPr>
      <w:r w:rsidRPr="00074C73">
        <w:rPr>
          <w:rFonts w:ascii="Times New Roman" w:hAnsi="Times New Roman" w:cs="Times New Roman"/>
          <w:sz w:val="24"/>
          <w:szCs w:val="24"/>
        </w:rPr>
        <w:t xml:space="preserve">The path indicates where </w:t>
      </w:r>
      <w:r w:rsidR="00313A07" w:rsidRPr="00074C73">
        <w:rPr>
          <w:rFonts w:ascii="Times New Roman" w:hAnsi="Times New Roman" w:cs="Times New Roman"/>
          <w:sz w:val="24"/>
          <w:szCs w:val="24"/>
        </w:rPr>
        <w:t xml:space="preserve">to find </w:t>
      </w:r>
      <w:r w:rsidRPr="00074C73">
        <w:rPr>
          <w:rFonts w:ascii="Times New Roman" w:hAnsi="Times New Roman" w:cs="Times New Roman"/>
          <w:sz w:val="24"/>
          <w:szCs w:val="24"/>
        </w:rPr>
        <w:t xml:space="preserve">the </w:t>
      </w:r>
      <w:r w:rsidR="00FA1EAE" w:rsidRPr="00074C73">
        <w:rPr>
          <w:rFonts w:ascii="Times New Roman" w:hAnsi="Times New Roman" w:cs="Times New Roman"/>
          <w:sz w:val="24"/>
          <w:szCs w:val="24"/>
        </w:rPr>
        <w:t>element</w:t>
      </w:r>
      <w:r w:rsidR="00004C33" w:rsidRPr="00074C73">
        <w:rPr>
          <w:rFonts w:ascii="Times New Roman" w:hAnsi="Times New Roman" w:cs="Times New Roman"/>
          <w:sz w:val="24"/>
          <w:szCs w:val="24"/>
        </w:rPr>
        <w:t xml:space="preserve"> </w:t>
      </w:r>
      <w:r w:rsidRPr="00074C73">
        <w:rPr>
          <w:rFonts w:ascii="Times New Roman" w:hAnsi="Times New Roman" w:cs="Times New Roman"/>
          <w:sz w:val="24"/>
          <w:szCs w:val="24"/>
        </w:rPr>
        <w:t xml:space="preserve">within the standard.  </w:t>
      </w:r>
      <w:r w:rsidR="00ED6CDA" w:rsidRPr="00074C73">
        <w:rPr>
          <w:rFonts w:ascii="Times New Roman" w:hAnsi="Times New Roman" w:cs="Times New Roman"/>
          <w:sz w:val="24"/>
          <w:szCs w:val="24"/>
        </w:rPr>
        <w:t xml:space="preserve">Elements </w:t>
      </w:r>
      <w:r w:rsidRPr="00074C73">
        <w:rPr>
          <w:rFonts w:ascii="Times New Roman" w:hAnsi="Times New Roman" w:cs="Times New Roman"/>
          <w:sz w:val="24"/>
          <w:szCs w:val="24"/>
        </w:rPr>
        <w:t xml:space="preserve">used in </w:t>
      </w:r>
      <w:r w:rsidR="000954E9">
        <w:rPr>
          <w:rFonts w:ascii="Times New Roman" w:hAnsi="Times New Roman" w:cs="Times New Roman"/>
          <w:sz w:val="24"/>
          <w:szCs w:val="24"/>
        </w:rPr>
        <w:t>more</w:t>
      </w:r>
      <w:r w:rsidR="000954E9" w:rsidRPr="00074C73">
        <w:rPr>
          <w:rFonts w:ascii="Times New Roman" w:hAnsi="Times New Roman" w:cs="Times New Roman"/>
          <w:sz w:val="24"/>
          <w:szCs w:val="24"/>
        </w:rPr>
        <w:t xml:space="preserve"> </w:t>
      </w:r>
      <w:r w:rsidRPr="00074C73">
        <w:rPr>
          <w:rFonts w:ascii="Times New Roman" w:hAnsi="Times New Roman" w:cs="Times New Roman"/>
          <w:sz w:val="24"/>
          <w:szCs w:val="24"/>
        </w:rPr>
        <w:t>than one location</w:t>
      </w:r>
      <w:r w:rsidR="003B1D87">
        <w:rPr>
          <w:rFonts w:ascii="Times New Roman" w:hAnsi="Times New Roman" w:cs="Times New Roman"/>
          <w:sz w:val="24"/>
          <w:szCs w:val="24"/>
        </w:rPr>
        <w:t xml:space="preserve"> include a separate path for each location</w:t>
      </w:r>
      <w:r w:rsidRPr="00074C73">
        <w:rPr>
          <w:rFonts w:ascii="Times New Roman" w:hAnsi="Times New Roman" w:cs="Times New Roman"/>
          <w:sz w:val="24"/>
          <w:szCs w:val="24"/>
        </w:rPr>
        <w:t>.</w:t>
      </w:r>
      <w:r w:rsidR="00232B69" w:rsidRPr="00074C73">
        <w:rPr>
          <w:rFonts w:ascii="Times New Roman" w:hAnsi="Times New Roman" w:cs="Times New Roman"/>
          <w:sz w:val="24"/>
          <w:szCs w:val="24"/>
        </w:rPr>
        <w:t xml:space="preserve">  </w:t>
      </w:r>
      <w:r w:rsidR="00096CBE" w:rsidRPr="00074C73">
        <w:rPr>
          <w:rFonts w:ascii="Times New Roman" w:hAnsi="Times New Roman" w:cs="Times New Roman"/>
          <w:sz w:val="24"/>
          <w:szCs w:val="24"/>
        </w:rPr>
        <w:t xml:space="preserve">The elements </w:t>
      </w:r>
      <w:r w:rsidR="0043220C">
        <w:rPr>
          <w:rFonts w:ascii="Times New Roman" w:hAnsi="Times New Roman" w:cs="Times New Roman"/>
          <w:sz w:val="24"/>
          <w:szCs w:val="24"/>
        </w:rPr>
        <w:t xml:space="preserve">reference </w:t>
      </w:r>
      <w:r w:rsidR="00096CBE" w:rsidRPr="00074C73">
        <w:rPr>
          <w:rFonts w:ascii="Times New Roman" w:hAnsi="Times New Roman" w:cs="Times New Roman"/>
          <w:sz w:val="24"/>
          <w:szCs w:val="24"/>
        </w:rPr>
        <w:t xml:space="preserve">number </w:t>
      </w:r>
      <w:r w:rsidR="00B120DA">
        <w:rPr>
          <w:rFonts w:ascii="Times New Roman" w:hAnsi="Times New Roman" w:cs="Times New Roman"/>
          <w:sz w:val="24"/>
          <w:szCs w:val="24"/>
        </w:rPr>
        <w:t xml:space="preserve">is enclosed in parentheses () and </w:t>
      </w:r>
      <w:r w:rsidR="00096CBE" w:rsidRPr="00074C73">
        <w:rPr>
          <w:rFonts w:ascii="Times New Roman" w:hAnsi="Times New Roman" w:cs="Times New Roman"/>
          <w:sz w:val="24"/>
          <w:szCs w:val="24"/>
        </w:rPr>
        <w:t xml:space="preserve">precedes </w:t>
      </w:r>
      <w:r w:rsidR="00B120DA">
        <w:rPr>
          <w:rFonts w:ascii="Times New Roman" w:hAnsi="Times New Roman" w:cs="Times New Roman"/>
          <w:sz w:val="24"/>
          <w:szCs w:val="24"/>
        </w:rPr>
        <w:t>the</w:t>
      </w:r>
      <w:r w:rsidR="00B120DA" w:rsidRPr="00074C73">
        <w:rPr>
          <w:rFonts w:ascii="Times New Roman" w:hAnsi="Times New Roman" w:cs="Times New Roman"/>
          <w:sz w:val="24"/>
          <w:szCs w:val="24"/>
        </w:rPr>
        <w:t xml:space="preserve"> </w:t>
      </w:r>
      <w:r w:rsidR="00232B69" w:rsidRPr="00074C73">
        <w:rPr>
          <w:rFonts w:ascii="Times New Roman" w:hAnsi="Times New Roman" w:cs="Times New Roman"/>
          <w:sz w:val="24"/>
          <w:szCs w:val="24"/>
        </w:rPr>
        <w:t>path</w:t>
      </w:r>
      <w:r w:rsidR="005A51EE" w:rsidRPr="00074C73">
        <w:rPr>
          <w:rFonts w:ascii="Times New Roman" w:hAnsi="Times New Roman" w:cs="Times New Roman"/>
          <w:sz w:val="24"/>
          <w:szCs w:val="24"/>
        </w:rPr>
        <w:t>.</w:t>
      </w:r>
    </w:p>
    <w:p w14:paraId="3DBD868F" w14:textId="77777777" w:rsidR="00074C73" w:rsidRDefault="00074C73" w:rsidP="00074C73">
      <w:pPr>
        <w:tabs>
          <w:tab w:val="left" w:pos="1440"/>
          <w:tab w:val="left" w:pos="3600"/>
        </w:tabs>
        <w:spacing w:before="0" w:after="0"/>
        <w:contextualSpacing/>
        <w:rPr>
          <w:rFonts w:ascii="Times New Roman" w:hAnsi="Times New Roman" w:cs="Times New Roman"/>
          <w:sz w:val="24"/>
          <w:szCs w:val="24"/>
        </w:rPr>
      </w:pPr>
    </w:p>
    <w:p w14:paraId="1501AFF8" w14:textId="3A0F5EED" w:rsidR="000111BA" w:rsidRDefault="00023FA9" w:rsidP="00074C73">
      <w:pPr>
        <w:tabs>
          <w:tab w:val="left" w:pos="1440"/>
          <w:tab w:val="left" w:pos="3600"/>
        </w:tabs>
        <w:spacing w:before="0" w:after="0"/>
        <w:contextualSpacing/>
        <w:rPr>
          <w:rFonts w:ascii="Times New Roman" w:hAnsi="Times New Roman" w:cs="Times New Roman"/>
          <w:sz w:val="24"/>
          <w:szCs w:val="24"/>
        </w:rPr>
      </w:pPr>
      <w:r w:rsidRPr="00074C73">
        <w:rPr>
          <w:rFonts w:ascii="Times New Roman" w:hAnsi="Times New Roman" w:cs="Times New Roman"/>
          <w:sz w:val="24"/>
          <w:szCs w:val="24"/>
        </w:rPr>
        <w:t xml:space="preserve">The </w:t>
      </w:r>
      <w:r w:rsidR="00007ECD" w:rsidRPr="00074C73">
        <w:rPr>
          <w:rFonts w:ascii="Times New Roman" w:hAnsi="Times New Roman" w:cs="Times New Roman"/>
          <w:sz w:val="24"/>
          <w:szCs w:val="24"/>
        </w:rPr>
        <w:t>PR</w:t>
      </w:r>
      <w:r w:rsidR="00004C33" w:rsidRPr="00074C73">
        <w:rPr>
          <w:rFonts w:ascii="Times New Roman" w:hAnsi="Times New Roman" w:cs="Times New Roman"/>
          <w:sz w:val="24"/>
          <w:szCs w:val="24"/>
        </w:rPr>
        <w:t xml:space="preserve"> (</w:t>
      </w:r>
      <w:r w:rsidR="002D18E9" w:rsidRPr="00074C73">
        <w:rPr>
          <w:rFonts w:ascii="Times New Roman" w:hAnsi="Times New Roman" w:cs="Times New Roman"/>
          <w:sz w:val="24"/>
          <w:szCs w:val="24"/>
        </w:rPr>
        <w:t>production rule</w:t>
      </w:r>
      <w:r w:rsidR="00004C33" w:rsidRPr="00074C73">
        <w:rPr>
          <w:rFonts w:ascii="Times New Roman" w:hAnsi="Times New Roman" w:cs="Times New Roman"/>
          <w:sz w:val="24"/>
          <w:szCs w:val="24"/>
        </w:rPr>
        <w:t xml:space="preserve">) </w:t>
      </w:r>
      <w:r w:rsidR="00007ECD" w:rsidRPr="00074C73">
        <w:rPr>
          <w:rFonts w:ascii="Times New Roman" w:hAnsi="Times New Roman" w:cs="Times New Roman"/>
          <w:sz w:val="24"/>
          <w:szCs w:val="24"/>
        </w:rPr>
        <w:t xml:space="preserve">specifies the relationship between </w:t>
      </w:r>
      <w:r w:rsidR="00FA1EAE" w:rsidRPr="00074C73">
        <w:rPr>
          <w:rFonts w:ascii="Times New Roman" w:hAnsi="Times New Roman" w:cs="Times New Roman"/>
          <w:sz w:val="24"/>
          <w:szCs w:val="24"/>
        </w:rPr>
        <w:t xml:space="preserve">one </w:t>
      </w:r>
      <w:r w:rsidR="00BD0280" w:rsidRPr="00074C73">
        <w:rPr>
          <w:rFonts w:ascii="Times New Roman" w:hAnsi="Times New Roman" w:cs="Times New Roman"/>
          <w:sz w:val="24"/>
          <w:szCs w:val="24"/>
        </w:rPr>
        <w:t>parent compound element</w:t>
      </w:r>
      <w:r w:rsidR="00007ECD" w:rsidRPr="00074C73">
        <w:rPr>
          <w:rFonts w:ascii="Times New Roman" w:hAnsi="Times New Roman" w:cs="Times New Roman"/>
          <w:sz w:val="24"/>
          <w:szCs w:val="24"/>
        </w:rPr>
        <w:t xml:space="preserve"> and</w:t>
      </w:r>
      <w:r w:rsidR="003E0C03" w:rsidRPr="00074C73">
        <w:rPr>
          <w:rFonts w:ascii="Times New Roman" w:hAnsi="Times New Roman" w:cs="Times New Roman"/>
          <w:sz w:val="24"/>
          <w:szCs w:val="24"/>
        </w:rPr>
        <w:t xml:space="preserve"> its individual components. </w:t>
      </w:r>
      <w:r w:rsidR="00007ECD" w:rsidRPr="00074C73">
        <w:rPr>
          <w:rFonts w:ascii="Times New Roman" w:hAnsi="Times New Roman" w:cs="Times New Roman"/>
          <w:sz w:val="24"/>
          <w:szCs w:val="24"/>
        </w:rPr>
        <w:t xml:space="preserve"> </w:t>
      </w:r>
      <w:r w:rsidR="000111BA" w:rsidRPr="00074C73">
        <w:rPr>
          <w:rFonts w:ascii="Times New Roman" w:hAnsi="Times New Roman" w:cs="Times New Roman"/>
          <w:sz w:val="24"/>
          <w:szCs w:val="24"/>
        </w:rPr>
        <w:t xml:space="preserve">Terms </w:t>
      </w:r>
      <w:r w:rsidR="00341BB7" w:rsidRPr="00074C73">
        <w:rPr>
          <w:rFonts w:ascii="Times New Roman" w:hAnsi="Times New Roman" w:cs="Times New Roman"/>
          <w:sz w:val="24"/>
          <w:szCs w:val="24"/>
        </w:rPr>
        <w:t>i</w:t>
      </w:r>
      <w:r w:rsidR="000111BA" w:rsidRPr="00074C73">
        <w:rPr>
          <w:rFonts w:ascii="Times New Roman" w:hAnsi="Times New Roman" w:cs="Times New Roman"/>
          <w:sz w:val="24"/>
          <w:szCs w:val="24"/>
        </w:rPr>
        <w:t xml:space="preserve">n the </w:t>
      </w:r>
      <w:r w:rsidR="00341BB7" w:rsidRPr="00074C73">
        <w:rPr>
          <w:rFonts w:ascii="Times New Roman" w:hAnsi="Times New Roman" w:cs="Times New Roman"/>
          <w:sz w:val="24"/>
          <w:szCs w:val="24"/>
        </w:rPr>
        <w:t>production rule</w:t>
      </w:r>
      <w:r w:rsidR="000111BA" w:rsidRPr="00074C73">
        <w:rPr>
          <w:rFonts w:ascii="Times New Roman" w:hAnsi="Times New Roman" w:cs="Times New Roman"/>
          <w:sz w:val="24"/>
          <w:szCs w:val="24"/>
        </w:rPr>
        <w:t xml:space="preserve"> </w:t>
      </w:r>
      <w:r w:rsidR="00B14D22" w:rsidRPr="00074C73">
        <w:rPr>
          <w:rFonts w:ascii="Times New Roman" w:hAnsi="Times New Roman" w:cs="Times New Roman"/>
          <w:sz w:val="24"/>
          <w:szCs w:val="24"/>
        </w:rPr>
        <w:t>include</w:t>
      </w:r>
      <w:r w:rsidR="000111BA" w:rsidRPr="00074C73">
        <w:rPr>
          <w:rFonts w:ascii="Times New Roman" w:hAnsi="Times New Roman" w:cs="Times New Roman"/>
          <w:sz w:val="24"/>
          <w:szCs w:val="24"/>
        </w:rPr>
        <w:t xml:space="preserve"> other </w:t>
      </w:r>
      <w:r w:rsidR="002D18E9" w:rsidRPr="00074C73">
        <w:rPr>
          <w:rFonts w:ascii="Times New Roman" w:hAnsi="Times New Roman" w:cs="Times New Roman"/>
          <w:sz w:val="24"/>
          <w:szCs w:val="24"/>
        </w:rPr>
        <w:t>compound elements</w:t>
      </w:r>
      <w:r w:rsidR="00B14D22" w:rsidRPr="00074C73">
        <w:rPr>
          <w:rFonts w:ascii="Times New Roman" w:hAnsi="Times New Roman" w:cs="Times New Roman"/>
          <w:sz w:val="24"/>
          <w:szCs w:val="24"/>
        </w:rPr>
        <w:t xml:space="preserve"> (formatted in </w:t>
      </w:r>
      <w:r w:rsidR="00B14D22" w:rsidRPr="00074C73">
        <w:rPr>
          <w:rFonts w:ascii="Times New Roman" w:hAnsi="Times New Roman" w:cs="Times New Roman"/>
          <w:i/>
          <w:color w:val="0070C0"/>
          <w:sz w:val="24"/>
          <w:szCs w:val="24"/>
        </w:rPr>
        <w:t>itali</w:t>
      </w:r>
      <w:r w:rsidR="00053EBE">
        <w:rPr>
          <w:rFonts w:ascii="Times New Roman" w:hAnsi="Times New Roman" w:cs="Times New Roman"/>
          <w:i/>
          <w:color w:val="0070C0"/>
          <w:sz w:val="24"/>
          <w:szCs w:val="24"/>
        </w:rPr>
        <w:t>c font</w:t>
      </w:r>
      <w:r w:rsidR="00B14D22" w:rsidRPr="00074C73">
        <w:rPr>
          <w:rFonts w:ascii="Times New Roman" w:hAnsi="Times New Roman" w:cs="Times New Roman"/>
          <w:sz w:val="24"/>
          <w:szCs w:val="24"/>
        </w:rPr>
        <w:t>)</w:t>
      </w:r>
      <w:r w:rsidR="002D18E9" w:rsidRPr="00074C73">
        <w:rPr>
          <w:rFonts w:ascii="Times New Roman" w:hAnsi="Times New Roman" w:cs="Times New Roman"/>
          <w:sz w:val="24"/>
          <w:szCs w:val="24"/>
        </w:rPr>
        <w:t xml:space="preserve"> </w:t>
      </w:r>
      <w:r w:rsidR="00B14D22" w:rsidRPr="00074C73">
        <w:rPr>
          <w:rFonts w:ascii="Times New Roman" w:hAnsi="Times New Roman" w:cs="Times New Roman"/>
          <w:sz w:val="24"/>
          <w:szCs w:val="24"/>
        </w:rPr>
        <w:t xml:space="preserve">and </w:t>
      </w:r>
      <w:r w:rsidR="002D18E9" w:rsidRPr="00074C73">
        <w:rPr>
          <w:rFonts w:ascii="Times New Roman" w:hAnsi="Times New Roman" w:cs="Times New Roman"/>
          <w:sz w:val="24"/>
          <w:szCs w:val="24"/>
        </w:rPr>
        <w:t>data elements</w:t>
      </w:r>
      <w:r w:rsidR="00341BB7" w:rsidRPr="00074C73">
        <w:rPr>
          <w:rFonts w:ascii="Times New Roman" w:hAnsi="Times New Roman" w:cs="Times New Roman"/>
          <w:sz w:val="24"/>
          <w:szCs w:val="24"/>
        </w:rPr>
        <w:t xml:space="preserve">.  </w:t>
      </w:r>
      <w:r w:rsidR="000111BA" w:rsidRPr="00074C73">
        <w:rPr>
          <w:rFonts w:ascii="Times New Roman" w:hAnsi="Times New Roman" w:cs="Times New Roman"/>
          <w:sz w:val="24"/>
          <w:szCs w:val="24"/>
        </w:rPr>
        <w:t>By making substitutions using matching terms in the production rule, one can explain higher-level concepts using data elements.</w:t>
      </w:r>
      <w:r w:rsidR="00341BB7" w:rsidRPr="00074C73">
        <w:rPr>
          <w:rFonts w:ascii="Times New Roman" w:hAnsi="Times New Roman" w:cs="Times New Roman"/>
          <w:sz w:val="24"/>
          <w:szCs w:val="24"/>
        </w:rPr>
        <w:t xml:space="preserve">  </w:t>
      </w:r>
      <w:r w:rsidR="000111BA" w:rsidRPr="00074C73">
        <w:rPr>
          <w:rFonts w:ascii="Times New Roman" w:hAnsi="Times New Roman" w:cs="Times New Roman"/>
          <w:sz w:val="24"/>
          <w:szCs w:val="24"/>
        </w:rPr>
        <w:t>The symbols used in the production rules have the following meaning:</w:t>
      </w:r>
    </w:p>
    <w:p w14:paraId="1A20005C" w14:textId="77777777" w:rsidR="000F59D4" w:rsidRPr="00074C73" w:rsidRDefault="000F59D4" w:rsidP="00074C73">
      <w:pPr>
        <w:tabs>
          <w:tab w:val="left" w:pos="1440"/>
          <w:tab w:val="left" w:pos="3600"/>
        </w:tabs>
        <w:spacing w:before="0" w:after="0"/>
        <w:contextualSpacing/>
        <w:rPr>
          <w:rFonts w:ascii="Times New Roman" w:hAnsi="Times New Roman" w:cs="Times New Roman"/>
          <w:sz w:val="24"/>
          <w:szCs w:val="24"/>
        </w:rPr>
      </w:pPr>
    </w:p>
    <w:p w14:paraId="7CC884F2" w14:textId="418C2EC9" w:rsidR="000111BA" w:rsidRDefault="000111BA" w:rsidP="000F59D4">
      <w:pPr>
        <w:spacing w:before="0" w:after="0"/>
        <w:ind w:left="720"/>
        <w:contextualSpacing/>
        <w:rPr>
          <w:rFonts w:ascii="Times New Roman" w:hAnsi="Times New Roman" w:cs="Times New Roman"/>
          <w:sz w:val="24"/>
          <w:szCs w:val="24"/>
          <w:u w:val="single"/>
        </w:rPr>
      </w:pPr>
      <w:r w:rsidRPr="000F59D4">
        <w:rPr>
          <w:rFonts w:ascii="Times New Roman" w:hAnsi="Times New Roman" w:cs="Times New Roman"/>
          <w:sz w:val="24"/>
          <w:szCs w:val="24"/>
          <w:u w:val="single"/>
        </w:rPr>
        <w:t>Symbol Meaning</w:t>
      </w:r>
    </w:p>
    <w:p w14:paraId="39EBA079" w14:textId="77777777" w:rsidR="000F59D4" w:rsidRPr="000F59D4" w:rsidRDefault="000F59D4" w:rsidP="000F59D4">
      <w:pPr>
        <w:spacing w:before="0" w:after="0"/>
        <w:ind w:left="720"/>
        <w:contextualSpacing/>
        <w:rPr>
          <w:rFonts w:ascii="Times New Roman" w:hAnsi="Times New Roman" w:cs="Times New Roman"/>
          <w:sz w:val="24"/>
          <w:szCs w:val="24"/>
          <w:u w:val="single"/>
        </w:rPr>
      </w:pPr>
    </w:p>
    <w:p w14:paraId="4C0F3BEB" w14:textId="30EA74C9" w:rsidR="000111BA" w:rsidRDefault="000111BA" w:rsidP="000F59D4">
      <w:pPr>
        <w:tabs>
          <w:tab w:val="left" w:pos="2340"/>
        </w:tabs>
        <w:spacing w:before="0" w:after="0"/>
        <w:ind w:left="3456" w:hanging="2016"/>
        <w:contextualSpacing/>
        <w:rPr>
          <w:rFonts w:ascii="Times New Roman" w:hAnsi="Times New Roman" w:cs="Times New Roman"/>
          <w:sz w:val="24"/>
          <w:szCs w:val="24"/>
        </w:rPr>
      </w:pPr>
      <w:r w:rsidRPr="000F59D4">
        <w:rPr>
          <w:rFonts w:ascii="Times New Roman" w:hAnsi="Times New Roman" w:cs="Times New Roman"/>
          <w:sz w:val="24"/>
          <w:szCs w:val="24"/>
        </w:rPr>
        <w:t>+</w:t>
      </w:r>
      <w:r w:rsidR="00341BB7" w:rsidRPr="000F59D4">
        <w:rPr>
          <w:rFonts w:ascii="Times New Roman" w:hAnsi="Times New Roman" w:cs="Times New Roman"/>
          <w:sz w:val="24"/>
          <w:szCs w:val="24"/>
        </w:rPr>
        <w:tab/>
      </w:r>
      <w:r w:rsidRPr="000F59D4">
        <w:rPr>
          <w:rFonts w:ascii="Times New Roman" w:hAnsi="Times New Roman" w:cs="Times New Roman"/>
          <w:b/>
          <w:sz w:val="24"/>
          <w:szCs w:val="24"/>
        </w:rPr>
        <w:t>and</w:t>
      </w:r>
    </w:p>
    <w:p w14:paraId="2D8F02A3" w14:textId="77777777" w:rsidR="000F59D4" w:rsidRPr="000F59D4" w:rsidRDefault="000F59D4" w:rsidP="000F59D4">
      <w:pPr>
        <w:tabs>
          <w:tab w:val="left" w:pos="2340"/>
        </w:tabs>
        <w:spacing w:before="0" w:after="0"/>
        <w:ind w:left="3456" w:hanging="2016"/>
        <w:contextualSpacing/>
        <w:rPr>
          <w:rFonts w:ascii="Times New Roman" w:hAnsi="Times New Roman" w:cs="Times New Roman"/>
          <w:sz w:val="24"/>
          <w:szCs w:val="24"/>
        </w:rPr>
      </w:pPr>
    </w:p>
    <w:p w14:paraId="17F49C0B" w14:textId="3A2EF0F3" w:rsidR="000111BA" w:rsidRDefault="000111BA" w:rsidP="000F59D4">
      <w:pPr>
        <w:tabs>
          <w:tab w:val="left" w:pos="2340"/>
        </w:tabs>
        <w:spacing w:before="0" w:after="0"/>
        <w:ind w:left="3456" w:hanging="2016"/>
        <w:contextualSpacing/>
        <w:rPr>
          <w:rFonts w:ascii="Times New Roman" w:hAnsi="Times New Roman" w:cs="Times New Roman"/>
          <w:sz w:val="24"/>
          <w:szCs w:val="24"/>
        </w:rPr>
      </w:pPr>
      <w:r w:rsidRPr="000F59D4">
        <w:rPr>
          <w:rFonts w:ascii="Times New Roman" w:hAnsi="Times New Roman" w:cs="Times New Roman"/>
          <w:sz w:val="24"/>
          <w:szCs w:val="24"/>
        </w:rPr>
        <w:t>[|]</w:t>
      </w:r>
      <w:r w:rsidR="00341BB7" w:rsidRPr="000F59D4">
        <w:rPr>
          <w:rFonts w:ascii="Times New Roman" w:hAnsi="Times New Roman" w:cs="Times New Roman"/>
          <w:sz w:val="24"/>
          <w:szCs w:val="24"/>
        </w:rPr>
        <w:tab/>
      </w:r>
      <w:r w:rsidRPr="000F59D4">
        <w:rPr>
          <w:rFonts w:ascii="Times New Roman" w:hAnsi="Times New Roman" w:cs="Times New Roman"/>
          <w:b/>
          <w:sz w:val="24"/>
          <w:szCs w:val="24"/>
        </w:rPr>
        <w:t>selection</w:t>
      </w:r>
      <w:r w:rsidRPr="000F59D4">
        <w:rPr>
          <w:rFonts w:ascii="Times New Roman" w:hAnsi="Times New Roman" w:cs="Times New Roman"/>
          <w:sz w:val="24"/>
          <w:szCs w:val="24"/>
        </w:rPr>
        <w:t xml:space="preserve"> - select one term from the list of enclosed terms (exclusive or).  Terms are separated by "|"</w:t>
      </w:r>
      <w:r w:rsidR="0099186F">
        <w:rPr>
          <w:rFonts w:ascii="Times New Roman" w:hAnsi="Times New Roman" w:cs="Times New Roman"/>
          <w:sz w:val="24"/>
          <w:szCs w:val="24"/>
        </w:rPr>
        <w:t>.</w:t>
      </w:r>
    </w:p>
    <w:p w14:paraId="08F03FA3" w14:textId="77777777" w:rsidR="000F59D4" w:rsidRPr="000F59D4" w:rsidRDefault="000F59D4" w:rsidP="000F59D4">
      <w:pPr>
        <w:tabs>
          <w:tab w:val="left" w:pos="2340"/>
        </w:tabs>
        <w:spacing w:before="0" w:after="0"/>
        <w:ind w:left="3456" w:hanging="2016"/>
        <w:contextualSpacing/>
        <w:rPr>
          <w:rFonts w:ascii="Times New Roman" w:hAnsi="Times New Roman" w:cs="Times New Roman"/>
          <w:sz w:val="24"/>
          <w:szCs w:val="24"/>
        </w:rPr>
      </w:pPr>
    </w:p>
    <w:p w14:paraId="4834CD34" w14:textId="32EE0209" w:rsidR="000111BA" w:rsidRDefault="00404283" w:rsidP="000F59D4">
      <w:pPr>
        <w:tabs>
          <w:tab w:val="left" w:pos="2340"/>
        </w:tabs>
        <w:spacing w:before="0" w:after="0"/>
        <w:ind w:left="3456" w:hanging="2016"/>
        <w:contextualSpacing/>
        <w:rPr>
          <w:rFonts w:ascii="Times New Roman" w:hAnsi="Times New Roman" w:cs="Times New Roman"/>
          <w:sz w:val="24"/>
          <w:szCs w:val="24"/>
        </w:rPr>
      </w:pPr>
      <w:r w:rsidRPr="000F59D4">
        <w:rPr>
          <w:rFonts w:ascii="Times New Roman" w:hAnsi="Times New Roman" w:cs="Times New Roman"/>
          <w:sz w:val="24"/>
          <w:szCs w:val="24"/>
        </w:rPr>
        <w:t xml:space="preserve">m </w:t>
      </w:r>
      <w:r w:rsidR="00BE1A6B" w:rsidRPr="000F59D4">
        <w:rPr>
          <w:rFonts w:ascii="Times New Roman" w:hAnsi="Times New Roman" w:cs="Times New Roman"/>
          <w:sz w:val="24"/>
          <w:szCs w:val="24"/>
        </w:rPr>
        <w:t>{} n</w:t>
      </w:r>
      <w:r w:rsidR="00341BB7" w:rsidRPr="000F59D4">
        <w:rPr>
          <w:rFonts w:ascii="Times New Roman" w:hAnsi="Times New Roman" w:cs="Times New Roman"/>
          <w:sz w:val="24"/>
          <w:szCs w:val="24"/>
        </w:rPr>
        <w:tab/>
      </w:r>
      <w:r w:rsidR="000111BA" w:rsidRPr="000F59D4">
        <w:rPr>
          <w:rFonts w:ascii="Times New Roman" w:hAnsi="Times New Roman" w:cs="Times New Roman"/>
          <w:b/>
          <w:sz w:val="24"/>
          <w:szCs w:val="24"/>
        </w:rPr>
        <w:t>iteration</w:t>
      </w:r>
      <w:r w:rsidR="000111BA" w:rsidRPr="000F59D4">
        <w:rPr>
          <w:rFonts w:ascii="Times New Roman" w:hAnsi="Times New Roman" w:cs="Times New Roman"/>
          <w:sz w:val="24"/>
          <w:szCs w:val="24"/>
        </w:rPr>
        <w:t xml:space="preserve"> - the term(s) enclosed </w:t>
      </w:r>
      <w:r w:rsidR="00BE1A6B" w:rsidRPr="000F59D4">
        <w:rPr>
          <w:rFonts w:ascii="Times New Roman" w:hAnsi="Times New Roman" w:cs="Times New Roman"/>
          <w:sz w:val="24"/>
          <w:szCs w:val="24"/>
        </w:rPr>
        <w:t>is</w:t>
      </w:r>
      <w:r w:rsidR="00E45D56">
        <w:rPr>
          <w:rFonts w:ascii="Times New Roman" w:hAnsi="Times New Roman" w:cs="Times New Roman"/>
          <w:sz w:val="24"/>
          <w:szCs w:val="24"/>
        </w:rPr>
        <w:t>/</w:t>
      </w:r>
      <w:r w:rsidR="000111BA" w:rsidRPr="000F59D4">
        <w:rPr>
          <w:rFonts w:ascii="Times New Roman" w:hAnsi="Times New Roman" w:cs="Times New Roman"/>
          <w:sz w:val="24"/>
          <w:szCs w:val="24"/>
        </w:rPr>
        <w:t>are repeated from "m" to "n" times</w:t>
      </w:r>
      <w:r w:rsidR="00F8209D">
        <w:rPr>
          <w:rFonts w:ascii="Times New Roman" w:hAnsi="Times New Roman" w:cs="Times New Roman"/>
          <w:sz w:val="24"/>
          <w:szCs w:val="24"/>
        </w:rPr>
        <w:t xml:space="preserve">.  “m” and “n” are both integers with no restrictions.  </w:t>
      </w:r>
      <w:r w:rsidR="00D30740">
        <w:rPr>
          <w:rFonts w:ascii="Times New Roman" w:hAnsi="Times New Roman" w:cs="Times New Roman"/>
          <w:sz w:val="24"/>
          <w:szCs w:val="24"/>
        </w:rPr>
        <w:t>“m” normally has values of 0 or 1</w:t>
      </w:r>
      <w:r w:rsidR="005A0785">
        <w:rPr>
          <w:rFonts w:ascii="Times New Roman" w:hAnsi="Times New Roman" w:cs="Times New Roman"/>
          <w:sz w:val="24"/>
          <w:szCs w:val="24"/>
        </w:rPr>
        <w:t>.</w:t>
      </w:r>
    </w:p>
    <w:p w14:paraId="143CD7F3" w14:textId="77777777" w:rsidR="000F59D4" w:rsidRPr="000F59D4" w:rsidRDefault="000F59D4" w:rsidP="000F59D4">
      <w:pPr>
        <w:tabs>
          <w:tab w:val="left" w:pos="2340"/>
        </w:tabs>
        <w:spacing w:before="0" w:after="0"/>
        <w:ind w:left="3456" w:hanging="2016"/>
        <w:contextualSpacing/>
        <w:rPr>
          <w:rFonts w:ascii="Times New Roman" w:hAnsi="Times New Roman" w:cs="Times New Roman"/>
          <w:sz w:val="24"/>
          <w:szCs w:val="24"/>
        </w:rPr>
      </w:pPr>
    </w:p>
    <w:p w14:paraId="62915A85" w14:textId="13246A24" w:rsidR="000111BA" w:rsidRDefault="000111BA" w:rsidP="000F59D4">
      <w:pPr>
        <w:tabs>
          <w:tab w:val="left" w:pos="2340"/>
        </w:tabs>
        <w:spacing w:before="0" w:after="0"/>
        <w:ind w:left="3456" w:hanging="2016"/>
        <w:contextualSpacing/>
        <w:rPr>
          <w:rFonts w:ascii="Times New Roman" w:hAnsi="Times New Roman" w:cs="Times New Roman"/>
          <w:sz w:val="24"/>
          <w:szCs w:val="24"/>
        </w:rPr>
      </w:pPr>
      <w:r w:rsidRPr="000F59D4">
        <w:rPr>
          <w:rFonts w:ascii="Times New Roman" w:hAnsi="Times New Roman" w:cs="Times New Roman"/>
          <w:sz w:val="24"/>
          <w:szCs w:val="24"/>
        </w:rPr>
        <w:t>()</w:t>
      </w:r>
      <w:r w:rsidR="00341BB7" w:rsidRPr="000F59D4">
        <w:rPr>
          <w:rFonts w:ascii="Times New Roman" w:hAnsi="Times New Roman" w:cs="Times New Roman"/>
          <w:sz w:val="24"/>
          <w:szCs w:val="24"/>
        </w:rPr>
        <w:tab/>
      </w:r>
      <w:r w:rsidRPr="000F59D4">
        <w:rPr>
          <w:rFonts w:ascii="Times New Roman" w:hAnsi="Times New Roman" w:cs="Times New Roman"/>
          <w:b/>
          <w:sz w:val="24"/>
          <w:szCs w:val="24"/>
        </w:rPr>
        <w:t>optional</w:t>
      </w:r>
      <w:r w:rsidRPr="000F59D4">
        <w:rPr>
          <w:rFonts w:ascii="Times New Roman" w:hAnsi="Times New Roman" w:cs="Times New Roman"/>
          <w:sz w:val="24"/>
          <w:szCs w:val="24"/>
        </w:rPr>
        <w:t xml:space="preserve"> - the term(s) enclosed </w:t>
      </w:r>
      <w:r w:rsidR="00BE1A6B" w:rsidRPr="000F59D4">
        <w:rPr>
          <w:rFonts w:ascii="Times New Roman" w:hAnsi="Times New Roman" w:cs="Times New Roman"/>
          <w:sz w:val="24"/>
          <w:szCs w:val="24"/>
        </w:rPr>
        <w:t>is</w:t>
      </w:r>
      <w:r w:rsidR="00BD528A">
        <w:rPr>
          <w:rFonts w:ascii="Times New Roman" w:hAnsi="Times New Roman" w:cs="Times New Roman"/>
          <w:sz w:val="24"/>
          <w:szCs w:val="24"/>
        </w:rPr>
        <w:t>/</w:t>
      </w:r>
      <w:r w:rsidRPr="000F59D4">
        <w:rPr>
          <w:rFonts w:ascii="Times New Roman" w:hAnsi="Times New Roman" w:cs="Times New Roman"/>
          <w:sz w:val="24"/>
          <w:szCs w:val="24"/>
        </w:rPr>
        <w:t>are optional</w:t>
      </w:r>
    </w:p>
    <w:p w14:paraId="6A0E0D22" w14:textId="33F41B73" w:rsidR="00773531" w:rsidRPr="00C06640" w:rsidRDefault="00773531" w:rsidP="00773531">
      <w:pPr>
        <w:rPr>
          <w:b/>
          <w:sz w:val="24"/>
          <w:szCs w:val="24"/>
        </w:rPr>
      </w:pPr>
    </w:p>
    <w:p w14:paraId="28A9C514" w14:textId="75477315" w:rsidR="00667C61" w:rsidRPr="00C06640" w:rsidRDefault="00667C61" w:rsidP="00667C61">
      <w:pPr>
        <w:ind w:left="720"/>
        <w:rPr>
          <w:rFonts w:ascii="Times New Roman" w:hAnsi="Times New Roman" w:cs="Times New Roman"/>
          <w:sz w:val="24"/>
          <w:szCs w:val="24"/>
        </w:rPr>
      </w:pPr>
      <w:r w:rsidRPr="00C06640">
        <w:rPr>
          <w:rFonts w:ascii="Times New Roman" w:hAnsi="Times New Roman" w:cs="Times New Roman"/>
          <w:sz w:val="24"/>
          <w:szCs w:val="24"/>
        </w:rPr>
        <w:t>Examples</w:t>
      </w:r>
    </w:p>
    <w:p w14:paraId="13FA6011" w14:textId="4E45CDBD" w:rsidR="00667C61" w:rsidRPr="00C06640" w:rsidRDefault="00667C61" w:rsidP="00667C61">
      <w:pPr>
        <w:ind w:left="1440"/>
        <w:rPr>
          <w:rFonts w:ascii="Times New Roman" w:hAnsi="Times New Roman" w:cs="Times New Roman"/>
          <w:sz w:val="24"/>
          <w:szCs w:val="24"/>
        </w:rPr>
      </w:pPr>
      <w:r w:rsidRPr="00C06640">
        <w:rPr>
          <w:rFonts w:ascii="Times New Roman" w:hAnsi="Times New Roman" w:cs="Times New Roman"/>
          <w:sz w:val="24"/>
          <w:szCs w:val="24"/>
        </w:rPr>
        <w:t>a = b + c</w:t>
      </w:r>
      <w:r w:rsidRPr="00C06640">
        <w:rPr>
          <w:rFonts w:ascii="Times New Roman" w:hAnsi="Times New Roman" w:cs="Times New Roman"/>
          <w:sz w:val="24"/>
          <w:szCs w:val="24"/>
        </w:rPr>
        <w:tab/>
        <w:t>"a consists of b and c"</w:t>
      </w:r>
    </w:p>
    <w:p w14:paraId="074430D0" w14:textId="7B2E2E4B" w:rsidR="00667C61" w:rsidRPr="00C06640" w:rsidRDefault="00667C61" w:rsidP="00667C61">
      <w:pPr>
        <w:ind w:left="1440"/>
        <w:rPr>
          <w:rFonts w:ascii="Times New Roman" w:hAnsi="Times New Roman" w:cs="Times New Roman"/>
          <w:sz w:val="24"/>
          <w:szCs w:val="24"/>
        </w:rPr>
      </w:pPr>
      <w:r w:rsidRPr="00C06640">
        <w:rPr>
          <w:rFonts w:ascii="Times New Roman" w:hAnsi="Times New Roman" w:cs="Times New Roman"/>
          <w:sz w:val="24"/>
          <w:szCs w:val="24"/>
        </w:rPr>
        <w:t>a = [b | c]</w:t>
      </w:r>
      <w:r w:rsidRPr="00C06640">
        <w:rPr>
          <w:rFonts w:ascii="Times New Roman" w:hAnsi="Times New Roman" w:cs="Times New Roman"/>
          <w:sz w:val="24"/>
          <w:szCs w:val="24"/>
        </w:rPr>
        <w:tab/>
        <w:t>"a consists of one of b or c"</w:t>
      </w:r>
    </w:p>
    <w:p w14:paraId="5E115DB9" w14:textId="34C73F96" w:rsidR="00667C61" w:rsidRPr="00C06640" w:rsidRDefault="00667C61" w:rsidP="00667C61">
      <w:pPr>
        <w:ind w:left="1440"/>
        <w:rPr>
          <w:rFonts w:ascii="Times New Roman" w:hAnsi="Times New Roman" w:cs="Times New Roman"/>
          <w:sz w:val="24"/>
          <w:szCs w:val="24"/>
        </w:rPr>
      </w:pPr>
      <w:r w:rsidRPr="00C06640">
        <w:rPr>
          <w:rFonts w:ascii="Times New Roman" w:hAnsi="Times New Roman" w:cs="Times New Roman"/>
          <w:sz w:val="24"/>
          <w:szCs w:val="24"/>
        </w:rPr>
        <w:t>a = 4{b}6</w:t>
      </w:r>
      <w:r w:rsidRPr="00C06640">
        <w:rPr>
          <w:rFonts w:ascii="Times New Roman" w:hAnsi="Times New Roman" w:cs="Times New Roman"/>
          <w:sz w:val="24"/>
          <w:szCs w:val="24"/>
        </w:rPr>
        <w:tab/>
        <w:t>"a consists of four to six occurrences of b"</w:t>
      </w:r>
    </w:p>
    <w:p w14:paraId="36CDD542" w14:textId="2480E73D" w:rsidR="00667C61" w:rsidRPr="00C06640" w:rsidRDefault="00667C61" w:rsidP="00667C61">
      <w:pPr>
        <w:ind w:left="1440"/>
        <w:rPr>
          <w:rFonts w:ascii="Times New Roman" w:hAnsi="Times New Roman" w:cs="Times New Roman"/>
          <w:sz w:val="24"/>
          <w:szCs w:val="24"/>
        </w:rPr>
      </w:pPr>
      <w:r w:rsidRPr="00C06640">
        <w:rPr>
          <w:rFonts w:ascii="Times New Roman" w:hAnsi="Times New Roman" w:cs="Times New Roman"/>
          <w:sz w:val="24"/>
          <w:szCs w:val="24"/>
        </w:rPr>
        <w:t>a = b + (c)</w:t>
      </w:r>
      <w:r w:rsidRPr="00C06640">
        <w:rPr>
          <w:rFonts w:ascii="Times New Roman" w:hAnsi="Times New Roman" w:cs="Times New Roman"/>
          <w:sz w:val="24"/>
          <w:szCs w:val="24"/>
        </w:rPr>
        <w:tab/>
        <w:t>"a consists of b and optionally c"</w:t>
      </w:r>
    </w:p>
    <w:p w14:paraId="6B9B5D48" w14:textId="77777777" w:rsidR="00667C61" w:rsidRPr="00C06640" w:rsidRDefault="00667C61" w:rsidP="00667C61">
      <w:pPr>
        <w:rPr>
          <w:rFonts w:ascii="Times New Roman" w:hAnsi="Times New Roman" w:cs="Times New Roman"/>
          <w:b/>
          <w:sz w:val="24"/>
          <w:szCs w:val="24"/>
        </w:rPr>
      </w:pPr>
    </w:p>
    <w:p w14:paraId="44586079" w14:textId="0AFB6994" w:rsidR="00773531" w:rsidRPr="00C06640" w:rsidRDefault="00773531" w:rsidP="00773531">
      <w:pPr>
        <w:rPr>
          <w:ins w:id="68" w:author="Frederick Charles Malkus III (CENSUS/GEO FED)" w:date="2018-04-20T15:16:00Z"/>
          <w:rFonts w:ascii="Times New Roman" w:hAnsi="Times New Roman" w:cs="Times New Roman"/>
          <w:b/>
          <w:rPrChange w:id="69" w:author="Frederick Charles Malkus III (CENSUS/GEO FED)" w:date="2018-06-26T08:25:00Z">
            <w:rPr>
              <w:ins w:id="70" w:author="Frederick Charles Malkus III (CENSUS/GEO FED)" w:date="2018-04-20T15:16:00Z"/>
              <w:b/>
            </w:rPr>
          </w:rPrChange>
        </w:rPr>
      </w:pPr>
      <w:commentRangeStart w:id="71"/>
      <w:ins w:id="72" w:author="Frederick Charles Malkus III (CENSUS/GEO FED)" w:date="2018-04-20T15:16:00Z">
        <w:r w:rsidRPr="00C06640">
          <w:rPr>
            <w:rFonts w:ascii="Times New Roman" w:hAnsi="Times New Roman" w:cs="Times New Roman"/>
            <w:b/>
          </w:rPr>
          <w:t>Geospatial_Product_Metadata</w:t>
        </w:r>
      </w:ins>
      <w:commentRangeEnd w:id="71"/>
      <w:ins w:id="73" w:author="Frederick Charles Malkus III (CENSUS/GEO FED)" w:date="2018-05-01T10:08:00Z">
        <w:r w:rsidR="00535274" w:rsidRPr="00C06640">
          <w:rPr>
            <w:rStyle w:val="CommentReference"/>
            <w:rFonts w:ascii="Times New Roman" w:hAnsi="Times New Roman" w:cs="Times New Roman"/>
            <w:rPrChange w:id="74" w:author="Frederick Charles Malkus III (CENSUS/GEO FED)" w:date="2018-06-26T08:25:00Z">
              <w:rPr>
                <w:rStyle w:val="CommentReference"/>
              </w:rPr>
            </w:rPrChange>
          </w:rPr>
          <w:commentReference w:id="71"/>
        </w:r>
      </w:ins>
    </w:p>
    <w:p w14:paraId="0D79DBB9" w14:textId="3A80F25C" w:rsidR="00773531" w:rsidRPr="00BD4B2A" w:rsidRDefault="00773531" w:rsidP="00773531">
      <w:pPr>
        <w:tabs>
          <w:tab w:val="left" w:pos="1440"/>
          <w:tab w:val="left" w:pos="3600"/>
        </w:tabs>
        <w:spacing w:before="0" w:after="0"/>
        <w:rPr>
          <w:ins w:id="75" w:author="Frederick Charles Malkus III (CENSUS/GEO FED)" w:date="2018-04-20T15:16:00Z"/>
          <w:rFonts w:ascii="Times New Roman" w:hAnsi="Times New Roman" w:cs="Times New Roman"/>
          <w:i/>
          <w:sz w:val="24"/>
          <w:szCs w:val="24"/>
        </w:rPr>
      </w:pPr>
      <w:ins w:id="76" w:author="Frederick Charles Malkus III (CENSUS/GEO FED)" w:date="2018-04-20T15:16:00Z">
        <w:r w:rsidRPr="00BD4B2A">
          <w:rPr>
            <w:rFonts w:ascii="Times New Roman" w:hAnsi="Times New Roman" w:cs="Times New Roman"/>
            <w:sz w:val="24"/>
            <w:szCs w:val="24"/>
          </w:rPr>
          <w:t xml:space="preserve">Data about the content, quality, condition, and other characteristics of the Census Bureau’s geospatial data products.  This is the root, or parent, element for </w:t>
        </w:r>
        <w:r>
          <w:rPr>
            <w:rFonts w:ascii="Times New Roman" w:hAnsi="Times New Roman" w:cs="Times New Roman"/>
            <w:sz w:val="24"/>
            <w:szCs w:val="24"/>
          </w:rPr>
          <w:t>metadata content standard</w:t>
        </w:r>
        <w:r w:rsidRPr="00BD4B2A">
          <w:rPr>
            <w:rFonts w:ascii="Times New Roman" w:hAnsi="Times New Roman" w:cs="Times New Roman"/>
            <w:sz w:val="24"/>
            <w:szCs w:val="24"/>
          </w:rPr>
          <w:t xml:space="preserve">. </w:t>
        </w:r>
      </w:ins>
      <w:ins w:id="77" w:author="Frederick Charles Malkus III (CENSUS/GEO FED)" w:date="2018-05-14T11:38:00Z">
        <w:r w:rsidR="002E3C25">
          <w:rPr>
            <w:rFonts w:ascii="Times New Roman" w:hAnsi="Times New Roman" w:cs="Times New Roman"/>
            <w:sz w:val="24"/>
            <w:szCs w:val="24"/>
          </w:rPr>
          <w:t xml:space="preserve"> </w:t>
        </w:r>
      </w:ins>
      <w:ins w:id="78" w:author="Frederick Charles Malkus III (CENSUS/GEO FED)" w:date="2018-04-20T15:16:00Z">
        <w:r w:rsidRPr="00BD4B2A">
          <w:rPr>
            <w:rFonts w:ascii="Times New Roman" w:hAnsi="Times New Roman" w:cs="Times New Roman"/>
            <w:sz w:val="24"/>
            <w:szCs w:val="24"/>
          </w:rPr>
          <w:t>All other metadata elements are contained within this element.</w:t>
        </w:r>
      </w:ins>
    </w:p>
    <w:p w14:paraId="16EF12EA" w14:textId="77777777" w:rsidR="00773531" w:rsidRPr="00BD4B2A" w:rsidRDefault="00773531" w:rsidP="00773531">
      <w:pPr>
        <w:tabs>
          <w:tab w:val="left" w:pos="1440"/>
          <w:tab w:val="left" w:pos="3600"/>
        </w:tabs>
        <w:spacing w:before="0" w:after="0"/>
        <w:ind w:left="1152" w:hanging="720"/>
        <w:rPr>
          <w:ins w:id="79" w:author="Frederick Charles Malkus III (CENSUS/GEO FED)" w:date="2018-04-20T15:16:00Z"/>
          <w:rFonts w:ascii="Times New Roman" w:hAnsi="Times New Roman" w:cs="Times New Roman"/>
          <w:sz w:val="24"/>
          <w:szCs w:val="24"/>
        </w:rPr>
      </w:pPr>
      <w:ins w:id="80" w:author="Frederick Charles Malkus III (CENSUS/GEO FED)" w:date="2018-04-20T15:16:00Z">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GPM</w:t>
        </w:r>
      </w:ins>
    </w:p>
    <w:p w14:paraId="6CB55227" w14:textId="77777777" w:rsidR="00773531" w:rsidRPr="00BD4B2A" w:rsidRDefault="00773531" w:rsidP="00773531">
      <w:pPr>
        <w:tabs>
          <w:tab w:val="left" w:pos="1440"/>
          <w:tab w:val="left" w:pos="3600"/>
        </w:tabs>
        <w:spacing w:before="0" w:after="0"/>
        <w:ind w:left="1152" w:hanging="720"/>
        <w:rPr>
          <w:ins w:id="81" w:author="Frederick Charles Malkus III (CENSUS/GEO FED)" w:date="2018-04-20T15:16:00Z"/>
          <w:rFonts w:ascii="Times New Roman" w:hAnsi="Times New Roman" w:cs="Times New Roman"/>
          <w:sz w:val="24"/>
          <w:szCs w:val="24"/>
        </w:rPr>
      </w:pPr>
      <w:ins w:id="82" w:author="Frederick Charles Malkus III (CENSUS/GEO FED)" w:date="2018-04-20T15:16:00Z">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(0) GPM</w:t>
        </w:r>
      </w:ins>
    </w:p>
    <w:p w14:paraId="190E7311" w14:textId="77777777" w:rsidR="00FB3C5B" w:rsidRDefault="00FB3C5B" w:rsidP="00FB3C5B">
      <w:pPr>
        <w:spacing w:before="0" w:after="0"/>
        <w:rPr>
          <w:ins w:id="83" w:author="Frederick Charles Malkus III (CENSUS/GEO FED)" w:date="2018-06-15T15:16:00Z"/>
          <w:rFonts w:ascii="Times New Roman" w:hAnsi="Times New Roman" w:cs="Times New Roman"/>
          <w:sz w:val="24"/>
          <w:szCs w:val="24"/>
        </w:rPr>
      </w:pPr>
      <w:commentRangeStart w:id="84"/>
      <w:ins w:id="85" w:author="Frederick Charles Malkus III (CENSUS/GEO FED)" w:date="2018-06-15T15:15:00Z">
        <w:r w:rsidRPr="00FB3C5B">
          <w:rPr>
            <w:rFonts w:ascii="Times New Roman" w:hAnsi="Times New Roman" w:cs="Times New Roman"/>
            <w:sz w:val="24"/>
            <w:szCs w:val="24"/>
          </w:rPr>
          <w:t>Geospatial_Product_Metadata</w:t>
        </w:r>
        <w:commentRangeEnd w:id="84"/>
        <w:r w:rsidRPr="00FB3C5B">
          <w:rPr>
            <w:rStyle w:val="CommentReference"/>
            <w:rFonts w:ascii="Times New Roman" w:hAnsi="Times New Roman" w:cs="Times New Roman"/>
            <w:sz w:val="24"/>
            <w:szCs w:val="24"/>
          </w:rPr>
          <w:commentReference w:id="84"/>
        </w:r>
        <w:r w:rsidRPr="00FB3C5B">
          <w:rPr>
            <w:rFonts w:ascii="Times New Roman" w:hAnsi="Times New Roman" w:cs="Times New Roman"/>
            <w:sz w:val="24"/>
            <w:szCs w:val="24"/>
          </w:rPr>
          <w:t xml:space="preserve"> = </w:t>
        </w:r>
      </w:ins>
      <w:ins w:id="86" w:author="Frederick Charles Malkus III (CENSUS/GEO FED)" w:date="2018-04-20T15:16:00Z">
        <w:r w:rsidR="00773531" w:rsidRPr="00FB3C5B">
          <w:rPr>
            <w:rFonts w:ascii="Times New Roman" w:hAnsi="Times New Roman" w:cs="Times New Roman"/>
            <w:sz w:val="24"/>
            <w:szCs w:val="24"/>
          </w:rPr>
          <w:t>0{</w:t>
        </w:r>
        <w:r w:rsidR="00773531" w:rsidRPr="00FB3C5B">
          <w:rPr>
            <w:rFonts w:ascii="Times New Roman" w:hAnsi="Times New Roman" w:cs="Times New Roman"/>
            <w:i/>
            <w:color w:val="00B0F0"/>
            <w:sz w:val="24"/>
            <w:szCs w:val="24"/>
          </w:rPr>
          <w:t>FGDC_Required</w:t>
        </w:r>
        <w:r w:rsidR="00773531" w:rsidRPr="00FB3C5B">
          <w:rPr>
            <w:rFonts w:ascii="Times New Roman" w:hAnsi="Times New Roman" w:cs="Times New Roman"/>
            <w:sz w:val="24"/>
            <w:szCs w:val="24"/>
          </w:rPr>
          <w:t xml:space="preserve">}1 + </w:t>
        </w:r>
      </w:ins>
    </w:p>
    <w:p w14:paraId="00872E61" w14:textId="77777777" w:rsidR="00FB3C5B" w:rsidRDefault="00773531" w:rsidP="00FB3C5B">
      <w:pPr>
        <w:spacing w:before="0" w:after="0"/>
        <w:ind w:left="3168"/>
        <w:rPr>
          <w:ins w:id="87" w:author="Frederick Charles Malkus III (CENSUS/GEO FED)" w:date="2018-06-15T15:16:00Z"/>
          <w:rFonts w:ascii="Times New Roman" w:hAnsi="Times New Roman" w:cs="Times New Roman"/>
          <w:sz w:val="24"/>
          <w:szCs w:val="24"/>
        </w:rPr>
      </w:pPr>
      <w:ins w:id="88" w:author="Frederick Charles Malkus III (CENSUS/GEO FED)" w:date="2018-04-20T15:16:00Z">
        <w:r w:rsidRPr="00FB3C5B">
          <w:rPr>
            <w:rFonts w:ascii="Times New Roman" w:hAnsi="Times New Roman" w:cs="Times New Roman"/>
            <w:i/>
            <w:color w:val="00B0F0"/>
            <w:sz w:val="24"/>
            <w:szCs w:val="24"/>
          </w:rPr>
          <w:t>Identification_Information</w:t>
        </w:r>
        <w:r w:rsidRPr="00FB3C5B">
          <w:rPr>
            <w:rFonts w:ascii="Times New Roman" w:hAnsi="Times New Roman" w:cs="Times New Roman"/>
            <w:sz w:val="24"/>
            <w:szCs w:val="24"/>
          </w:rPr>
          <w:t xml:space="preserve"> + </w:t>
        </w:r>
      </w:ins>
    </w:p>
    <w:p w14:paraId="13496D23" w14:textId="77777777" w:rsidR="00FB3C5B" w:rsidRDefault="00773531" w:rsidP="00FB3C5B">
      <w:pPr>
        <w:spacing w:before="0" w:after="0"/>
        <w:ind w:left="3168"/>
        <w:rPr>
          <w:ins w:id="89" w:author="Frederick Charles Malkus III (CENSUS/GEO FED)" w:date="2018-06-15T15:16:00Z"/>
          <w:rFonts w:ascii="Times New Roman" w:hAnsi="Times New Roman" w:cs="Times New Roman"/>
          <w:sz w:val="24"/>
          <w:szCs w:val="24"/>
        </w:rPr>
      </w:pPr>
      <w:ins w:id="90" w:author="Frederick Charles Malkus III (CENSUS/GEO FED)" w:date="2018-04-20T15:16:00Z">
        <w:r w:rsidRPr="00FB3C5B">
          <w:rPr>
            <w:rFonts w:ascii="Times New Roman" w:hAnsi="Times New Roman" w:cs="Times New Roman"/>
            <w:sz w:val="24"/>
            <w:szCs w:val="24"/>
          </w:rPr>
          <w:t>0{</w:t>
        </w:r>
        <w:r w:rsidRPr="00FB3C5B">
          <w:rPr>
            <w:rFonts w:ascii="Times New Roman" w:hAnsi="Times New Roman" w:cs="Times New Roman"/>
            <w:i/>
            <w:color w:val="00B0F0"/>
            <w:sz w:val="24"/>
            <w:szCs w:val="24"/>
          </w:rPr>
          <w:t>Data_Quality_Information</w:t>
        </w:r>
        <w:r w:rsidRPr="00FB3C5B">
          <w:rPr>
            <w:rFonts w:ascii="Times New Roman" w:hAnsi="Times New Roman" w:cs="Times New Roman"/>
            <w:sz w:val="24"/>
            <w:szCs w:val="24"/>
          </w:rPr>
          <w:t xml:space="preserve">}1 + </w:t>
        </w:r>
      </w:ins>
    </w:p>
    <w:p w14:paraId="09454566" w14:textId="77777777" w:rsidR="00FB3C5B" w:rsidRDefault="00773531" w:rsidP="00FB3C5B">
      <w:pPr>
        <w:spacing w:before="0" w:after="0"/>
        <w:ind w:left="3168"/>
        <w:rPr>
          <w:ins w:id="91" w:author="Frederick Charles Malkus III (CENSUS/GEO FED)" w:date="2018-06-15T15:16:00Z"/>
          <w:rFonts w:ascii="Times New Roman" w:hAnsi="Times New Roman" w:cs="Times New Roman"/>
          <w:sz w:val="24"/>
          <w:szCs w:val="24"/>
        </w:rPr>
      </w:pPr>
      <w:ins w:id="92" w:author="Frederick Charles Malkus III (CENSUS/GEO FED)" w:date="2018-04-20T15:16:00Z">
        <w:r w:rsidRPr="00FB3C5B">
          <w:rPr>
            <w:rFonts w:ascii="Times New Roman" w:hAnsi="Times New Roman" w:cs="Times New Roman"/>
            <w:sz w:val="24"/>
            <w:szCs w:val="24"/>
          </w:rPr>
          <w:t>0{</w:t>
        </w:r>
        <w:r w:rsidRPr="00FB3C5B">
          <w:rPr>
            <w:rFonts w:ascii="Times New Roman" w:hAnsi="Times New Roman" w:cs="Times New Roman"/>
            <w:i/>
            <w:color w:val="00B0F0"/>
            <w:sz w:val="24"/>
            <w:szCs w:val="24"/>
          </w:rPr>
          <w:t>Spatial_Data_Organization_Information</w:t>
        </w:r>
        <w:r w:rsidRPr="00FB3C5B">
          <w:rPr>
            <w:rFonts w:ascii="Times New Roman" w:hAnsi="Times New Roman" w:cs="Times New Roman"/>
            <w:sz w:val="24"/>
            <w:szCs w:val="24"/>
          </w:rPr>
          <w:t xml:space="preserve">}1 + </w:t>
        </w:r>
      </w:ins>
    </w:p>
    <w:p w14:paraId="774F25EE" w14:textId="77777777" w:rsidR="00FB3C5B" w:rsidRDefault="00773531" w:rsidP="00FB3C5B">
      <w:pPr>
        <w:spacing w:before="0" w:after="0"/>
        <w:ind w:left="3168"/>
        <w:rPr>
          <w:ins w:id="93" w:author="Frederick Charles Malkus III (CENSUS/GEO FED)" w:date="2018-06-15T15:16:00Z"/>
          <w:rFonts w:ascii="Times New Roman" w:hAnsi="Times New Roman" w:cs="Times New Roman"/>
          <w:sz w:val="24"/>
          <w:szCs w:val="24"/>
        </w:rPr>
      </w:pPr>
      <w:ins w:id="94" w:author="Frederick Charles Malkus III (CENSUS/GEO FED)" w:date="2018-04-20T15:16:00Z">
        <w:r w:rsidRPr="00FB3C5B">
          <w:rPr>
            <w:rFonts w:ascii="Times New Roman" w:hAnsi="Times New Roman" w:cs="Times New Roman"/>
            <w:sz w:val="24"/>
            <w:szCs w:val="24"/>
          </w:rPr>
          <w:t>0{</w:t>
        </w:r>
        <w:r w:rsidRPr="00FB3C5B">
          <w:rPr>
            <w:rFonts w:ascii="Times New Roman" w:hAnsi="Times New Roman" w:cs="Times New Roman"/>
            <w:i/>
            <w:color w:val="00B0F0"/>
            <w:sz w:val="24"/>
            <w:szCs w:val="24"/>
          </w:rPr>
          <w:t>Spatial_Reference_Information</w:t>
        </w:r>
        <w:r w:rsidRPr="00FB3C5B">
          <w:rPr>
            <w:rFonts w:ascii="Times New Roman" w:hAnsi="Times New Roman" w:cs="Times New Roman"/>
            <w:sz w:val="24"/>
            <w:szCs w:val="24"/>
          </w:rPr>
          <w:t xml:space="preserve">}1 + </w:t>
        </w:r>
      </w:ins>
    </w:p>
    <w:p w14:paraId="027DFEFE" w14:textId="77777777" w:rsidR="00FB3C5B" w:rsidRDefault="00773531" w:rsidP="00FB3C5B">
      <w:pPr>
        <w:spacing w:before="0" w:after="0"/>
        <w:ind w:left="3168"/>
        <w:rPr>
          <w:ins w:id="95" w:author="Frederick Charles Malkus III (CENSUS/GEO FED)" w:date="2018-06-15T15:17:00Z"/>
          <w:rFonts w:ascii="Times New Roman" w:hAnsi="Times New Roman" w:cs="Times New Roman"/>
          <w:sz w:val="24"/>
          <w:szCs w:val="24"/>
        </w:rPr>
      </w:pPr>
      <w:ins w:id="96" w:author="Frederick Charles Malkus III (CENSUS/GEO FED)" w:date="2018-04-20T15:16:00Z">
        <w:r w:rsidRPr="00FB3C5B">
          <w:rPr>
            <w:rFonts w:ascii="Times New Roman" w:hAnsi="Times New Roman" w:cs="Times New Roman"/>
            <w:sz w:val="24"/>
            <w:szCs w:val="24"/>
          </w:rPr>
          <w:t>0{</w:t>
        </w:r>
        <w:r w:rsidRPr="00FB3C5B">
          <w:rPr>
            <w:rFonts w:ascii="Times New Roman" w:hAnsi="Times New Roman" w:cs="Times New Roman"/>
            <w:i/>
            <w:color w:val="00B0F0"/>
            <w:sz w:val="24"/>
            <w:szCs w:val="24"/>
          </w:rPr>
          <w:t>Entity_and_Attribute_Information</w:t>
        </w:r>
        <w:r w:rsidRPr="00FB3C5B">
          <w:rPr>
            <w:rFonts w:ascii="Times New Roman" w:hAnsi="Times New Roman" w:cs="Times New Roman"/>
            <w:sz w:val="24"/>
            <w:szCs w:val="24"/>
          </w:rPr>
          <w:t xml:space="preserve">}1 + </w:t>
        </w:r>
      </w:ins>
    </w:p>
    <w:p w14:paraId="11767C7A" w14:textId="77777777" w:rsidR="00FB3C5B" w:rsidRDefault="00773531" w:rsidP="00FB3C5B">
      <w:pPr>
        <w:spacing w:before="0" w:after="0"/>
        <w:ind w:left="3168"/>
        <w:rPr>
          <w:ins w:id="97" w:author="Frederick Charles Malkus III (CENSUS/GEO FED)" w:date="2018-06-15T15:17:00Z"/>
          <w:rFonts w:ascii="Times New Roman" w:hAnsi="Times New Roman" w:cs="Times New Roman"/>
          <w:sz w:val="24"/>
          <w:szCs w:val="24"/>
        </w:rPr>
      </w:pPr>
      <w:ins w:id="98" w:author="Frederick Charles Malkus III (CENSUS/GEO FED)" w:date="2018-04-20T15:16:00Z">
        <w:r w:rsidRPr="00FB3C5B">
          <w:rPr>
            <w:rFonts w:ascii="Times New Roman" w:hAnsi="Times New Roman" w:cs="Times New Roman"/>
            <w:i/>
            <w:color w:val="00B0F0"/>
            <w:sz w:val="24"/>
            <w:szCs w:val="24"/>
          </w:rPr>
          <w:t>Distribution_Information</w:t>
        </w:r>
        <w:r w:rsidRPr="00FB3C5B">
          <w:rPr>
            <w:rFonts w:ascii="Times New Roman" w:hAnsi="Times New Roman" w:cs="Times New Roman"/>
            <w:sz w:val="24"/>
            <w:szCs w:val="24"/>
          </w:rPr>
          <w:t xml:space="preserve"> + </w:t>
        </w:r>
      </w:ins>
    </w:p>
    <w:p w14:paraId="4F80E13E" w14:textId="77777777" w:rsidR="00FB3C5B" w:rsidRDefault="00773531" w:rsidP="00FB3C5B">
      <w:pPr>
        <w:spacing w:before="0" w:after="0"/>
        <w:ind w:left="3168"/>
        <w:rPr>
          <w:ins w:id="99" w:author="Frederick Charles Malkus III (CENSUS/GEO FED)" w:date="2018-06-15T15:17:00Z"/>
          <w:rFonts w:ascii="Times New Roman" w:hAnsi="Times New Roman" w:cs="Times New Roman"/>
          <w:sz w:val="24"/>
          <w:szCs w:val="24"/>
        </w:rPr>
      </w:pPr>
      <w:ins w:id="100" w:author="Frederick Charles Malkus III (CENSUS/GEO FED)" w:date="2018-04-20T15:16:00Z">
        <w:r w:rsidRPr="00FB3C5B">
          <w:rPr>
            <w:rFonts w:ascii="Times New Roman" w:hAnsi="Times New Roman" w:cs="Times New Roman"/>
            <w:sz w:val="24"/>
            <w:szCs w:val="24"/>
          </w:rPr>
          <w:t>0{</w:t>
        </w:r>
        <w:r w:rsidRPr="00FB3C5B">
          <w:rPr>
            <w:rFonts w:ascii="Times New Roman" w:hAnsi="Times New Roman" w:cs="Times New Roman"/>
            <w:i/>
            <w:color w:val="00B0F0"/>
            <w:sz w:val="24"/>
            <w:szCs w:val="24"/>
          </w:rPr>
          <w:t>Computer_Service_Information</w:t>
        </w:r>
        <w:r w:rsidRPr="00FB3C5B">
          <w:rPr>
            <w:rFonts w:ascii="Times New Roman" w:hAnsi="Times New Roman" w:cs="Times New Roman"/>
            <w:sz w:val="24"/>
            <w:szCs w:val="24"/>
          </w:rPr>
          <w:t xml:space="preserve">}1 + </w:t>
        </w:r>
      </w:ins>
    </w:p>
    <w:p w14:paraId="031D9663" w14:textId="56211DCB" w:rsidR="00773531" w:rsidRPr="00FB3C5B" w:rsidRDefault="00773531" w:rsidP="00FB3C5B">
      <w:pPr>
        <w:spacing w:before="0" w:after="0"/>
        <w:ind w:left="3168"/>
        <w:rPr>
          <w:ins w:id="101" w:author="Frederick Charles Malkus III (CENSUS/GEO FED)" w:date="2018-04-20T15:16:00Z"/>
          <w:rFonts w:ascii="Times New Roman" w:hAnsi="Times New Roman" w:cs="Times New Roman"/>
          <w:sz w:val="24"/>
          <w:szCs w:val="24"/>
        </w:rPr>
      </w:pPr>
      <w:ins w:id="102" w:author="Frederick Charles Malkus III (CENSUS/GEO FED)" w:date="2018-04-20T15:16:00Z">
        <w:r w:rsidRPr="00FB3C5B">
          <w:rPr>
            <w:rFonts w:ascii="Times New Roman" w:hAnsi="Times New Roman" w:cs="Times New Roman"/>
            <w:i/>
            <w:color w:val="00B0F0"/>
            <w:sz w:val="24"/>
            <w:szCs w:val="24"/>
          </w:rPr>
          <w:t>Metadata_Reference_Information</w:t>
        </w:r>
      </w:ins>
    </w:p>
    <w:p w14:paraId="4ED6A149" w14:textId="54BFF11A" w:rsidR="006107BC" w:rsidRPr="002B0BE7" w:rsidRDefault="006107BC" w:rsidP="005F0101">
      <w:pPr>
        <w:pStyle w:val="Heading4"/>
      </w:pPr>
      <w:r w:rsidRPr="002B0BE7">
        <w:t>A</w:t>
      </w:r>
    </w:p>
    <w:p w14:paraId="1AF65363" w14:textId="77777777" w:rsidR="006107BC" w:rsidRPr="00C00F65" w:rsidRDefault="006107BC" w:rsidP="00C00F65">
      <w:pPr>
        <w:pStyle w:val="Heading5"/>
      </w:pPr>
      <w:r w:rsidRPr="00C00F65">
        <w:t>Attribute</w:t>
      </w:r>
    </w:p>
    <w:p w14:paraId="76E9C14C" w14:textId="77777777" w:rsidR="006107BC" w:rsidRPr="000F59D4" w:rsidRDefault="006107BC" w:rsidP="00C00F65">
      <w:pPr>
        <w:tabs>
          <w:tab w:val="left" w:pos="1440"/>
          <w:tab w:val="left" w:pos="3600"/>
        </w:tabs>
        <w:spacing w:before="0" w:after="0"/>
        <w:contextualSpacing/>
        <w:rPr>
          <w:rFonts w:ascii="Times New Roman" w:hAnsi="Times New Roman" w:cs="Times New Roman"/>
          <w:sz w:val="24"/>
          <w:szCs w:val="24"/>
        </w:rPr>
      </w:pPr>
      <w:r w:rsidRPr="000F59D4">
        <w:rPr>
          <w:rFonts w:ascii="Times New Roman" w:hAnsi="Times New Roman" w:cs="Times New Roman"/>
          <w:sz w:val="24"/>
          <w:szCs w:val="24"/>
        </w:rPr>
        <w:t>A defined characteristic of an entity.</w:t>
      </w:r>
    </w:p>
    <w:p w14:paraId="00A973A1" w14:textId="77777777" w:rsidR="006107BC" w:rsidRPr="000F59D4" w:rsidRDefault="006107BC" w:rsidP="00C00F65">
      <w:pPr>
        <w:tabs>
          <w:tab w:val="left" w:pos="1440"/>
          <w:tab w:val="left" w:pos="3600"/>
        </w:tabs>
        <w:spacing w:before="0" w:after="0"/>
        <w:ind w:left="1152" w:hanging="720"/>
        <w:contextualSpacing/>
        <w:rPr>
          <w:rFonts w:ascii="Times New Roman" w:hAnsi="Times New Roman" w:cs="Times New Roman"/>
          <w:sz w:val="24"/>
          <w:szCs w:val="24"/>
        </w:rPr>
      </w:pPr>
      <w:r w:rsidRPr="000F59D4">
        <w:rPr>
          <w:rFonts w:ascii="Times New Roman" w:hAnsi="Times New Roman" w:cs="Times New Roman"/>
          <w:sz w:val="24"/>
          <w:szCs w:val="24"/>
          <w:u w:val="single"/>
        </w:rPr>
        <w:t>Type</w:t>
      </w:r>
      <w:r w:rsidRPr="000F59D4">
        <w:rPr>
          <w:rFonts w:ascii="Times New Roman" w:hAnsi="Times New Roman" w:cs="Times New Roman"/>
          <w:sz w:val="24"/>
          <w:szCs w:val="24"/>
        </w:rPr>
        <w:t>:</w:t>
      </w:r>
      <w:r w:rsidRPr="000F59D4">
        <w:rPr>
          <w:rFonts w:ascii="Times New Roman" w:hAnsi="Times New Roman" w:cs="Times New Roman"/>
          <w:sz w:val="24"/>
          <w:szCs w:val="24"/>
        </w:rPr>
        <w:tab/>
        <w:t>Compound</w:t>
      </w:r>
      <w:r w:rsidRPr="000F59D4">
        <w:rPr>
          <w:rFonts w:ascii="Times New Roman" w:hAnsi="Times New Roman" w:cs="Times New Roman"/>
          <w:sz w:val="24"/>
          <w:szCs w:val="24"/>
        </w:rPr>
        <w:tab/>
      </w:r>
      <w:r w:rsidRPr="000F59D4">
        <w:rPr>
          <w:rFonts w:ascii="Times New Roman" w:hAnsi="Times New Roman" w:cs="Times New Roman"/>
          <w:sz w:val="24"/>
          <w:szCs w:val="24"/>
          <w:u w:val="single"/>
        </w:rPr>
        <w:t>Short name</w:t>
      </w:r>
      <w:r w:rsidRPr="000F59D4">
        <w:rPr>
          <w:rFonts w:ascii="Times New Roman" w:hAnsi="Times New Roman" w:cs="Times New Roman"/>
          <w:sz w:val="24"/>
          <w:szCs w:val="24"/>
        </w:rPr>
        <w:t>: attr</w:t>
      </w:r>
    </w:p>
    <w:p w14:paraId="7FC59411" w14:textId="77777777" w:rsidR="006107BC" w:rsidRPr="000F59D4" w:rsidRDefault="006107BC" w:rsidP="00C00F65">
      <w:pPr>
        <w:tabs>
          <w:tab w:val="left" w:pos="1440"/>
          <w:tab w:val="left" w:pos="3600"/>
        </w:tabs>
        <w:spacing w:before="0" w:after="0"/>
        <w:ind w:left="1152" w:hanging="720"/>
        <w:contextualSpacing/>
        <w:rPr>
          <w:rFonts w:ascii="Times New Roman" w:hAnsi="Times New Roman" w:cs="Times New Roman"/>
          <w:sz w:val="24"/>
          <w:szCs w:val="24"/>
        </w:rPr>
      </w:pPr>
      <w:r w:rsidRPr="000F59D4">
        <w:rPr>
          <w:rFonts w:ascii="Times New Roman" w:hAnsi="Times New Roman" w:cs="Times New Roman"/>
          <w:sz w:val="24"/>
          <w:szCs w:val="24"/>
          <w:u w:val="single"/>
        </w:rPr>
        <w:t>Path</w:t>
      </w:r>
      <w:r w:rsidRPr="000F59D4">
        <w:rPr>
          <w:rFonts w:ascii="Times New Roman" w:hAnsi="Times New Roman" w:cs="Times New Roman"/>
          <w:sz w:val="24"/>
          <w:szCs w:val="24"/>
        </w:rPr>
        <w:t>:</w:t>
      </w:r>
      <w:r w:rsidRPr="000F59D4">
        <w:rPr>
          <w:rFonts w:ascii="Times New Roman" w:hAnsi="Times New Roman" w:cs="Times New Roman"/>
          <w:sz w:val="24"/>
          <w:szCs w:val="24"/>
        </w:rPr>
        <w:tab/>
        <w:t>(6.1.2) Entity_and_Attribute_Information/Detailed_Description/Attribute</w:t>
      </w:r>
    </w:p>
    <w:p w14:paraId="59CE534D" w14:textId="47B52626" w:rsidR="006107BC" w:rsidRPr="000F59D4" w:rsidRDefault="00B44804" w:rsidP="00C00F65">
      <w:pPr>
        <w:tabs>
          <w:tab w:val="left" w:pos="1440"/>
          <w:tab w:val="left" w:pos="3600"/>
        </w:tabs>
        <w:spacing w:before="0" w:after="0"/>
        <w:ind w:left="1152" w:hanging="720"/>
        <w:contextualSpacing/>
        <w:rPr>
          <w:rFonts w:ascii="Times New Roman" w:hAnsi="Times New Roman" w:cs="Times New Roman"/>
          <w:sz w:val="24"/>
          <w:szCs w:val="24"/>
        </w:rPr>
      </w:pPr>
      <w:r w:rsidRPr="000F59D4">
        <w:rPr>
          <w:rFonts w:ascii="Times New Roman" w:hAnsi="Times New Roman" w:cs="Times New Roman"/>
          <w:sz w:val="24"/>
          <w:szCs w:val="24"/>
          <w:u w:val="single"/>
        </w:rPr>
        <w:t>PR</w:t>
      </w:r>
      <w:r w:rsidR="006107BC" w:rsidRPr="000F59D4">
        <w:rPr>
          <w:rFonts w:ascii="Times New Roman" w:hAnsi="Times New Roman" w:cs="Times New Roman"/>
          <w:sz w:val="24"/>
          <w:szCs w:val="24"/>
        </w:rPr>
        <w:t>:</w:t>
      </w:r>
      <w:r w:rsidR="006107BC" w:rsidRPr="000F59D4">
        <w:rPr>
          <w:rFonts w:ascii="Times New Roman" w:hAnsi="Times New Roman" w:cs="Times New Roman"/>
          <w:sz w:val="24"/>
          <w:szCs w:val="24"/>
        </w:rPr>
        <w:tab/>
        <w:t>Attribute_Label + Attribute_Definition + Attribute_Definition_Source + 1{</w:t>
      </w:r>
      <w:r w:rsidR="006107BC" w:rsidRPr="000F59D4">
        <w:rPr>
          <w:rFonts w:ascii="Times New Roman" w:hAnsi="Times New Roman" w:cs="Times New Roman"/>
          <w:i/>
          <w:color w:val="0070C0"/>
          <w:sz w:val="24"/>
          <w:szCs w:val="24"/>
        </w:rPr>
        <w:t>Attribute_Domain_Values</w:t>
      </w:r>
      <w:r w:rsidR="006107BC" w:rsidRPr="000F59D4">
        <w:rPr>
          <w:rFonts w:ascii="Times New Roman" w:hAnsi="Times New Roman" w:cs="Times New Roman"/>
          <w:sz w:val="24"/>
          <w:szCs w:val="24"/>
        </w:rPr>
        <w:t>}n</w:t>
      </w:r>
    </w:p>
    <w:p w14:paraId="5B5E9167" w14:textId="77777777" w:rsidR="006107BC" w:rsidRPr="002B0BE7" w:rsidRDefault="006107BC" w:rsidP="00C00F65">
      <w:pPr>
        <w:pStyle w:val="Heading5"/>
      </w:pPr>
      <w:r w:rsidRPr="002B0BE7">
        <w:t>Attribute_Accuracy_Report</w:t>
      </w:r>
    </w:p>
    <w:p w14:paraId="55FD13DA" w14:textId="5ACDB7ED" w:rsidR="006107BC" w:rsidRPr="002B0BE7" w:rsidRDefault="006107BC" w:rsidP="00C00F65">
      <w:pPr>
        <w:tabs>
          <w:tab w:val="left" w:pos="1440"/>
          <w:tab w:val="left" w:pos="3600"/>
        </w:tabs>
        <w:spacing w:before="0" w:after="0"/>
        <w:rPr>
          <w:rFonts w:ascii="Times New Roman" w:hAnsi="Times New Roman" w:cs="Times New Roman"/>
          <w:sz w:val="24"/>
          <w:szCs w:val="24"/>
        </w:rPr>
      </w:pPr>
      <w:r w:rsidRPr="002B0BE7">
        <w:rPr>
          <w:rFonts w:ascii="Times New Roman" w:hAnsi="Times New Roman" w:cs="Times New Roman"/>
          <w:sz w:val="24"/>
          <w:szCs w:val="24"/>
        </w:rPr>
        <w:t xml:space="preserve">An explanation of the accuracy of the identification of the entities and assignment of values within the product and a description of the tests used to determine accuracy.  This report includes documentation on the tests the authors used to check the attribute data and what the results of those tests were.  This may refer to field checks, cross-referencing, statistical analyses, parallel independent measures, etc.  </w:t>
      </w:r>
      <w:r w:rsidR="008C42FE" w:rsidRPr="002B0BE7">
        <w:rPr>
          <w:rFonts w:ascii="Times New Roman" w:hAnsi="Times New Roman" w:cs="Times New Roman"/>
          <w:sz w:val="24"/>
          <w:szCs w:val="24"/>
        </w:rPr>
        <w:t xml:space="preserve">The report will identify all </w:t>
      </w:r>
      <w:r w:rsidRPr="002B0BE7">
        <w:rPr>
          <w:rFonts w:ascii="Times New Roman" w:hAnsi="Times New Roman" w:cs="Times New Roman"/>
          <w:sz w:val="24"/>
          <w:szCs w:val="24"/>
        </w:rPr>
        <w:t>tests used by name and result.  Note:  This report does NOT include any description of positional accuracy.</w:t>
      </w:r>
    </w:p>
    <w:p w14:paraId="68EF8090" w14:textId="77777777" w:rsidR="006107BC" w:rsidRPr="002B0BE7" w:rsidRDefault="006107BC" w:rsidP="00C00F65">
      <w:pPr>
        <w:tabs>
          <w:tab w:val="left" w:pos="1440"/>
          <w:tab w:val="left" w:pos="3600"/>
        </w:tabs>
        <w:spacing w:before="0" w:after="0"/>
        <w:ind w:left="1152" w:hanging="720"/>
        <w:rPr>
          <w:rFonts w:ascii="Times New Roman" w:hAnsi="Times New Roman" w:cs="Times New Roman"/>
          <w:sz w:val="24"/>
          <w:szCs w:val="24"/>
        </w:rPr>
      </w:pPr>
      <w:r w:rsidRPr="002B0BE7">
        <w:rPr>
          <w:rFonts w:ascii="Times New Roman" w:hAnsi="Times New Roman" w:cs="Times New Roman"/>
          <w:sz w:val="24"/>
          <w:szCs w:val="24"/>
          <w:u w:val="single"/>
        </w:rPr>
        <w:t>Type</w:t>
      </w:r>
      <w:r w:rsidRPr="002B0BE7">
        <w:rPr>
          <w:rFonts w:ascii="Times New Roman" w:hAnsi="Times New Roman" w:cs="Times New Roman"/>
          <w:sz w:val="24"/>
          <w:szCs w:val="24"/>
        </w:rPr>
        <w:t>:</w:t>
      </w:r>
      <w:r w:rsidRPr="002B0BE7">
        <w:rPr>
          <w:rFonts w:ascii="Times New Roman" w:hAnsi="Times New Roman" w:cs="Times New Roman"/>
          <w:sz w:val="24"/>
          <w:szCs w:val="24"/>
        </w:rPr>
        <w:tab/>
        <w:t>Compound</w:t>
      </w:r>
      <w:r w:rsidRPr="002B0BE7">
        <w:rPr>
          <w:rFonts w:ascii="Times New Roman" w:hAnsi="Times New Roman" w:cs="Times New Roman"/>
          <w:sz w:val="24"/>
          <w:szCs w:val="24"/>
        </w:rPr>
        <w:tab/>
      </w:r>
      <w:r w:rsidRPr="002B0BE7">
        <w:rPr>
          <w:rFonts w:ascii="Times New Roman" w:hAnsi="Times New Roman" w:cs="Times New Roman"/>
          <w:sz w:val="24"/>
          <w:szCs w:val="24"/>
          <w:u w:val="single"/>
        </w:rPr>
        <w:t>Short name</w:t>
      </w:r>
      <w:r w:rsidRPr="002B0BE7">
        <w:rPr>
          <w:rFonts w:ascii="Times New Roman" w:hAnsi="Times New Roman" w:cs="Times New Roman"/>
          <w:sz w:val="24"/>
          <w:szCs w:val="24"/>
        </w:rPr>
        <w:t>: attraccr</w:t>
      </w:r>
    </w:p>
    <w:p w14:paraId="47240382" w14:textId="77777777" w:rsidR="006107BC" w:rsidRPr="002B0BE7" w:rsidRDefault="006107BC" w:rsidP="00C00F65">
      <w:pPr>
        <w:tabs>
          <w:tab w:val="left" w:pos="1440"/>
          <w:tab w:val="left" w:pos="3600"/>
        </w:tabs>
        <w:spacing w:before="0" w:after="0"/>
        <w:ind w:left="1152" w:hanging="720"/>
        <w:rPr>
          <w:rFonts w:ascii="Times New Roman" w:hAnsi="Times New Roman" w:cs="Times New Roman"/>
          <w:sz w:val="24"/>
          <w:szCs w:val="24"/>
        </w:rPr>
      </w:pPr>
      <w:r w:rsidRPr="002B0BE7">
        <w:rPr>
          <w:rFonts w:ascii="Times New Roman" w:hAnsi="Times New Roman" w:cs="Times New Roman"/>
          <w:sz w:val="24"/>
          <w:szCs w:val="24"/>
          <w:u w:val="single"/>
        </w:rPr>
        <w:t>Path</w:t>
      </w:r>
      <w:r w:rsidRPr="002B0BE7">
        <w:rPr>
          <w:rFonts w:ascii="Times New Roman" w:hAnsi="Times New Roman" w:cs="Times New Roman"/>
          <w:sz w:val="24"/>
          <w:szCs w:val="24"/>
        </w:rPr>
        <w:t>:</w:t>
      </w:r>
      <w:r w:rsidRPr="002B0BE7">
        <w:rPr>
          <w:rFonts w:ascii="Times New Roman" w:hAnsi="Times New Roman" w:cs="Times New Roman"/>
          <w:sz w:val="24"/>
          <w:szCs w:val="24"/>
        </w:rPr>
        <w:tab/>
        <w:t>(3.1) Data_Quality_Information/Attribute_Accuracy_Report</w:t>
      </w:r>
    </w:p>
    <w:p w14:paraId="4BA75AFB" w14:textId="1063BAAE" w:rsidR="006107BC" w:rsidRPr="002B0BE7" w:rsidRDefault="00B44804" w:rsidP="00C00F65">
      <w:pPr>
        <w:tabs>
          <w:tab w:val="left" w:pos="1440"/>
          <w:tab w:val="left" w:pos="3600"/>
        </w:tabs>
        <w:spacing w:before="0" w:after="0"/>
        <w:ind w:left="1152" w:hanging="720"/>
        <w:rPr>
          <w:rFonts w:ascii="Times New Roman" w:hAnsi="Times New Roman" w:cs="Times New Roman"/>
          <w:sz w:val="24"/>
          <w:szCs w:val="24"/>
        </w:rPr>
      </w:pPr>
      <w:r w:rsidRPr="002B0BE7">
        <w:rPr>
          <w:rFonts w:ascii="Times New Roman" w:hAnsi="Times New Roman" w:cs="Times New Roman"/>
          <w:sz w:val="24"/>
          <w:szCs w:val="24"/>
          <w:u w:val="single"/>
        </w:rPr>
        <w:t>PR</w:t>
      </w:r>
      <w:r w:rsidR="006107BC" w:rsidRPr="002B0BE7">
        <w:rPr>
          <w:rFonts w:ascii="Times New Roman" w:hAnsi="Times New Roman" w:cs="Times New Roman"/>
          <w:sz w:val="24"/>
          <w:szCs w:val="24"/>
        </w:rPr>
        <w:t>:</w:t>
      </w:r>
      <w:r w:rsidR="006107BC" w:rsidRPr="002B0BE7">
        <w:rPr>
          <w:rFonts w:ascii="Times New Roman" w:hAnsi="Times New Roman" w:cs="Times New Roman"/>
          <w:sz w:val="24"/>
          <w:szCs w:val="24"/>
        </w:rPr>
        <w:tab/>
      </w:r>
      <w:r w:rsidR="006107BC" w:rsidRPr="002B0BE7">
        <w:rPr>
          <w:rFonts w:ascii="Times New Roman" w:hAnsi="Times New Roman" w:cs="Times New Roman"/>
          <w:i/>
          <w:color w:val="0070C0"/>
          <w:sz w:val="24"/>
          <w:szCs w:val="24"/>
        </w:rPr>
        <w:t>Test_Report</w:t>
      </w:r>
    </w:p>
    <w:p w14:paraId="6E5A3755" w14:textId="77777777" w:rsidR="006107BC" w:rsidRPr="002B0BE7" w:rsidRDefault="006107BC" w:rsidP="00C00F65">
      <w:pPr>
        <w:pStyle w:val="Heading5"/>
      </w:pPr>
      <w:r w:rsidRPr="002B0BE7">
        <w:t>Attribute_Domain_Values</w:t>
      </w:r>
    </w:p>
    <w:p w14:paraId="72DDCEB7" w14:textId="12BEE8F8" w:rsidR="00450324" w:rsidRPr="00EC41F6" w:rsidRDefault="006107BC" w:rsidP="00EC41F6">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 xml:space="preserve">The </w:t>
      </w:r>
      <w:r w:rsidR="00417CB8" w:rsidRPr="00417CB8">
        <w:rPr>
          <w:rFonts w:ascii="Times New Roman" w:hAnsi="Times New Roman" w:cs="Times New Roman"/>
          <w:sz w:val="24"/>
          <w:szCs w:val="24"/>
        </w:rPr>
        <w:t xml:space="preserve">set of legal </w:t>
      </w:r>
      <w:r w:rsidRPr="00EC41F6">
        <w:rPr>
          <w:rFonts w:ascii="Times New Roman" w:hAnsi="Times New Roman" w:cs="Times New Roman"/>
          <w:sz w:val="24"/>
          <w:szCs w:val="24"/>
        </w:rPr>
        <w:t xml:space="preserve">values </w:t>
      </w:r>
      <w:r w:rsidR="00417CB8" w:rsidRPr="00417CB8">
        <w:rPr>
          <w:rFonts w:ascii="Times New Roman" w:hAnsi="Times New Roman" w:cs="Times New Roman"/>
          <w:sz w:val="24"/>
          <w:szCs w:val="24"/>
        </w:rPr>
        <w:t xml:space="preserve">that can be assigned to </w:t>
      </w:r>
      <w:r w:rsidRPr="00EC41F6">
        <w:rPr>
          <w:rFonts w:ascii="Times New Roman" w:hAnsi="Times New Roman" w:cs="Times New Roman"/>
          <w:sz w:val="24"/>
          <w:szCs w:val="24"/>
        </w:rPr>
        <w:t>an attribute.</w:t>
      </w:r>
      <w:r w:rsidR="00450324" w:rsidRPr="00450324">
        <w:rPr>
          <w:rFonts w:ascii="Times New Roman" w:hAnsi="Times New Roman" w:cs="Times New Roman"/>
          <w:sz w:val="24"/>
          <w:szCs w:val="24"/>
        </w:rPr>
        <w:t xml:space="preserve"> </w:t>
      </w:r>
      <w:r w:rsidR="00450324">
        <w:rPr>
          <w:rFonts w:ascii="Times New Roman" w:hAnsi="Times New Roman" w:cs="Times New Roman"/>
          <w:sz w:val="24"/>
          <w:szCs w:val="24"/>
        </w:rPr>
        <w:t xml:space="preserve"> The following </w:t>
      </w:r>
      <w:r w:rsidR="006F4777">
        <w:rPr>
          <w:rFonts w:ascii="Times New Roman" w:hAnsi="Times New Roman" w:cs="Times New Roman"/>
          <w:sz w:val="24"/>
          <w:szCs w:val="24"/>
        </w:rPr>
        <w:t xml:space="preserve">four attributes types are used by the GEO in product metadata: (1) </w:t>
      </w:r>
      <w:r w:rsidR="00450324" w:rsidRPr="00450324">
        <w:rPr>
          <w:rFonts w:ascii="Times New Roman" w:hAnsi="Times New Roman" w:cs="Times New Roman"/>
          <w:sz w:val="24"/>
          <w:szCs w:val="24"/>
        </w:rPr>
        <w:t xml:space="preserve">a </w:t>
      </w:r>
      <w:r w:rsidR="00F73669">
        <w:rPr>
          <w:rFonts w:ascii="Times New Roman" w:hAnsi="Times New Roman" w:cs="Times New Roman"/>
          <w:sz w:val="24"/>
          <w:szCs w:val="24"/>
        </w:rPr>
        <w:t xml:space="preserve">user defined </w:t>
      </w:r>
      <w:r w:rsidR="00B27900">
        <w:rPr>
          <w:rFonts w:ascii="Times New Roman" w:hAnsi="Times New Roman" w:cs="Times New Roman"/>
          <w:sz w:val="24"/>
          <w:szCs w:val="24"/>
        </w:rPr>
        <w:t>‘</w:t>
      </w:r>
      <w:r w:rsidR="00450324" w:rsidRPr="00450324">
        <w:rPr>
          <w:rFonts w:ascii="Times New Roman" w:hAnsi="Times New Roman" w:cs="Times New Roman"/>
          <w:sz w:val="24"/>
          <w:szCs w:val="24"/>
        </w:rPr>
        <w:t>enumerated</w:t>
      </w:r>
      <w:r w:rsidR="00B27900">
        <w:rPr>
          <w:rFonts w:ascii="Times New Roman" w:hAnsi="Times New Roman" w:cs="Times New Roman"/>
          <w:sz w:val="24"/>
          <w:szCs w:val="24"/>
        </w:rPr>
        <w:t>’</w:t>
      </w:r>
      <w:r w:rsidR="00450324" w:rsidRPr="00450324">
        <w:rPr>
          <w:rFonts w:ascii="Times New Roman" w:hAnsi="Times New Roman" w:cs="Times New Roman"/>
          <w:sz w:val="24"/>
          <w:szCs w:val="24"/>
        </w:rPr>
        <w:t xml:space="preserve"> </w:t>
      </w:r>
      <w:r w:rsidR="00F73669">
        <w:rPr>
          <w:rFonts w:ascii="Times New Roman" w:hAnsi="Times New Roman" w:cs="Times New Roman"/>
          <w:sz w:val="24"/>
          <w:szCs w:val="24"/>
        </w:rPr>
        <w:t>se</w:t>
      </w:r>
      <w:r w:rsidR="00450324" w:rsidRPr="00450324">
        <w:rPr>
          <w:rFonts w:ascii="Times New Roman" w:hAnsi="Times New Roman" w:cs="Times New Roman"/>
          <w:sz w:val="24"/>
          <w:szCs w:val="24"/>
        </w:rPr>
        <w:t>t</w:t>
      </w:r>
      <w:r w:rsidR="00F73669">
        <w:rPr>
          <w:rFonts w:ascii="Times New Roman" w:hAnsi="Times New Roman" w:cs="Times New Roman"/>
          <w:sz w:val="24"/>
          <w:szCs w:val="24"/>
        </w:rPr>
        <w:t xml:space="preserve"> of codes</w:t>
      </w:r>
      <w:r w:rsidR="006F4777">
        <w:rPr>
          <w:rFonts w:ascii="Times New Roman" w:hAnsi="Times New Roman" w:cs="Times New Roman"/>
          <w:sz w:val="24"/>
          <w:szCs w:val="24"/>
        </w:rPr>
        <w:t>;</w:t>
      </w:r>
      <w:r w:rsidR="00450324" w:rsidRPr="00450324">
        <w:rPr>
          <w:rFonts w:ascii="Times New Roman" w:hAnsi="Times New Roman" w:cs="Times New Roman"/>
          <w:sz w:val="24"/>
          <w:szCs w:val="24"/>
        </w:rPr>
        <w:t xml:space="preserve"> </w:t>
      </w:r>
      <w:r w:rsidR="006F4777">
        <w:rPr>
          <w:rFonts w:ascii="Times New Roman" w:hAnsi="Times New Roman" w:cs="Times New Roman"/>
          <w:sz w:val="24"/>
          <w:szCs w:val="24"/>
        </w:rPr>
        <w:t xml:space="preserve">(2) </w:t>
      </w:r>
      <w:r w:rsidR="00B27900">
        <w:rPr>
          <w:rFonts w:ascii="Times New Roman" w:hAnsi="Times New Roman" w:cs="Times New Roman"/>
          <w:sz w:val="24"/>
          <w:szCs w:val="24"/>
        </w:rPr>
        <w:t>a published ‘codeset’</w:t>
      </w:r>
      <w:r w:rsidR="00F73669">
        <w:rPr>
          <w:rFonts w:ascii="Times New Roman" w:hAnsi="Times New Roman" w:cs="Times New Roman"/>
          <w:sz w:val="24"/>
          <w:szCs w:val="24"/>
        </w:rPr>
        <w:t xml:space="preserve">; (3) </w:t>
      </w:r>
      <w:r w:rsidR="006F4777">
        <w:rPr>
          <w:rFonts w:ascii="Times New Roman" w:hAnsi="Times New Roman" w:cs="Times New Roman"/>
          <w:sz w:val="24"/>
          <w:szCs w:val="24"/>
        </w:rPr>
        <w:t>a</w:t>
      </w:r>
      <w:r w:rsidR="00B27900">
        <w:rPr>
          <w:rFonts w:ascii="Times New Roman" w:hAnsi="Times New Roman" w:cs="Times New Roman"/>
          <w:sz w:val="24"/>
          <w:szCs w:val="24"/>
        </w:rPr>
        <w:t>n</w:t>
      </w:r>
      <w:r w:rsidR="006F4777">
        <w:rPr>
          <w:rFonts w:ascii="Times New Roman" w:hAnsi="Times New Roman" w:cs="Times New Roman"/>
          <w:sz w:val="24"/>
          <w:szCs w:val="24"/>
        </w:rPr>
        <w:t xml:space="preserve"> </w:t>
      </w:r>
      <w:r w:rsidR="00B27900">
        <w:rPr>
          <w:rFonts w:ascii="Times New Roman" w:hAnsi="Times New Roman" w:cs="Times New Roman"/>
          <w:sz w:val="24"/>
          <w:szCs w:val="24"/>
        </w:rPr>
        <w:t>alphanumeric ‘</w:t>
      </w:r>
      <w:r w:rsidR="00450324" w:rsidRPr="00450324">
        <w:rPr>
          <w:rFonts w:ascii="Times New Roman" w:hAnsi="Times New Roman" w:cs="Times New Roman"/>
          <w:sz w:val="24"/>
          <w:szCs w:val="24"/>
        </w:rPr>
        <w:t>range</w:t>
      </w:r>
      <w:r w:rsidR="00B27900">
        <w:rPr>
          <w:rFonts w:ascii="Times New Roman" w:hAnsi="Times New Roman" w:cs="Times New Roman"/>
          <w:sz w:val="24"/>
          <w:szCs w:val="24"/>
        </w:rPr>
        <w:t>’</w:t>
      </w:r>
      <w:r w:rsidR="00450324" w:rsidRPr="00450324">
        <w:rPr>
          <w:rFonts w:ascii="Times New Roman" w:hAnsi="Times New Roman" w:cs="Times New Roman"/>
          <w:sz w:val="24"/>
          <w:szCs w:val="24"/>
        </w:rPr>
        <w:t xml:space="preserve"> of values</w:t>
      </w:r>
      <w:r w:rsidR="006F4777">
        <w:rPr>
          <w:rFonts w:ascii="Times New Roman" w:hAnsi="Times New Roman" w:cs="Times New Roman"/>
          <w:sz w:val="24"/>
          <w:szCs w:val="24"/>
        </w:rPr>
        <w:t>; and (</w:t>
      </w:r>
      <w:r w:rsidR="0096774F">
        <w:rPr>
          <w:rFonts w:ascii="Times New Roman" w:hAnsi="Times New Roman" w:cs="Times New Roman"/>
          <w:sz w:val="24"/>
          <w:szCs w:val="24"/>
        </w:rPr>
        <w:t xml:space="preserve">4) an </w:t>
      </w:r>
      <w:r w:rsidR="00B27900">
        <w:rPr>
          <w:rFonts w:ascii="Times New Roman" w:hAnsi="Times New Roman" w:cs="Times New Roman"/>
          <w:sz w:val="24"/>
          <w:szCs w:val="24"/>
        </w:rPr>
        <w:t>‘</w:t>
      </w:r>
      <w:r w:rsidR="0096774F">
        <w:rPr>
          <w:rFonts w:ascii="Times New Roman" w:hAnsi="Times New Roman" w:cs="Times New Roman"/>
          <w:sz w:val="24"/>
          <w:szCs w:val="24"/>
        </w:rPr>
        <w:t>unrepresentable</w:t>
      </w:r>
      <w:r w:rsidR="00B27900">
        <w:rPr>
          <w:rFonts w:ascii="Times New Roman" w:hAnsi="Times New Roman" w:cs="Times New Roman"/>
          <w:sz w:val="24"/>
          <w:szCs w:val="24"/>
        </w:rPr>
        <w:t>’</w:t>
      </w:r>
      <w:r w:rsidR="0096774F">
        <w:rPr>
          <w:rFonts w:ascii="Times New Roman" w:hAnsi="Times New Roman" w:cs="Times New Roman"/>
          <w:sz w:val="24"/>
          <w:szCs w:val="24"/>
        </w:rPr>
        <w:t xml:space="preserve"> domain</w:t>
      </w:r>
      <w:r w:rsidR="00B27900">
        <w:rPr>
          <w:rFonts w:ascii="Times New Roman" w:hAnsi="Times New Roman" w:cs="Times New Roman"/>
          <w:sz w:val="24"/>
          <w:szCs w:val="24"/>
        </w:rPr>
        <w:t>, not represented by the first three attribute types</w:t>
      </w:r>
      <w:r w:rsidR="00450324" w:rsidRPr="00450324">
        <w:rPr>
          <w:rFonts w:ascii="Times New Roman" w:hAnsi="Times New Roman" w:cs="Times New Roman"/>
          <w:sz w:val="24"/>
          <w:szCs w:val="24"/>
        </w:rPr>
        <w:t>.</w:t>
      </w:r>
      <w:r w:rsidR="00B27900">
        <w:rPr>
          <w:rFonts w:ascii="Times New Roman" w:hAnsi="Times New Roman" w:cs="Times New Roman"/>
          <w:sz w:val="24"/>
          <w:szCs w:val="24"/>
        </w:rPr>
        <w:t xml:space="preserve">  For full definitions of these address types see </w:t>
      </w:r>
      <w:r w:rsidR="002D5411">
        <w:rPr>
          <w:rFonts w:ascii="Times New Roman" w:hAnsi="Times New Roman" w:cs="Times New Roman"/>
          <w:sz w:val="24"/>
          <w:szCs w:val="24"/>
        </w:rPr>
        <w:t>Chapter</w:t>
      </w:r>
      <w:r w:rsidR="00B27900">
        <w:rPr>
          <w:rFonts w:ascii="Times New Roman" w:hAnsi="Times New Roman" w:cs="Times New Roman"/>
          <w:sz w:val="24"/>
          <w:szCs w:val="24"/>
        </w:rPr>
        <w:t xml:space="preserve"> 6.</w:t>
      </w:r>
      <w:r w:rsidR="002D5411">
        <w:rPr>
          <w:rFonts w:ascii="Times New Roman" w:hAnsi="Times New Roman" w:cs="Times New Roman"/>
          <w:sz w:val="24"/>
          <w:szCs w:val="24"/>
        </w:rPr>
        <w:t xml:space="preserve">  Section 6.</w:t>
      </w:r>
      <w:r w:rsidR="00B27900">
        <w:rPr>
          <w:rFonts w:ascii="Times New Roman" w:hAnsi="Times New Roman" w:cs="Times New Roman"/>
          <w:sz w:val="24"/>
          <w:szCs w:val="24"/>
        </w:rPr>
        <w:t xml:space="preserve">2 </w:t>
      </w:r>
      <w:r w:rsidR="002D5411">
        <w:rPr>
          <w:rFonts w:ascii="Times New Roman" w:hAnsi="Times New Roman" w:cs="Times New Roman"/>
          <w:sz w:val="24"/>
          <w:szCs w:val="24"/>
        </w:rPr>
        <w:t xml:space="preserve">defines </w:t>
      </w:r>
      <w:r w:rsidR="009F056F">
        <w:rPr>
          <w:rFonts w:ascii="Times New Roman" w:hAnsi="Times New Roman" w:cs="Times New Roman"/>
          <w:sz w:val="24"/>
          <w:szCs w:val="24"/>
        </w:rPr>
        <w:t xml:space="preserve">the </w:t>
      </w:r>
      <w:r w:rsidR="002D5411">
        <w:rPr>
          <w:rFonts w:ascii="Times New Roman" w:hAnsi="Times New Roman" w:cs="Times New Roman"/>
          <w:sz w:val="24"/>
          <w:szCs w:val="24"/>
        </w:rPr>
        <w:t>‘</w:t>
      </w:r>
      <w:r w:rsidR="009F056F">
        <w:rPr>
          <w:rFonts w:ascii="Times New Roman" w:hAnsi="Times New Roman" w:cs="Times New Roman"/>
          <w:sz w:val="24"/>
          <w:szCs w:val="24"/>
        </w:rPr>
        <w:t>unrepresentable</w:t>
      </w:r>
      <w:r w:rsidR="002D5411">
        <w:rPr>
          <w:rFonts w:ascii="Times New Roman" w:hAnsi="Times New Roman" w:cs="Times New Roman"/>
          <w:sz w:val="24"/>
          <w:szCs w:val="24"/>
        </w:rPr>
        <w:t>’</w:t>
      </w:r>
      <w:r w:rsidR="009F056F">
        <w:rPr>
          <w:rFonts w:ascii="Times New Roman" w:hAnsi="Times New Roman" w:cs="Times New Roman"/>
          <w:sz w:val="24"/>
          <w:szCs w:val="24"/>
        </w:rPr>
        <w:t xml:space="preserve"> domain.  All others are </w:t>
      </w:r>
      <w:r w:rsidR="002D5411">
        <w:rPr>
          <w:rFonts w:ascii="Times New Roman" w:hAnsi="Times New Roman" w:cs="Times New Roman"/>
          <w:sz w:val="24"/>
          <w:szCs w:val="24"/>
        </w:rPr>
        <w:t>defined</w:t>
      </w:r>
      <w:r w:rsidR="009F056F">
        <w:rPr>
          <w:rFonts w:ascii="Times New Roman" w:hAnsi="Times New Roman" w:cs="Times New Roman"/>
          <w:sz w:val="24"/>
          <w:szCs w:val="24"/>
        </w:rPr>
        <w:t xml:space="preserve"> in section 6.1.</w:t>
      </w:r>
    </w:p>
    <w:p w14:paraId="0AEB31C8" w14:textId="77777777" w:rsidR="006107BC" w:rsidRPr="00EC41F6" w:rsidRDefault="006107BC" w:rsidP="00EC41F6">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attrdomv</w:t>
      </w:r>
    </w:p>
    <w:p w14:paraId="7BE16F50" w14:textId="77777777" w:rsidR="006107BC" w:rsidRPr="00EC41F6" w:rsidRDefault="006107BC" w:rsidP="00EC41F6">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(6.1.2.4) Entity_and_Attribute_Information/Detailed_Description/Attribute/ Attribute_Domain_Values</w:t>
      </w:r>
    </w:p>
    <w:p w14:paraId="12784FF8" w14:textId="7F054C7A" w:rsidR="006107BC" w:rsidRPr="00EC41F6" w:rsidRDefault="00B44804" w:rsidP="00EC41F6">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t>[1{</w:t>
      </w:r>
      <w:r w:rsidR="006107BC" w:rsidRPr="00EC41F6">
        <w:rPr>
          <w:rFonts w:ascii="Times New Roman" w:hAnsi="Times New Roman" w:cs="Times New Roman"/>
          <w:i/>
          <w:color w:val="0070C0"/>
          <w:sz w:val="24"/>
          <w:szCs w:val="24"/>
        </w:rPr>
        <w:t>Enumerated_Domain</w:t>
      </w:r>
      <w:r w:rsidR="006107BC" w:rsidRPr="00EC41F6">
        <w:rPr>
          <w:rFonts w:ascii="Times New Roman" w:hAnsi="Times New Roman" w:cs="Times New Roman"/>
          <w:sz w:val="24"/>
          <w:szCs w:val="24"/>
        </w:rPr>
        <w:t xml:space="preserve">}n | </w:t>
      </w:r>
      <w:r w:rsidR="006107BC" w:rsidRPr="00EC41F6">
        <w:rPr>
          <w:rFonts w:ascii="Times New Roman" w:hAnsi="Times New Roman" w:cs="Times New Roman"/>
          <w:i/>
          <w:color w:val="0070C0"/>
          <w:sz w:val="24"/>
          <w:szCs w:val="24"/>
        </w:rPr>
        <w:t>Range_Domain</w:t>
      </w:r>
      <w:r w:rsidR="006107BC" w:rsidRPr="00EC41F6">
        <w:rPr>
          <w:rFonts w:ascii="Times New Roman" w:hAnsi="Times New Roman" w:cs="Times New Roman"/>
          <w:color w:val="0070C0"/>
          <w:sz w:val="24"/>
          <w:szCs w:val="24"/>
        </w:rPr>
        <w:t xml:space="preserve"> </w:t>
      </w:r>
      <w:r w:rsidR="006107BC" w:rsidRPr="00EC41F6">
        <w:rPr>
          <w:rFonts w:ascii="Times New Roman" w:hAnsi="Times New Roman" w:cs="Times New Roman"/>
          <w:sz w:val="24"/>
          <w:szCs w:val="24"/>
        </w:rPr>
        <w:t xml:space="preserve">| </w:t>
      </w:r>
      <w:r w:rsidR="006107BC" w:rsidRPr="00EC41F6">
        <w:rPr>
          <w:rFonts w:ascii="Times New Roman" w:hAnsi="Times New Roman" w:cs="Times New Roman"/>
          <w:i/>
          <w:color w:val="0070C0"/>
          <w:sz w:val="24"/>
          <w:szCs w:val="24"/>
        </w:rPr>
        <w:t>Codeset_Domain</w:t>
      </w:r>
      <w:r w:rsidR="006107BC" w:rsidRPr="00EC41F6">
        <w:rPr>
          <w:rFonts w:ascii="Times New Roman" w:hAnsi="Times New Roman" w:cs="Times New Roman"/>
          <w:color w:val="0070C0"/>
          <w:sz w:val="24"/>
          <w:szCs w:val="24"/>
        </w:rPr>
        <w:t xml:space="preserve"> </w:t>
      </w:r>
      <w:r w:rsidR="006107BC" w:rsidRPr="00EC41F6">
        <w:rPr>
          <w:rFonts w:ascii="Times New Roman" w:hAnsi="Times New Roman" w:cs="Times New Roman"/>
          <w:sz w:val="24"/>
          <w:szCs w:val="24"/>
        </w:rPr>
        <w:t>| Unrepresentable_Domain]</w:t>
      </w:r>
    </w:p>
    <w:p w14:paraId="2CA092F8" w14:textId="4D876F7B" w:rsidR="006107BC" w:rsidRPr="00A11628" w:rsidRDefault="006107BC" w:rsidP="005F0101">
      <w:pPr>
        <w:pStyle w:val="Heading4"/>
      </w:pPr>
      <w:r w:rsidRPr="00A11628">
        <w:t>B</w:t>
      </w:r>
    </w:p>
    <w:p w14:paraId="2732FE93" w14:textId="77777777" w:rsidR="006107BC" w:rsidRPr="002B0BE7" w:rsidRDefault="006107BC" w:rsidP="00C00F65">
      <w:pPr>
        <w:pStyle w:val="Heading5"/>
      </w:pPr>
      <w:r w:rsidRPr="002B0BE7">
        <w:t>Bounding_Coordinates</w:t>
      </w:r>
    </w:p>
    <w:p w14:paraId="6A5D1601" w14:textId="72D21522" w:rsidR="006107BC" w:rsidRPr="00EC41F6" w:rsidRDefault="006107BC" w:rsidP="00C00F65">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 xml:space="preserve">The limits of coverage of a </w:t>
      </w:r>
      <w:r w:rsidR="003025CE" w:rsidRPr="00EC41F6">
        <w:rPr>
          <w:rFonts w:ascii="Times New Roman" w:hAnsi="Times New Roman" w:cs="Times New Roman"/>
          <w:sz w:val="24"/>
          <w:szCs w:val="24"/>
        </w:rPr>
        <w:t>product/</w:t>
      </w:r>
      <w:r w:rsidRPr="00EC41F6">
        <w:rPr>
          <w:rFonts w:ascii="Times New Roman" w:hAnsi="Times New Roman" w:cs="Times New Roman"/>
          <w:sz w:val="24"/>
          <w:szCs w:val="24"/>
        </w:rPr>
        <w:t>dataset expressed by latitude and longitude values in the order western-most, eastern-most, northern-most, and southern-most.</w:t>
      </w:r>
    </w:p>
    <w:p w14:paraId="102224F2" w14:textId="77777777" w:rsidR="006107BC" w:rsidRPr="00EC41F6" w:rsidRDefault="006107BC" w:rsidP="00C00F65">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bounding</w:t>
      </w:r>
    </w:p>
    <w:p w14:paraId="08EFFFB4" w14:textId="77777777" w:rsidR="006107BC" w:rsidRPr="00EC41F6" w:rsidRDefault="006107BC" w:rsidP="00C00F65">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(2.5.1) Identification_Information/Spatial_Domain/Bounding_Coordinates</w:t>
      </w:r>
    </w:p>
    <w:p w14:paraId="7A31612C" w14:textId="64FCCC2B" w:rsidR="006107BC" w:rsidRPr="00EC41F6" w:rsidRDefault="00B44804" w:rsidP="00C00F65">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t>West_Bounding_Coordinate + East_Bounding_Coordinate + North_Bounding_Coordinate + South_Bounding_Coordinate</w:t>
      </w:r>
    </w:p>
    <w:p w14:paraId="5369CB72" w14:textId="77777777" w:rsidR="006107BC" w:rsidRPr="002B0BE7" w:rsidRDefault="006107BC" w:rsidP="00C00F65">
      <w:pPr>
        <w:pStyle w:val="Heading5"/>
      </w:pPr>
      <w:r w:rsidRPr="002B0BE7">
        <w:t>Browse_Graphic</w:t>
      </w:r>
    </w:p>
    <w:p w14:paraId="1CAEB500" w14:textId="33814872" w:rsidR="006107BC" w:rsidRPr="00EC41F6" w:rsidRDefault="00D916D9" w:rsidP="00EC41F6">
      <w:pPr>
        <w:tabs>
          <w:tab w:val="left" w:pos="1440"/>
          <w:tab w:val="left" w:pos="3600"/>
        </w:tabs>
        <w:spacing w:before="0" w:after="0"/>
        <w:rPr>
          <w:rFonts w:ascii="Times New Roman" w:hAnsi="Times New Roman" w:cs="Times New Roman"/>
          <w:sz w:val="24"/>
          <w:szCs w:val="24"/>
        </w:rPr>
      </w:pPr>
      <w:r w:rsidRPr="00D916D9">
        <w:rPr>
          <w:rFonts w:ascii="Times New Roman" w:hAnsi="Times New Roman" w:cs="Times New Roman"/>
          <w:sz w:val="24"/>
          <w:szCs w:val="24"/>
        </w:rPr>
        <w:t xml:space="preserve">The Browse Graphic </w:t>
      </w:r>
      <w:r w:rsidR="004435CE">
        <w:rPr>
          <w:rFonts w:ascii="Times New Roman" w:hAnsi="Times New Roman" w:cs="Times New Roman"/>
          <w:sz w:val="24"/>
          <w:szCs w:val="24"/>
        </w:rPr>
        <w:t>is</w:t>
      </w:r>
      <w:r w:rsidRPr="00D916D9">
        <w:rPr>
          <w:rFonts w:ascii="Times New Roman" w:hAnsi="Times New Roman" w:cs="Times New Roman"/>
          <w:sz w:val="24"/>
          <w:szCs w:val="24"/>
        </w:rPr>
        <w:t xml:space="preserve"> an illustration or sample image of the data set or application.  </w:t>
      </w:r>
      <w:r w:rsidR="005C4A5C">
        <w:rPr>
          <w:rFonts w:ascii="Times New Roman" w:hAnsi="Times New Roman" w:cs="Times New Roman"/>
          <w:sz w:val="24"/>
          <w:szCs w:val="24"/>
        </w:rPr>
        <w:t xml:space="preserve">Its </w:t>
      </w:r>
      <w:r w:rsidR="004A44E0">
        <w:rPr>
          <w:rFonts w:ascii="Times New Roman" w:hAnsi="Times New Roman" w:cs="Times New Roman"/>
          <w:sz w:val="24"/>
          <w:szCs w:val="24"/>
        </w:rPr>
        <w:t>p</w:t>
      </w:r>
      <w:r w:rsidR="005C4A5C">
        <w:rPr>
          <w:rFonts w:ascii="Times New Roman" w:hAnsi="Times New Roman" w:cs="Times New Roman"/>
          <w:sz w:val="24"/>
          <w:szCs w:val="24"/>
        </w:rPr>
        <w:t>urpose is an aid to data discovery and assessment.</w:t>
      </w:r>
      <w:r w:rsidR="009E6CE7">
        <w:rPr>
          <w:rFonts w:ascii="Times New Roman" w:hAnsi="Times New Roman" w:cs="Times New Roman"/>
          <w:sz w:val="24"/>
          <w:szCs w:val="24"/>
        </w:rPr>
        <w:t xml:space="preserve">  </w:t>
      </w:r>
      <w:r w:rsidR="009266BE">
        <w:rPr>
          <w:rFonts w:ascii="Times New Roman" w:hAnsi="Times New Roman" w:cs="Times New Roman"/>
          <w:sz w:val="24"/>
          <w:szCs w:val="24"/>
        </w:rPr>
        <w:t xml:space="preserve">It </w:t>
      </w:r>
      <w:r w:rsidR="00411502">
        <w:rPr>
          <w:rFonts w:ascii="Times New Roman" w:hAnsi="Times New Roman" w:cs="Times New Roman"/>
          <w:sz w:val="24"/>
          <w:szCs w:val="24"/>
        </w:rPr>
        <w:t xml:space="preserve">can also serve </w:t>
      </w:r>
      <w:r w:rsidR="009266BE">
        <w:rPr>
          <w:rFonts w:ascii="Times New Roman" w:hAnsi="Times New Roman" w:cs="Times New Roman"/>
          <w:sz w:val="24"/>
          <w:szCs w:val="24"/>
        </w:rPr>
        <w:t xml:space="preserve">to create image links to data sets and other resources.  </w:t>
      </w:r>
      <w:r w:rsidR="00C9179B">
        <w:rPr>
          <w:rFonts w:ascii="Times New Roman" w:hAnsi="Times New Roman" w:cs="Times New Roman"/>
          <w:sz w:val="24"/>
          <w:szCs w:val="24"/>
        </w:rPr>
        <w:t xml:space="preserve">The Browse Graphic for a map or data set should display a portion of the map or data set.  </w:t>
      </w:r>
      <w:r w:rsidR="007D2484" w:rsidRPr="00D916D9">
        <w:rPr>
          <w:rFonts w:ascii="Times New Roman" w:hAnsi="Times New Roman" w:cs="Times New Roman"/>
          <w:sz w:val="24"/>
          <w:szCs w:val="24"/>
        </w:rPr>
        <w:t>A</w:t>
      </w:r>
      <w:r w:rsidR="002740DB">
        <w:rPr>
          <w:rFonts w:ascii="Times New Roman" w:hAnsi="Times New Roman" w:cs="Times New Roman"/>
          <w:sz w:val="24"/>
          <w:szCs w:val="24"/>
        </w:rPr>
        <w:t xml:space="preserve"> B</w:t>
      </w:r>
      <w:r w:rsidR="004A44E0">
        <w:rPr>
          <w:rFonts w:ascii="Times New Roman" w:hAnsi="Times New Roman" w:cs="Times New Roman"/>
          <w:sz w:val="24"/>
          <w:szCs w:val="24"/>
        </w:rPr>
        <w:t xml:space="preserve">rowse </w:t>
      </w:r>
      <w:r w:rsidR="002740DB">
        <w:rPr>
          <w:rFonts w:ascii="Times New Roman" w:hAnsi="Times New Roman" w:cs="Times New Roman"/>
          <w:sz w:val="24"/>
          <w:szCs w:val="24"/>
        </w:rPr>
        <w:t>G</w:t>
      </w:r>
      <w:r w:rsidR="004A44E0">
        <w:rPr>
          <w:rFonts w:ascii="Times New Roman" w:hAnsi="Times New Roman" w:cs="Times New Roman"/>
          <w:sz w:val="24"/>
          <w:szCs w:val="24"/>
        </w:rPr>
        <w:t>raphic</w:t>
      </w:r>
      <w:r w:rsidR="002740DB">
        <w:rPr>
          <w:rFonts w:ascii="Times New Roman" w:hAnsi="Times New Roman" w:cs="Times New Roman"/>
          <w:sz w:val="24"/>
          <w:szCs w:val="24"/>
        </w:rPr>
        <w:t xml:space="preserve"> for a</w:t>
      </w:r>
      <w:r w:rsidR="007D2484" w:rsidRPr="00D916D9">
        <w:rPr>
          <w:rFonts w:ascii="Times New Roman" w:hAnsi="Times New Roman" w:cs="Times New Roman"/>
          <w:sz w:val="24"/>
          <w:szCs w:val="24"/>
        </w:rPr>
        <w:t xml:space="preserve">n application should include the interface </w:t>
      </w:r>
      <w:r w:rsidR="00001D0C" w:rsidRPr="00D916D9">
        <w:rPr>
          <w:rFonts w:ascii="Times New Roman" w:hAnsi="Times New Roman" w:cs="Times New Roman"/>
          <w:sz w:val="24"/>
          <w:szCs w:val="24"/>
        </w:rPr>
        <w:t>as well.</w:t>
      </w:r>
    </w:p>
    <w:p w14:paraId="756279A5" w14:textId="77777777" w:rsidR="006107BC" w:rsidRPr="00EC41F6" w:rsidRDefault="006107BC" w:rsidP="00EC41F6">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browse</w:t>
      </w:r>
    </w:p>
    <w:p w14:paraId="5DE19511" w14:textId="77777777" w:rsidR="006107BC" w:rsidRPr="00EC41F6" w:rsidRDefault="006107BC" w:rsidP="00EC41F6">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(2.9) Identification_Information/Browse_Graphic</w:t>
      </w:r>
    </w:p>
    <w:p w14:paraId="32209D32" w14:textId="1589199E" w:rsidR="006107BC" w:rsidRPr="00EC41F6" w:rsidRDefault="00B44804" w:rsidP="00EC41F6">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t>Browse_Graphic_File_Name + Browse_Graphic_File_Description + Browse_Graphic_File_Type</w:t>
      </w:r>
    </w:p>
    <w:p w14:paraId="283B4FD9" w14:textId="77777777" w:rsidR="006107BC" w:rsidRPr="00A11628" w:rsidRDefault="006107BC" w:rsidP="005F0101">
      <w:pPr>
        <w:pStyle w:val="Heading4"/>
      </w:pPr>
      <w:r w:rsidRPr="00A11628">
        <w:t>C</w:t>
      </w:r>
    </w:p>
    <w:p w14:paraId="0672F2A8" w14:textId="77777777" w:rsidR="006107BC" w:rsidRPr="002B0BE7" w:rsidRDefault="006107BC" w:rsidP="0019105F">
      <w:pPr>
        <w:pStyle w:val="Heading5"/>
      </w:pPr>
      <w:r w:rsidRPr="002B0BE7">
        <w:t>Citation</w:t>
      </w:r>
    </w:p>
    <w:p w14:paraId="02D3BAB4" w14:textId="1B829C8E" w:rsidR="006107BC" w:rsidRPr="00EC41F6" w:rsidRDefault="006107BC" w:rsidP="0019105F">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 xml:space="preserve">The recommended reference for: (a) the product/dataset; (b) data or other products related to the product/dataset; or (c) </w:t>
      </w:r>
      <w:r w:rsidR="00FE0E0B" w:rsidRPr="00EC41F6">
        <w:rPr>
          <w:rFonts w:ascii="Times New Roman" w:hAnsi="Times New Roman" w:cs="Times New Roman"/>
          <w:sz w:val="24"/>
          <w:szCs w:val="24"/>
        </w:rPr>
        <w:t xml:space="preserve">source material for the </w:t>
      </w:r>
      <w:r w:rsidRPr="00EC41F6">
        <w:rPr>
          <w:rFonts w:ascii="Times New Roman" w:hAnsi="Times New Roman" w:cs="Times New Roman"/>
          <w:sz w:val="24"/>
          <w:szCs w:val="24"/>
        </w:rPr>
        <w:t>product</w:t>
      </w:r>
      <w:r w:rsidR="00FE0E0B" w:rsidRPr="00EC41F6">
        <w:rPr>
          <w:rFonts w:ascii="Times New Roman" w:hAnsi="Times New Roman" w:cs="Times New Roman"/>
          <w:sz w:val="24"/>
          <w:szCs w:val="24"/>
        </w:rPr>
        <w:t>/dataset</w:t>
      </w:r>
      <w:r w:rsidRPr="00EC41F6">
        <w:rPr>
          <w:rFonts w:ascii="Times New Roman" w:hAnsi="Times New Roman" w:cs="Times New Roman"/>
          <w:sz w:val="24"/>
          <w:szCs w:val="24"/>
        </w:rPr>
        <w:t>.</w:t>
      </w:r>
    </w:p>
    <w:p w14:paraId="0FAE2A30"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citation</w:t>
      </w:r>
      <w:r w:rsidRPr="00EC41F6">
        <w:rPr>
          <w:rFonts w:ascii="Times New Roman" w:hAnsi="Times New Roman" w:cs="Times New Roman"/>
          <w:sz w:val="24"/>
          <w:szCs w:val="24"/>
        </w:rPr>
        <w:tab/>
      </w:r>
      <w:r w:rsidRPr="00EC41F6">
        <w:rPr>
          <w:rFonts w:ascii="Times New Roman" w:hAnsi="Times New Roman" w:cs="Times New Roman"/>
          <w:sz w:val="24"/>
          <w:szCs w:val="24"/>
        </w:rPr>
        <w:tab/>
      </w:r>
      <w:r w:rsidRPr="00EC41F6">
        <w:rPr>
          <w:rFonts w:ascii="Times New Roman" w:hAnsi="Times New Roman" w:cs="Times New Roman"/>
          <w:sz w:val="24"/>
          <w:szCs w:val="24"/>
          <w:u w:val="single"/>
        </w:rPr>
        <w:t>Section</w:t>
      </w:r>
      <w:r w:rsidRPr="00EC41F6">
        <w:rPr>
          <w:rFonts w:ascii="Times New Roman" w:hAnsi="Times New Roman" w:cs="Times New Roman"/>
          <w:sz w:val="24"/>
          <w:szCs w:val="24"/>
        </w:rPr>
        <w:t>: 10</w:t>
      </w:r>
    </w:p>
    <w:p w14:paraId="23C5BC5C"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(a)(2.1) Identification_Information/Citation</w:t>
      </w:r>
    </w:p>
    <w:p w14:paraId="73D7E644" w14:textId="77777777" w:rsidR="006107BC" w:rsidRPr="00EC41F6" w:rsidRDefault="006107BC" w:rsidP="0019105F">
      <w:pPr>
        <w:tabs>
          <w:tab w:val="left" w:pos="1440"/>
          <w:tab w:val="left" w:pos="3600"/>
        </w:tabs>
        <w:spacing w:before="0" w:after="0"/>
        <w:ind w:left="1872" w:hanging="720"/>
        <w:rPr>
          <w:rFonts w:ascii="Times New Roman" w:hAnsi="Times New Roman" w:cs="Times New Roman"/>
          <w:sz w:val="24"/>
          <w:szCs w:val="24"/>
        </w:rPr>
      </w:pPr>
      <w:r w:rsidRPr="00EC41F6">
        <w:rPr>
          <w:rFonts w:ascii="Times New Roman" w:hAnsi="Times New Roman" w:cs="Times New Roman"/>
          <w:sz w:val="24"/>
          <w:szCs w:val="24"/>
        </w:rPr>
        <w:t>(b)(2.12.1) Identification_Information/Cross_Reference/Citation</w:t>
      </w:r>
    </w:p>
    <w:p w14:paraId="3CA9BE88" w14:textId="77777777" w:rsidR="006107BC" w:rsidRPr="00EC41F6" w:rsidRDefault="006107BC" w:rsidP="0019105F">
      <w:pPr>
        <w:tabs>
          <w:tab w:val="left" w:pos="1440"/>
          <w:tab w:val="left" w:pos="3600"/>
        </w:tabs>
        <w:spacing w:before="0" w:after="0"/>
        <w:ind w:left="1872" w:hanging="720"/>
        <w:rPr>
          <w:rFonts w:ascii="Times New Roman" w:hAnsi="Times New Roman" w:cs="Times New Roman"/>
          <w:sz w:val="24"/>
          <w:szCs w:val="24"/>
        </w:rPr>
      </w:pPr>
      <w:r w:rsidRPr="00EC41F6">
        <w:rPr>
          <w:rFonts w:ascii="Times New Roman" w:hAnsi="Times New Roman" w:cs="Times New Roman"/>
          <w:sz w:val="24"/>
          <w:szCs w:val="24"/>
        </w:rPr>
        <w:t>(c)(3.6.1) Data_Quality_Information/Source_Information/Citation</w:t>
      </w:r>
    </w:p>
    <w:p w14:paraId="03162A4A" w14:textId="64B6AD4E" w:rsidR="005B4E3A" w:rsidRPr="00EC41F6" w:rsidRDefault="00B44804"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5B4E3A" w:rsidRPr="00EC41F6">
        <w:rPr>
          <w:rFonts w:ascii="Times New Roman" w:hAnsi="Times New Roman" w:cs="Times New Roman"/>
          <w:sz w:val="24"/>
          <w:szCs w:val="24"/>
        </w:rPr>
        <w:t>:</w:t>
      </w:r>
      <w:r w:rsidR="005B4E3A" w:rsidRPr="00EC41F6">
        <w:rPr>
          <w:rFonts w:ascii="Times New Roman" w:hAnsi="Times New Roman" w:cs="Times New Roman"/>
          <w:sz w:val="24"/>
          <w:szCs w:val="24"/>
        </w:rPr>
        <w:tab/>
        <w:t>1{Originator}n + Publication_Date + Title + (Edition) + 0{Geospatial_Data_Presentation_Form}1 + (</w:t>
      </w:r>
      <w:r w:rsidR="005B4E3A" w:rsidRPr="00EC41F6">
        <w:rPr>
          <w:rFonts w:ascii="Times New Roman" w:hAnsi="Times New Roman" w:cs="Times New Roman"/>
          <w:i/>
          <w:color w:val="0070C0"/>
          <w:sz w:val="24"/>
          <w:szCs w:val="24"/>
        </w:rPr>
        <w:t>Series_Information</w:t>
      </w:r>
      <w:r w:rsidR="005B4E3A" w:rsidRPr="00EC41F6">
        <w:rPr>
          <w:rFonts w:ascii="Times New Roman" w:hAnsi="Times New Roman" w:cs="Times New Roman"/>
          <w:sz w:val="24"/>
          <w:szCs w:val="24"/>
        </w:rPr>
        <w:t>) + 0{Online_Linkage}n</w:t>
      </w:r>
    </w:p>
    <w:p w14:paraId="56FF3CC0" w14:textId="77777777" w:rsidR="006107BC" w:rsidRPr="002B0BE7" w:rsidRDefault="006107BC" w:rsidP="0019105F">
      <w:pPr>
        <w:pStyle w:val="Heading5"/>
      </w:pPr>
      <w:r w:rsidRPr="002B0BE7">
        <w:t>Codeset_Domain</w:t>
      </w:r>
    </w:p>
    <w:p w14:paraId="18CA6752" w14:textId="5B3ADAA1" w:rsidR="006107BC" w:rsidRPr="00EC41F6" w:rsidRDefault="00E01813" w:rsidP="0019105F">
      <w:pPr>
        <w:tabs>
          <w:tab w:val="left" w:pos="1440"/>
          <w:tab w:val="left" w:pos="3600"/>
        </w:tabs>
        <w:spacing w:before="0" w:after="0"/>
        <w:rPr>
          <w:rFonts w:ascii="Times New Roman" w:hAnsi="Times New Roman" w:cs="Times New Roman"/>
          <w:sz w:val="24"/>
          <w:szCs w:val="24"/>
        </w:rPr>
      </w:pPr>
      <w:r w:rsidRPr="00EB055E">
        <w:rPr>
          <w:rFonts w:ascii="Times New Roman" w:hAnsi="Times New Roman" w:cs="Times New Roman"/>
          <w:sz w:val="24"/>
        </w:rPr>
        <w:t xml:space="preserve">A codeset domain is a collection of all valid values for a </w:t>
      </w:r>
      <w:r>
        <w:rPr>
          <w:rFonts w:ascii="Times New Roman" w:hAnsi="Times New Roman" w:cs="Times New Roman"/>
          <w:sz w:val="24"/>
        </w:rPr>
        <w:t xml:space="preserve">specific </w:t>
      </w:r>
      <w:r w:rsidRPr="00EB055E">
        <w:rPr>
          <w:rFonts w:ascii="Times New Roman" w:hAnsi="Times New Roman" w:cs="Times New Roman"/>
          <w:sz w:val="24"/>
        </w:rPr>
        <w:t>attribute, typically published as a standard or list.</w:t>
      </w:r>
      <w:r w:rsidRPr="00E33C42">
        <w:rPr>
          <w:rFonts w:ascii="Times New Roman" w:hAnsi="Times New Roman" w:cs="Times New Roman"/>
          <w:sz w:val="24"/>
        </w:rPr>
        <w:t xml:space="preserve">  Examples </w:t>
      </w:r>
      <w:r>
        <w:rPr>
          <w:rFonts w:ascii="Times New Roman" w:hAnsi="Times New Roman" w:cs="Times New Roman"/>
          <w:sz w:val="24"/>
        </w:rPr>
        <w:t xml:space="preserve">of codesets </w:t>
      </w:r>
      <w:r w:rsidRPr="00E33C42">
        <w:rPr>
          <w:rFonts w:ascii="Times New Roman" w:hAnsi="Times New Roman" w:cs="Times New Roman"/>
          <w:sz w:val="24"/>
        </w:rPr>
        <w:t>include the Federal Information Processing S</w:t>
      </w:r>
      <w:r>
        <w:rPr>
          <w:rFonts w:ascii="Times New Roman" w:hAnsi="Times New Roman" w:cs="Times New Roman"/>
          <w:sz w:val="24"/>
        </w:rPr>
        <w:t>eries</w:t>
      </w:r>
      <w:r w:rsidRPr="00E33C42">
        <w:rPr>
          <w:rFonts w:ascii="Times New Roman" w:hAnsi="Times New Roman" w:cs="Times New Roman"/>
          <w:sz w:val="24"/>
        </w:rPr>
        <w:t xml:space="preserve"> that contain numeric codes for nations, </w:t>
      </w:r>
      <w:r w:rsidR="009F6998">
        <w:rPr>
          <w:rFonts w:ascii="Times New Roman" w:hAnsi="Times New Roman" w:cs="Times New Roman"/>
          <w:sz w:val="24"/>
        </w:rPr>
        <w:t>s</w:t>
      </w:r>
      <w:r w:rsidRPr="00E33C42">
        <w:rPr>
          <w:rFonts w:ascii="Times New Roman" w:hAnsi="Times New Roman" w:cs="Times New Roman"/>
          <w:sz w:val="24"/>
        </w:rPr>
        <w:t>tates, and counties</w:t>
      </w:r>
      <w:r w:rsidR="006107BC" w:rsidRPr="00EC41F6">
        <w:rPr>
          <w:rFonts w:ascii="Times New Roman" w:hAnsi="Times New Roman" w:cs="Times New Roman"/>
          <w:sz w:val="24"/>
          <w:szCs w:val="24"/>
        </w:rPr>
        <w:t>.</w:t>
      </w:r>
    </w:p>
    <w:p w14:paraId="27EA78E7"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codesetd</w:t>
      </w:r>
    </w:p>
    <w:p w14:paraId="692CEDAA"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(6.1.2.4.3) Entity_and_Attribute_Information/Detailed_Description/Attribute/ Attribute_Domain_Values/Codeset_Domain</w:t>
      </w:r>
    </w:p>
    <w:p w14:paraId="7BA671FD" w14:textId="6E7F28F6" w:rsidR="006107BC" w:rsidRPr="00EC41F6" w:rsidRDefault="00B44804"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t>Codeset_Name + Codeset_Source</w:t>
      </w:r>
    </w:p>
    <w:p w14:paraId="3B6FF1F1" w14:textId="77777777" w:rsidR="006107BC" w:rsidRPr="002B0BE7" w:rsidRDefault="006107BC" w:rsidP="0019105F">
      <w:pPr>
        <w:pStyle w:val="Heading5"/>
      </w:pPr>
      <w:r w:rsidRPr="002B0BE7">
        <w:t>Completeness_Report</w:t>
      </w:r>
    </w:p>
    <w:p w14:paraId="50A18E48" w14:textId="65C6E96D" w:rsidR="006107BC" w:rsidRPr="00EC41F6" w:rsidRDefault="006107BC" w:rsidP="0019105F">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Information about omissions, selection criteria, generalization, definitions, and other rules used to develop the product</w:t>
      </w:r>
      <w:r w:rsidR="00DE09F0" w:rsidRPr="00EC41F6">
        <w:rPr>
          <w:rFonts w:ascii="Times New Roman" w:hAnsi="Times New Roman" w:cs="Times New Roman"/>
          <w:sz w:val="24"/>
          <w:szCs w:val="24"/>
        </w:rPr>
        <w:t>/dataset</w:t>
      </w:r>
      <w:r w:rsidRPr="00EC41F6">
        <w:rPr>
          <w:rFonts w:ascii="Times New Roman" w:hAnsi="Times New Roman" w:cs="Times New Roman"/>
          <w:sz w:val="24"/>
          <w:szCs w:val="24"/>
        </w:rPr>
        <w:t>.  Th</w:t>
      </w:r>
      <w:r w:rsidR="006735F2" w:rsidRPr="00EC41F6">
        <w:rPr>
          <w:rFonts w:ascii="Times New Roman" w:hAnsi="Times New Roman" w:cs="Times New Roman"/>
          <w:sz w:val="24"/>
          <w:szCs w:val="24"/>
        </w:rPr>
        <w:t>is</w:t>
      </w:r>
      <w:r w:rsidR="00DE09F0" w:rsidRPr="00EC41F6">
        <w:rPr>
          <w:rFonts w:ascii="Times New Roman" w:hAnsi="Times New Roman" w:cs="Times New Roman"/>
          <w:sz w:val="24"/>
          <w:szCs w:val="24"/>
        </w:rPr>
        <w:t xml:space="preserve"> </w:t>
      </w:r>
      <w:r w:rsidR="006735F2" w:rsidRPr="00EC41F6">
        <w:rPr>
          <w:rFonts w:ascii="Times New Roman" w:hAnsi="Times New Roman" w:cs="Times New Roman"/>
          <w:sz w:val="24"/>
          <w:szCs w:val="24"/>
        </w:rPr>
        <w:t>report</w:t>
      </w:r>
      <w:r w:rsidRPr="00EC41F6">
        <w:rPr>
          <w:rFonts w:ascii="Times New Roman" w:hAnsi="Times New Roman" w:cs="Times New Roman"/>
          <w:sz w:val="24"/>
          <w:szCs w:val="24"/>
        </w:rPr>
        <w:t xml:space="preserve"> describes what is missing with respect to geography, time, and attributes.  </w:t>
      </w:r>
      <w:r w:rsidR="006735F2" w:rsidRPr="00EC41F6">
        <w:rPr>
          <w:rFonts w:ascii="Times New Roman" w:hAnsi="Times New Roman" w:cs="Times New Roman"/>
          <w:sz w:val="24"/>
          <w:szCs w:val="24"/>
        </w:rPr>
        <w:t>It</w:t>
      </w:r>
      <w:r w:rsidRPr="00EC41F6">
        <w:rPr>
          <w:rFonts w:ascii="Times New Roman" w:hAnsi="Times New Roman" w:cs="Times New Roman"/>
          <w:sz w:val="24"/>
          <w:szCs w:val="24"/>
        </w:rPr>
        <w:t xml:space="preserve"> identifies data omitted from the product that might normally be expected, as well as the reason for the exclusion.  Deviations from standard definitions and interpretations shall be described.  In particular, the report shall describe the exhaustiveness of a set of features, such as spatial and taxonomic (attribute) properties.</w:t>
      </w:r>
    </w:p>
    <w:p w14:paraId="60DC30ED"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complete</w:t>
      </w:r>
    </w:p>
    <w:p w14:paraId="7A4DECF4"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(3.4) Data_Quality_Information/Completeness_Report</w:t>
      </w:r>
    </w:p>
    <w:p w14:paraId="1A884C52" w14:textId="2E840D07" w:rsidR="006107BC" w:rsidRPr="00EC41F6" w:rsidRDefault="00B44804"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r>
      <w:r w:rsidR="006107BC" w:rsidRPr="00EC41F6">
        <w:rPr>
          <w:rFonts w:ascii="Times New Roman" w:hAnsi="Times New Roman" w:cs="Times New Roman"/>
          <w:i/>
          <w:color w:val="0070C0"/>
          <w:sz w:val="24"/>
          <w:szCs w:val="24"/>
        </w:rPr>
        <w:t>Test_Report</w:t>
      </w:r>
    </w:p>
    <w:p w14:paraId="79E4AD0B" w14:textId="77777777" w:rsidR="006107BC" w:rsidRPr="002B0BE7" w:rsidRDefault="006107BC" w:rsidP="0019105F">
      <w:pPr>
        <w:pStyle w:val="Heading5"/>
      </w:pPr>
      <w:r w:rsidRPr="002B0BE7">
        <w:t>Computer_Service_Information</w:t>
      </w:r>
    </w:p>
    <w:p w14:paraId="54CF753B" w14:textId="2803F971" w:rsidR="006107BC" w:rsidRPr="00EC41F6" w:rsidRDefault="006107BC" w:rsidP="0019105F">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 xml:space="preserve">Facts about an </w:t>
      </w:r>
      <w:r w:rsidR="008B281C">
        <w:rPr>
          <w:rFonts w:ascii="Times New Roman" w:hAnsi="Times New Roman" w:cs="Times New Roman"/>
          <w:sz w:val="24"/>
          <w:szCs w:val="24"/>
        </w:rPr>
        <w:t xml:space="preserve">OMS </w:t>
      </w:r>
      <w:r w:rsidRPr="00EC41F6">
        <w:rPr>
          <w:rFonts w:ascii="Times New Roman" w:hAnsi="Times New Roman" w:cs="Times New Roman"/>
          <w:sz w:val="24"/>
          <w:szCs w:val="24"/>
        </w:rPr>
        <w:t>like TIGERweb.  This information includes the type of mapping service, version of the service, and what operations the service can perform.</w:t>
      </w:r>
      <w:r w:rsidR="00344B8A" w:rsidRPr="00344B8A">
        <w:t xml:space="preserve"> </w:t>
      </w:r>
      <w:r w:rsidR="00344B8A">
        <w:t xml:space="preserve"> The [Coupling_Type] describes h</w:t>
      </w:r>
      <w:r w:rsidR="00344B8A" w:rsidRPr="00344B8A">
        <w:rPr>
          <w:rFonts w:ascii="Times New Roman" w:hAnsi="Times New Roman" w:cs="Times New Roman"/>
          <w:sz w:val="24"/>
          <w:szCs w:val="24"/>
        </w:rPr>
        <w:t>ow closely associated, or coupled, the w</w:t>
      </w:r>
      <w:r w:rsidR="00344B8A">
        <w:rPr>
          <w:rFonts w:ascii="Times New Roman" w:hAnsi="Times New Roman" w:cs="Times New Roman"/>
          <w:sz w:val="24"/>
          <w:szCs w:val="24"/>
        </w:rPr>
        <w:t>eb service is with the dataset.  For a more detailed description</w:t>
      </w:r>
      <w:r w:rsidR="0042567D">
        <w:rPr>
          <w:rFonts w:ascii="Times New Roman" w:hAnsi="Times New Roman" w:cs="Times New Roman"/>
          <w:sz w:val="24"/>
          <w:szCs w:val="24"/>
        </w:rPr>
        <w:t xml:space="preserve"> of the [Coupling_Type]</w:t>
      </w:r>
      <w:r w:rsidR="00344B8A">
        <w:rPr>
          <w:rFonts w:ascii="Times New Roman" w:hAnsi="Times New Roman" w:cs="Times New Roman"/>
          <w:sz w:val="24"/>
          <w:szCs w:val="24"/>
        </w:rPr>
        <w:t xml:space="preserve">, refer to </w:t>
      </w:r>
      <w:r w:rsidR="00CD2B0B">
        <w:rPr>
          <w:rFonts w:ascii="Times New Roman" w:hAnsi="Times New Roman" w:cs="Times New Roman"/>
          <w:sz w:val="24"/>
          <w:szCs w:val="24"/>
        </w:rPr>
        <w:t>section 6.2.</w:t>
      </w:r>
    </w:p>
    <w:p w14:paraId="35D14A8D"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servinfo</w:t>
      </w:r>
    </w:p>
    <w:p w14:paraId="3925CF33"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(8) Computer_Service_Information</w:t>
      </w:r>
    </w:p>
    <w:p w14:paraId="7A8AB868" w14:textId="1C3B64E4" w:rsidR="006107BC" w:rsidRPr="00EC41F6" w:rsidRDefault="00B44804"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t>Service_Type + (Service_Type_Version) + Coupling_Type + 1{</w:t>
      </w:r>
      <w:r w:rsidR="006107BC" w:rsidRPr="00EC41F6">
        <w:rPr>
          <w:rFonts w:ascii="Times New Roman" w:hAnsi="Times New Roman" w:cs="Times New Roman"/>
          <w:i/>
          <w:color w:val="0070C0"/>
          <w:sz w:val="24"/>
          <w:szCs w:val="24"/>
        </w:rPr>
        <w:t>Contains_Operations</w:t>
      </w:r>
      <w:r w:rsidR="006107BC" w:rsidRPr="00EC41F6">
        <w:rPr>
          <w:rFonts w:ascii="Times New Roman" w:hAnsi="Times New Roman" w:cs="Times New Roman"/>
          <w:sz w:val="24"/>
          <w:szCs w:val="24"/>
        </w:rPr>
        <w:t>}n</w:t>
      </w:r>
    </w:p>
    <w:p w14:paraId="36D168AA" w14:textId="77777777" w:rsidR="006107BC" w:rsidRPr="002B0BE7" w:rsidRDefault="006107BC" w:rsidP="0019105F">
      <w:pPr>
        <w:pStyle w:val="Heading5"/>
      </w:pPr>
      <w:r w:rsidRPr="002B0BE7">
        <w:t>Connect_Point</w:t>
      </w:r>
    </w:p>
    <w:p w14:paraId="1AA91767" w14:textId="318F1816" w:rsidR="006107BC" w:rsidRPr="00EC41F6" w:rsidRDefault="006107BC" w:rsidP="0019105F">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 xml:space="preserve">The information and parameters needed to connect to a specific function of the </w:t>
      </w:r>
      <w:r w:rsidR="00B87F1E">
        <w:rPr>
          <w:rFonts w:ascii="Times New Roman" w:hAnsi="Times New Roman" w:cs="Times New Roman"/>
          <w:sz w:val="24"/>
          <w:szCs w:val="24"/>
        </w:rPr>
        <w:t>OMS</w:t>
      </w:r>
      <w:r w:rsidRPr="00EC41F6">
        <w:rPr>
          <w:rFonts w:ascii="Times New Roman" w:hAnsi="Times New Roman" w:cs="Times New Roman"/>
          <w:sz w:val="24"/>
          <w:szCs w:val="24"/>
        </w:rPr>
        <w:t>.</w:t>
      </w:r>
    </w:p>
    <w:p w14:paraId="63F3957F"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conpnt</w:t>
      </w:r>
    </w:p>
    <w:p w14:paraId="12BB0321"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(8.4.5) Computer_Service_Information/Contains_Operations/Connect_Point</w:t>
      </w:r>
    </w:p>
    <w:p w14:paraId="2B73C23C" w14:textId="23D3D350" w:rsidR="006107BC" w:rsidRPr="00EC41F6" w:rsidRDefault="001D7DF5"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t>CP_Link + 0(Protocol)n + Resource_Name + Resource_Description</w:t>
      </w:r>
    </w:p>
    <w:p w14:paraId="12EF48F3" w14:textId="77777777" w:rsidR="006107BC" w:rsidRPr="002B0BE7" w:rsidRDefault="006107BC" w:rsidP="0019105F">
      <w:pPr>
        <w:pStyle w:val="Heading5"/>
      </w:pPr>
      <w:r w:rsidRPr="002B0BE7">
        <w:t>Constraints</w:t>
      </w:r>
    </w:p>
    <w:p w14:paraId="00CE3AE5" w14:textId="43B4E6B2" w:rsidR="006107BC" w:rsidRPr="00EC41F6" w:rsidRDefault="006107BC" w:rsidP="0019105F">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The legal, security</w:t>
      </w:r>
      <w:r w:rsidR="002653E8">
        <w:rPr>
          <w:rFonts w:ascii="Times New Roman" w:hAnsi="Times New Roman" w:cs="Times New Roman"/>
          <w:sz w:val="24"/>
          <w:szCs w:val="24"/>
        </w:rPr>
        <w:t>,</w:t>
      </w:r>
      <w:r w:rsidRPr="00EC41F6">
        <w:rPr>
          <w:rFonts w:ascii="Times New Roman" w:hAnsi="Times New Roman" w:cs="Times New Roman"/>
          <w:sz w:val="24"/>
          <w:szCs w:val="24"/>
        </w:rPr>
        <w:t xml:space="preserve"> and usage restrictions placed on a dataset</w:t>
      </w:r>
      <w:r w:rsidR="00092F88">
        <w:rPr>
          <w:rFonts w:ascii="Times New Roman" w:hAnsi="Times New Roman" w:cs="Times New Roman"/>
          <w:sz w:val="24"/>
          <w:szCs w:val="24"/>
        </w:rPr>
        <w:t xml:space="preserve"> or resource</w:t>
      </w:r>
      <w:r w:rsidRPr="00EC41F6">
        <w:rPr>
          <w:rFonts w:ascii="Times New Roman" w:hAnsi="Times New Roman" w:cs="Times New Roman"/>
          <w:sz w:val="24"/>
          <w:szCs w:val="24"/>
        </w:rPr>
        <w:t>.</w:t>
      </w:r>
    </w:p>
    <w:p w14:paraId="02B6018B"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constrnt</w:t>
      </w:r>
    </w:p>
    <w:p w14:paraId="1B65D444"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(2.7) Identification_Information/Constraints</w:t>
      </w:r>
    </w:p>
    <w:p w14:paraId="2C8CFE78" w14:textId="18A87EE3" w:rsidR="006107BC" w:rsidRPr="00EC41F6" w:rsidRDefault="001D7DF5"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t xml:space="preserve">Access_Constraints + Use_Constraints + </w:t>
      </w:r>
      <w:r w:rsidR="000315DA">
        <w:rPr>
          <w:rFonts w:ascii="Times New Roman" w:hAnsi="Times New Roman" w:cs="Times New Roman"/>
          <w:sz w:val="24"/>
          <w:szCs w:val="24"/>
        </w:rPr>
        <w:t>0{</w:t>
      </w:r>
      <w:r w:rsidR="006107BC" w:rsidRPr="00EC41F6">
        <w:rPr>
          <w:rFonts w:ascii="Times New Roman" w:hAnsi="Times New Roman" w:cs="Times New Roman"/>
          <w:sz w:val="24"/>
          <w:szCs w:val="24"/>
        </w:rPr>
        <w:t>Other_Constraints</w:t>
      </w:r>
      <w:r w:rsidR="000315DA">
        <w:rPr>
          <w:rFonts w:ascii="Times New Roman" w:hAnsi="Times New Roman" w:cs="Times New Roman"/>
          <w:sz w:val="24"/>
          <w:szCs w:val="24"/>
        </w:rPr>
        <w:t>}1</w:t>
      </w:r>
    </w:p>
    <w:p w14:paraId="380B10E8" w14:textId="77777777" w:rsidR="006107BC" w:rsidRPr="002B0BE7" w:rsidRDefault="006107BC" w:rsidP="0019105F">
      <w:pPr>
        <w:pStyle w:val="Heading5"/>
      </w:pPr>
      <w:r w:rsidRPr="002B0BE7">
        <w:t>Contact_Address</w:t>
      </w:r>
    </w:p>
    <w:p w14:paraId="1B94652B" w14:textId="31C404CD" w:rsidR="006107BC" w:rsidRPr="00EC41F6" w:rsidRDefault="006107BC" w:rsidP="0019105F">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A complete delivery address for the organization that is: (a) knowledgeable about the product</w:t>
      </w:r>
      <w:r w:rsidR="00E479C3" w:rsidRPr="00EC41F6">
        <w:rPr>
          <w:rFonts w:ascii="Times New Roman" w:hAnsi="Times New Roman" w:cs="Times New Roman"/>
          <w:sz w:val="24"/>
          <w:szCs w:val="24"/>
        </w:rPr>
        <w:t>/dataset</w:t>
      </w:r>
      <w:r w:rsidRPr="00EC41F6">
        <w:rPr>
          <w:rFonts w:ascii="Times New Roman" w:hAnsi="Times New Roman" w:cs="Times New Roman"/>
          <w:sz w:val="24"/>
          <w:szCs w:val="24"/>
        </w:rPr>
        <w:t>; (b) responsible for distributing the product</w:t>
      </w:r>
      <w:r w:rsidR="00E479C3" w:rsidRPr="00EC41F6">
        <w:rPr>
          <w:rFonts w:ascii="Times New Roman" w:hAnsi="Times New Roman" w:cs="Times New Roman"/>
          <w:sz w:val="24"/>
          <w:szCs w:val="24"/>
        </w:rPr>
        <w:t>/dataset</w:t>
      </w:r>
      <w:r w:rsidRPr="00EC41F6">
        <w:rPr>
          <w:rFonts w:ascii="Times New Roman" w:hAnsi="Times New Roman" w:cs="Times New Roman"/>
          <w:sz w:val="24"/>
          <w:szCs w:val="24"/>
        </w:rPr>
        <w:t>; or (c) responsible for the metadata information.  Often the distributor is the same as the point of contact.</w:t>
      </w:r>
    </w:p>
    <w:p w14:paraId="26F9EC5A"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cntaddr</w:t>
      </w:r>
    </w:p>
    <w:p w14:paraId="0C65F508"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(a)(2.8.2) Identification_Information/Point_of_Contact/Contact_Address</w:t>
      </w:r>
    </w:p>
    <w:p w14:paraId="3E75FE4F" w14:textId="77777777" w:rsidR="006107BC" w:rsidRPr="00EC41F6" w:rsidRDefault="006107BC" w:rsidP="0019105F">
      <w:pPr>
        <w:tabs>
          <w:tab w:val="left" w:pos="1440"/>
          <w:tab w:val="left" w:pos="3600"/>
        </w:tabs>
        <w:spacing w:before="0" w:after="0"/>
        <w:ind w:left="1872" w:hanging="720"/>
        <w:rPr>
          <w:rFonts w:ascii="Times New Roman" w:hAnsi="Times New Roman" w:cs="Times New Roman"/>
          <w:sz w:val="24"/>
          <w:szCs w:val="24"/>
        </w:rPr>
      </w:pPr>
      <w:r w:rsidRPr="00EC41F6">
        <w:rPr>
          <w:rFonts w:ascii="Times New Roman" w:hAnsi="Times New Roman" w:cs="Times New Roman"/>
          <w:sz w:val="24"/>
          <w:szCs w:val="24"/>
        </w:rPr>
        <w:t>(b)(7.1.2) Distribution_Information/Point_of_Contact/Contact_Address</w:t>
      </w:r>
    </w:p>
    <w:p w14:paraId="4FAA04B3" w14:textId="77777777" w:rsidR="006107BC" w:rsidRPr="00EC41F6" w:rsidRDefault="006107BC" w:rsidP="0019105F">
      <w:pPr>
        <w:tabs>
          <w:tab w:val="left" w:pos="1440"/>
          <w:tab w:val="left" w:pos="3600"/>
        </w:tabs>
        <w:spacing w:before="0" w:after="0"/>
        <w:ind w:left="1872" w:hanging="720"/>
        <w:rPr>
          <w:rFonts w:ascii="Times New Roman" w:hAnsi="Times New Roman" w:cs="Times New Roman"/>
          <w:sz w:val="24"/>
          <w:szCs w:val="24"/>
        </w:rPr>
      </w:pPr>
      <w:r w:rsidRPr="00EC41F6">
        <w:rPr>
          <w:rFonts w:ascii="Times New Roman" w:hAnsi="Times New Roman" w:cs="Times New Roman"/>
          <w:sz w:val="24"/>
          <w:szCs w:val="24"/>
        </w:rPr>
        <w:t>(c)(9.5.2) Metadata_Reference_Information/Point_of_Contact/Contact_Address</w:t>
      </w:r>
    </w:p>
    <w:p w14:paraId="07BDEAD4" w14:textId="47A104E1" w:rsidR="005B4E3A" w:rsidRPr="00EC41F6" w:rsidRDefault="001D7DF5"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5B4E3A" w:rsidRPr="00EC41F6">
        <w:rPr>
          <w:rFonts w:ascii="Times New Roman" w:hAnsi="Times New Roman" w:cs="Times New Roman"/>
          <w:sz w:val="24"/>
          <w:szCs w:val="24"/>
        </w:rPr>
        <w:t>:</w:t>
      </w:r>
      <w:r w:rsidR="005B4E3A" w:rsidRPr="00EC41F6">
        <w:rPr>
          <w:rFonts w:ascii="Times New Roman" w:hAnsi="Times New Roman" w:cs="Times New Roman"/>
          <w:sz w:val="24"/>
          <w:szCs w:val="24"/>
        </w:rPr>
        <w:tab/>
        <w:t>1{Address}n + City + State_or_Province + Postal_Code + Country</w:t>
      </w:r>
    </w:p>
    <w:p w14:paraId="4883255D" w14:textId="77777777" w:rsidR="006107BC" w:rsidRPr="002B0BE7" w:rsidRDefault="006107BC" w:rsidP="0019105F">
      <w:pPr>
        <w:pStyle w:val="Heading5"/>
      </w:pPr>
      <w:r w:rsidRPr="002B0BE7">
        <w:t>Contains_Operations</w:t>
      </w:r>
    </w:p>
    <w:p w14:paraId="6A3D2E8F" w14:textId="244374D7" w:rsidR="006107BC" w:rsidRPr="00EC41F6" w:rsidRDefault="006107BC" w:rsidP="0019105F">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 xml:space="preserve">Information about the operations that comprise the </w:t>
      </w:r>
      <w:r w:rsidR="00B87F1E">
        <w:rPr>
          <w:rFonts w:ascii="Times New Roman" w:hAnsi="Times New Roman" w:cs="Times New Roman"/>
          <w:sz w:val="24"/>
          <w:szCs w:val="24"/>
        </w:rPr>
        <w:t>OMS</w:t>
      </w:r>
      <w:r w:rsidRPr="00EC41F6">
        <w:rPr>
          <w:rFonts w:ascii="Times New Roman" w:hAnsi="Times New Roman" w:cs="Times New Roman"/>
          <w:sz w:val="24"/>
          <w:szCs w:val="24"/>
        </w:rPr>
        <w:t>.</w:t>
      </w:r>
    </w:p>
    <w:p w14:paraId="4830129E"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operatns</w:t>
      </w:r>
    </w:p>
    <w:p w14:paraId="77471C19" w14:textId="77777777" w:rsidR="006107BC" w:rsidRPr="00EC41F6" w:rsidRDefault="006107BC"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(8.4) Computer_Service_Information/Contains_Operations</w:t>
      </w:r>
    </w:p>
    <w:p w14:paraId="7E0DF014" w14:textId="54BAF3F0" w:rsidR="006107BC" w:rsidRPr="00EC41F6" w:rsidRDefault="001D7DF5" w:rsidP="0019105F">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t xml:space="preserve">Operation_Name + DCP + Operation_Description + </w:t>
      </w:r>
      <w:r w:rsidR="0041656B">
        <w:rPr>
          <w:rFonts w:ascii="Times New Roman" w:hAnsi="Times New Roman" w:cs="Times New Roman"/>
          <w:sz w:val="24"/>
          <w:szCs w:val="24"/>
        </w:rPr>
        <w:t>0</w:t>
      </w:r>
      <w:r w:rsidR="006107BC" w:rsidRPr="00EC41F6">
        <w:rPr>
          <w:rFonts w:ascii="Times New Roman" w:hAnsi="Times New Roman" w:cs="Times New Roman"/>
          <w:sz w:val="24"/>
          <w:szCs w:val="24"/>
        </w:rPr>
        <w:t>(</w:t>
      </w:r>
      <w:r w:rsidR="006107BC" w:rsidRPr="005D6288">
        <w:rPr>
          <w:rFonts w:ascii="Times New Roman" w:hAnsi="Times New Roman" w:cs="Times New Roman"/>
          <w:i/>
          <w:color w:val="0070C0"/>
          <w:sz w:val="24"/>
          <w:szCs w:val="24"/>
        </w:rPr>
        <w:t>Operation_Parameters</w:t>
      </w:r>
      <w:r w:rsidR="006107BC" w:rsidRPr="00EC41F6">
        <w:rPr>
          <w:rFonts w:ascii="Times New Roman" w:hAnsi="Times New Roman" w:cs="Times New Roman"/>
          <w:sz w:val="24"/>
          <w:szCs w:val="24"/>
        </w:rPr>
        <w:t>)</w:t>
      </w:r>
      <w:r w:rsidR="0041656B">
        <w:rPr>
          <w:rFonts w:ascii="Times New Roman" w:hAnsi="Times New Roman" w:cs="Times New Roman"/>
          <w:sz w:val="24"/>
          <w:szCs w:val="24"/>
        </w:rPr>
        <w:t>n</w:t>
      </w:r>
      <w:r w:rsidR="006107BC" w:rsidRPr="00EC41F6">
        <w:rPr>
          <w:rFonts w:ascii="Times New Roman" w:hAnsi="Times New Roman" w:cs="Times New Roman"/>
          <w:sz w:val="24"/>
          <w:szCs w:val="24"/>
        </w:rPr>
        <w:t xml:space="preserve"> + </w:t>
      </w:r>
      <w:r w:rsidR="006107BC" w:rsidRPr="00EC41F6">
        <w:rPr>
          <w:rFonts w:ascii="Times New Roman" w:hAnsi="Times New Roman" w:cs="Times New Roman"/>
          <w:i/>
          <w:color w:val="0070C0"/>
          <w:sz w:val="24"/>
          <w:szCs w:val="24"/>
        </w:rPr>
        <w:t>Connect_Point</w:t>
      </w:r>
    </w:p>
    <w:p w14:paraId="77C018FD" w14:textId="77777777" w:rsidR="006107BC" w:rsidRPr="002B0BE7" w:rsidRDefault="006107BC" w:rsidP="0019105F">
      <w:pPr>
        <w:pStyle w:val="Heading5"/>
      </w:pPr>
      <w:r w:rsidRPr="002B0BE7">
        <w:t>Cross_Reference</w:t>
      </w:r>
    </w:p>
    <w:p w14:paraId="1F8B8724" w14:textId="5164D0A7" w:rsidR="006107BC" w:rsidRPr="00EC41F6" w:rsidRDefault="006107BC" w:rsidP="00EC41F6">
      <w:pPr>
        <w:tabs>
          <w:tab w:val="left" w:pos="1440"/>
          <w:tab w:val="left" w:pos="3600"/>
        </w:tabs>
        <w:spacing w:before="0" w:after="0"/>
        <w:rPr>
          <w:rFonts w:ascii="Times New Roman" w:hAnsi="Times New Roman" w:cs="Times New Roman"/>
          <w:sz w:val="24"/>
          <w:szCs w:val="24"/>
        </w:rPr>
      </w:pPr>
      <w:r w:rsidRPr="00EC41F6">
        <w:rPr>
          <w:rFonts w:ascii="Times New Roman" w:hAnsi="Times New Roman" w:cs="Times New Roman"/>
          <w:sz w:val="24"/>
          <w:szCs w:val="24"/>
        </w:rPr>
        <w:t>Information about other related datasets that are likely to be of interest.</w:t>
      </w:r>
    </w:p>
    <w:p w14:paraId="46CC32D7" w14:textId="77777777" w:rsidR="006107BC" w:rsidRPr="00EC41F6" w:rsidRDefault="006107BC" w:rsidP="00EC41F6">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Type</w:t>
      </w:r>
      <w:r w:rsidRPr="00EC41F6">
        <w:rPr>
          <w:rFonts w:ascii="Times New Roman" w:hAnsi="Times New Roman" w:cs="Times New Roman"/>
          <w:sz w:val="24"/>
          <w:szCs w:val="24"/>
        </w:rPr>
        <w:t>:</w:t>
      </w:r>
      <w:r w:rsidRPr="00EC41F6">
        <w:rPr>
          <w:rFonts w:ascii="Times New Roman" w:hAnsi="Times New Roman" w:cs="Times New Roman"/>
          <w:sz w:val="24"/>
          <w:szCs w:val="24"/>
        </w:rPr>
        <w:tab/>
        <w:t>Compound</w:t>
      </w:r>
      <w:r w:rsidRPr="00EC41F6">
        <w:rPr>
          <w:rFonts w:ascii="Times New Roman" w:hAnsi="Times New Roman" w:cs="Times New Roman"/>
          <w:sz w:val="24"/>
          <w:szCs w:val="24"/>
        </w:rPr>
        <w:tab/>
      </w:r>
      <w:r w:rsidRPr="00EC41F6">
        <w:rPr>
          <w:rFonts w:ascii="Times New Roman" w:hAnsi="Times New Roman" w:cs="Times New Roman"/>
          <w:sz w:val="24"/>
          <w:szCs w:val="24"/>
          <w:u w:val="single"/>
        </w:rPr>
        <w:t>Short name</w:t>
      </w:r>
      <w:r w:rsidRPr="00EC41F6">
        <w:rPr>
          <w:rFonts w:ascii="Times New Roman" w:hAnsi="Times New Roman" w:cs="Times New Roman"/>
          <w:sz w:val="24"/>
          <w:szCs w:val="24"/>
        </w:rPr>
        <w:t>: crossref</w:t>
      </w:r>
    </w:p>
    <w:p w14:paraId="22C735E1" w14:textId="77777777" w:rsidR="006107BC" w:rsidRPr="00EC41F6" w:rsidRDefault="006107BC" w:rsidP="00EC41F6">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Path</w:t>
      </w:r>
      <w:r w:rsidRPr="00EC41F6">
        <w:rPr>
          <w:rFonts w:ascii="Times New Roman" w:hAnsi="Times New Roman" w:cs="Times New Roman"/>
          <w:sz w:val="24"/>
          <w:szCs w:val="24"/>
        </w:rPr>
        <w:t>:</w:t>
      </w:r>
      <w:r w:rsidRPr="00EC41F6">
        <w:rPr>
          <w:rFonts w:ascii="Times New Roman" w:hAnsi="Times New Roman" w:cs="Times New Roman"/>
          <w:sz w:val="24"/>
          <w:szCs w:val="24"/>
        </w:rPr>
        <w:tab/>
        <w:t>(2.12) Identification_Information/Cross_Reference</w:t>
      </w:r>
    </w:p>
    <w:p w14:paraId="4F6AAF10" w14:textId="6CC55FFB" w:rsidR="006107BC" w:rsidRPr="00EC41F6" w:rsidRDefault="001D7DF5" w:rsidP="00EC41F6">
      <w:pPr>
        <w:tabs>
          <w:tab w:val="left" w:pos="1440"/>
          <w:tab w:val="left" w:pos="3600"/>
        </w:tabs>
        <w:spacing w:before="0" w:after="0"/>
        <w:ind w:left="1152" w:hanging="720"/>
        <w:rPr>
          <w:rFonts w:ascii="Times New Roman" w:hAnsi="Times New Roman" w:cs="Times New Roman"/>
          <w:sz w:val="24"/>
          <w:szCs w:val="24"/>
        </w:rPr>
      </w:pPr>
      <w:r w:rsidRPr="00EC41F6">
        <w:rPr>
          <w:rFonts w:ascii="Times New Roman" w:hAnsi="Times New Roman" w:cs="Times New Roman"/>
          <w:sz w:val="24"/>
          <w:szCs w:val="24"/>
          <w:u w:val="single"/>
        </w:rPr>
        <w:t>PR</w:t>
      </w:r>
      <w:r w:rsidR="006107BC" w:rsidRPr="00EC41F6">
        <w:rPr>
          <w:rFonts w:ascii="Times New Roman" w:hAnsi="Times New Roman" w:cs="Times New Roman"/>
          <w:sz w:val="24"/>
          <w:szCs w:val="24"/>
        </w:rPr>
        <w:t>:</w:t>
      </w:r>
      <w:r w:rsidR="006107BC" w:rsidRPr="00EC41F6">
        <w:rPr>
          <w:rFonts w:ascii="Times New Roman" w:hAnsi="Times New Roman" w:cs="Times New Roman"/>
          <w:sz w:val="24"/>
          <w:szCs w:val="24"/>
        </w:rPr>
        <w:tab/>
      </w:r>
      <w:r w:rsidR="006107BC" w:rsidRPr="00EC41F6">
        <w:rPr>
          <w:rFonts w:ascii="Times New Roman" w:hAnsi="Times New Roman" w:cs="Times New Roman"/>
          <w:i/>
          <w:color w:val="0070C0"/>
          <w:sz w:val="24"/>
          <w:szCs w:val="24"/>
        </w:rPr>
        <w:t>Citation</w:t>
      </w:r>
    </w:p>
    <w:p w14:paraId="4ACAC6BD" w14:textId="77777777" w:rsidR="006107BC" w:rsidRPr="00A11628" w:rsidRDefault="006107BC" w:rsidP="005F0101">
      <w:pPr>
        <w:pStyle w:val="Heading4"/>
      </w:pPr>
      <w:r w:rsidRPr="00A11628">
        <w:t>D</w:t>
      </w:r>
    </w:p>
    <w:p w14:paraId="603716E7" w14:textId="77777777" w:rsidR="006107BC" w:rsidRPr="002B0BE7" w:rsidRDefault="006107BC" w:rsidP="00C00F65">
      <w:pPr>
        <w:pStyle w:val="Heading5"/>
      </w:pPr>
      <w:r w:rsidRPr="002B0BE7">
        <w:t>Data_Quality_Information</w:t>
      </w:r>
    </w:p>
    <w:p w14:paraId="3C767861" w14:textId="7D294DB7" w:rsidR="006107BC" w:rsidRPr="00BD4B2A" w:rsidRDefault="006107BC" w:rsidP="00C00F65">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 xml:space="preserve">A general assessment of the quality of the </w:t>
      </w:r>
      <w:r w:rsidR="00A26453" w:rsidRPr="00BD4B2A">
        <w:rPr>
          <w:rFonts w:ascii="Times New Roman" w:hAnsi="Times New Roman" w:cs="Times New Roman"/>
          <w:sz w:val="24"/>
          <w:szCs w:val="24"/>
        </w:rPr>
        <w:t>product/</w:t>
      </w:r>
      <w:r w:rsidRPr="00BD4B2A">
        <w:rPr>
          <w:rFonts w:ascii="Times New Roman" w:hAnsi="Times New Roman" w:cs="Times New Roman"/>
          <w:sz w:val="24"/>
          <w:szCs w:val="24"/>
        </w:rPr>
        <w:t>dataset.  This element includes descriptions for: (a) the accuracy of codes for entities &amp; attributes; (b) the fidelity of relationships encoded in the data structure; (c) missing data, selection criteria, generalization; and (d) the accuracy of the horizontal coordinate measurements.</w:t>
      </w:r>
    </w:p>
    <w:p w14:paraId="27F500A0"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dataqual</w:t>
      </w:r>
    </w:p>
    <w:p w14:paraId="7D25B65D"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(3) Data_Quality_Information</w:t>
      </w:r>
    </w:p>
    <w:p w14:paraId="2AD20F7D" w14:textId="1868E407" w:rsidR="006107BC" w:rsidRPr="00BD4B2A" w:rsidRDefault="001D7DF5"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t>0{</w:t>
      </w:r>
      <w:r w:rsidR="006107BC" w:rsidRPr="00BD4B2A">
        <w:rPr>
          <w:rFonts w:ascii="Times New Roman" w:hAnsi="Times New Roman" w:cs="Times New Roman"/>
          <w:i/>
          <w:color w:val="0070C0"/>
          <w:sz w:val="24"/>
          <w:szCs w:val="24"/>
        </w:rPr>
        <w:t>Attribute_Accuracy_Report</w:t>
      </w:r>
      <w:r w:rsidR="006107BC" w:rsidRPr="00BD4B2A">
        <w:rPr>
          <w:rFonts w:ascii="Times New Roman" w:hAnsi="Times New Roman" w:cs="Times New Roman"/>
          <w:sz w:val="24"/>
          <w:szCs w:val="24"/>
        </w:rPr>
        <w:t>}1 + 0{</w:t>
      </w:r>
      <w:r w:rsidR="006107BC" w:rsidRPr="00BD4B2A">
        <w:rPr>
          <w:rFonts w:ascii="Times New Roman" w:hAnsi="Times New Roman" w:cs="Times New Roman"/>
          <w:i/>
          <w:color w:val="0070C0"/>
          <w:sz w:val="24"/>
          <w:szCs w:val="24"/>
        </w:rPr>
        <w:t>Non_Quantitative_Attribute_Accuracy_Report</w:t>
      </w:r>
      <w:r w:rsidR="006107BC" w:rsidRPr="00BD4B2A">
        <w:rPr>
          <w:rFonts w:ascii="Times New Roman" w:hAnsi="Times New Roman" w:cs="Times New Roman"/>
          <w:sz w:val="24"/>
          <w:szCs w:val="24"/>
        </w:rPr>
        <w:t xml:space="preserve">}1 + </w:t>
      </w:r>
      <w:r w:rsidR="006107BC" w:rsidRPr="00BD4B2A">
        <w:rPr>
          <w:rFonts w:ascii="Times New Roman" w:hAnsi="Times New Roman" w:cs="Times New Roman"/>
          <w:i/>
          <w:color w:val="0070C0"/>
          <w:sz w:val="24"/>
          <w:szCs w:val="24"/>
        </w:rPr>
        <w:t>Logical_Consistency_Report</w:t>
      </w:r>
      <w:r w:rsidR="006107BC" w:rsidRPr="00BD4B2A">
        <w:rPr>
          <w:rFonts w:ascii="Times New Roman" w:hAnsi="Times New Roman" w:cs="Times New Roman"/>
          <w:color w:val="0070C0"/>
          <w:sz w:val="24"/>
          <w:szCs w:val="24"/>
        </w:rPr>
        <w:t xml:space="preserve"> </w:t>
      </w:r>
      <w:r w:rsidR="006107BC" w:rsidRPr="00BD4B2A">
        <w:rPr>
          <w:rFonts w:ascii="Times New Roman" w:hAnsi="Times New Roman" w:cs="Times New Roman"/>
          <w:sz w:val="24"/>
          <w:szCs w:val="24"/>
        </w:rPr>
        <w:t xml:space="preserve">+ </w:t>
      </w:r>
      <w:r w:rsidR="006107BC" w:rsidRPr="00BD4B2A">
        <w:rPr>
          <w:rFonts w:ascii="Times New Roman" w:hAnsi="Times New Roman" w:cs="Times New Roman"/>
          <w:i/>
          <w:color w:val="0070C0"/>
          <w:sz w:val="24"/>
          <w:szCs w:val="24"/>
        </w:rPr>
        <w:t>Completeness_Report</w:t>
      </w:r>
      <w:r w:rsidR="006107BC" w:rsidRPr="00BD4B2A">
        <w:rPr>
          <w:rFonts w:ascii="Times New Roman" w:hAnsi="Times New Roman" w:cs="Times New Roman"/>
          <w:color w:val="0070C0"/>
          <w:sz w:val="24"/>
          <w:szCs w:val="24"/>
        </w:rPr>
        <w:t xml:space="preserve"> </w:t>
      </w:r>
      <w:r w:rsidR="006107BC" w:rsidRPr="00BD4B2A">
        <w:rPr>
          <w:rFonts w:ascii="Times New Roman" w:hAnsi="Times New Roman" w:cs="Times New Roman"/>
          <w:sz w:val="24"/>
          <w:szCs w:val="24"/>
        </w:rPr>
        <w:t>+ 0{</w:t>
      </w:r>
      <w:r w:rsidR="006107BC" w:rsidRPr="00BD4B2A">
        <w:rPr>
          <w:rFonts w:ascii="Times New Roman" w:hAnsi="Times New Roman" w:cs="Times New Roman"/>
          <w:i/>
          <w:color w:val="0070C0"/>
          <w:sz w:val="24"/>
          <w:szCs w:val="24"/>
        </w:rPr>
        <w:t>Horizontal_Positional_Accuracy_Report</w:t>
      </w:r>
      <w:r w:rsidR="006107BC" w:rsidRPr="00BD4B2A">
        <w:rPr>
          <w:rFonts w:ascii="Times New Roman" w:hAnsi="Times New Roman" w:cs="Times New Roman"/>
          <w:sz w:val="24"/>
          <w:szCs w:val="24"/>
        </w:rPr>
        <w:t xml:space="preserve">}1 + </w:t>
      </w:r>
      <w:r w:rsidR="006107BC" w:rsidRPr="00BD4B2A">
        <w:rPr>
          <w:rFonts w:ascii="Times New Roman" w:hAnsi="Times New Roman" w:cs="Times New Roman"/>
          <w:i/>
          <w:color w:val="0070C0"/>
          <w:sz w:val="24"/>
          <w:szCs w:val="24"/>
        </w:rPr>
        <w:t>Source_Information</w:t>
      </w:r>
      <w:r w:rsidR="006107BC" w:rsidRPr="00BD4B2A">
        <w:rPr>
          <w:rFonts w:ascii="Times New Roman" w:hAnsi="Times New Roman" w:cs="Times New Roman"/>
          <w:color w:val="0070C0"/>
          <w:sz w:val="24"/>
          <w:szCs w:val="24"/>
        </w:rPr>
        <w:t xml:space="preserve"> </w:t>
      </w:r>
      <w:r w:rsidR="006107BC" w:rsidRPr="00BD4B2A">
        <w:rPr>
          <w:rFonts w:ascii="Times New Roman" w:hAnsi="Times New Roman" w:cs="Times New Roman"/>
          <w:sz w:val="24"/>
          <w:szCs w:val="24"/>
        </w:rPr>
        <w:t xml:space="preserve">+ </w:t>
      </w:r>
      <w:r w:rsidR="006107BC" w:rsidRPr="00BD4B2A">
        <w:rPr>
          <w:rFonts w:ascii="Times New Roman" w:hAnsi="Times New Roman" w:cs="Times New Roman"/>
          <w:i/>
          <w:color w:val="0070C0"/>
          <w:sz w:val="24"/>
          <w:szCs w:val="24"/>
        </w:rPr>
        <w:t>Process_Step</w:t>
      </w:r>
    </w:p>
    <w:p w14:paraId="4C2A3BF3" w14:textId="77777777" w:rsidR="006107BC" w:rsidRPr="002B0BE7" w:rsidRDefault="006107BC" w:rsidP="00C00F65">
      <w:pPr>
        <w:pStyle w:val="Heading5"/>
      </w:pPr>
      <w:r w:rsidRPr="002B0BE7">
        <w:t>Description</w:t>
      </w:r>
    </w:p>
    <w:p w14:paraId="0B4AA8C8" w14:textId="3AB29828" w:rsidR="006107BC" w:rsidRPr="00BD4B2A" w:rsidRDefault="006107BC" w:rsidP="00C00F65">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A characterization of the product</w:t>
      </w:r>
      <w:r w:rsidR="00223DC8" w:rsidRPr="00BD4B2A">
        <w:rPr>
          <w:rFonts w:ascii="Times New Roman" w:hAnsi="Times New Roman" w:cs="Times New Roman"/>
          <w:sz w:val="24"/>
          <w:szCs w:val="24"/>
        </w:rPr>
        <w:t>/dataset</w:t>
      </w:r>
      <w:r w:rsidR="001523D6" w:rsidRPr="00BD4B2A">
        <w:rPr>
          <w:rFonts w:ascii="Times New Roman" w:hAnsi="Times New Roman" w:cs="Times New Roman"/>
          <w:sz w:val="24"/>
          <w:szCs w:val="24"/>
        </w:rPr>
        <w:t xml:space="preserve"> as a whole</w:t>
      </w:r>
      <w:r w:rsidRPr="00BD4B2A">
        <w:rPr>
          <w:rFonts w:ascii="Times New Roman" w:hAnsi="Times New Roman" w:cs="Times New Roman"/>
          <w:sz w:val="24"/>
          <w:szCs w:val="24"/>
        </w:rPr>
        <w:t>.  The description will include the following: (a) a brief summary; (b) reasons for development; and (c) any known limitations.</w:t>
      </w:r>
    </w:p>
    <w:p w14:paraId="4A39A96B"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descript</w:t>
      </w:r>
    </w:p>
    <w:p w14:paraId="21254085"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(2.2) Identification_Information/Description</w:t>
      </w:r>
    </w:p>
    <w:p w14:paraId="2D28EF35" w14:textId="486DC686" w:rsidR="006107BC" w:rsidRPr="00BD4B2A" w:rsidRDefault="001D7DF5"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t>Abstract + Purpose</w:t>
      </w:r>
    </w:p>
    <w:p w14:paraId="166D8345" w14:textId="77777777" w:rsidR="006107BC" w:rsidRPr="002B0BE7" w:rsidRDefault="006107BC" w:rsidP="00C00F65">
      <w:pPr>
        <w:pStyle w:val="Heading5"/>
      </w:pPr>
      <w:r w:rsidRPr="002B0BE7">
        <w:t>Detailed_Description</w:t>
      </w:r>
    </w:p>
    <w:p w14:paraId="0251BEB1" w14:textId="6A2251A0" w:rsidR="006107BC" w:rsidRPr="00BD4B2A" w:rsidRDefault="006107BC" w:rsidP="00C00F65">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 xml:space="preserve">A description of the entities, attributes, attributes values, and related characteristics encoded in the </w:t>
      </w:r>
      <w:r w:rsidR="001523D6" w:rsidRPr="00BD4B2A">
        <w:rPr>
          <w:rFonts w:ascii="Times New Roman" w:hAnsi="Times New Roman" w:cs="Times New Roman"/>
          <w:sz w:val="24"/>
          <w:szCs w:val="24"/>
        </w:rPr>
        <w:t>product/</w:t>
      </w:r>
      <w:r w:rsidRPr="00BD4B2A">
        <w:rPr>
          <w:rFonts w:ascii="Times New Roman" w:hAnsi="Times New Roman" w:cs="Times New Roman"/>
          <w:sz w:val="24"/>
          <w:szCs w:val="24"/>
        </w:rPr>
        <w:t xml:space="preserve">dataset.  This description </w:t>
      </w:r>
      <w:r w:rsidR="0048554E" w:rsidRPr="00BD4B2A">
        <w:rPr>
          <w:rFonts w:ascii="Times New Roman" w:hAnsi="Times New Roman" w:cs="Times New Roman"/>
          <w:sz w:val="24"/>
          <w:szCs w:val="24"/>
        </w:rPr>
        <w:t>includes</w:t>
      </w:r>
      <w:r w:rsidRPr="00BD4B2A">
        <w:rPr>
          <w:rFonts w:ascii="Times New Roman" w:hAnsi="Times New Roman" w:cs="Times New Roman"/>
          <w:sz w:val="24"/>
          <w:szCs w:val="24"/>
        </w:rPr>
        <w:t xml:space="preserve"> the valid values for the </w:t>
      </w:r>
      <w:r w:rsidR="0048554E" w:rsidRPr="00BD4B2A">
        <w:rPr>
          <w:rFonts w:ascii="Times New Roman" w:hAnsi="Times New Roman" w:cs="Times New Roman"/>
          <w:sz w:val="24"/>
          <w:szCs w:val="24"/>
        </w:rPr>
        <w:t xml:space="preserve">entities and attributes within the </w:t>
      </w:r>
      <w:r w:rsidRPr="00BD4B2A">
        <w:rPr>
          <w:rFonts w:ascii="Times New Roman" w:hAnsi="Times New Roman" w:cs="Times New Roman"/>
          <w:sz w:val="24"/>
          <w:szCs w:val="24"/>
        </w:rPr>
        <w:t>dataset.</w:t>
      </w:r>
    </w:p>
    <w:p w14:paraId="150D50DD"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detailed</w:t>
      </w:r>
    </w:p>
    <w:p w14:paraId="3AE3E97B"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(6.1) Entity_and_Attribute_Information/Detailed_Description</w:t>
      </w:r>
    </w:p>
    <w:p w14:paraId="5480F131" w14:textId="42DFC74A" w:rsidR="006107BC" w:rsidRPr="00BD4B2A" w:rsidRDefault="001D7DF5"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r>
      <w:r w:rsidR="006107BC" w:rsidRPr="00BD4B2A">
        <w:rPr>
          <w:rFonts w:ascii="Times New Roman" w:hAnsi="Times New Roman" w:cs="Times New Roman"/>
          <w:i/>
          <w:color w:val="0070C0"/>
          <w:sz w:val="24"/>
          <w:szCs w:val="24"/>
        </w:rPr>
        <w:t>Entity_Type</w:t>
      </w:r>
      <w:r w:rsidR="006107BC" w:rsidRPr="00BD4B2A">
        <w:rPr>
          <w:rFonts w:ascii="Times New Roman" w:hAnsi="Times New Roman" w:cs="Times New Roman"/>
          <w:color w:val="0070C0"/>
          <w:sz w:val="24"/>
          <w:szCs w:val="24"/>
        </w:rPr>
        <w:t xml:space="preserve"> </w:t>
      </w:r>
      <w:r w:rsidR="006107BC" w:rsidRPr="00BD4B2A">
        <w:rPr>
          <w:rFonts w:ascii="Times New Roman" w:hAnsi="Times New Roman" w:cs="Times New Roman"/>
          <w:sz w:val="24"/>
          <w:szCs w:val="24"/>
        </w:rPr>
        <w:t>+ 1{</w:t>
      </w:r>
      <w:r w:rsidR="006107BC" w:rsidRPr="00BD4B2A">
        <w:rPr>
          <w:rFonts w:ascii="Times New Roman" w:hAnsi="Times New Roman" w:cs="Times New Roman"/>
          <w:i/>
          <w:color w:val="0070C0"/>
          <w:sz w:val="24"/>
          <w:szCs w:val="24"/>
        </w:rPr>
        <w:t>Attribute</w:t>
      </w:r>
      <w:r w:rsidR="006107BC" w:rsidRPr="00BD4B2A">
        <w:rPr>
          <w:rFonts w:ascii="Times New Roman" w:hAnsi="Times New Roman" w:cs="Times New Roman"/>
          <w:sz w:val="24"/>
          <w:szCs w:val="24"/>
        </w:rPr>
        <w:t>}n</w:t>
      </w:r>
    </w:p>
    <w:p w14:paraId="71B1D903" w14:textId="77777777" w:rsidR="006107BC" w:rsidRPr="002B0BE7" w:rsidRDefault="006107BC" w:rsidP="00C00F65">
      <w:pPr>
        <w:pStyle w:val="Heading5"/>
      </w:pPr>
      <w:r w:rsidRPr="002B0BE7">
        <w:t>Digital_Form</w:t>
      </w:r>
    </w:p>
    <w:p w14:paraId="4EDF3DBA" w14:textId="74485AAD" w:rsidR="006107BC" w:rsidRPr="00BD4B2A" w:rsidRDefault="006107BC" w:rsidP="00C00F65">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A description of the options for obtaining the dataset on computer-compatible media.  This includes a description of the technical means for obtaining the data and the format the data comes in.</w:t>
      </w:r>
    </w:p>
    <w:p w14:paraId="654FE94D"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digform</w:t>
      </w:r>
    </w:p>
    <w:p w14:paraId="45B61BEB"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(7.3.2) Distribution_Information/Standard_Order_Process/Digital_Form</w:t>
      </w:r>
    </w:p>
    <w:p w14:paraId="7659E441" w14:textId="300388FF" w:rsidR="006107BC" w:rsidRPr="00BD4B2A" w:rsidRDefault="001D7DF5"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t>Format_Name + 0{Format_Version_Number | Format_Version_Date}1 + 0{File_Decompression_Technique}1 + 0</w:t>
      </w:r>
      <w:r w:rsidR="009729AC">
        <w:rPr>
          <w:rFonts w:ascii="Times New Roman" w:hAnsi="Times New Roman" w:cs="Times New Roman"/>
          <w:sz w:val="24"/>
          <w:szCs w:val="24"/>
        </w:rPr>
        <w:t>(</w:t>
      </w:r>
      <w:r w:rsidR="006107BC" w:rsidRPr="00BD4B2A">
        <w:rPr>
          <w:rFonts w:ascii="Times New Roman" w:hAnsi="Times New Roman" w:cs="Times New Roman"/>
          <w:sz w:val="24"/>
          <w:szCs w:val="24"/>
        </w:rPr>
        <w:t>Transfer_Size</w:t>
      </w:r>
      <w:r w:rsidR="009729AC">
        <w:rPr>
          <w:rFonts w:ascii="Times New Roman" w:hAnsi="Times New Roman" w:cs="Times New Roman"/>
          <w:sz w:val="24"/>
          <w:szCs w:val="24"/>
        </w:rPr>
        <w:t>)</w:t>
      </w:r>
      <w:r w:rsidR="006107BC" w:rsidRPr="00BD4B2A">
        <w:rPr>
          <w:rFonts w:ascii="Times New Roman" w:hAnsi="Times New Roman" w:cs="Times New Roman"/>
          <w:sz w:val="24"/>
          <w:szCs w:val="24"/>
        </w:rPr>
        <w:t>1 + 1{</w:t>
      </w:r>
      <w:r w:rsidR="006107BC" w:rsidRPr="005B5A67">
        <w:rPr>
          <w:rFonts w:ascii="Times New Roman" w:hAnsi="Times New Roman" w:cs="Times New Roman"/>
          <w:i/>
          <w:color w:val="0070C0"/>
          <w:sz w:val="24"/>
          <w:szCs w:val="24"/>
        </w:rPr>
        <w:t>Network_</w:t>
      </w:r>
      <w:r w:rsidR="009B26C9">
        <w:rPr>
          <w:rFonts w:ascii="Times New Roman" w:hAnsi="Times New Roman" w:cs="Times New Roman"/>
          <w:i/>
          <w:color w:val="0070C0"/>
          <w:sz w:val="24"/>
          <w:szCs w:val="24"/>
        </w:rPr>
        <w:t>Address</w:t>
      </w:r>
      <w:r w:rsidR="006107BC" w:rsidRPr="00BD4B2A">
        <w:rPr>
          <w:rFonts w:ascii="Times New Roman" w:hAnsi="Times New Roman" w:cs="Times New Roman"/>
          <w:sz w:val="24"/>
          <w:szCs w:val="24"/>
        </w:rPr>
        <w:t>}n</w:t>
      </w:r>
    </w:p>
    <w:p w14:paraId="7196824D" w14:textId="77777777" w:rsidR="006107BC" w:rsidRPr="002B0BE7" w:rsidRDefault="006107BC" w:rsidP="00C00F65">
      <w:pPr>
        <w:pStyle w:val="Heading5"/>
      </w:pPr>
      <w:r w:rsidRPr="002B0BE7">
        <w:t>Distribution_Information</w:t>
      </w:r>
    </w:p>
    <w:p w14:paraId="3611CB5E" w14:textId="77DDA3A4" w:rsidR="006107BC" w:rsidRPr="00BD4B2A" w:rsidRDefault="006107BC" w:rsidP="00BD4B2A">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Information about the organization supplying the dataset and options for obtaining the dataset.  This includes any liability assumed by the supplying organization and any technical capabilities the customer must have to use the product/data</w:t>
      </w:r>
      <w:r w:rsidR="003265ED" w:rsidRPr="00BD4B2A">
        <w:rPr>
          <w:rFonts w:ascii="Times New Roman" w:hAnsi="Times New Roman" w:cs="Times New Roman"/>
          <w:sz w:val="24"/>
          <w:szCs w:val="24"/>
        </w:rPr>
        <w:t>set</w:t>
      </w:r>
      <w:r w:rsidRPr="00BD4B2A">
        <w:rPr>
          <w:rFonts w:ascii="Times New Roman" w:hAnsi="Times New Roman" w:cs="Times New Roman"/>
          <w:sz w:val="24"/>
          <w:szCs w:val="24"/>
        </w:rPr>
        <w:t>.</w:t>
      </w:r>
    </w:p>
    <w:p w14:paraId="63B3B7AD" w14:textId="77777777" w:rsidR="006107BC" w:rsidRPr="00BD4B2A" w:rsidRDefault="006107BC" w:rsidP="00BD4B2A">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distinfo</w:t>
      </w:r>
    </w:p>
    <w:p w14:paraId="009A6296" w14:textId="77777777" w:rsidR="006107BC" w:rsidRPr="00BD4B2A" w:rsidRDefault="006107BC" w:rsidP="00BD4B2A">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(7) Distribution_Information</w:t>
      </w:r>
    </w:p>
    <w:p w14:paraId="3DC4B5D6" w14:textId="3206C41A" w:rsidR="006107BC" w:rsidRPr="00BD4B2A" w:rsidRDefault="001D7DF5" w:rsidP="00BD4B2A">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r>
      <w:r w:rsidR="00DA082B">
        <w:rPr>
          <w:rFonts w:ascii="Times New Roman" w:hAnsi="Times New Roman" w:cs="Times New Roman"/>
          <w:sz w:val="24"/>
          <w:szCs w:val="24"/>
        </w:rPr>
        <w:t>1{</w:t>
      </w:r>
      <w:r w:rsidR="006107BC" w:rsidRPr="00BD4B2A">
        <w:rPr>
          <w:rFonts w:ascii="Times New Roman" w:hAnsi="Times New Roman" w:cs="Times New Roman"/>
          <w:i/>
          <w:color w:val="0070C0"/>
          <w:sz w:val="24"/>
          <w:szCs w:val="24"/>
        </w:rPr>
        <w:t>Point_of_Contact</w:t>
      </w:r>
      <w:r w:rsidR="00DA082B" w:rsidRPr="00DA082B">
        <w:rPr>
          <w:rFonts w:ascii="Times New Roman" w:hAnsi="Times New Roman" w:cs="Times New Roman"/>
          <w:color w:val="0070C0"/>
          <w:sz w:val="24"/>
          <w:szCs w:val="24"/>
        </w:rPr>
        <w:t>}n</w:t>
      </w:r>
      <w:r w:rsidR="006107BC" w:rsidRPr="00BD4B2A">
        <w:rPr>
          <w:rFonts w:ascii="Times New Roman" w:hAnsi="Times New Roman" w:cs="Times New Roman"/>
          <w:color w:val="0070C0"/>
          <w:sz w:val="24"/>
          <w:szCs w:val="24"/>
        </w:rPr>
        <w:t xml:space="preserve"> </w:t>
      </w:r>
      <w:r w:rsidR="006107BC" w:rsidRPr="00BD4B2A">
        <w:rPr>
          <w:rFonts w:ascii="Times New Roman" w:hAnsi="Times New Roman" w:cs="Times New Roman"/>
          <w:sz w:val="24"/>
          <w:szCs w:val="24"/>
        </w:rPr>
        <w:t>+ Distribution_Liability + 1{</w:t>
      </w:r>
      <w:r w:rsidR="006107BC" w:rsidRPr="00BD4B2A">
        <w:rPr>
          <w:rFonts w:ascii="Times New Roman" w:hAnsi="Times New Roman" w:cs="Times New Roman"/>
          <w:i/>
          <w:color w:val="0070C0"/>
          <w:sz w:val="24"/>
          <w:szCs w:val="24"/>
        </w:rPr>
        <w:t>Standard_Order_Process</w:t>
      </w:r>
      <w:r w:rsidR="006107BC" w:rsidRPr="00BD4B2A">
        <w:rPr>
          <w:rFonts w:ascii="Times New Roman" w:hAnsi="Times New Roman" w:cs="Times New Roman"/>
          <w:sz w:val="24"/>
          <w:szCs w:val="24"/>
        </w:rPr>
        <w:t>}n + 0{Technical_Prerequisites}1</w:t>
      </w:r>
    </w:p>
    <w:p w14:paraId="3E80A610" w14:textId="77777777" w:rsidR="006107BC" w:rsidRPr="00A11628" w:rsidRDefault="006107BC" w:rsidP="005F0101">
      <w:pPr>
        <w:pStyle w:val="Heading4"/>
      </w:pPr>
      <w:r w:rsidRPr="00A11628">
        <w:t>E</w:t>
      </w:r>
    </w:p>
    <w:p w14:paraId="686F9884" w14:textId="77777777" w:rsidR="006107BC" w:rsidRPr="002B0BE7" w:rsidRDefault="006107BC" w:rsidP="00C00F65">
      <w:pPr>
        <w:pStyle w:val="Heading5"/>
      </w:pPr>
      <w:r w:rsidRPr="002B0BE7">
        <w:t>Entity_and_Attribute_Information</w:t>
      </w:r>
    </w:p>
    <w:p w14:paraId="1C3ADE97" w14:textId="6CDF7AAB" w:rsidR="006107BC" w:rsidRPr="00BD4B2A" w:rsidRDefault="006107BC" w:rsidP="00C00F65">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 xml:space="preserve">Details about the information content of the </w:t>
      </w:r>
      <w:r w:rsidR="003265ED" w:rsidRPr="00BD4B2A">
        <w:rPr>
          <w:rFonts w:ascii="Times New Roman" w:hAnsi="Times New Roman" w:cs="Times New Roman"/>
          <w:sz w:val="24"/>
          <w:szCs w:val="24"/>
        </w:rPr>
        <w:t>product/</w:t>
      </w:r>
      <w:r w:rsidRPr="00BD4B2A">
        <w:rPr>
          <w:rFonts w:ascii="Times New Roman" w:hAnsi="Times New Roman" w:cs="Times New Roman"/>
          <w:sz w:val="24"/>
          <w:szCs w:val="24"/>
        </w:rPr>
        <w:t>dataset</w:t>
      </w:r>
      <w:r w:rsidR="00A9145F" w:rsidRPr="00BD4B2A">
        <w:rPr>
          <w:rFonts w:ascii="Times New Roman" w:hAnsi="Times New Roman" w:cs="Times New Roman"/>
          <w:sz w:val="24"/>
          <w:szCs w:val="24"/>
        </w:rPr>
        <w:t>.</w:t>
      </w:r>
      <w:r w:rsidRPr="00BD4B2A">
        <w:rPr>
          <w:rFonts w:ascii="Times New Roman" w:hAnsi="Times New Roman" w:cs="Times New Roman"/>
          <w:sz w:val="24"/>
          <w:szCs w:val="24"/>
        </w:rPr>
        <w:t xml:space="preserve"> </w:t>
      </w:r>
      <w:r w:rsidR="00A9145F" w:rsidRPr="00BD4B2A">
        <w:rPr>
          <w:rFonts w:ascii="Times New Roman" w:hAnsi="Times New Roman" w:cs="Times New Roman"/>
          <w:sz w:val="24"/>
          <w:szCs w:val="24"/>
        </w:rPr>
        <w:t xml:space="preserve"> The description will </w:t>
      </w:r>
      <w:r w:rsidR="00FE41E8" w:rsidRPr="00BD4B2A">
        <w:rPr>
          <w:rFonts w:ascii="Times New Roman" w:hAnsi="Times New Roman" w:cs="Times New Roman"/>
          <w:sz w:val="24"/>
          <w:szCs w:val="24"/>
        </w:rPr>
        <w:t>include</w:t>
      </w:r>
      <w:r w:rsidRPr="00BD4B2A">
        <w:rPr>
          <w:rFonts w:ascii="Times New Roman" w:hAnsi="Times New Roman" w:cs="Times New Roman"/>
          <w:sz w:val="24"/>
          <w:szCs w:val="24"/>
        </w:rPr>
        <w:t xml:space="preserve"> the entity types, their attributes, and the</w:t>
      </w:r>
      <w:r w:rsidR="003265ED" w:rsidRPr="00BD4B2A">
        <w:rPr>
          <w:rFonts w:ascii="Times New Roman" w:hAnsi="Times New Roman" w:cs="Times New Roman"/>
          <w:sz w:val="24"/>
          <w:szCs w:val="24"/>
        </w:rPr>
        <w:t>ir</w:t>
      </w:r>
      <w:r w:rsidRPr="00BD4B2A">
        <w:rPr>
          <w:rFonts w:ascii="Times New Roman" w:hAnsi="Times New Roman" w:cs="Times New Roman"/>
          <w:sz w:val="24"/>
          <w:szCs w:val="24"/>
        </w:rPr>
        <w:t xml:space="preserve"> domains.</w:t>
      </w:r>
    </w:p>
    <w:p w14:paraId="197A0A25"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eainfo</w:t>
      </w:r>
    </w:p>
    <w:p w14:paraId="79E3E543"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(6) Entity_and_Attribute_Information</w:t>
      </w:r>
    </w:p>
    <w:p w14:paraId="36DF218B" w14:textId="15C7A331" w:rsidR="006107BC" w:rsidRPr="00BD4B2A" w:rsidRDefault="001D7DF5"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t>{1{</w:t>
      </w:r>
      <w:r w:rsidR="006107BC" w:rsidRPr="00BD4B2A">
        <w:rPr>
          <w:rFonts w:ascii="Times New Roman" w:hAnsi="Times New Roman" w:cs="Times New Roman"/>
          <w:i/>
          <w:color w:val="0070C0"/>
          <w:sz w:val="24"/>
          <w:szCs w:val="24"/>
        </w:rPr>
        <w:t>Detailed_Description</w:t>
      </w:r>
      <w:r w:rsidR="006107BC" w:rsidRPr="00BD4B2A">
        <w:rPr>
          <w:rFonts w:ascii="Times New Roman" w:hAnsi="Times New Roman" w:cs="Times New Roman"/>
          <w:sz w:val="24"/>
          <w:szCs w:val="24"/>
        </w:rPr>
        <w:t xml:space="preserve">}n | </w:t>
      </w:r>
      <w:r w:rsidR="00F51FCB">
        <w:rPr>
          <w:rFonts w:ascii="Times New Roman" w:hAnsi="Times New Roman" w:cs="Times New Roman"/>
          <w:sz w:val="24"/>
          <w:szCs w:val="24"/>
        </w:rPr>
        <w:t>0</w:t>
      </w:r>
      <w:r w:rsidR="006107BC" w:rsidRPr="00BD4B2A">
        <w:rPr>
          <w:rFonts w:ascii="Times New Roman" w:hAnsi="Times New Roman" w:cs="Times New Roman"/>
          <w:sz w:val="24"/>
          <w:szCs w:val="24"/>
        </w:rPr>
        <w:t>{</w:t>
      </w:r>
      <w:r w:rsidR="006107BC" w:rsidRPr="00BD4B2A">
        <w:rPr>
          <w:rFonts w:ascii="Times New Roman" w:hAnsi="Times New Roman" w:cs="Times New Roman"/>
          <w:i/>
          <w:color w:val="0070C0"/>
          <w:sz w:val="24"/>
          <w:szCs w:val="24"/>
        </w:rPr>
        <w:t>Feature_Catalogue_Description</w:t>
      </w:r>
      <w:r w:rsidR="006107BC" w:rsidRPr="00BD4B2A">
        <w:rPr>
          <w:rFonts w:ascii="Times New Roman" w:hAnsi="Times New Roman" w:cs="Times New Roman"/>
          <w:sz w:val="24"/>
          <w:szCs w:val="24"/>
        </w:rPr>
        <w:t>}n}</w:t>
      </w:r>
    </w:p>
    <w:p w14:paraId="2916A20C" w14:textId="77777777" w:rsidR="006107BC" w:rsidRPr="002B0BE7" w:rsidRDefault="006107BC" w:rsidP="00C00F65">
      <w:pPr>
        <w:pStyle w:val="Heading5"/>
      </w:pPr>
      <w:r w:rsidRPr="002B0BE7">
        <w:t>Entity_Type</w:t>
      </w:r>
    </w:p>
    <w:p w14:paraId="645363F3" w14:textId="77777777" w:rsidR="006107BC" w:rsidRPr="00BD4B2A" w:rsidRDefault="006107BC" w:rsidP="00C00F65">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The description of a set into which similar object/entity instances are classified.</w:t>
      </w:r>
    </w:p>
    <w:p w14:paraId="6E2E46F4"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enttype</w:t>
      </w:r>
    </w:p>
    <w:p w14:paraId="0064EB24"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(6.1.1) Entity_and_Attribute_Information/Detailed_Description/Entity_Type</w:t>
      </w:r>
    </w:p>
    <w:p w14:paraId="3A9D7827" w14:textId="0F6738AF" w:rsidR="006107BC" w:rsidRPr="00BD4B2A" w:rsidRDefault="001D7DF5"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t>Entity_Type_Label + Entity_Type_Definition + Entity_Type_Definition_Source</w:t>
      </w:r>
      <w:r w:rsidR="00386C24">
        <w:rPr>
          <w:rFonts w:ascii="Times New Roman" w:hAnsi="Times New Roman" w:cs="Times New Roman"/>
          <w:sz w:val="24"/>
          <w:szCs w:val="24"/>
        </w:rPr>
        <w:t xml:space="preserve"> + (</w:t>
      </w:r>
      <w:r w:rsidR="00386C24" w:rsidRPr="00386C24">
        <w:rPr>
          <w:rFonts w:ascii="Times New Roman" w:hAnsi="Times New Roman" w:cs="Times New Roman"/>
          <w:sz w:val="24"/>
          <w:szCs w:val="24"/>
        </w:rPr>
        <w:t>Ontology_URI</w:t>
      </w:r>
      <w:r w:rsidR="00386C24">
        <w:rPr>
          <w:rFonts w:ascii="Times New Roman" w:hAnsi="Times New Roman" w:cs="Times New Roman"/>
          <w:sz w:val="24"/>
          <w:szCs w:val="24"/>
        </w:rPr>
        <w:t>)</w:t>
      </w:r>
    </w:p>
    <w:p w14:paraId="46175339" w14:textId="419C0EF4" w:rsidR="006107BC" w:rsidRPr="002B0BE7" w:rsidRDefault="006107BC" w:rsidP="00C00F65">
      <w:pPr>
        <w:pStyle w:val="Heading5"/>
      </w:pPr>
      <w:r w:rsidRPr="002B0BE7">
        <w:t>Enumerated_Domain</w:t>
      </w:r>
    </w:p>
    <w:p w14:paraId="07E09EE2" w14:textId="692D46E6" w:rsidR="006107BC" w:rsidRPr="00BD4B2A" w:rsidRDefault="00DF3E79" w:rsidP="00C00F65">
      <w:pPr>
        <w:tabs>
          <w:tab w:val="left" w:pos="1440"/>
          <w:tab w:val="left" w:pos="3600"/>
        </w:tabs>
        <w:spacing w:before="0" w:after="0"/>
        <w:rPr>
          <w:rFonts w:ascii="Times New Roman" w:hAnsi="Times New Roman" w:cs="Times New Roman"/>
          <w:sz w:val="24"/>
          <w:szCs w:val="24"/>
        </w:rPr>
      </w:pPr>
      <w:r w:rsidRPr="00DF3E79">
        <w:rPr>
          <w:rFonts w:ascii="Times New Roman" w:hAnsi="Times New Roman" w:cs="Times New Roman"/>
          <w:sz w:val="24"/>
          <w:szCs w:val="24"/>
        </w:rPr>
        <w:t xml:space="preserve">An enumerated domain is a list of all permissible values, typically categorical, for an attribute.  For each value within the enumerated domain, specify </w:t>
      </w:r>
      <w:r w:rsidR="00417CB8">
        <w:rPr>
          <w:rFonts w:ascii="Times New Roman" w:hAnsi="Times New Roman" w:cs="Times New Roman"/>
          <w:sz w:val="24"/>
          <w:szCs w:val="24"/>
        </w:rPr>
        <w:t>the</w:t>
      </w:r>
      <w:r w:rsidRPr="00DF3E79">
        <w:rPr>
          <w:rFonts w:ascii="Times New Roman" w:hAnsi="Times New Roman" w:cs="Times New Roman"/>
          <w:sz w:val="24"/>
          <w:szCs w:val="24"/>
        </w:rPr>
        <w:t xml:space="preserve"> value</w:t>
      </w:r>
      <w:r w:rsidR="00417CB8">
        <w:rPr>
          <w:rFonts w:ascii="Times New Roman" w:hAnsi="Times New Roman" w:cs="Times New Roman"/>
          <w:sz w:val="24"/>
          <w:szCs w:val="24"/>
        </w:rPr>
        <w:t xml:space="preserve"> or code</w:t>
      </w:r>
      <w:r w:rsidRPr="00DF3E79">
        <w:rPr>
          <w:rFonts w:ascii="Times New Roman" w:hAnsi="Times New Roman" w:cs="Times New Roman"/>
          <w:sz w:val="24"/>
          <w:szCs w:val="24"/>
        </w:rPr>
        <w:t>, its definition, and the source of the definition.</w:t>
      </w:r>
    </w:p>
    <w:p w14:paraId="4F3BEA2A"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edom</w:t>
      </w:r>
    </w:p>
    <w:p w14:paraId="48933196"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(6.1.2.4.1) Entity_and_Attribute_Information/Detailed_Description/Attribute/ Attribute_Domain_Values/Enumerated_Domain</w:t>
      </w:r>
    </w:p>
    <w:p w14:paraId="51E229A6" w14:textId="5E9ED744" w:rsidR="006107BC" w:rsidRPr="00BD4B2A" w:rsidRDefault="001D7DF5"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t>Enumerated_Domain_Value + Enumerated_Domain_Value_Definition + Enumerated_Domain_Value_Definition_Source</w:t>
      </w:r>
    </w:p>
    <w:p w14:paraId="6C649D31" w14:textId="77777777" w:rsidR="006107BC" w:rsidRPr="002B0BE7" w:rsidRDefault="006107BC" w:rsidP="00C00F65">
      <w:pPr>
        <w:pStyle w:val="Heading5"/>
      </w:pPr>
      <w:r w:rsidRPr="002B0BE7">
        <w:t>EPSG_Reference</w:t>
      </w:r>
    </w:p>
    <w:p w14:paraId="57A41E44" w14:textId="596C1BE9" w:rsidR="00232EFB" w:rsidRPr="00330C3B" w:rsidRDefault="00E32CDA" w:rsidP="007C1CA2">
      <w:pPr>
        <w:tabs>
          <w:tab w:val="left" w:pos="1440"/>
          <w:tab w:val="left" w:pos="3600"/>
        </w:tabs>
        <w:spacing w:before="0" w:after="0"/>
        <w:rPr>
          <w:rFonts w:ascii="Times New Roman" w:hAnsi="Times New Roman" w:cs="Times New Roman"/>
          <w:sz w:val="24"/>
          <w:szCs w:val="24"/>
        </w:rPr>
      </w:pPr>
      <w:r w:rsidRPr="00330C3B">
        <w:rPr>
          <w:rFonts w:ascii="Times New Roman" w:hAnsi="Times New Roman" w:cs="Times New Roman"/>
          <w:sz w:val="24"/>
          <w:szCs w:val="24"/>
        </w:rPr>
        <w:t xml:space="preserve">EPSG stands for European Petroleum Survey Group. </w:t>
      </w:r>
      <w:r w:rsidR="002E3C25">
        <w:rPr>
          <w:rFonts w:ascii="Times New Roman" w:hAnsi="Times New Roman" w:cs="Times New Roman"/>
          <w:sz w:val="24"/>
          <w:szCs w:val="24"/>
        </w:rPr>
        <w:t xml:space="preserve"> </w:t>
      </w:r>
      <w:r w:rsidRPr="00330C3B">
        <w:rPr>
          <w:rFonts w:ascii="Times New Roman" w:hAnsi="Times New Roman" w:cs="Times New Roman"/>
          <w:sz w:val="24"/>
          <w:szCs w:val="24"/>
        </w:rPr>
        <w:t xml:space="preserve">They publish a database of coordinate system information </w:t>
      </w:r>
      <w:r w:rsidR="007A1CD1">
        <w:rPr>
          <w:rFonts w:ascii="Times New Roman" w:hAnsi="Times New Roman" w:cs="Times New Roman"/>
          <w:sz w:val="24"/>
          <w:szCs w:val="24"/>
        </w:rPr>
        <w:t>and other</w:t>
      </w:r>
      <w:r w:rsidRPr="00330C3B">
        <w:rPr>
          <w:rFonts w:ascii="Times New Roman" w:hAnsi="Times New Roman" w:cs="Times New Roman"/>
          <w:sz w:val="24"/>
          <w:szCs w:val="24"/>
        </w:rPr>
        <w:t xml:space="preserve"> related documents on map projections and datums.</w:t>
      </w:r>
      <w:r w:rsidR="00330C3B" w:rsidRPr="00330C3B">
        <w:rPr>
          <w:rFonts w:ascii="Times New Roman" w:hAnsi="Times New Roman" w:cs="Times New Roman"/>
          <w:sz w:val="24"/>
          <w:szCs w:val="24"/>
        </w:rPr>
        <w:t xml:space="preserve">  The database</w:t>
      </w:r>
      <w:r w:rsidR="00D94509">
        <w:rPr>
          <w:rFonts w:ascii="Times New Roman" w:hAnsi="Times New Roman" w:cs="Times New Roman"/>
          <w:sz w:val="24"/>
          <w:szCs w:val="24"/>
        </w:rPr>
        <w:t>,</w:t>
      </w:r>
      <w:r w:rsidR="00330C3B" w:rsidRPr="00330C3B">
        <w:rPr>
          <w:rFonts w:ascii="Times New Roman" w:hAnsi="Times New Roman" w:cs="Times New Roman"/>
          <w:sz w:val="24"/>
          <w:szCs w:val="24"/>
        </w:rPr>
        <w:t xml:space="preserve"> an online registry at </w:t>
      </w:r>
      <w:hyperlink r:id="rId14" w:history="1">
        <w:r w:rsidR="00D94509" w:rsidRPr="00D94509">
          <w:rPr>
            <w:rStyle w:val="Hyperlink"/>
            <w:rFonts w:ascii="Times New Roman" w:hAnsi="Times New Roman" w:cs="Times New Roman"/>
            <w:sz w:val="24"/>
            <w:szCs w:val="24"/>
          </w:rPr>
          <w:t>http://www.epsg.org/</w:t>
        </w:r>
      </w:hyperlink>
      <w:r w:rsidR="00D94509" w:rsidRPr="00D94509">
        <w:rPr>
          <w:rFonts w:ascii="Times New Roman" w:hAnsi="Times New Roman" w:cs="Times New Roman"/>
          <w:sz w:val="24"/>
          <w:szCs w:val="24"/>
        </w:rPr>
        <w:t>, is a collection of definitions of coordinate reference systems and coordinate transformations.</w:t>
      </w:r>
      <w:r w:rsidR="007A1CD1">
        <w:rPr>
          <w:rFonts w:ascii="Times New Roman" w:hAnsi="Times New Roman" w:cs="Times New Roman"/>
          <w:sz w:val="24"/>
          <w:szCs w:val="24"/>
        </w:rPr>
        <w:t xml:space="preserve">  The GEO </w:t>
      </w:r>
      <w:r w:rsidR="008131E9">
        <w:rPr>
          <w:rFonts w:ascii="Times New Roman" w:hAnsi="Times New Roman" w:cs="Times New Roman"/>
          <w:sz w:val="24"/>
          <w:szCs w:val="24"/>
        </w:rPr>
        <w:t>references the systems stored in this database when identifying projections in metadata files.</w:t>
      </w:r>
    </w:p>
    <w:p w14:paraId="7CC810C4" w14:textId="77777777" w:rsidR="006107BC" w:rsidRPr="00BD4B2A" w:rsidRDefault="006107BC" w:rsidP="00BD4B2A">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epsgref</w:t>
      </w:r>
    </w:p>
    <w:p w14:paraId="22381A21" w14:textId="020A7CBE" w:rsidR="006107BC" w:rsidRPr="00BD4B2A" w:rsidRDefault="006107BC" w:rsidP="00BD4B2A">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(5.</w:t>
      </w:r>
      <w:r w:rsidR="004C6D79">
        <w:rPr>
          <w:rFonts w:ascii="Times New Roman" w:hAnsi="Times New Roman" w:cs="Times New Roman"/>
          <w:sz w:val="24"/>
          <w:szCs w:val="24"/>
        </w:rPr>
        <w:t>1</w:t>
      </w:r>
      <w:r w:rsidRPr="00BD4B2A">
        <w:rPr>
          <w:rFonts w:ascii="Times New Roman" w:hAnsi="Times New Roman" w:cs="Times New Roman"/>
          <w:sz w:val="24"/>
          <w:szCs w:val="24"/>
        </w:rPr>
        <w:t>.3) Spatial_Reference_Information/Map_Projection/EPSG_Reference</w:t>
      </w:r>
    </w:p>
    <w:p w14:paraId="5D4F1F41" w14:textId="2F3C4F1B" w:rsidR="006107BC" w:rsidRPr="00BD4B2A" w:rsidRDefault="001D7DF5" w:rsidP="00BD4B2A">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t>EPSG_Code + EPSG_Code_Space + (EPSG_Version) + Spatial_Resolution</w:t>
      </w:r>
    </w:p>
    <w:p w14:paraId="3F6EF474" w14:textId="77777777" w:rsidR="006107BC" w:rsidRPr="00A11628" w:rsidRDefault="006107BC" w:rsidP="005F0101">
      <w:pPr>
        <w:pStyle w:val="Heading4"/>
      </w:pPr>
      <w:r w:rsidRPr="00A11628">
        <w:t>F</w:t>
      </w:r>
    </w:p>
    <w:p w14:paraId="1EA4D8F0" w14:textId="77777777" w:rsidR="006107BC" w:rsidRPr="002B0BE7" w:rsidRDefault="006107BC" w:rsidP="00C00F65">
      <w:pPr>
        <w:pStyle w:val="Heading5"/>
      </w:pPr>
      <w:r w:rsidRPr="002B0BE7">
        <w:t>Feature_Catalogue_Description</w:t>
      </w:r>
    </w:p>
    <w:p w14:paraId="35233E03" w14:textId="77777777" w:rsidR="006107BC" w:rsidRPr="00BD4B2A" w:rsidRDefault="006107BC" w:rsidP="00C00F65">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The information needed to link to the feature catalogue file (</w:t>
      </w:r>
      <w:r w:rsidRPr="00BD4B2A">
        <w:rPr>
          <w:rFonts w:ascii="Times New Roman" w:hAnsi="Times New Roman" w:cs="Times New Roman"/>
          <w:i/>
          <w:sz w:val="24"/>
          <w:szCs w:val="24"/>
        </w:rPr>
        <w:t>also called the ISO 19110 file</w:t>
      </w:r>
      <w:r w:rsidRPr="00BD4B2A">
        <w:rPr>
          <w:rFonts w:ascii="Times New Roman" w:hAnsi="Times New Roman" w:cs="Times New Roman"/>
          <w:sz w:val="24"/>
          <w:szCs w:val="24"/>
        </w:rPr>
        <w:t>).</w:t>
      </w:r>
    </w:p>
    <w:p w14:paraId="240ED63A"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featcatd</w:t>
      </w:r>
    </w:p>
    <w:p w14:paraId="683D4071"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(6.2) Entity_and_Attribute_Information/Feature_Catalogue_Description</w:t>
      </w:r>
    </w:p>
    <w:p w14:paraId="10DE12EF" w14:textId="05226AEC" w:rsidR="006107BC" w:rsidRPr="00BD4B2A" w:rsidRDefault="001D7DF5"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t>FC_Title + Included_With_Dataset + Feature_Types + FC_Online_Linkage</w:t>
      </w:r>
    </w:p>
    <w:p w14:paraId="3289132C" w14:textId="77777777" w:rsidR="006107BC" w:rsidRPr="002B0BE7" w:rsidRDefault="006107BC" w:rsidP="00C00F65">
      <w:pPr>
        <w:pStyle w:val="Heading5"/>
      </w:pPr>
      <w:r w:rsidRPr="002B0BE7">
        <w:t>FGDC_Required</w:t>
      </w:r>
    </w:p>
    <w:p w14:paraId="4FB1493D" w14:textId="63577047" w:rsidR="006107BC" w:rsidRPr="00BD4B2A" w:rsidRDefault="006107BC" w:rsidP="00BD4B2A">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The contents of th</w:t>
      </w:r>
      <w:r w:rsidR="00A677E8" w:rsidRPr="00BD4B2A">
        <w:rPr>
          <w:rFonts w:ascii="Times New Roman" w:hAnsi="Times New Roman" w:cs="Times New Roman"/>
          <w:sz w:val="24"/>
          <w:szCs w:val="24"/>
        </w:rPr>
        <w:t>is</w:t>
      </w:r>
      <w:r w:rsidRPr="00BD4B2A">
        <w:rPr>
          <w:rFonts w:ascii="Times New Roman" w:hAnsi="Times New Roman" w:cs="Times New Roman"/>
          <w:sz w:val="24"/>
          <w:szCs w:val="24"/>
        </w:rPr>
        <w:t xml:space="preserve"> </w:t>
      </w:r>
      <w:r w:rsidR="00A677E8" w:rsidRPr="00BD4B2A">
        <w:rPr>
          <w:rFonts w:ascii="Times New Roman" w:hAnsi="Times New Roman" w:cs="Times New Roman"/>
          <w:sz w:val="24"/>
          <w:szCs w:val="24"/>
        </w:rPr>
        <w:t xml:space="preserve">element </w:t>
      </w:r>
      <w:r w:rsidRPr="00BD4B2A">
        <w:rPr>
          <w:rFonts w:ascii="Times New Roman" w:hAnsi="Times New Roman" w:cs="Times New Roman"/>
          <w:sz w:val="24"/>
          <w:szCs w:val="24"/>
        </w:rPr>
        <w:t xml:space="preserve">satisfy federal requirements for metadata files describing the Census Bureau's geospatial products and datasets.  Included in this element are the ISO </w:t>
      </w:r>
      <w:r w:rsidR="00A52001">
        <w:rPr>
          <w:rFonts w:ascii="Times New Roman" w:hAnsi="Times New Roman" w:cs="Times New Roman"/>
          <w:sz w:val="24"/>
          <w:szCs w:val="24"/>
        </w:rPr>
        <w:t xml:space="preserve">Theme </w:t>
      </w:r>
      <w:r w:rsidRPr="00BD4B2A">
        <w:rPr>
          <w:rFonts w:ascii="Times New Roman" w:hAnsi="Times New Roman" w:cs="Times New Roman"/>
          <w:sz w:val="24"/>
          <w:szCs w:val="24"/>
        </w:rPr>
        <w:t>Topic Categories</w:t>
      </w:r>
      <w:r w:rsidR="005F0101">
        <w:rPr>
          <w:rFonts w:ascii="Times New Roman" w:hAnsi="Times New Roman" w:cs="Times New Roman"/>
          <w:sz w:val="24"/>
          <w:szCs w:val="24"/>
        </w:rPr>
        <w:t xml:space="preserve"> and</w:t>
      </w:r>
      <w:r w:rsidR="005F0101" w:rsidRPr="00BD4B2A">
        <w:rPr>
          <w:rFonts w:ascii="Times New Roman" w:hAnsi="Times New Roman" w:cs="Times New Roman"/>
          <w:sz w:val="24"/>
          <w:szCs w:val="24"/>
        </w:rPr>
        <w:t xml:space="preserve"> </w:t>
      </w:r>
      <w:r w:rsidRPr="00BD4B2A">
        <w:rPr>
          <w:rFonts w:ascii="Times New Roman" w:hAnsi="Times New Roman" w:cs="Times New Roman"/>
          <w:sz w:val="24"/>
          <w:szCs w:val="24"/>
        </w:rPr>
        <w:t>NGDA tagging information.</w:t>
      </w:r>
      <w:r w:rsidR="005F0101" w:rsidRPr="005F0101">
        <w:rPr>
          <w:rFonts w:ascii="Times New Roman" w:hAnsi="Times New Roman" w:cs="Times New Roman"/>
          <w:sz w:val="24"/>
          <w:szCs w:val="24"/>
        </w:rPr>
        <w:t xml:space="preserve">  These metadata elements are designed to promote data discovery on federal sites like Data.gov and GeoPlatform.</w:t>
      </w:r>
    </w:p>
    <w:p w14:paraId="5F538339" w14:textId="77777777" w:rsidR="006107BC" w:rsidRPr="00BD4B2A" w:rsidRDefault="006107BC" w:rsidP="00BD4B2A">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fgdc</w:t>
      </w:r>
    </w:p>
    <w:p w14:paraId="21DE0849" w14:textId="77777777" w:rsidR="006107BC" w:rsidRPr="00BD4B2A" w:rsidRDefault="006107BC" w:rsidP="00BD4B2A">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(1) FGDC_Required</w:t>
      </w:r>
    </w:p>
    <w:p w14:paraId="5DF0A58B" w14:textId="0AF5A112" w:rsidR="006107BC" w:rsidRPr="00BD4B2A" w:rsidRDefault="001D7DF5" w:rsidP="00BD4B2A">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r>
      <w:r w:rsidR="006107BC" w:rsidRPr="00BD4B2A">
        <w:rPr>
          <w:rFonts w:ascii="Times New Roman" w:hAnsi="Times New Roman" w:cs="Times New Roman"/>
          <w:i/>
          <w:color w:val="0070C0"/>
          <w:sz w:val="24"/>
          <w:szCs w:val="24"/>
        </w:rPr>
        <w:t>ISO_Theme</w:t>
      </w:r>
      <w:r w:rsidR="006107BC" w:rsidRPr="00BD4B2A">
        <w:rPr>
          <w:rFonts w:ascii="Times New Roman" w:hAnsi="Times New Roman" w:cs="Times New Roman"/>
          <w:color w:val="0070C0"/>
          <w:sz w:val="24"/>
          <w:szCs w:val="24"/>
        </w:rPr>
        <w:t xml:space="preserve"> </w:t>
      </w:r>
      <w:r w:rsidR="006107BC" w:rsidRPr="00BD4B2A">
        <w:rPr>
          <w:rFonts w:ascii="Times New Roman" w:hAnsi="Times New Roman" w:cs="Times New Roman"/>
          <w:sz w:val="24"/>
          <w:szCs w:val="24"/>
        </w:rPr>
        <w:t>+ 0{</w:t>
      </w:r>
      <w:r w:rsidR="006107BC" w:rsidRPr="00BD4B2A">
        <w:rPr>
          <w:rFonts w:ascii="Times New Roman" w:hAnsi="Times New Roman" w:cs="Times New Roman"/>
          <w:i/>
          <w:color w:val="0070C0"/>
          <w:sz w:val="24"/>
          <w:szCs w:val="24"/>
        </w:rPr>
        <w:t>NGDA_Information</w:t>
      </w:r>
      <w:r w:rsidR="006107BC" w:rsidRPr="00BD4B2A">
        <w:rPr>
          <w:rFonts w:ascii="Times New Roman" w:hAnsi="Times New Roman" w:cs="Times New Roman"/>
          <w:sz w:val="24"/>
          <w:szCs w:val="24"/>
        </w:rPr>
        <w:t>}1</w:t>
      </w:r>
    </w:p>
    <w:p w14:paraId="740BBB35" w14:textId="77777777" w:rsidR="006107BC" w:rsidRPr="00A11628" w:rsidRDefault="006107BC" w:rsidP="005F0101">
      <w:pPr>
        <w:pStyle w:val="Heading4"/>
      </w:pPr>
      <w:r w:rsidRPr="00A11628">
        <w:t>G</w:t>
      </w:r>
    </w:p>
    <w:p w14:paraId="0119C7CF" w14:textId="77777777" w:rsidR="006107BC" w:rsidRPr="002B0BE7" w:rsidRDefault="006107BC" w:rsidP="00C00F65">
      <w:pPr>
        <w:pStyle w:val="Heading5"/>
      </w:pPr>
      <w:r w:rsidRPr="002B0BE7">
        <w:t>Geodetic_Model</w:t>
      </w:r>
    </w:p>
    <w:p w14:paraId="551304DF" w14:textId="23E725EE" w:rsidR="006107BC" w:rsidRPr="00BD4B2A" w:rsidRDefault="006107BC" w:rsidP="00C00F65">
      <w:pPr>
        <w:tabs>
          <w:tab w:val="left" w:pos="1440"/>
          <w:tab w:val="left" w:pos="3600"/>
        </w:tabs>
        <w:spacing w:before="0" w:after="0"/>
        <w:rPr>
          <w:rFonts w:ascii="Times New Roman" w:hAnsi="Times New Roman" w:cs="Times New Roman"/>
          <w:sz w:val="24"/>
          <w:szCs w:val="24"/>
        </w:rPr>
      </w:pPr>
      <w:r w:rsidRPr="00BD4B2A">
        <w:rPr>
          <w:rFonts w:ascii="Times New Roman" w:hAnsi="Times New Roman" w:cs="Times New Roman"/>
          <w:sz w:val="24"/>
          <w:szCs w:val="24"/>
        </w:rPr>
        <w:t>The parameters or set of physical properties</w:t>
      </w:r>
      <w:r w:rsidR="000950DD" w:rsidRPr="00BD4B2A">
        <w:rPr>
          <w:rFonts w:ascii="Times New Roman" w:hAnsi="Times New Roman" w:cs="Times New Roman"/>
          <w:sz w:val="24"/>
          <w:szCs w:val="24"/>
        </w:rPr>
        <w:t xml:space="preserve"> describing</w:t>
      </w:r>
      <w:r w:rsidRPr="00BD4B2A">
        <w:rPr>
          <w:rFonts w:ascii="Times New Roman" w:hAnsi="Times New Roman" w:cs="Times New Roman"/>
          <w:sz w:val="24"/>
          <w:szCs w:val="24"/>
        </w:rPr>
        <w:t xml:space="preserve"> the shape of the Earth.  This information includes the name of the ellipsoid, the radius of the equatorial axis and the denominator of the ratio of the difference between the equatorial and polar radii of the ellipsoid when the numerator is set to one.</w:t>
      </w:r>
    </w:p>
    <w:p w14:paraId="55AED373" w14:textId="77777777"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Type</w:t>
      </w:r>
      <w:r w:rsidRPr="00BD4B2A">
        <w:rPr>
          <w:rFonts w:ascii="Times New Roman" w:hAnsi="Times New Roman" w:cs="Times New Roman"/>
          <w:sz w:val="24"/>
          <w:szCs w:val="24"/>
        </w:rPr>
        <w:t>:</w:t>
      </w:r>
      <w:r w:rsidRPr="00BD4B2A">
        <w:rPr>
          <w:rFonts w:ascii="Times New Roman" w:hAnsi="Times New Roman" w:cs="Times New Roman"/>
          <w:sz w:val="24"/>
          <w:szCs w:val="24"/>
        </w:rPr>
        <w:tab/>
        <w:t>Compound</w:t>
      </w:r>
      <w:r w:rsidRPr="00BD4B2A">
        <w:rPr>
          <w:rFonts w:ascii="Times New Roman" w:hAnsi="Times New Roman" w:cs="Times New Roman"/>
          <w:sz w:val="24"/>
          <w:szCs w:val="24"/>
        </w:rPr>
        <w:tab/>
      </w:r>
      <w:r w:rsidRPr="00BD4B2A">
        <w:rPr>
          <w:rFonts w:ascii="Times New Roman" w:hAnsi="Times New Roman" w:cs="Times New Roman"/>
          <w:sz w:val="24"/>
          <w:szCs w:val="24"/>
          <w:u w:val="single"/>
        </w:rPr>
        <w:t>Short name</w:t>
      </w:r>
      <w:r w:rsidRPr="00BD4B2A">
        <w:rPr>
          <w:rFonts w:ascii="Times New Roman" w:hAnsi="Times New Roman" w:cs="Times New Roman"/>
          <w:sz w:val="24"/>
          <w:szCs w:val="24"/>
        </w:rPr>
        <w:t>: geodetic</w:t>
      </w:r>
    </w:p>
    <w:p w14:paraId="2EF2D26C" w14:textId="0E338B58" w:rsidR="006107BC" w:rsidRPr="00BD4B2A" w:rsidRDefault="006107BC"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Path</w:t>
      </w:r>
      <w:r w:rsidRPr="00BD4B2A">
        <w:rPr>
          <w:rFonts w:ascii="Times New Roman" w:hAnsi="Times New Roman" w:cs="Times New Roman"/>
          <w:sz w:val="24"/>
          <w:szCs w:val="24"/>
        </w:rPr>
        <w:t>:</w:t>
      </w:r>
      <w:r w:rsidRPr="00BD4B2A">
        <w:rPr>
          <w:rFonts w:ascii="Times New Roman" w:hAnsi="Times New Roman" w:cs="Times New Roman"/>
          <w:sz w:val="24"/>
          <w:szCs w:val="24"/>
        </w:rPr>
        <w:tab/>
        <w:t>(5.</w:t>
      </w:r>
      <w:r w:rsidR="004C6D79">
        <w:rPr>
          <w:rFonts w:ascii="Times New Roman" w:hAnsi="Times New Roman" w:cs="Times New Roman"/>
          <w:sz w:val="24"/>
          <w:szCs w:val="24"/>
        </w:rPr>
        <w:t>2</w:t>
      </w:r>
      <w:r w:rsidRPr="00BD4B2A">
        <w:rPr>
          <w:rFonts w:ascii="Times New Roman" w:hAnsi="Times New Roman" w:cs="Times New Roman"/>
          <w:sz w:val="24"/>
          <w:szCs w:val="24"/>
        </w:rPr>
        <w:t>) Spatial_Reference_Information/Geodetic_Model</w:t>
      </w:r>
    </w:p>
    <w:p w14:paraId="347F4570" w14:textId="4019BEF2" w:rsidR="006107BC" w:rsidRPr="00BD4B2A" w:rsidRDefault="001D7DF5" w:rsidP="00C00F65">
      <w:pPr>
        <w:tabs>
          <w:tab w:val="left" w:pos="1440"/>
          <w:tab w:val="left" w:pos="3600"/>
        </w:tabs>
        <w:spacing w:before="0" w:after="0"/>
        <w:ind w:left="1152" w:hanging="720"/>
        <w:rPr>
          <w:rFonts w:ascii="Times New Roman" w:hAnsi="Times New Roman" w:cs="Times New Roman"/>
          <w:sz w:val="24"/>
          <w:szCs w:val="24"/>
        </w:rPr>
      </w:pPr>
      <w:r w:rsidRPr="00BD4B2A">
        <w:rPr>
          <w:rFonts w:ascii="Times New Roman" w:hAnsi="Times New Roman" w:cs="Times New Roman"/>
          <w:sz w:val="24"/>
          <w:szCs w:val="24"/>
          <w:u w:val="single"/>
        </w:rPr>
        <w:t>PR</w:t>
      </w:r>
      <w:r w:rsidR="006107BC" w:rsidRPr="00BD4B2A">
        <w:rPr>
          <w:rFonts w:ascii="Times New Roman" w:hAnsi="Times New Roman" w:cs="Times New Roman"/>
          <w:sz w:val="24"/>
          <w:szCs w:val="24"/>
        </w:rPr>
        <w:t>:</w:t>
      </w:r>
      <w:r w:rsidR="006107BC" w:rsidRPr="00BD4B2A">
        <w:rPr>
          <w:rFonts w:ascii="Times New Roman" w:hAnsi="Times New Roman" w:cs="Times New Roman"/>
          <w:sz w:val="24"/>
          <w:szCs w:val="24"/>
        </w:rPr>
        <w:tab/>
        <w:t>Horizontal_Datum_Name + Ellipsoid_Name + Semi-Major_Axis + Denominator_of_Flattening_Ratio</w:t>
      </w:r>
    </w:p>
    <w:p w14:paraId="7D6E2DEB" w14:textId="77777777" w:rsidR="006107BC" w:rsidRPr="00A11628" w:rsidRDefault="006107BC" w:rsidP="005F0101">
      <w:pPr>
        <w:pStyle w:val="Heading4"/>
      </w:pPr>
      <w:r w:rsidRPr="00A11628">
        <w:t>H</w:t>
      </w:r>
    </w:p>
    <w:p w14:paraId="06E492E6" w14:textId="77777777" w:rsidR="006107BC" w:rsidRPr="002B0BE7" w:rsidRDefault="006107BC" w:rsidP="00C00F65">
      <w:pPr>
        <w:pStyle w:val="Heading5"/>
      </w:pPr>
      <w:r w:rsidRPr="002B0BE7">
        <w:t>Horizontal_Positional_Accuracy_Report</w:t>
      </w:r>
    </w:p>
    <w:p w14:paraId="09E44538" w14:textId="625F14BA" w:rsidR="006107BC" w:rsidRPr="00531217" w:rsidRDefault="006107BC" w:rsidP="00531217">
      <w:pPr>
        <w:tabs>
          <w:tab w:val="left" w:pos="1440"/>
          <w:tab w:val="left" w:pos="3600"/>
        </w:tabs>
        <w:spacing w:before="0" w:after="0"/>
        <w:rPr>
          <w:rFonts w:ascii="Times New Roman" w:hAnsi="Times New Roman" w:cs="Times New Roman"/>
          <w:sz w:val="24"/>
          <w:szCs w:val="24"/>
        </w:rPr>
      </w:pPr>
      <w:r w:rsidRPr="00531217">
        <w:rPr>
          <w:rFonts w:ascii="Times New Roman" w:hAnsi="Times New Roman" w:cs="Times New Roman"/>
          <w:sz w:val="24"/>
          <w:szCs w:val="24"/>
        </w:rPr>
        <w:t>An explanation of the accuracy of the horizontal coordinate measurements and a description of the tests used.  Th</w:t>
      </w:r>
      <w:r w:rsidR="00AC0E92" w:rsidRPr="00531217">
        <w:rPr>
          <w:rFonts w:ascii="Times New Roman" w:hAnsi="Times New Roman" w:cs="Times New Roman"/>
          <w:sz w:val="24"/>
          <w:szCs w:val="24"/>
        </w:rPr>
        <w:t>is</w:t>
      </w:r>
      <w:r w:rsidRPr="00531217">
        <w:rPr>
          <w:rFonts w:ascii="Times New Roman" w:hAnsi="Times New Roman" w:cs="Times New Roman"/>
          <w:sz w:val="24"/>
          <w:szCs w:val="24"/>
        </w:rPr>
        <w:t xml:space="preserve"> </w:t>
      </w:r>
      <w:r w:rsidR="00AC0E92" w:rsidRPr="00531217">
        <w:rPr>
          <w:rFonts w:ascii="Times New Roman" w:hAnsi="Times New Roman" w:cs="Times New Roman"/>
          <w:sz w:val="24"/>
          <w:szCs w:val="24"/>
        </w:rPr>
        <w:t>report</w:t>
      </w:r>
      <w:r w:rsidRPr="00531217">
        <w:rPr>
          <w:rFonts w:ascii="Times New Roman" w:hAnsi="Times New Roman" w:cs="Times New Roman"/>
          <w:sz w:val="24"/>
          <w:szCs w:val="24"/>
        </w:rPr>
        <w:t xml:space="preserve"> is </w:t>
      </w:r>
      <w:r w:rsidR="00B74A4D" w:rsidRPr="00531217">
        <w:rPr>
          <w:rFonts w:ascii="Times New Roman" w:hAnsi="Times New Roman" w:cs="Times New Roman"/>
          <w:sz w:val="24"/>
          <w:szCs w:val="24"/>
        </w:rPr>
        <w:t>an</w:t>
      </w:r>
      <w:r w:rsidR="00E757F9">
        <w:rPr>
          <w:rFonts w:ascii="Times New Roman" w:hAnsi="Times New Roman" w:cs="Times New Roman"/>
          <w:sz w:val="24"/>
          <w:szCs w:val="24"/>
        </w:rPr>
        <w:t xml:space="preserve"> overall</w:t>
      </w:r>
      <w:r w:rsidRPr="00531217">
        <w:rPr>
          <w:rFonts w:ascii="Times New Roman" w:hAnsi="Times New Roman" w:cs="Times New Roman"/>
          <w:sz w:val="24"/>
          <w:szCs w:val="24"/>
        </w:rPr>
        <w:t xml:space="preserve"> description of the accuracy of the coordinates in the product</w:t>
      </w:r>
      <w:r w:rsidR="00AC0E92" w:rsidRPr="00531217">
        <w:rPr>
          <w:rFonts w:ascii="Times New Roman" w:hAnsi="Times New Roman" w:cs="Times New Roman"/>
          <w:sz w:val="24"/>
          <w:szCs w:val="24"/>
        </w:rPr>
        <w:t>/dataset</w:t>
      </w:r>
      <w:r w:rsidRPr="00531217">
        <w:rPr>
          <w:rFonts w:ascii="Times New Roman" w:hAnsi="Times New Roman" w:cs="Times New Roman"/>
          <w:sz w:val="24"/>
          <w:szCs w:val="24"/>
        </w:rPr>
        <w:t xml:space="preserve">.  This description shall include the name of tests used, testing methodology, results obtained, </w:t>
      </w:r>
      <w:r w:rsidR="001E4DF5">
        <w:rPr>
          <w:rFonts w:ascii="Times New Roman" w:hAnsi="Times New Roman" w:cs="Times New Roman"/>
          <w:sz w:val="24"/>
          <w:szCs w:val="24"/>
        </w:rPr>
        <w:t>and other relevant data that may be available</w:t>
      </w:r>
      <w:r w:rsidRPr="00531217">
        <w:rPr>
          <w:rFonts w:ascii="Times New Roman" w:hAnsi="Times New Roman" w:cs="Times New Roman"/>
          <w:sz w:val="24"/>
          <w:szCs w:val="24"/>
        </w:rPr>
        <w:t>.  Commonly, this report includes information about digitizing, Root Mean Square Error (RMSE), surveying techniques, GPS triangulations, image processing or photogrammetric methods.</w:t>
      </w:r>
    </w:p>
    <w:p w14:paraId="154029A6"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Type</w:t>
      </w:r>
      <w:r w:rsidRPr="00531217">
        <w:rPr>
          <w:rFonts w:ascii="Times New Roman" w:hAnsi="Times New Roman" w:cs="Times New Roman"/>
          <w:sz w:val="24"/>
          <w:szCs w:val="24"/>
        </w:rPr>
        <w:t>:</w:t>
      </w:r>
      <w:r w:rsidRPr="00531217">
        <w:rPr>
          <w:rFonts w:ascii="Times New Roman" w:hAnsi="Times New Roman" w:cs="Times New Roman"/>
          <w:sz w:val="24"/>
          <w:szCs w:val="24"/>
        </w:rPr>
        <w:tab/>
        <w:t>Compound</w:t>
      </w:r>
      <w:r w:rsidRPr="00531217">
        <w:rPr>
          <w:rFonts w:ascii="Times New Roman" w:hAnsi="Times New Roman" w:cs="Times New Roman"/>
          <w:sz w:val="24"/>
          <w:szCs w:val="24"/>
        </w:rPr>
        <w:tab/>
      </w:r>
      <w:r w:rsidRPr="00531217">
        <w:rPr>
          <w:rFonts w:ascii="Times New Roman" w:hAnsi="Times New Roman" w:cs="Times New Roman"/>
          <w:sz w:val="24"/>
          <w:szCs w:val="24"/>
          <w:u w:val="single"/>
        </w:rPr>
        <w:t>Short name</w:t>
      </w:r>
      <w:r w:rsidRPr="00531217">
        <w:rPr>
          <w:rFonts w:ascii="Times New Roman" w:hAnsi="Times New Roman" w:cs="Times New Roman"/>
          <w:sz w:val="24"/>
          <w:szCs w:val="24"/>
        </w:rPr>
        <w:t>: horizpar</w:t>
      </w:r>
    </w:p>
    <w:p w14:paraId="598A7089"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Path</w:t>
      </w:r>
      <w:r w:rsidRPr="00531217">
        <w:rPr>
          <w:rFonts w:ascii="Times New Roman" w:hAnsi="Times New Roman" w:cs="Times New Roman"/>
          <w:sz w:val="24"/>
          <w:szCs w:val="24"/>
        </w:rPr>
        <w:t>:</w:t>
      </w:r>
      <w:r w:rsidRPr="00531217">
        <w:rPr>
          <w:rFonts w:ascii="Times New Roman" w:hAnsi="Times New Roman" w:cs="Times New Roman"/>
          <w:sz w:val="24"/>
          <w:szCs w:val="24"/>
        </w:rPr>
        <w:tab/>
        <w:t>(3.5) Data_Quality_Information/Horizontal_Positional_Accuracy_Report</w:t>
      </w:r>
    </w:p>
    <w:p w14:paraId="2F0C308E" w14:textId="3B349A4E" w:rsidR="006107BC" w:rsidRPr="00531217" w:rsidRDefault="001D7DF5"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PR</w:t>
      </w:r>
      <w:r w:rsidR="006107BC" w:rsidRPr="00531217">
        <w:rPr>
          <w:rFonts w:ascii="Times New Roman" w:hAnsi="Times New Roman" w:cs="Times New Roman"/>
          <w:sz w:val="24"/>
          <w:szCs w:val="24"/>
        </w:rPr>
        <w:t>:</w:t>
      </w:r>
      <w:r w:rsidR="006107BC" w:rsidRPr="00531217">
        <w:rPr>
          <w:rFonts w:ascii="Times New Roman" w:hAnsi="Times New Roman" w:cs="Times New Roman"/>
          <w:sz w:val="24"/>
          <w:szCs w:val="24"/>
        </w:rPr>
        <w:tab/>
      </w:r>
      <w:r w:rsidR="006107BC" w:rsidRPr="00531217">
        <w:rPr>
          <w:rFonts w:ascii="Times New Roman" w:hAnsi="Times New Roman" w:cs="Times New Roman"/>
          <w:i/>
          <w:color w:val="0070C0"/>
          <w:sz w:val="24"/>
          <w:szCs w:val="24"/>
        </w:rPr>
        <w:t>Test_Report</w:t>
      </w:r>
    </w:p>
    <w:p w14:paraId="01AF89F0" w14:textId="77777777" w:rsidR="006107BC" w:rsidRPr="00A11628" w:rsidRDefault="006107BC" w:rsidP="005F0101">
      <w:pPr>
        <w:pStyle w:val="Heading4"/>
      </w:pPr>
      <w:r w:rsidRPr="00A11628">
        <w:t>I</w:t>
      </w:r>
    </w:p>
    <w:p w14:paraId="464B6134" w14:textId="77777777" w:rsidR="006107BC" w:rsidRPr="002B0BE7" w:rsidRDefault="006107BC" w:rsidP="00C00F65">
      <w:pPr>
        <w:pStyle w:val="Heading5"/>
      </w:pPr>
      <w:r w:rsidRPr="002B0BE7">
        <w:t>Identification_Information</w:t>
      </w:r>
    </w:p>
    <w:p w14:paraId="54DCD764" w14:textId="062436DF" w:rsidR="006107BC" w:rsidRPr="00531217" w:rsidRDefault="006107BC" w:rsidP="00C00F65">
      <w:pPr>
        <w:tabs>
          <w:tab w:val="left" w:pos="1440"/>
          <w:tab w:val="left" w:pos="3600"/>
        </w:tabs>
        <w:spacing w:before="0" w:after="0"/>
        <w:rPr>
          <w:rFonts w:ascii="Times New Roman" w:hAnsi="Times New Roman" w:cs="Times New Roman"/>
          <w:sz w:val="24"/>
          <w:szCs w:val="24"/>
        </w:rPr>
      </w:pPr>
      <w:r w:rsidRPr="00531217">
        <w:rPr>
          <w:rFonts w:ascii="Times New Roman" w:hAnsi="Times New Roman" w:cs="Times New Roman"/>
          <w:sz w:val="24"/>
          <w:szCs w:val="24"/>
        </w:rPr>
        <w:t>Basic information on the product/dataset.  Th</w:t>
      </w:r>
      <w:r w:rsidR="00AC0E92" w:rsidRPr="00531217">
        <w:rPr>
          <w:rFonts w:ascii="Times New Roman" w:hAnsi="Times New Roman" w:cs="Times New Roman"/>
          <w:sz w:val="24"/>
          <w:szCs w:val="24"/>
        </w:rPr>
        <w:t>is</w:t>
      </w:r>
      <w:r w:rsidRPr="00531217">
        <w:rPr>
          <w:rFonts w:ascii="Times New Roman" w:hAnsi="Times New Roman" w:cs="Times New Roman"/>
          <w:sz w:val="24"/>
          <w:szCs w:val="24"/>
        </w:rPr>
        <w:t xml:space="preserve"> </w:t>
      </w:r>
      <w:r w:rsidR="00AC0E92" w:rsidRPr="00531217">
        <w:rPr>
          <w:rFonts w:ascii="Times New Roman" w:hAnsi="Times New Roman" w:cs="Times New Roman"/>
          <w:sz w:val="24"/>
          <w:szCs w:val="24"/>
        </w:rPr>
        <w:t xml:space="preserve">element </w:t>
      </w:r>
      <w:r w:rsidRPr="00531217">
        <w:rPr>
          <w:rFonts w:ascii="Times New Roman" w:hAnsi="Times New Roman" w:cs="Times New Roman"/>
          <w:sz w:val="24"/>
          <w:szCs w:val="24"/>
        </w:rPr>
        <w:t>includes</w:t>
      </w:r>
      <w:r w:rsidR="00D815E9">
        <w:rPr>
          <w:rFonts w:ascii="Times New Roman" w:hAnsi="Times New Roman" w:cs="Times New Roman"/>
          <w:sz w:val="24"/>
          <w:szCs w:val="24"/>
        </w:rPr>
        <w:t>,</w:t>
      </w:r>
      <w:r w:rsidR="00D815E9" w:rsidRPr="00D815E9">
        <w:t xml:space="preserve"> </w:t>
      </w:r>
      <w:r w:rsidR="00D815E9" w:rsidRPr="00D815E9">
        <w:rPr>
          <w:rFonts w:ascii="Times New Roman" w:hAnsi="Times New Roman" w:cs="Times New Roman"/>
          <w:sz w:val="24"/>
          <w:szCs w:val="24"/>
        </w:rPr>
        <w:t>but not limited to</w:t>
      </w:r>
      <w:r w:rsidRPr="00531217">
        <w:rPr>
          <w:rFonts w:ascii="Times New Roman" w:hAnsi="Times New Roman" w:cs="Times New Roman"/>
          <w:sz w:val="24"/>
          <w:szCs w:val="24"/>
        </w:rPr>
        <w:t xml:space="preserve">: (a) a description of the </w:t>
      </w:r>
      <w:r w:rsidR="00BE60CA" w:rsidRPr="00531217">
        <w:rPr>
          <w:rFonts w:ascii="Times New Roman" w:hAnsi="Times New Roman" w:cs="Times New Roman"/>
          <w:sz w:val="24"/>
          <w:szCs w:val="24"/>
        </w:rPr>
        <w:t>product/</w:t>
      </w:r>
      <w:r w:rsidRPr="00531217">
        <w:rPr>
          <w:rFonts w:ascii="Times New Roman" w:hAnsi="Times New Roman" w:cs="Times New Roman"/>
          <w:sz w:val="24"/>
          <w:szCs w:val="24"/>
        </w:rPr>
        <w:t xml:space="preserve">dataset; (b) its state and maintenance; (c) the geographic area covered; (d) keywords; (e) constraints placed on the </w:t>
      </w:r>
      <w:r w:rsidR="00BE60CA" w:rsidRPr="00531217">
        <w:rPr>
          <w:rFonts w:ascii="Times New Roman" w:hAnsi="Times New Roman" w:cs="Times New Roman"/>
          <w:sz w:val="24"/>
          <w:szCs w:val="24"/>
        </w:rPr>
        <w:t>product/</w:t>
      </w:r>
      <w:r w:rsidRPr="00531217">
        <w:rPr>
          <w:rFonts w:ascii="Times New Roman" w:hAnsi="Times New Roman" w:cs="Times New Roman"/>
          <w:sz w:val="24"/>
          <w:szCs w:val="24"/>
        </w:rPr>
        <w:t>dataset; and (f) a point of contact.</w:t>
      </w:r>
    </w:p>
    <w:p w14:paraId="373FFD75" w14:textId="77777777" w:rsidR="006107BC" w:rsidRPr="00531217" w:rsidRDefault="006107BC" w:rsidP="00C00F65">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Type</w:t>
      </w:r>
      <w:r w:rsidRPr="00531217">
        <w:rPr>
          <w:rFonts w:ascii="Times New Roman" w:hAnsi="Times New Roman" w:cs="Times New Roman"/>
          <w:sz w:val="24"/>
          <w:szCs w:val="24"/>
        </w:rPr>
        <w:t>:</w:t>
      </w:r>
      <w:r w:rsidRPr="00531217">
        <w:rPr>
          <w:rFonts w:ascii="Times New Roman" w:hAnsi="Times New Roman" w:cs="Times New Roman"/>
          <w:sz w:val="24"/>
          <w:szCs w:val="24"/>
        </w:rPr>
        <w:tab/>
        <w:t>Compound</w:t>
      </w:r>
      <w:r w:rsidRPr="00531217">
        <w:rPr>
          <w:rFonts w:ascii="Times New Roman" w:hAnsi="Times New Roman" w:cs="Times New Roman"/>
          <w:sz w:val="24"/>
          <w:szCs w:val="24"/>
        </w:rPr>
        <w:tab/>
      </w:r>
      <w:r w:rsidRPr="00531217">
        <w:rPr>
          <w:rFonts w:ascii="Times New Roman" w:hAnsi="Times New Roman" w:cs="Times New Roman"/>
          <w:sz w:val="24"/>
          <w:szCs w:val="24"/>
          <w:u w:val="single"/>
        </w:rPr>
        <w:t>Short name</w:t>
      </w:r>
      <w:r w:rsidRPr="00531217">
        <w:rPr>
          <w:rFonts w:ascii="Times New Roman" w:hAnsi="Times New Roman" w:cs="Times New Roman"/>
          <w:sz w:val="24"/>
          <w:szCs w:val="24"/>
        </w:rPr>
        <w:t>: idinfo</w:t>
      </w:r>
    </w:p>
    <w:p w14:paraId="2CEB3B16" w14:textId="77777777" w:rsidR="006107BC" w:rsidRPr="00531217" w:rsidRDefault="006107BC" w:rsidP="00C00F65">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Path</w:t>
      </w:r>
      <w:r w:rsidRPr="00531217">
        <w:rPr>
          <w:rFonts w:ascii="Times New Roman" w:hAnsi="Times New Roman" w:cs="Times New Roman"/>
          <w:sz w:val="24"/>
          <w:szCs w:val="24"/>
        </w:rPr>
        <w:t>:</w:t>
      </w:r>
      <w:r w:rsidRPr="00531217">
        <w:rPr>
          <w:rFonts w:ascii="Times New Roman" w:hAnsi="Times New Roman" w:cs="Times New Roman"/>
          <w:sz w:val="24"/>
          <w:szCs w:val="24"/>
        </w:rPr>
        <w:tab/>
        <w:t>(2) Identification_Information</w:t>
      </w:r>
    </w:p>
    <w:p w14:paraId="57467CB4" w14:textId="16B65056" w:rsidR="006107BC" w:rsidRPr="00531217" w:rsidRDefault="001D7DF5" w:rsidP="00C00F65">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PR</w:t>
      </w:r>
      <w:r w:rsidR="006107BC" w:rsidRPr="00531217">
        <w:rPr>
          <w:rFonts w:ascii="Times New Roman" w:hAnsi="Times New Roman" w:cs="Times New Roman"/>
          <w:sz w:val="24"/>
          <w:szCs w:val="24"/>
        </w:rPr>
        <w:t>:</w:t>
      </w:r>
      <w:r w:rsidR="006107BC" w:rsidRPr="00531217">
        <w:rPr>
          <w:rFonts w:ascii="Times New Roman" w:hAnsi="Times New Roman" w:cs="Times New Roman"/>
          <w:sz w:val="24"/>
          <w:szCs w:val="24"/>
        </w:rPr>
        <w:tab/>
      </w:r>
      <w:r w:rsidR="006107BC" w:rsidRPr="00531217">
        <w:rPr>
          <w:rFonts w:ascii="Times New Roman" w:hAnsi="Times New Roman" w:cs="Times New Roman"/>
          <w:i/>
          <w:color w:val="0070C0"/>
          <w:sz w:val="24"/>
          <w:szCs w:val="24"/>
        </w:rPr>
        <w:t>Citation</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xml:space="preserve">+ </w:t>
      </w:r>
      <w:r w:rsidR="006107BC" w:rsidRPr="00531217">
        <w:rPr>
          <w:rFonts w:ascii="Times New Roman" w:hAnsi="Times New Roman" w:cs="Times New Roman"/>
          <w:i/>
          <w:color w:val="0070C0"/>
          <w:sz w:val="24"/>
          <w:szCs w:val="24"/>
        </w:rPr>
        <w:t>Description</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xml:space="preserve">+ </w:t>
      </w:r>
      <w:r w:rsidR="006107BC" w:rsidRPr="00531217">
        <w:rPr>
          <w:rFonts w:ascii="Times New Roman" w:hAnsi="Times New Roman" w:cs="Times New Roman"/>
          <w:i/>
          <w:color w:val="0070C0"/>
          <w:sz w:val="24"/>
          <w:szCs w:val="24"/>
        </w:rPr>
        <w:t>Time_Period_of_Content</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xml:space="preserve">+ </w:t>
      </w:r>
      <w:r w:rsidR="006107BC" w:rsidRPr="00531217">
        <w:rPr>
          <w:rFonts w:ascii="Times New Roman" w:hAnsi="Times New Roman" w:cs="Times New Roman"/>
          <w:i/>
          <w:color w:val="0070C0"/>
          <w:sz w:val="24"/>
          <w:szCs w:val="24"/>
        </w:rPr>
        <w:t>Status</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xml:space="preserve">+ </w:t>
      </w:r>
      <w:r w:rsidR="006107BC" w:rsidRPr="00531217">
        <w:rPr>
          <w:rFonts w:ascii="Times New Roman" w:hAnsi="Times New Roman" w:cs="Times New Roman"/>
          <w:i/>
          <w:color w:val="0070C0"/>
          <w:sz w:val="24"/>
          <w:szCs w:val="24"/>
        </w:rPr>
        <w:t>Spatial_Domain</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xml:space="preserve">+ </w:t>
      </w:r>
      <w:r w:rsidR="006107BC" w:rsidRPr="00531217">
        <w:rPr>
          <w:rFonts w:ascii="Times New Roman" w:hAnsi="Times New Roman" w:cs="Times New Roman"/>
          <w:i/>
          <w:color w:val="0070C0"/>
          <w:sz w:val="24"/>
          <w:szCs w:val="24"/>
        </w:rPr>
        <w:t>Keywords</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xml:space="preserve">+ </w:t>
      </w:r>
      <w:r w:rsidR="006107BC" w:rsidRPr="00531217">
        <w:rPr>
          <w:rFonts w:ascii="Times New Roman" w:hAnsi="Times New Roman" w:cs="Times New Roman"/>
          <w:i/>
          <w:color w:val="0070C0"/>
          <w:sz w:val="24"/>
          <w:szCs w:val="24"/>
        </w:rPr>
        <w:t>Constraints</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xml:space="preserve">+ </w:t>
      </w:r>
      <w:r w:rsidR="007C2402">
        <w:rPr>
          <w:rFonts w:ascii="Times New Roman" w:hAnsi="Times New Roman" w:cs="Times New Roman"/>
          <w:sz w:val="24"/>
          <w:szCs w:val="24"/>
        </w:rPr>
        <w:t>1{</w:t>
      </w:r>
      <w:r w:rsidR="006107BC" w:rsidRPr="00531217">
        <w:rPr>
          <w:rFonts w:ascii="Times New Roman" w:hAnsi="Times New Roman" w:cs="Times New Roman"/>
          <w:i/>
          <w:color w:val="0070C0"/>
          <w:sz w:val="24"/>
          <w:szCs w:val="24"/>
        </w:rPr>
        <w:t>Point_of_Contact</w:t>
      </w:r>
      <w:r w:rsidR="007C2402" w:rsidRPr="007C2402">
        <w:rPr>
          <w:rFonts w:ascii="Times New Roman" w:hAnsi="Times New Roman" w:cs="Times New Roman"/>
          <w:color w:val="0070C0"/>
          <w:sz w:val="24"/>
          <w:szCs w:val="24"/>
        </w:rPr>
        <w:t>}n</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w:t>
      </w:r>
      <w:r w:rsidR="006107BC" w:rsidRPr="00531217">
        <w:rPr>
          <w:rFonts w:ascii="Times New Roman" w:hAnsi="Times New Roman" w:cs="Times New Roman"/>
          <w:i/>
          <w:color w:val="0070C0"/>
          <w:sz w:val="24"/>
          <w:szCs w:val="24"/>
        </w:rPr>
        <w:t>Browse_Graphic</w:t>
      </w:r>
      <w:r w:rsidR="006107BC" w:rsidRPr="00531217">
        <w:rPr>
          <w:rFonts w:ascii="Times New Roman" w:hAnsi="Times New Roman" w:cs="Times New Roman"/>
          <w:sz w:val="24"/>
          <w:szCs w:val="24"/>
        </w:rPr>
        <w:t xml:space="preserve">) + </w:t>
      </w:r>
      <w:commentRangeStart w:id="103"/>
      <w:r w:rsidR="006107BC" w:rsidRPr="00531217">
        <w:rPr>
          <w:rFonts w:ascii="Times New Roman" w:hAnsi="Times New Roman" w:cs="Times New Roman"/>
          <w:sz w:val="24"/>
          <w:szCs w:val="24"/>
        </w:rPr>
        <w:t xml:space="preserve">Data_Set_Character_Set + Data_Set_Language </w:t>
      </w:r>
      <w:commentRangeEnd w:id="103"/>
      <w:r w:rsidR="00581279">
        <w:rPr>
          <w:rStyle w:val="CommentReference"/>
        </w:rPr>
        <w:commentReference w:id="103"/>
      </w:r>
      <w:r w:rsidR="006107BC" w:rsidRPr="00531217">
        <w:rPr>
          <w:rFonts w:ascii="Times New Roman" w:hAnsi="Times New Roman" w:cs="Times New Roman"/>
          <w:sz w:val="24"/>
          <w:szCs w:val="24"/>
        </w:rPr>
        <w:t xml:space="preserve">+ </w:t>
      </w:r>
      <w:r w:rsidR="00586000">
        <w:rPr>
          <w:rFonts w:ascii="Times New Roman" w:hAnsi="Times New Roman" w:cs="Times New Roman"/>
          <w:sz w:val="24"/>
          <w:szCs w:val="24"/>
        </w:rPr>
        <w:t>0</w:t>
      </w:r>
      <w:r w:rsidR="006107BC" w:rsidRPr="00531217">
        <w:rPr>
          <w:rFonts w:ascii="Times New Roman" w:hAnsi="Times New Roman" w:cs="Times New Roman"/>
          <w:sz w:val="24"/>
          <w:szCs w:val="24"/>
        </w:rPr>
        <w:t>(</w:t>
      </w:r>
      <w:r w:rsidR="006107BC" w:rsidRPr="00531217">
        <w:rPr>
          <w:rFonts w:ascii="Times New Roman" w:hAnsi="Times New Roman" w:cs="Times New Roman"/>
          <w:i/>
          <w:color w:val="0070C0"/>
          <w:sz w:val="24"/>
          <w:szCs w:val="24"/>
        </w:rPr>
        <w:t>Cross_Reference</w:t>
      </w:r>
      <w:r w:rsidR="006107BC" w:rsidRPr="00531217">
        <w:rPr>
          <w:rFonts w:ascii="Times New Roman" w:hAnsi="Times New Roman" w:cs="Times New Roman"/>
          <w:sz w:val="24"/>
          <w:szCs w:val="24"/>
        </w:rPr>
        <w:t>)</w:t>
      </w:r>
      <w:r w:rsidR="004A523F">
        <w:rPr>
          <w:rFonts w:ascii="Times New Roman" w:hAnsi="Times New Roman" w:cs="Times New Roman"/>
          <w:sz w:val="24"/>
          <w:szCs w:val="24"/>
        </w:rPr>
        <w:t>n</w:t>
      </w:r>
    </w:p>
    <w:p w14:paraId="462AEAB2" w14:textId="77777777" w:rsidR="006107BC" w:rsidRPr="002B0BE7" w:rsidRDefault="006107BC" w:rsidP="00C00F65">
      <w:pPr>
        <w:pStyle w:val="Heading5"/>
      </w:pPr>
      <w:r w:rsidRPr="002B0BE7">
        <w:t>ISO_Theme</w:t>
      </w:r>
    </w:p>
    <w:p w14:paraId="777A7851" w14:textId="484A1294" w:rsidR="006107BC" w:rsidRPr="00531217" w:rsidRDefault="006107BC" w:rsidP="00531217">
      <w:pPr>
        <w:tabs>
          <w:tab w:val="left" w:pos="1440"/>
          <w:tab w:val="left" w:pos="3600"/>
        </w:tabs>
        <w:spacing w:before="0" w:after="0"/>
        <w:rPr>
          <w:rFonts w:ascii="Times New Roman" w:hAnsi="Times New Roman" w:cs="Times New Roman"/>
          <w:sz w:val="24"/>
          <w:szCs w:val="24"/>
        </w:rPr>
      </w:pPr>
      <w:r w:rsidRPr="00531217">
        <w:rPr>
          <w:rFonts w:ascii="Times New Roman" w:hAnsi="Times New Roman" w:cs="Times New Roman"/>
          <w:sz w:val="24"/>
          <w:szCs w:val="24"/>
        </w:rPr>
        <w:t xml:space="preserve">A mandatory collection of keywords in support of </w:t>
      </w:r>
      <w:r w:rsidR="00493BD1" w:rsidRPr="00531217">
        <w:rPr>
          <w:rFonts w:ascii="Times New Roman" w:hAnsi="Times New Roman" w:cs="Times New Roman"/>
          <w:sz w:val="24"/>
          <w:szCs w:val="24"/>
        </w:rPr>
        <w:t>federal metadata catalog sites</w:t>
      </w:r>
      <w:r w:rsidRPr="00531217">
        <w:rPr>
          <w:rFonts w:ascii="Times New Roman" w:hAnsi="Times New Roman" w:cs="Times New Roman"/>
          <w:sz w:val="24"/>
          <w:szCs w:val="24"/>
        </w:rPr>
        <w:t xml:space="preserve">.  </w:t>
      </w:r>
      <w:r w:rsidR="00DB0212" w:rsidRPr="00531217">
        <w:rPr>
          <w:rFonts w:ascii="Times New Roman" w:hAnsi="Times New Roman" w:cs="Times New Roman"/>
          <w:sz w:val="24"/>
          <w:szCs w:val="24"/>
        </w:rPr>
        <w:t>The</w:t>
      </w:r>
      <w:r w:rsidR="00160883" w:rsidRPr="00531217">
        <w:rPr>
          <w:rFonts w:ascii="Times New Roman" w:hAnsi="Times New Roman" w:cs="Times New Roman"/>
          <w:sz w:val="24"/>
          <w:szCs w:val="24"/>
        </w:rPr>
        <w:t xml:space="preserve">y </w:t>
      </w:r>
      <w:r w:rsidR="00143D33" w:rsidRPr="00531217">
        <w:rPr>
          <w:rFonts w:ascii="Times New Roman" w:hAnsi="Times New Roman" w:cs="Times New Roman"/>
          <w:sz w:val="24"/>
          <w:szCs w:val="24"/>
        </w:rPr>
        <w:t xml:space="preserve">represent </w:t>
      </w:r>
      <w:r w:rsidRPr="00531217">
        <w:rPr>
          <w:rFonts w:ascii="Times New Roman" w:hAnsi="Times New Roman" w:cs="Times New Roman"/>
          <w:sz w:val="24"/>
          <w:szCs w:val="24"/>
        </w:rPr>
        <w:t xml:space="preserve">the main themes of the </w:t>
      </w:r>
      <w:r w:rsidR="00BE60CA" w:rsidRPr="00531217">
        <w:rPr>
          <w:rFonts w:ascii="Times New Roman" w:hAnsi="Times New Roman" w:cs="Times New Roman"/>
          <w:sz w:val="24"/>
          <w:szCs w:val="24"/>
        </w:rPr>
        <w:t>product/</w:t>
      </w:r>
      <w:r w:rsidRPr="00531217">
        <w:rPr>
          <w:rFonts w:ascii="Times New Roman" w:hAnsi="Times New Roman" w:cs="Times New Roman"/>
          <w:sz w:val="24"/>
          <w:szCs w:val="24"/>
        </w:rPr>
        <w:t>dataset</w:t>
      </w:r>
      <w:r w:rsidR="00952D48" w:rsidRPr="00531217">
        <w:rPr>
          <w:rFonts w:ascii="Times New Roman" w:hAnsi="Times New Roman" w:cs="Times New Roman"/>
          <w:sz w:val="24"/>
          <w:szCs w:val="24"/>
        </w:rPr>
        <w:t xml:space="preserve">. </w:t>
      </w:r>
      <w:r w:rsidRPr="00531217">
        <w:rPr>
          <w:rFonts w:ascii="Times New Roman" w:hAnsi="Times New Roman" w:cs="Times New Roman"/>
          <w:sz w:val="24"/>
          <w:szCs w:val="24"/>
        </w:rPr>
        <w:t xml:space="preserve"> </w:t>
      </w:r>
      <w:r w:rsidR="00A5127F" w:rsidRPr="00531217">
        <w:rPr>
          <w:rFonts w:ascii="Times New Roman" w:hAnsi="Times New Roman" w:cs="Times New Roman"/>
          <w:sz w:val="24"/>
          <w:szCs w:val="24"/>
        </w:rPr>
        <w:t>The catalog sites</w:t>
      </w:r>
      <w:r w:rsidR="008955A4" w:rsidRPr="00531217">
        <w:rPr>
          <w:rFonts w:ascii="Times New Roman" w:hAnsi="Times New Roman" w:cs="Times New Roman"/>
          <w:sz w:val="24"/>
          <w:szCs w:val="24"/>
        </w:rPr>
        <w:t>, like data.gov,</w:t>
      </w:r>
      <w:r w:rsidR="00A5127F" w:rsidRPr="00531217">
        <w:rPr>
          <w:rFonts w:ascii="Times New Roman" w:hAnsi="Times New Roman" w:cs="Times New Roman"/>
          <w:sz w:val="24"/>
          <w:szCs w:val="24"/>
        </w:rPr>
        <w:t xml:space="preserve"> use these keywords </w:t>
      </w:r>
      <w:r w:rsidR="00160883" w:rsidRPr="00531217">
        <w:rPr>
          <w:rFonts w:ascii="Times New Roman" w:hAnsi="Times New Roman" w:cs="Times New Roman"/>
          <w:sz w:val="24"/>
          <w:szCs w:val="24"/>
        </w:rPr>
        <w:t xml:space="preserve">to sort/organize </w:t>
      </w:r>
      <w:r w:rsidR="008955A4" w:rsidRPr="00531217">
        <w:rPr>
          <w:rFonts w:ascii="Times New Roman" w:hAnsi="Times New Roman" w:cs="Times New Roman"/>
          <w:sz w:val="24"/>
          <w:szCs w:val="24"/>
        </w:rPr>
        <w:t>geospatial metadata.</w:t>
      </w:r>
      <w:r w:rsidR="004C2D3D">
        <w:rPr>
          <w:rFonts w:ascii="Times New Roman" w:hAnsi="Times New Roman" w:cs="Times New Roman"/>
          <w:sz w:val="24"/>
          <w:szCs w:val="24"/>
        </w:rPr>
        <w:t xml:space="preserve">  These keywords are not related to those found in element </w:t>
      </w:r>
      <w:r w:rsidR="004C2D3D" w:rsidRPr="004C2D3D">
        <w:rPr>
          <w:rFonts w:ascii="Times New Roman" w:hAnsi="Times New Roman" w:cs="Times New Roman"/>
          <w:sz w:val="24"/>
          <w:szCs w:val="24"/>
        </w:rPr>
        <w:t>2.6.1</w:t>
      </w:r>
      <w:r w:rsidR="004C2D3D">
        <w:rPr>
          <w:rFonts w:ascii="Times New Roman" w:hAnsi="Times New Roman" w:cs="Times New Roman"/>
          <w:sz w:val="24"/>
          <w:szCs w:val="24"/>
        </w:rPr>
        <w:t xml:space="preserve"> -</w:t>
      </w:r>
      <w:r w:rsidR="004C2D3D" w:rsidRPr="004C2D3D">
        <w:rPr>
          <w:rFonts w:ascii="Times New Roman" w:hAnsi="Times New Roman" w:cs="Times New Roman"/>
          <w:sz w:val="24"/>
          <w:szCs w:val="24"/>
        </w:rPr>
        <w:t xml:space="preserve"> Identification_Information/Keywords/Theme</w:t>
      </w:r>
      <w:r w:rsidR="004C2D3D">
        <w:rPr>
          <w:rFonts w:ascii="Times New Roman" w:hAnsi="Times New Roman" w:cs="Times New Roman"/>
          <w:sz w:val="24"/>
          <w:szCs w:val="24"/>
        </w:rPr>
        <w:t>.</w:t>
      </w:r>
    </w:p>
    <w:p w14:paraId="3066AA79" w14:textId="519A37C1"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Type</w:t>
      </w:r>
      <w:r w:rsidRPr="00531217">
        <w:rPr>
          <w:rFonts w:ascii="Times New Roman" w:hAnsi="Times New Roman" w:cs="Times New Roman"/>
          <w:sz w:val="24"/>
          <w:szCs w:val="24"/>
        </w:rPr>
        <w:t>:</w:t>
      </w:r>
      <w:r w:rsidRPr="00531217">
        <w:rPr>
          <w:rFonts w:ascii="Times New Roman" w:hAnsi="Times New Roman" w:cs="Times New Roman"/>
          <w:sz w:val="24"/>
          <w:szCs w:val="24"/>
        </w:rPr>
        <w:tab/>
        <w:t>Compound</w:t>
      </w:r>
      <w:r w:rsidRPr="00531217">
        <w:rPr>
          <w:rFonts w:ascii="Times New Roman" w:hAnsi="Times New Roman" w:cs="Times New Roman"/>
          <w:sz w:val="24"/>
          <w:szCs w:val="24"/>
        </w:rPr>
        <w:tab/>
      </w:r>
      <w:r w:rsidRPr="00531217">
        <w:rPr>
          <w:rFonts w:ascii="Times New Roman" w:hAnsi="Times New Roman" w:cs="Times New Roman"/>
          <w:sz w:val="24"/>
          <w:szCs w:val="24"/>
          <w:u w:val="single"/>
        </w:rPr>
        <w:t>Short name</w:t>
      </w:r>
      <w:r w:rsidRPr="00531217">
        <w:rPr>
          <w:rFonts w:ascii="Times New Roman" w:hAnsi="Times New Roman" w:cs="Times New Roman"/>
          <w:sz w:val="24"/>
          <w:szCs w:val="24"/>
        </w:rPr>
        <w:t>: iso</w:t>
      </w:r>
      <w:r w:rsidR="00995991">
        <w:rPr>
          <w:rFonts w:ascii="Times New Roman" w:hAnsi="Times New Roman" w:cs="Times New Roman"/>
          <w:sz w:val="24"/>
          <w:szCs w:val="24"/>
        </w:rPr>
        <w:t>theme</w:t>
      </w:r>
    </w:p>
    <w:p w14:paraId="6DA69EEC"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Path</w:t>
      </w:r>
      <w:r w:rsidRPr="00531217">
        <w:rPr>
          <w:rFonts w:ascii="Times New Roman" w:hAnsi="Times New Roman" w:cs="Times New Roman"/>
          <w:sz w:val="24"/>
          <w:szCs w:val="24"/>
        </w:rPr>
        <w:t>:</w:t>
      </w:r>
      <w:r w:rsidRPr="00531217">
        <w:rPr>
          <w:rFonts w:ascii="Times New Roman" w:hAnsi="Times New Roman" w:cs="Times New Roman"/>
          <w:sz w:val="24"/>
          <w:szCs w:val="24"/>
        </w:rPr>
        <w:tab/>
        <w:t>(1.1) FGDC_Required/ISO_Theme</w:t>
      </w:r>
    </w:p>
    <w:p w14:paraId="2C2BC211" w14:textId="0C6D1571" w:rsidR="006107BC" w:rsidRPr="00531217" w:rsidRDefault="001D7DF5"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PR</w:t>
      </w:r>
      <w:r w:rsidR="006107BC" w:rsidRPr="00531217">
        <w:rPr>
          <w:rFonts w:ascii="Times New Roman" w:hAnsi="Times New Roman" w:cs="Times New Roman"/>
          <w:sz w:val="24"/>
          <w:szCs w:val="24"/>
        </w:rPr>
        <w:t>:</w:t>
      </w:r>
      <w:r w:rsidR="006107BC" w:rsidRPr="00531217">
        <w:rPr>
          <w:rFonts w:ascii="Times New Roman" w:hAnsi="Times New Roman" w:cs="Times New Roman"/>
          <w:sz w:val="24"/>
          <w:szCs w:val="24"/>
        </w:rPr>
        <w:tab/>
        <w:t>ISO_Keyword_Thesaurus + 1{ISO_Keyword}n</w:t>
      </w:r>
    </w:p>
    <w:p w14:paraId="25C0C33F" w14:textId="77777777" w:rsidR="006107BC" w:rsidRPr="00A11628" w:rsidRDefault="006107BC" w:rsidP="005F0101">
      <w:pPr>
        <w:pStyle w:val="Heading4"/>
      </w:pPr>
      <w:r w:rsidRPr="00A11628">
        <w:t>K</w:t>
      </w:r>
    </w:p>
    <w:p w14:paraId="6F0EFCC9" w14:textId="77777777" w:rsidR="006107BC" w:rsidRPr="002B0BE7" w:rsidRDefault="006107BC" w:rsidP="00C00F65">
      <w:pPr>
        <w:pStyle w:val="Heading5"/>
      </w:pPr>
      <w:r w:rsidRPr="002B0BE7">
        <w:t>Keywords</w:t>
      </w:r>
    </w:p>
    <w:p w14:paraId="2D048E00" w14:textId="1EA6211A" w:rsidR="006107BC" w:rsidRPr="00531217" w:rsidRDefault="006107BC" w:rsidP="00531217">
      <w:pPr>
        <w:tabs>
          <w:tab w:val="left" w:pos="1440"/>
          <w:tab w:val="left" w:pos="3600"/>
        </w:tabs>
        <w:spacing w:before="0" w:after="0"/>
        <w:rPr>
          <w:rFonts w:ascii="Times New Roman" w:hAnsi="Times New Roman" w:cs="Times New Roman"/>
          <w:sz w:val="24"/>
          <w:szCs w:val="24"/>
        </w:rPr>
      </w:pPr>
      <w:r w:rsidRPr="00531217">
        <w:rPr>
          <w:rFonts w:ascii="Times New Roman" w:hAnsi="Times New Roman" w:cs="Times New Roman"/>
          <w:sz w:val="24"/>
          <w:szCs w:val="24"/>
        </w:rPr>
        <w:t xml:space="preserve">Words or phrases summarizing an aspect of the </w:t>
      </w:r>
      <w:r w:rsidR="005A0F6C" w:rsidRPr="00531217">
        <w:rPr>
          <w:rFonts w:ascii="Times New Roman" w:hAnsi="Times New Roman" w:cs="Times New Roman"/>
          <w:sz w:val="24"/>
          <w:szCs w:val="24"/>
        </w:rPr>
        <w:t>product/</w:t>
      </w:r>
      <w:r w:rsidRPr="00531217">
        <w:rPr>
          <w:rFonts w:ascii="Times New Roman" w:hAnsi="Times New Roman" w:cs="Times New Roman"/>
          <w:sz w:val="24"/>
          <w:szCs w:val="24"/>
        </w:rPr>
        <w:t xml:space="preserve">dataset.  This </w:t>
      </w:r>
      <w:r w:rsidR="005A0F6C" w:rsidRPr="00531217">
        <w:rPr>
          <w:rFonts w:ascii="Times New Roman" w:hAnsi="Times New Roman" w:cs="Times New Roman"/>
          <w:sz w:val="24"/>
          <w:szCs w:val="24"/>
        </w:rPr>
        <w:t xml:space="preserve">element </w:t>
      </w:r>
      <w:r w:rsidRPr="00531217">
        <w:rPr>
          <w:rFonts w:ascii="Times New Roman" w:hAnsi="Times New Roman" w:cs="Times New Roman"/>
          <w:sz w:val="24"/>
          <w:szCs w:val="24"/>
        </w:rPr>
        <w:t xml:space="preserve">should </w:t>
      </w:r>
      <w:r w:rsidR="005A0F6C" w:rsidRPr="00531217">
        <w:rPr>
          <w:rFonts w:ascii="Times New Roman" w:hAnsi="Times New Roman" w:cs="Times New Roman"/>
          <w:sz w:val="24"/>
          <w:szCs w:val="24"/>
        </w:rPr>
        <w:t xml:space="preserve">also </w:t>
      </w:r>
      <w:r w:rsidRPr="00531217">
        <w:rPr>
          <w:rFonts w:ascii="Times New Roman" w:hAnsi="Times New Roman" w:cs="Times New Roman"/>
          <w:sz w:val="24"/>
          <w:szCs w:val="24"/>
        </w:rPr>
        <w:t>identify any appropriate thesaurus or data dictionary.</w:t>
      </w:r>
    </w:p>
    <w:p w14:paraId="22C86DE5"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Type</w:t>
      </w:r>
      <w:r w:rsidRPr="00531217">
        <w:rPr>
          <w:rFonts w:ascii="Times New Roman" w:hAnsi="Times New Roman" w:cs="Times New Roman"/>
          <w:sz w:val="24"/>
          <w:szCs w:val="24"/>
        </w:rPr>
        <w:t>:</w:t>
      </w:r>
      <w:r w:rsidRPr="00531217">
        <w:rPr>
          <w:rFonts w:ascii="Times New Roman" w:hAnsi="Times New Roman" w:cs="Times New Roman"/>
          <w:sz w:val="24"/>
          <w:szCs w:val="24"/>
        </w:rPr>
        <w:tab/>
        <w:t>Compound</w:t>
      </w:r>
      <w:r w:rsidRPr="00531217">
        <w:rPr>
          <w:rFonts w:ascii="Times New Roman" w:hAnsi="Times New Roman" w:cs="Times New Roman"/>
          <w:sz w:val="24"/>
          <w:szCs w:val="24"/>
        </w:rPr>
        <w:tab/>
      </w:r>
      <w:r w:rsidRPr="00531217">
        <w:rPr>
          <w:rFonts w:ascii="Times New Roman" w:hAnsi="Times New Roman" w:cs="Times New Roman"/>
          <w:sz w:val="24"/>
          <w:szCs w:val="24"/>
          <w:u w:val="single"/>
        </w:rPr>
        <w:t>Short name</w:t>
      </w:r>
      <w:r w:rsidRPr="00531217">
        <w:rPr>
          <w:rFonts w:ascii="Times New Roman" w:hAnsi="Times New Roman" w:cs="Times New Roman"/>
          <w:sz w:val="24"/>
          <w:szCs w:val="24"/>
        </w:rPr>
        <w:t>: keywords</w:t>
      </w:r>
    </w:p>
    <w:p w14:paraId="7E2CA023"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Path</w:t>
      </w:r>
      <w:r w:rsidRPr="00531217">
        <w:rPr>
          <w:rFonts w:ascii="Times New Roman" w:hAnsi="Times New Roman" w:cs="Times New Roman"/>
          <w:sz w:val="24"/>
          <w:szCs w:val="24"/>
        </w:rPr>
        <w:t>:</w:t>
      </w:r>
      <w:r w:rsidRPr="00531217">
        <w:rPr>
          <w:rFonts w:ascii="Times New Roman" w:hAnsi="Times New Roman" w:cs="Times New Roman"/>
          <w:sz w:val="24"/>
          <w:szCs w:val="24"/>
        </w:rPr>
        <w:tab/>
        <w:t>(2.6) Identification_Information/Keywords</w:t>
      </w:r>
    </w:p>
    <w:p w14:paraId="11085687" w14:textId="4572ACDC" w:rsidR="006107BC" w:rsidRPr="00531217" w:rsidRDefault="001D7DF5"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PR</w:t>
      </w:r>
      <w:r w:rsidR="006107BC" w:rsidRPr="00531217">
        <w:rPr>
          <w:rFonts w:ascii="Times New Roman" w:hAnsi="Times New Roman" w:cs="Times New Roman"/>
          <w:sz w:val="24"/>
          <w:szCs w:val="24"/>
        </w:rPr>
        <w:t>:</w:t>
      </w:r>
      <w:r w:rsidR="006107BC" w:rsidRPr="00531217">
        <w:rPr>
          <w:rFonts w:ascii="Times New Roman" w:hAnsi="Times New Roman" w:cs="Times New Roman"/>
          <w:sz w:val="24"/>
          <w:szCs w:val="24"/>
        </w:rPr>
        <w:tab/>
        <w:t>1{</w:t>
      </w:r>
      <w:r w:rsidR="006107BC" w:rsidRPr="00531217">
        <w:rPr>
          <w:rFonts w:ascii="Times New Roman" w:hAnsi="Times New Roman" w:cs="Times New Roman"/>
          <w:i/>
          <w:color w:val="0070C0"/>
          <w:sz w:val="24"/>
          <w:szCs w:val="24"/>
        </w:rPr>
        <w:t>Theme</w:t>
      </w:r>
      <w:r w:rsidR="006107BC" w:rsidRPr="00531217">
        <w:rPr>
          <w:rFonts w:ascii="Times New Roman" w:hAnsi="Times New Roman" w:cs="Times New Roman"/>
          <w:sz w:val="24"/>
          <w:szCs w:val="24"/>
        </w:rPr>
        <w:t>}n + 0{</w:t>
      </w:r>
      <w:r w:rsidR="006107BC" w:rsidRPr="00531217">
        <w:rPr>
          <w:rFonts w:ascii="Times New Roman" w:hAnsi="Times New Roman" w:cs="Times New Roman"/>
          <w:i/>
          <w:color w:val="0070C0"/>
          <w:sz w:val="24"/>
          <w:szCs w:val="24"/>
        </w:rPr>
        <w:t>Place</w:t>
      </w:r>
      <w:r w:rsidR="006107BC" w:rsidRPr="00531217">
        <w:rPr>
          <w:rFonts w:ascii="Times New Roman" w:hAnsi="Times New Roman" w:cs="Times New Roman"/>
          <w:sz w:val="24"/>
          <w:szCs w:val="24"/>
        </w:rPr>
        <w:t>}n</w:t>
      </w:r>
    </w:p>
    <w:p w14:paraId="07EC3D9B" w14:textId="77777777" w:rsidR="006107BC" w:rsidRPr="00A11628" w:rsidRDefault="006107BC" w:rsidP="005F0101">
      <w:pPr>
        <w:pStyle w:val="Heading4"/>
      </w:pPr>
      <w:r w:rsidRPr="00A11628">
        <w:t>L</w:t>
      </w:r>
    </w:p>
    <w:p w14:paraId="0D041E81" w14:textId="77777777" w:rsidR="006107BC" w:rsidRPr="002B0BE7" w:rsidRDefault="006107BC" w:rsidP="00C00F65">
      <w:pPr>
        <w:pStyle w:val="Heading5"/>
      </w:pPr>
      <w:r w:rsidRPr="002B0BE7">
        <w:t>Logical_Consistency_Report</w:t>
      </w:r>
    </w:p>
    <w:p w14:paraId="7213015E" w14:textId="0028D810" w:rsidR="006107BC" w:rsidRPr="00531217" w:rsidRDefault="006107BC" w:rsidP="00531217">
      <w:pPr>
        <w:tabs>
          <w:tab w:val="left" w:pos="1440"/>
          <w:tab w:val="left" w:pos="3600"/>
        </w:tabs>
        <w:spacing w:before="0" w:after="0"/>
        <w:rPr>
          <w:rFonts w:ascii="Times New Roman" w:hAnsi="Times New Roman" w:cs="Times New Roman"/>
          <w:sz w:val="24"/>
          <w:szCs w:val="24"/>
        </w:rPr>
      </w:pPr>
      <w:r w:rsidRPr="00531217">
        <w:rPr>
          <w:rFonts w:ascii="Times New Roman" w:hAnsi="Times New Roman" w:cs="Times New Roman"/>
          <w:sz w:val="24"/>
          <w:szCs w:val="24"/>
        </w:rPr>
        <w:t>Th</w:t>
      </w:r>
      <w:r w:rsidR="0031651D" w:rsidRPr="00531217">
        <w:rPr>
          <w:rFonts w:ascii="Times New Roman" w:hAnsi="Times New Roman" w:cs="Times New Roman"/>
          <w:sz w:val="24"/>
          <w:szCs w:val="24"/>
        </w:rPr>
        <w:t>is</w:t>
      </w:r>
      <w:r w:rsidRPr="00531217">
        <w:rPr>
          <w:rFonts w:ascii="Times New Roman" w:hAnsi="Times New Roman" w:cs="Times New Roman"/>
          <w:sz w:val="24"/>
          <w:szCs w:val="24"/>
        </w:rPr>
        <w:t xml:space="preserve"> </w:t>
      </w:r>
      <w:r w:rsidR="0031651D" w:rsidRPr="00531217">
        <w:rPr>
          <w:rFonts w:ascii="Times New Roman" w:hAnsi="Times New Roman" w:cs="Times New Roman"/>
          <w:sz w:val="24"/>
          <w:szCs w:val="24"/>
        </w:rPr>
        <w:t xml:space="preserve">element </w:t>
      </w:r>
      <w:r w:rsidRPr="00531217">
        <w:rPr>
          <w:rFonts w:ascii="Times New Roman" w:hAnsi="Times New Roman" w:cs="Times New Roman"/>
          <w:sz w:val="24"/>
          <w:szCs w:val="24"/>
        </w:rPr>
        <w:t xml:space="preserve">describes the fidelity of </w:t>
      </w:r>
      <w:commentRangeStart w:id="104"/>
      <w:r w:rsidRPr="00531217">
        <w:rPr>
          <w:rFonts w:ascii="Times New Roman" w:hAnsi="Times New Roman" w:cs="Times New Roman"/>
          <w:sz w:val="24"/>
          <w:szCs w:val="24"/>
        </w:rPr>
        <w:t xml:space="preserve">relationships encoded in the data structure </w:t>
      </w:r>
      <w:commentRangeEnd w:id="104"/>
      <w:r w:rsidR="00272EB2">
        <w:rPr>
          <w:rStyle w:val="CommentReference"/>
        </w:rPr>
        <w:commentReference w:id="104"/>
      </w:r>
      <w:r w:rsidRPr="00531217">
        <w:rPr>
          <w:rFonts w:ascii="Times New Roman" w:hAnsi="Times New Roman" w:cs="Times New Roman"/>
          <w:sz w:val="24"/>
          <w:szCs w:val="24"/>
        </w:rPr>
        <w:t>of the product</w:t>
      </w:r>
      <w:r w:rsidR="0031651D" w:rsidRPr="00531217">
        <w:rPr>
          <w:rFonts w:ascii="Times New Roman" w:hAnsi="Times New Roman" w:cs="Times New Roman"/>
          <w:sz w:val="24"/>
          <w:szCs w:val="24"/>
        </w:rPr>
        <w:t>/dataset</w:t>
      </w:r>
      <w:r w:rsidRPr="00531217">
        <w:rPr>
          <w:rFonts w:ascii="Times New Roman" w:hAnsi="Times New Roman" w:cs="Times New Roman"/>
          <w:sz w:val="24"/>
          <w:szCs w:val="24"/>
        </w:rPr>
        <w:t xml:space="preserve">.  The report details the names of tests performed and the results of those tests.  For example, tabular data may be tested for proper domain and format while graphic data may be tested to answer the following questions: (a) do lines intersect only where </w:t>
      </w:r>
      <w:r w:rsidR="009D2FED" w:rsidRPr="00531217">
        <w:rPr>
          <w:rFonts w:ascii="Times New Roman" w:hAnsi="Times New Roman" w:cs="Times New Roman"/>
          <w:sz w:val="24"/>
          <w:szCs w:val="24"/>
        </w:rPr>
        <w:t>intended</w:t>
      </w:r>
      <w:r w:rsidR="00D85882">
        <w:rPr>
          <w:rFonts w:ascii="Times New Roman" w:hAnsi="Times New Roman" w:cs="Times New Roman"/>
          <w:sz w:val="24"/>
          <w:szCs w:val="24"/>
        </w:rPr>
        <w:t>;</w:t>
      </w:r>
      <w:r w:rsidR="00D85882" w:rsidRPr="00531217">
        <w:rPr>
          <w:rFonts w:ascii="Times New Roman" w:hAnsi="Times New Roman" w:cs="Times New Roman"/>
          <w:sz w:val="24"/>
          <w:szCs w:val="24"/>
        </w:rPr>
        <w:t xml:space="preserve"> </w:t>
      </w:r>
      <w:r w:rsidRPr="00531217">
        <w:rPr>
          <w:rFonts w:ascii="Times New Roman" w:hAnsi="Times New Roman" w:cs="Times New Roman"/>
          <w:sz w:val="24"/>
          <w:szCs w:val="24"/>
        </w:rPr>
        <w:t>(b) are any lines entered twice? (c) are all areas completely described? (d) are there any overshoots or undershoots? (e) are any polygons too small or any lines too close?</w:t>
      </w:r>
    </w:p>
    <w:p w14:paraId="5E28706D"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Type</w:t>
      </w:r>
      <w:r w:rsidRPr="00531217">
        <w:rPr>
          <w:rFonts w:ascii="Times New Roman" w:hAnsi="Times New Roman" w:cs="Times New Roman"/>
          <w:sz w:val="24"/>
          <w:szCs w:val="24"/>
        </w:rPr>
        <w:t>:</w:t>
      </w:r>
      <w:r w:rsidRPr="00531217">
        <w:rPr>
          <w:rFonts w:ascii="Times New Roman" w:hAnsi="Times New Roman" w:cs="Times New Roman"/>
          <w:sz w:val="24"/>
          <w:szCs w:val="24"/>
        </w:rPr>
        <w:tab/>
        <w:t>Compound</w:t>
      </w:r>
      <w:r w:rsidRPr="00531217">
        <w:rPr>
          <w:rFonts w:ascii="Times New Roman" w:hAnsi="Times New Roman" w:cs="Times New Roman"/>
          <w:sz w:val="24"/>
          <w:szCs w:val="24"/>
        </w:rPr>
        <w:tab/>
        <w:t>Short name: logic</w:t>
      </w:r>
    </w:p>
    <w:p w14:paraId="506DFA69"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Path</w:t>
      </w:r>
      <w:r w:rsidRPr="00531217">
        <w:rPr>
          <w:rFonts w:ascii="Times New Roman" w:hAnsi="Times New Roman" w:cs="Times New Roman"/>
          <w:sz w:val="24"/>
          <w:szCs w:val="24"/>
        </w:rPr>
        <w:t>:</w:t>
      </w:r>
      <w:r w:rsidRPr="00531217">
        <w:rPr>
          <w:rFonts w:ascii="Times New Roman" w:hAnsi="Times New Roman" w:cs="Times New Roman"/>
          <w:sz w:val="24"/>
          <w:szCs w:val="24"/>
        </w:rPr>
        <w:tab/>
        <w:t>(3.3) Data_Quality_Information/Logical_Consistency_Report</w:t>
      </w:r>
    </w:p>
    <w:p w14:paraId="262C6ECE" w14:textId="4FD2F7AE" w:rsidR="006107BC" w:rsidRPr="00531217" w:rsidRDefault="001D7DF5"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PR</w:t>
      </w:r>
      <w:r w:rsidR="006107BC" w:rsidRPr="00531217">
        <w:rPr>
          <w:rFonts w:ascii="Times New Roman" w:hAnsi="Times New Roman" w:cs="Times New Roman"/>
          <w:sz w:val="24"/>
          <w:szCs w:val="24"/>
        </w:rPr>
        <w:t>:</w:t>
      </w:r>
      <w:r w:rsidR="006107BC" w:rsidRPr="00531217">
        <w:rPr>
          <w:rFonts w:ascii="Times New Roman" w:hAnsi="Times New Roman" w:cs="Times New Roman"/>
          <w:sz w:val="24"/>
          <w:szCs w:val="24"/>
        </w:rPr>
        <w:tab/>
      </w:r>
      <w:r w:rsidR="006107BC" w:rsidRPr="00531217">
        <w:rPr>
          <w:rFonts w:ascii="Times New Roman" w:hAnsi="Times New Roman" w:cs="Times New Roman"/>
          <w:i/>
          <w:color w:val="0070C0"/>
          <w:sz w:val="24"/>
          <w:szCs w:val="24"/>
        </w:rPr>
        <w:t>Test_Report</w:t>
      </w:r>
    </w:p>
    <w:p w14:paraId="11A39474" w14:textId="77777777" w:rsidR="006107BC" w:rsidRPr="00A11628" w:rsidRDefault="006107BC" w:rsidP="005F0101">
      <w:pPr>
        <w:pStyle w:val="Heading4"/>
      </w:pPr>
      <w:r w:rsidRPr="00A11628">
        <w:t>M</w:t>
      </w:r>
    </w:p>
    <w:p w14:paraId="4B82E1C8" w14:textId="77777777" w:rsidR="006107BC" w:rsidRPr="002B0BE7" w:rsidRDefault="006107BC" w:rsidP="00C00F65">
      <w:pPr>
        <w:pStyle w:val="Heading5"/>
      </w:pPr>
      <w:r w:rsidRPr="002B0BE7">
        <w:t>Map_Projection</w:t>
      </w:r>
    </w:p>
    <w:p w14:paraId="771CA5F9" w14:textId="43E1F49F" w:rsidR="006107BC" w:rsidRPr="00531217" w:rsidRDefault="006107BC" w:rsidP="00C00F65">
      <w:pPr>
        <w:tabs>
          <w:tab w:val="left" w:pos="1440"/>
          <w:tab w:val="left" w:pos="3600"/>
        </w:tabs>
        <w:spacing w:before="0" w:after="0"/>
        <w:rPr>
          <w:rFonts w:ascii="Times New Roman" w:hAnsi="Times New Roman" w:cs="Times New Roman"/>
          <w:sz w:val="24"/>
          <w:szCs w:val="24"/>
        </w:rPr>
      </w:pPr>
      <w:r w:rsidRPr="00531217">
        <w:rPr>
          <w:rFonts w:ascii="Times New Roman" w:hAnsi="Times New Roman" w:cs="Times New Roman"/>
          <w:sz w:val="24"/>
          <w:szCs w:val="24"/>
        </w:rPr>
        <w:t>The systematic representation of all or part of the surface of the Earth on a plane or developable surface.</w:t>
      </w:r>
      <w:r w:rsidR="00437494" w:rsidRPr="00437494">
        <w:rPr>
          <w:rFonts w:ascii="Times New Roman" w:hAnsi="Times New Roman" w:cs="Times New Roman"/>
          <w:sz w:val="24"/>
          <w:szCs w:val="24"/>
        </w:rPr>
        <w:t xml:space="preserve">  This compound element consists of a map projection name and a description of that projection.  The description can be textual (stored in the Map_Projection_Description data element) or a reference to a map projection definition </w:t>
      </w:r>
      <w:r w:rsidR="00437494">
        <w:rPr>
          <w:rFonts w:ascii="Times New Roman" w:hAnsi="Times New Roman" w:cs="Times New Roman"/>
          <w:sz w:val="24"/>
          <w:szCs w:val="24"/>
        </w:rPr>
        <w:t xml:space="preserve">that is </w:t>
      </w:r>
      <w:r w:rsidR="00437494" w:rsidRPr="00437494">
        <w:rPr>
          <w:rFonts w:ascii="Times New Roman" w:hAnsi="Times New Roman" w:cs="Times New Roman"/>
          <w:sz w:val="24"/>
          <w:szCs w:val="24"/>
        </w:rPr>
        <w:t xml:space="preserve">stored </w:t>
      </w:r>
      <w:r w:rsidR="00437494">
        <w:rPr>
          <w:rFonts w:ascii="Times New Roman" w:hAnsi="Times New Roman" w:cs="Times New Roman"/>
          <w:sz w:val="24"/>
          <w:szCs w:val="24"/>
        </w:rPr>
        <w:t xml:space="preserve">in the </w:t>
      </w:r>
      <w:r w:rsidR="00437494" w:rsidRPr="00437494">
        <w:rPr>
          <w:rFonts w:ascii="Times New Roman" w:hAnsi="Times New Roman" w:cs="Times New Roman"/>
          <w:sz w:val="24"/>
          <w:szCs w:val="24"/>
        </w:rPr>
        <w:t>EPSG Geodetic Parameter Dataset (see EPSG_Reference in section 6.1).</w:t>
      </w:r>
    </w:p>
    <w:p w14:paraId="21182603" w14:textId="77777777" w:rsidR="006107BC" w:rsidRPr="00531217" w:rsidRDefault="006107BC" w:rsidP="00C00F65">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Type</w:t>
      </w:r>
      <w:r w:rsidRPr="00531217">
        <w:rPr>
          <w:rFonts w:ascii="Times New Roman" w:hAnsi="Times New Roman" w:cs="Times New Roman"/>
          <w:sz w:val="24"/>
          <w:szCs w:val="24"/>
        </w:rPr>
        <w:t>:</w:t>
      </w:r>
      <w:r w:rsidRPr="00531217">
        <w:rPr>
          <w:rFonts w:ascii="Times New Roman" w:hAnsi="Times New Roman" w:cs="Times New Roman"/>
          <w:sz w:val="24"/>
          <w:szCs w:val="24"/>
        </w:rPr>
        <w:tab/>
        <w:t>Compound</w:t>
      </w:r>
      <w:r w:rsidRPr="00531217">
        <w:rPr>
          <w:rFonts w:ascii="Times New Roman" w:hAnsi="Times New Roman" w:cs="Times New Roman"/>
          <w:sz w:val="24"/>
          <w:szCs w:val="24"/>
        </w:rPr>
        <w:tab/>
      </w:r>
      <w:r w:rsidRPr="00531217">
        <w:rPr>
          <w:rFonts w:ascii="Times New Roman" w:hAnsi="Times New Roman" w:cs="Times New Roman"/>
          <w:sz w:val="24"/>
          <w:szCs w:val="24"/>
          <w:u w:val="single"/>
        </w:rPr>
        <w:t>Short name</w:t>
      </w:r>
      <w:r w:rsidRPr="00531217">
        <w:rPr>
          <w:rFonts w:ascii="Times New Roman" w:hAnsi="Times New Roman" w:cs="Times New Roman"/>
          <w:sz w:val="24"/>
          <w:szCs w:val="24"/>
        </w:rPr>
        <w:t>: mapproj</w:t>
      </w:r>
    </w:p>
    <w:p w14:paraId="367711F0" w14:textId="6FF923A8" w:rsidR="006107BC" w:rsidRPr="00531217" w:rsidRDefault="006107BC" w:rsidP="00C00F65">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Path</w:t>
      </w:r>
      <w:r w:rsidRPr="00531217">
        <w:rPr>
          <w:rFonts w:ascii="Times New Roman" w:hAnsi="Times New Roman" w:cs="Times New Roman"/>
          <w:sz w:val="24"/>
          <w:szCs w:val="24"/>
        </w:rPr>
        <w:t>:</w:t>
      </w:r>
      <w:r w:rsidRPr="00531217">
        <w:rPr>
          <w:rFonts w:ascii="Times New Roman" w:hAnsi="Times New Roman" w:cs="Times New Roman"/>
          <w:sz w:val="24"/>
          <w:szCs w:val="24"/>
        </w:rPr>
        <w:tab/>
        <w:t>(5.</w:t>
      </w:r>
      <w:r w:rsidR="00081124">
        <w:rPr>
          <w:rFonts w:ascii="Times New Roman" w:hAnsi="Times New Roman" w:cs="Times New Roman"/>
          <w:sz w:val="24"/>
          <w:szCs w:val="24"/>
        </w:rPr>
        <w:t>1</w:t>
      </w:r>
      <w:r w:rsidRPr="00531217">
        <w:rPr>
          <w:rFonts w:ascii="Times New Roman" w:hAnsi="Times New Roman" w:cs="Times New Roman"/>
          <w:sz w:val="24"/>
          <w:szCs w:val="24"/>
        </w:rPr>
        <w:t>) Spatial_Reference_Information/Map_Projection</w:t>
      </w:r>
    </w:p>
    <w:p w14:paraId="10F7FDA8" w14:textId="50C0A446" w:rsidR="006107BC" w:rsidRPr="00531217" w:rsidRDefault="001D7DF5" w:rsidP="00C00F65">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PR</w:t>
      </w:r>
      <w:r w:rsidR="006107BC" w:rsidRPr="00531217">
        <w:rPr>
          <w:rFonts w:ascii="Times New Roman" w:hAnsi="Times New Roman" w:cs="Times New Roman"/>
          <w:sz w:val="24"/>
          <w:szCs w:val="24"/>
        </w:rPr>
        <w:t>:</w:t>
      </w:r>
      <w:r w:rsidR="006107BC" w:rsidRPr="00531217">
        <w:rPr>
          <w:rFonts w:ascii="Times New Roman" w:hAnsi="Times New Roman" w:cs="Times New Roman"/>
          <w:sz w:val="24"/>
          <w:szCs w:val="24"/>
        </w:rPr>
        <w:tab/>
        <w:t>Map_Projection_Name + {</w:t>
      </w:r>
      <w:r w:rsidR="006107BC" w:rsidRPr="002F1748">
        <w:rPr>
          <w:rFonts w:ascii="Times New Roman" w:hAnsi="Times New Roman" w:cs="Times New Roman"/>
          <w:sz w:val="24"/>
          <w:szCs w:val="24"/>
        </w:rPr>
        <w:t>Map_Projection_De</w:t>
      </w:r>
      <w:r w:rsidR="002F1748" w:rsidRPr="002F1748">
        <w:rPr>
          <w:rFonts w:ascii="Times New Roman" w:hAnsi="Times New Roman" w:cs="Times New Roman"/>
          <w:sz w:val="24"/>
          <w:szCs w:val="24"/>
        </w:rPr>
        <w:t>scription</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xml:space="preserve">| </w:t>
      </w:r>
      <w:r w:rsidR="006107BC" w:rsidRPr="00531217">
        <w:rPr>
          <w:rFonts w:ascii="Times New Roman" w:hAnsi="Times New Roman" w:cs="Times New Roman"/>
          <w:i/>
          <w:color w:val="0070C0"/>
          <w:sz w:val="24"/>
          <w:szCs w:val="24"/>
        </w:rPr>
        <w:t>EPSG_Reference</w:t>
      </w:r>
      <w:r w:rsidR="006107BC" w:rsidRPr="00531217">
        <w:rPr>
          <w:rFonts w:ascii="Times New Roman" w:hAnsi="Times New Roman" w:cs="Times New Roman"/>
          <w:sz w:val="24"/>
          <w:szCs w:val="24"/>
        </w:rPr>
        <w:t>}</w:t>
      </w:r>
    </w:p>
    <w:p w14:paraId="78ABC627" w14:textId="77777777" w:rsidR="006107BC" w:rsidRPr="002B0BE7" w:rsidRDefault="006107BC" w:rsidP="00C00F65">
      <w:pPr>
        <w:pStyle w:val="Heading5"/>
      </w:pPr>
      <w:r w:rsidRPr="002B0BE7">
        <w:t>Metadata_Reference_Information</w:t>
      </w:r>
    </w:p>
    <w:p w14:paraId="70DDCC5D" w14:textId="77777777" w:rsidR="006107BC" w:rsidRPr="00531217" w:rsidRDefault="006107BC" w:rsidP="00531217">
      <w:pPr>
        <w:tabs>
          <w:tab w:val="left" w:pos="1440"/>
          <w:tab w:val="left" w:pos="3600"/>
        </w:tabs>
        <w:spacing w:before="0" w:after="0"/>
        <w:rPr>
          <w:rFonts w:ascii="Times New Roman" w:hAnsi="Times New Roman" w:cs="Times New Roman"/>
          <w:sz w:val="24"/>
          <w:szCs w:val="24"/>
        </w:rPr>
      </w:pPr>
      <w:r w:rsidRPr="00531217">
        <w:rPr>
          <w:rFonts w:ascii="Times New Roman" w:hAnsi="Times New Roman" w:cs="Times New Roman"/>
          <w:sz w:val="24"/>
          <w:szCs w:val="24"/>
        </w:rPr>
        <w:t>Information on the currentness of the metadata information and the responsible party.</w:t>
      </w:r>
    </w:p>
    <w:p w14:paraId="07F5F1EB"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Type</w:t>
      </w:r>
      <w:r w:rsidRPr="00531217">
        <w:rPr>
          <w:rFonts w:ascii="Times New Roman" w:hAnsi="Times New Roman" w:cs="Times New Roman"/>
          <w:sz w:val="24"/>
          <w:szCs w:val="24"/>
        </w:rPr>
        <w:t>:</w:t>
      </w:r>
      <w:r w:rsidRPr="00531217">
        <w:rPr>
          <w:rFonts w:ascii="Times New Roman" w:hAnsi="Times New Roman" w:cs="Times New Roman"/>
          <w:sz w:val="24"/>
          <w:szCs w:val="24"/>
        </w:rPr>
        <w:tab/>
        <w:t>Compound</w:t>
      </w:r>
      <w:r w:rsidRPr="00531217">
        <w:rPr>
          <w:rFonts w:ascii="Times New Roman" w:hAnsi="Times New Roman" w:cs="Times New Roman"/>
          <w:sz w:val="24"/>
          <w:szCs w:val="24"/>
        </w:rPr>
        <w:tab/>
      </w:r>
      <w:r w:rsidRPr="00531217">
        <w:rPr>
          <w:rFonts w:ascii="Times New Roman" w:hAnsi="Times New Roman" w:cs="Times New Roman"/>
          <w:sz w:val="24"/>
          <w:szCs w:val="24"/>
          <w:u w:val="single"/>
        </w:rPr>
        <w:t>Short name</w:t>
      </w:r>
      <w:r w:rsidRPr="00531217">
        <w:rPr>
          <w:rFonts w:ascii="Times New Roman" w:hAnsi="Times New Roman" w:cs="Times New Roman"/>
          <w:sz w:val="24"/>
          <w:szCs w:val="24"/>
        </w:rPr>
        <w:t>: metainfo</w:t>
      </w:r>
    </w:p>
    <w:p w14:paraId="014E67AB"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Path</w:t>
      </w:r>
      <w:r w:rsidRPr="00531217">
        <w:rPr>
          <w:rFonts w:ascii="Times New Roman" w:hAnsi="Times New Roman" w:cs="Times New Roman"/>
          <w:sz w:val="24"/>
          <w:szCs w:val="24"/>
        </w:rPr>
        <w:t>:</w:t>
      </w:r>
      <w:r w:rsidRPr="00531217">
        <w:rPr>
          <w:rFonts w:ascii="Times New Roman" w:hAnsi="Times New Roman" w:cs="Times New Roman"/>
          <w:sz w:val="24"/>
          <w:szCs w:val="24"/>
        </w:rPr>
        <w:tab/>
        <w:t>(9) Metadata_Reference_Information</w:t>
      </w:r>
    </w:p>
    <w:p w14:paraId="37EBAD70" w14:textId="076A613F" w:rsidR="006107BC" w:rsidRPr="00531217" w:rsidRDefault="001D7DF5"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PR</w:t>
      </w:r>
      <w:r w:rsidR="006107BC" w:rsidRPr="00531217">
        <w:rPr>
          <w:rFonts w:ascii="Times New Roman" w:hAnsi="Times New Roman" w:cs="Times New Roman"/>
          <w:sz w:val="24"/>
          <w:szCs w:val="24"/>
        </w:rPr>
        <w:t>:</w:t>
      </w:r>
      <w:r w:rsidR="006107BC" w:rsidRPr="00531217">
        <w:rPr>
          <w:rFonts w:ascii="Times New Roman" w:hAnsi="Times New Roman" w:cs="Times New Roman"/>
          <w:sz w:val="24"/>
          <w:szCs w:val="24"/>
        </w:rPr>
        <w:tab/>
        <w:t xml:space="preserve">Metadata_Date + (Metadata_Parent_Identifier_Name) + (Metadata_Hierarchy_Level) + (Metadata_Hierarchy_Level_Name) + </w:t>
      </w:r>
      <w:r w:rsidR="00B36822" w:rsidRPr="00B36822">
        <w:rPr>
          <w:rFonts w:ascii="Times New Roman" w:hAnsi="Times New Roman" w:cs="Times New Roman"/>
          <w:color w:val="0070C0"/>
          <w:sz w:val="24"/>
          <w:szCs w:val="24"/>
        </w:rPr>
        <w:t>1{</w:t>
      </w:r>
      <w:r w:rsidR="00B36822">
        <w:rPr>
          <w:rFonts w:ascii="Times New Roman" w:hAnsi="Times New Roman" w:cs="Times New Roman"/>
          <w:i/>
          <w:color w:val="0070C0"/>
          <w:sz w:val="24"/>
          <w:szCs w:val="24"/>
        </w:rPr>
        <w:t>Point_of</w:t>
      </w:r>
      <w:r w:rsidR="006107BC" w:rsidRPr="00531217">
        <w:rPr>
          <w:rFonts w:ascii="Times New Roman" w:hAnsi="Times New Roman" w:cs="Times New Roman"/>
          <w:i/>
          <w:color w:val="0070C0"/>
          <w:sz w:val="24"/>
          <w:szCs w:val="24"/>
        </w:rPr>
        <w:t>_Contact</w:t>
      </w:r>
      <w:r w:rsidR="00B36822" w:rsidRPr="00B36822">
        <w:rPr>
          <w:rFonts w:ascii="Times New Roman" w:hAnsi="Times New Roman" w:cs="Times New Roman"/>
          <w:color w:val="0070C0"/>
          <w:sz w:val="24"/>
          <w:szCs w:val="24"/>
        </w:rPr>
        <w:t>}n</w:t>
      </w:r>
      <w:r w:rsidR="006107BC" w:rsidRPr="00531217">
        <w:rPr>
          <w:rFonts w:ascii="Times New Roman" w:hAnsi="Times New Roman" w:cs="Times New Roman"/>
          <w:color w:val="0070C0"/>
          <w:sz w:val="24"/>
          <w:szCs w:val="24"/>
        </w:rPr>
        <w:t xml:space="preserve"> </w:t>
      </w:r>
      <w:r w:rsidR="006107BC" w:rsidRPr="00531217">
        <w:rPr>
          <w:rFonts w:ascii="Times New Roman" w:hAnsi="Times New Roman" w:cs="Times New Roman"/>
          <w:sz w:val="24"/>
          <w:szCs w:val="24"/>
        </w:rPr>
        <w:t>+ Metadata_Standard_Name + Metadata_Standard_Version + Metadata_Character_Set + Metadata_File_Identifier + Metadata_Language</w:t>
      </w:r>
    </w:p>
    <w:p w14:paraId="676982DE" w14:textId="77777777" w:rsidR="006107BC" w:rsidRPr="00A11628" w:rsidRDefault="006107BC" w:rsidP="005F0101">
      <w:pPr>
        <w:pStyle w:val="Heading4"/>
      </w:pPr>
      <w:r w:rsidRPr="00A11628">
        <w:t>N</w:t>
      </w:r>
    </w:p>
    <w:p w14:paraId="77C1CD39" w14:textId="31077357" w:rsidR="00D76E77" w:rsidRPr="002B0BE7" w:rsidRDefault="00D76E77" w:rsidP="00D76E77">
      <w:pPr>
        <w:pStyle w:val="Heading5"/>
      </w:pPr>
      <w:r w:rsidRPr="00D76E77">
        <w:t>Network_</w:t>
      </w:r>
      <w:r w:rsidR="00040DC4">
        <w:t>Address</w:t>
      </w:r>
    </w:p>
    <w:p w14:paraId="60EB0675" w14:textId="2A897FE7" w:rsidR="00D76E77" w:rsidRPr="00653F01" w:rsidRDefault="00040DC4" w:rsidP="00D76E77">
      <w:pPr>
        <w:tabs>
          <w:tab w:val="left" w:pos="1440"/>
          <w:tab w:val="left" w:pos="3600"/>
        </w:tabs>
        <w:autoSpaceDE w:val="0"/>
        <w:autoSpaceDN w:val="0"/>
        <w:adjustRightInd w:val="0"/>
        <w:spacing w:before="0" w:after="0"/>
        <w:rPr>
          <w:rFonts w:ascii="Times New Roman" w:hAnsi="Times New Roman" w:cs="Times New Roman"/>
          <w:i/>
          <w:sz w:val="24"/>
          <w:szCs w:val="24"/>
        </w:rPr>
      </w:pPr>
      <w:r w:rsidRPr="00040DC4">
        <w:rPr>
          <w:rFonts w:ascii="Times New Roman" w:hAnsi="Times New Roman" w:cs="Times New Roman"/>
          <w:sz w:val="24"/>
          <w:szCs w:val="24"/>
        </w:rPr>
        <w:t>The electronic address from which the data set can be obtained from the distribution computer.</w:t>
      </w:r>
    </w:p>
    <w:p w14:paraId="33638EFF" w14:textId="30120E1B" w:rsidR="00D76E77" w:rsidRPr="00653F01" w:rsidRDefault="00D76E77" w:rsidP="00D76E77">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003B541C">
        <w:rPr>
          <w:rFonts w:ascii="Times New Roman" w:hAnsi="Times New Roman" w:cs="Times New Roman"/>
          <w:sz w:val="24"/>
          <w:szCs w:val="24"/>
        </w:rPr>
        <w:t>:</w:t>
      </w:r>
      <w:r w:rsidR="003B541C">
        <w:rPr>
          <w:rFonts w:ascii="Times New Roman" w:hAnsi="Times New Roman" w:cs="Times New Roman"/>
          <w:sz w:val="24"/>
          <w:szCs w:val="24"/>
        </w:rPr>
        <w:tab/>
        <w:t>Compound</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Pr>
          <w:rFonts w:ascii="Times New Roman" w:hAnsi="Times New Roman" w:cs="Times New Roman"/>
          <w:sz w:val="24"/>
          <w:szCs w:val="24"/>
        </w:rPr>
        <w:t xml:space="preserve">: </w:t>
      </w:r>
      <w:r w:rsidRPr="00D76E77">
        <w:rPr>
          <w:rFonts w:ascii="Times New Roman" w:hAnsi="Times New Roman" w:cs="Times New Roman"/>
          <w:sz w:val="24"/>
          <w:szCs w:val="24"/>
        </w:rPr>
        <w:t>netwrkr</w:t>
      </w:r>
    </w:p>
    <w:p w14:paraId="0D7193F9" w14:textId="3B37F038" w:rsidR="00D76E77" w:rsidRPr="00653F01" w:rsidRDefault="00D76E77" w:rsidP="00D76E77">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r>
      <w:r w:rsidR="003B541C" w:rsidRPr="003B541C">
        <w:rPr>
          <w:rFonts w:ascii="Times New Roman" w:hAnsi="Times New Roman" w:cs="Times New Roman"/>
          <w:sz w:val="24"/>
          <w:szCs w:val="24"/>
        </w:rPr>
        <w:t>(7.3.2.6) Distribution_Information/Standard_Order_Process/Digital_Form/Network_</w:t>
      </w:r>
      <w:r w:rsidR="009B26C9">
        <w:rPr>
          <w:rFonts w:ascii="Times New Roman" w:hAnsi="Times New Roman" w:cs="Times New Roman"/>
          <w:sz w:val="24"/>
          <w:szCs w:val="24"/>
        </w:rPr>
        <w:t>Address</w:t>
      </w:r>
    </w:p>
    <w:p w14:paraId="594667EF" w14:textId="4F12BB1E" w:rsidR="00D76E77" w:rsidRPr="005B2D1B" w:rsidRDefault="00D76E77" w:rsidP="00D76E77">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Pr="005B2D1B">
        <w:rPr>
          <w:rFonts w:ascii="Times New Roman" w:hAnsi="Times New Roman" w:cs="Times New Roman"/>
          <w:sz w:val="24"/>
          <w:szCs w:val="24"/>
        </w:rPr>
        <w:t>:</w:t>
      </w:r>
      <w:r w:rsidRPr="005B2D1B">
        <w:rPr>
          <w:rFonts w:ascii="Times New Roman" w:hAnsi="Times New Roman" w:cs="Times New Roman"/>
          <w:sz w:val="24"/>
          <w:szCs w:val="24"/>
        </w:rPr>
        <w:tab/>
      </w:r>
      <w:r w:rsidR="003B541C" w:rsidRPr="003B541C">
        <w:rPr>
          <w:rFonts w:ascii="Times New Roman" w:hAnsi="Times New Roman" w:cs="Times New Roman"/>
          <w:sz w:val="24"/>
          <w:szCs w:val="24"/>
        </w:rPr>
        <w:t>Network_Resource_Name + Mime_Type</w:t>
      </w:r>
    </w:p>
    <w:p w14:paraId="55CE7A81" w14:textId="77777777" w:rsidR="006107BC" w:rsidRPr="002B0BE7" w:rsidRDefault="006107BC" w:rsidP="00C00F65">
      <w:pPr>
        <w:pStyle w:val="Heading5"/>
      </w:pPr>
      <w:r w:rsidRPr="002B0BE7">
        <w:t>NGDA_Information</w:t>
      </w:r>
    </w:p>
    <w:p w14:paraId="6D3E8A5E" w14:textId="23BB78C7" w:rsidR="006107BC" w:rsidRPr="00531217" w:rsidRDefault="006107BC" w:rsidP="00C00F65">
      <w:pPr>
        <w:tabs>
          <w:tab w:val="left" w:pos="1440"/>
          <w:tab w:val="left" w:pos="3600"/>
        </w:tabs>
        <w:spacing w:before="0" w:after="0"/>
        <w:rPr>
          <w:rFonts w:ascii="Times New Roman" w:hAnsi="Times New Roman" w:cs="Times New Roman"/>
          <w:sz w:val="24"/>
          <w:szCs w:val="24"/>
        </w:rPr>
      </w:pPr>
      <w:r w:rsidRPr="00531217">
        <w:rPr>
          <w:rFonts w:ascii="Times New Roman" w:hAnsi="Times New Roman" w:cs="Times New Roman"/>
          <w:sz w:val="24"/>
          <w:szCs w:val="24"/>
        </w:rPr>
        <w:t xml:space="preserve">This </w:t>
      </w:r>
      <w:r w:rsidR="003C759E" w:rsidRPr="00531217">
        <w:rPr>
          <w:rFonts w:ascii="Times New Roman" w:hAnsi="Times New Roman" w:cs="Times New Roman"/>
          <w:sz w:val="24"/>
          <w:szCs w:val="24"/>
        </w:rPr>
        <w:t xml:space="preserve">element </w:t>
      </w:r>
      <w:r w:rsidRPr="00531217">
        <w:rPr>
          <w:rFonts w:ascii="Times New Roman" w:hAnsi="Times New Roman" w:cs="Times New Roman"/>
          <w:sz w:val="24"/>
          <w:szCs w:val="24"/>
        </w:rPr>
        <w:t xml:space="preserve">is mandatory for those products/datasets </w:t>
      </w:r>
      <w:r w:rsidR="00D719E4">
        <w:rPr>
          <w:rFonts w:ascii="Times New Roman" w:hAnsi="Times New Roman" w:cs="Times New Roman"/>
          <w:sz w:val="24"/>
          <w:szCs w:val="24"/>
        </w:rPr>
        <w:t>designated</w:t>
      </w:r>
      <w:r w:rsidR="00D719E4" w:rsidRPr="00531217">
        <w:rPr>
          <w:rFonts w:ascii="Times New Roman" w:hAnsi="Times New Roman" w:cs="Times New Roman"/>
          <w:sz w:val="24"/>
          <w:szCs w:val="24"/>
        </w:rPr>
        <w:t xml:space="preserve"> </w:t>
      </w:r>
      <w:r w:rsidRPr="00531217">
        <w:rPr>
          <w:rFonts w:ascii="Times New Roman" w:hAnsi="Times New Roman" w:cs="Times New Roman"/>
          <w:sz w:val="24"/>
          <w:szCs w:val="24"/>
        </w:rPr>
        <w:t xml:space="preserve">as National Geospatial Data Assets (NGDA).  These datasets are </w:t>
      </w:r>
      <w:r w:rsidR="00D719E4" w:rsidRPr="00D719E4">
        <w:rPr>
          <w:rFonts w:ascii="Times New Roman" w:hAnsi="Times New Roman" w:cs="Times New Roman"/>
          <w:sz w:val="24"/>
          <w:szCs w:val="24"/>
        </w:rPr>
        <w:t>essential national resources that satisfy multi-agency requirements, achieve Presidential priorities, or are required by statutory mandate.</w:t>
      </w:r>
      <w:r w:rsidR="00655F89">
        <w:rPr>
          <w:rFonts w:ascii="Times New Roman" w:hAnsi="Times New Roman" w:cs="Times New Roman"/>
          <w:sz w:val="24"/>
          <w:szCs w:val="24"/>
        </w:rPr>
        <w:t xml:space="preserve">  For a listing of </w:t>
      </w:r>
      <w:r w:rsidR="009602B1">
        <w:rPr>
          <w:rFonts w:ascii="Times New Roman" w:hAnsi="Times New Roman" w:cs="Times New Roman"/>
          <w:sz w:val="24"/>
          <w:szCs w:val="24"/>
        </w:rPr>
        <w:t>DOC-Census products</w:t>
      </w:r>
      <w:r w:rsidR="00655F89">
        <w:rPr>
          <w:rFonts w:ascii="Times New Roman" w:hAnsi="Times New Roman" w:cs="Times New Roman"/>
          <w:sz w:val="24"/>
          <w:szCs w:val="24"/>
        </w:rPr>
        <w:t xml:space="preserve"> that</w:t>
      </w:r>
      <w:r w:rsidR="009602B1">
        <w:rPr>
          <w:rFonts w:ascii="Times New Roman" w:hAnsi="Times New Roman" w:cs="Times New Roman"/>
          <w:sz w:val="24"/>
          <w:szCs w:val="24"/>
        </w:rPr>
        <w:t xml:space="preserve"> are</w:t>
      </w:r>
      <w:r w:rsidR="00655F89">
        <w:rPr>
          <w:rFonts w:ascii="Times New Roman" w:hAnsi="Times New Roman" w:cs="Times New Roman"/>
          <w:sz w:val="24"/>
          <w:szCs w:val="24"/>
        </w:rPr>
        <w:t xml:space="preserve"> </w:t>
      </w:r>
      <w:r w:rsidR="00D719E4">
        <w:rPr>
          <w:rFonts w:ascii="Times New Roman" w:hAnsi="Times New Roman" w:cs="Times New Roman"/>
          <w:sz w:val="24"/>
          <w:szCs w:val="24"/>
        </w:rPr>
        <w:t>designated</w:t>
      </w:r>
      <w:r w:rsidR="00655F89">
        <w:rPr>
          <w:rFonts w:ascii="Times New Roman" w:hAnsi="Times New Roman" w:cs="Times New Roman"/>
          <w:sz w:val="24"/>
          <w:szCs w:val="24"/>
        </w:rPr>
        <w:t xml:space="preserve"> </w:t>
      </w:r>
      <w:r w:rsidR="009602B1">
        <w:rPr>
          <w:rFonts w:ascii="Times New Roman" w:hAnsi="Times New Roman" w:cs="Times New Roman"/>
          <w:sz w:val="24"/>
          <w:szCs w:val="24"/>
        </w:rPr>
        <w:t>as NGDA datasets, set Attachment B:</w:t>
      </w:r>
      <w:r w:rsidR="009602B1" w:rsidRPr="009602B1">
        <w:t xml:space="preserve"> </w:t>
      </w:r>
      <w:r w:rsidR="009602B1" w:rsidRPr="009602B1">
        <w:rPr>
          <w:rFonts w:ascii="Times New Roman" w:hAnsi="Times New Roman" w:cs="Times New Roman"/>
          <w:sz w:val="24"/>
          <w:szCs w:val="24"/>
        </w:rPr>
        <w:t>DOC-Census NGDA Datasets</w:t>
      </w:r>
    </w:p>
    <w:p w14:paraId="134F1A62" w14:textId="77777777" w:rsidR="006107BC" w:rsidRPr="00531217" w:rsidRDefault="006107BC" w:rsidP="00C00F65">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Type</w:t>
      </w:r>
      <w:r w:rsidRPr="00531217">
        <w:rPr>
          <w:rFonts w:ascii="Times New Roman" w:hAnsi="Times New Roman" w:cs="Times New Roman"/>
          <w:sz w:val="24"/>
          <w:szCs w:val="24"/>
        </w:rPr>
        <w:t>:</w:t>
      </w:r>
      <w:r w:rsidRPr="00531217">
        <w:rPr>
          <w:rFonts w:ascii="Times New Roman" w:hAnsi="Times New Roman" w:cs="Times New Roman"/>
          <w:sz w:val="24"/>
          <w:szCs w:val="24"/>
        </w:rPr>
        <w:tab/>
        <w:t>Compound</w:t>
      </w:r>
      <w:r w:rsidRPr="00531217">
        <w:rPr>
          <w:rFonts w:ascii="Times New Roman" w:hAnsi="Times New Roman" w:cs="Times New Roman"/>
          <w:sz w:val="24"/>
          <w:szCs w:val="24"/>
        </w:rPr>
        <w:tab/>
      </w:r>
      <w:r w:rsidRPr="00531217">
        <w:rPr>
          <w:rFonts w:ascii="Times New Roman" w:hAnsi="Times New Roman" w:cs="Times New Roman"/>
          <w:sz w:val="24"/>
          <w:szCs w:val="24"/>
          <w:u w:val="single"/>
        </w:rPr>
        <w:t>Short name</w:t>
      </w:r>
      <w:r w:rsidRPr="00531217">
        <w:rPr>
          <w:rFonts w:ascii="Times New Roman" w:hAnsi="Times New Roman" w:cs="Times New Roman"/>
          <w:sz w:val="24"/>
          <w:szCs w:val="24"/>
        </w:rPr>
        <w:t>: ngda</w:t>
      </w:r>
    </w:p>
    <w:p w14:paraId="5CB3DA2C" w14:textId="53975E4F" w:rsidR="006107BC" w:rsidRPr="00531217" w:rsidRDefault="006107BC" w:rsidP="00C00F65">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Path</w:t>
      </w:r>
      <w:r w:rsidRPr="00531217">
        <w:rPr>
          <w:rFonts w:ascii="Times New Roman" w:hAnsi="Times New Roman" w:cs="Times New Roman"/>
          <w:sz w:val="24"/>
          <w:szCs w:val="24"/>
        </w:rPr>
        <w:t>:</w:t>
      </w:r>
      <w:r w:rsidRPr="00531217">
        <w:rPr>
          <w:rFonts w:ascii="Times New Roman" w:hAnsi="Times New Roman" w:cs="Times New Roman"/>
          <w:sz w:val="24"/>
          <w:szCs w:val="24"/>
        </w:rPr>
        <w:tab/>
        <w:t>(1.2) FGDC_Required/NGDA_Information</w:t>
      </w:r>
    </w:p>
    <w:p w14:paraId="7AC5A924" w14:textId="69F2F423" w:rsidR="006107BC" w:rsidRPr="00531217" w:rsidRDefault="008D3837" w:rsidP="00C00F65">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PR</w:t>
      </w:r>
      <w:r w:rsidR="006107BC" w:rsidRPr="00531217">
        <w:rPr>
          <w:rFonts w:ascii="Times New Roman" w:hAnsi="Times New Roman" w:cs="Times New Roman"/>
          <w:sz w:val="24"/>
          <w:szCs w:val="24"/>
        </w:rPr>
        <w:t>:</w:t>
      </w:r>
      <w:r w:rsidR="006107BC" w:rsidRPr="00531217">
        <w:rPr>
          <w:rFonts w:ascii="Times New Roman" w:hAnsi="Times New Roman" w:cs="Times New Roman"/>
          <w:sz w:val="24"/>
          <w:szCs w:val="24"/>
        </w:rPr>
        <w:tab/>
      </w:r>
      <w:r w:rsidR="00D75ACD" w:rsidRPr="00BD4B2A">
        <w:rPr>
          <w:rFonts w:ascii="Times New Roman" w:hAnsi="Times New Roman" w:cs="Times New Roman"/>
          <w:sz w:val="24"/>
          <w:szCs w:val="24"/>
        </w:rPr>
        <w:t>0{</w:t>
      </w:r>
      <w:r w:rsidR="00D75ACD" w:rsidRPr="00D75ACD">
        <w:rPr>
          <w:rFonts w:ascii="Times New Roman" w:hAnsi="Times New Roman" w:cs="Times New Roman"/>
          <w:sz w:val="24"/>
          <w:szCs w:val="24"/>
        </w:rPr>
        <w:t>Alternate_Title</w:t>
      </w:r>
      <w:r w:rsidR="00D75ACD" w:rsidRPr="00BD4B2A">
        <w:rPr>
          <w:rFonts w:ascii="Times New Roman" w:hAnsi="Times New Roman" w:cs="Times New Roman"/>
          <w:sz w:val="24"/>
          <w:szCs w:val="24"/>
        </w:rPr>
        <w:t>}1</w:t>
      </w:r>
      <w:r w:rsidR="00D75ACD">
        <w:rPr>
          <w:rFonts w:ascii="Times New Roman" w:hAnsi="Times New Roman" w:cs="Times New Roman"/>
          <w:sz w:val="24"/>
          <w:szCs w:val="24"/>
        </w:rPr>
        <w:t xml:space="preserve"> + </w:t>
      </w:r>
      <w:r w:rsidR="006107BC" w:rsidRPr="00531217">
        <w:rPr>
          <w:rFonts w:ascii="Times New Roman" w:hAnsi="Times New Roman" w:cs="Times New Roman"/>
          <w:sz w:val="24"/>
          <w:szCs w:val="24"/>
        </w:rPr>
        <w:t>NGDA_Keyword_Thesaurus + 3{NGDA_Keyword}</w:t>
      </w:r>
      <w:r w:rsidR="00695C3E">
        <w:rPr>
          <w:rFonts w:ascii="Times New Roman" w:hAnsi="Times New Roman" w:cs="Times New Roman"/>
          <w:sz w:val="24"/>
          <w:szCs w:val="24"/>
        </w:rPr>
        <w:t>3</w:t>
      </w:r>
      <w:r w:rsidR="00695C3E" w:rsidRPr="00BD4B2A">
        <w:rPr>
          <w:rFonts w:ascii="Times New Roman" w:hAnsi="Times New Roman" w:cs="Times New Roman"/>
          <w:sz w:val="24"/>
          <w:szCs w:val="24"/>
        </w:rPr>
        <w:t xml:space="preserve"> </w:t>
      </w:r>
      <w:r w:rsidR="00B4067E" w:rsidRPr="00BD4B2A">
        <w:rPr>
          <w:rFonts w:ascii="Times New Roman" w:hAnsi="Times New Roman" w:cs="Times New Roman"/>
          <w:sz w:val="24"/>
          <w:szCs w:val="24"/>
        </w:rPr>
        <w:t xml:space="preserve">+ </w:t>
      </w:r>
      <w:r w:rsidR="00B4067E">
        <w:rPr>
          <w:rFonts w:ascii="Times New Roman" w:hAnsi="Times New Roman" w:cs="Times New Roman"/>
          <w:sz w:val="24"/>
          <w:szCs w:val="24"/>
        </w:rPr>
        <w:t>WMS</w:t>
      </w:r>
      <w:r w:rsidR="00B4067E" w:rsidRPr="00BD4B2A">
        <w:rPr>
          <w:rFonts w:ascii="Times New Roman" w:hAnsi="Times New Roman" w:cs="Times New Roman"/>
          <w:sz w:val="24"/>
          <w:szCs w:val="24"/>
        </w:rPr>
        <w:t>_URL + 0{REST_URL}1</w:t>
      </w:r>
    </w:p>
    <w:p w14:paraId="0BF6BE25" w14:textId="77777777" w:rsidR="006107BC" w:rsidRPr="002B0BE7" w:rsidRDefault="006107BC" w:rsidP="00C00F65">
      <w:pPr>
        <w:pStyle w:val="Heading5"/>
      </w:pPr>
      <w:r w:rsidRPr="002B0BE7">
        <w:t>Non_Quantitative_Attribute_Accuracy_Report</w:t>
      </w:r>
    </w:p>
    <w:p w14:paraId="13E952DB" w14:textId="77777777" w:rsidR="006107BC" w:rsidRPr="00531217" w:rsidRDefault="006107BC" w:rsidP="00531217">
      <w:pPr>
        <w:tabs>
          <w:tab w:val="left" w:pos="1440"/>
          <w:tab w:val="left" w:pos="3600"/>
        </w:tabs>
        <w:spacing w:before="0" w:after="0"/>
        <w:rPr>
          <w:rFonts w:ascii="Times New Roman" w:hAnsi="Times New Roman" w:cs="Times New Roman"/>
          <w:sz w:val="24"/>
          <w:szCs w:val="24"/>
        </w:rPr>
      </w:pPr>
      <w:r w:rsidRPr="00531217">
        <w:rPr>
          <w:rFonts w:ascii="Times New Roman" w:hAnsi="Times New Roman" w:cs="Times New Roman"/>
          <w:sz w:val="24"/>
          <w:szCs w:val="24"/>
        </w:rPr>
        <w:t>The measure of whether an attribute that cannot be directly measured is correct or incorrect.</w:t>
      </w:r>
    </w:p>
    <w:p w14:paraId="791C64FC"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Type</w:t>
      </w:r>
      <w:r w:rsidRPr="00531217">
        <w:rPr>
          <w:rFonts w:ascii="Times New Roman" w:hAnsi="Times New Roman" w:cs="Times New Roman"/>
          <w:sz w:val="24"/>
          <w:szCs w:val="24"/>
        </w:rPr>
        <w:t>:</w:t>
      </w:r>
      <w:r w:rsidRPr="00531217">
        <w:rPr>
          <w:rFonts w:ascii="Times New Roman" w:hAnsi="Times New Roman" w:cs="Times New Roman"/>
          <w:sz w:val="24"/>
          <w:szCs w:val="24"/>
        </w:rPr>
        <w:tab/>
        <w:t>Compound</w:t>
      </w:r>
      <w:r w:rsidRPr="00531217">
        <w:rPr>
          <w:rFonts w:ascii="Times New Roman" w:hAnsi="Times New Roman" w:cs="Times New Roman"/>
          <w:sz w:val="24"/>
          <w:szCs w:val="24"/>
        </w:rPr>
        <w:tab/>
      </w:r>
      <w:r w:rsidRPr="00531217">
        <w:rPr>
          <w:rFonts w:ascii="Times New Roman" w:hAnsi="Times New Roman" w:cs="Times New Roman"/>
          <w:sz w:val="24"/>
          <w:szCs w:val="24"/>
          <w:u w:val="single"/>
        </w:rPr>
        <w:t>Short name</w:t>
      </w:r>
      <w:r w:rsidRPr="00531217">
        <w:rPr>
          <w:rFonts w:ascii="Times New Roman" w:hAnsi="Times New Roman" w:cs="Times New Roman"/>
          <w:sz w:val="24"/>
          <w:szCs w:val="24"/>
        </w:rPr>
        <w:t>: nqanaar</w:t>
      </w:r>
    </w:p>
    <w:p w14:paraId="515B180C" w14:textId="77777777" w:rsidR="006107BC" w:rsidRPr="00531217" w:rsidRDefault="006107BC"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Path</w:t>
      </w:r>
      <w:r w:rsidRPr="00531217">
        <w:rPr>
          <w:rFonts w:ascii="Times New Roman" w:hAnsi="Times New Roman" w:cs="Times New Roman"/>
          <w:sz w:val="24"/>
          <w:szCs w:val="24"/>
        </w:rPr>
        <w:t>:</w:t>
      </w:r>
      <w:r w:rsidRPr="00531217">
        <w:rPr>
          <w:rFonts w:ascii="Times New Roman" w:hAnsi="Times New Roman" w:cs="Times New Roman"/>
          <w:sz w:val="24"/>
          <w:szCs w:val="24"/>
        </w:rPr>
        <w:tab/>
        <w:t>(3.2) Data_Quality_Information/Non_Quantitative_Attribute_Accuracy_Report</w:t>
      </w:r>
    </w:p>
    <w:p w14:paraId="2EB671FB" w14:textId="69801F2F" w:rsidR="006107BC" w:rsidRPr="00531217" w:rsidRDefault="008D3837" w:rsidP="00531217">
      <w:pPr>
        <w:tabs>
          <w:tab w:val="left" w:pos="1440"/>
          <w:tab w:val="left" w:pos="3600"/>
        </w:tabs>
        <w:spacing w:before="0" w:after="0"/>
        <w:ind w:left="1152" w:hanging="720"/>
        <w:rPr>
          <w:rFonts w:ascii="Times New Roman" w:hAnsi="Times New Roman" w:cs="Times New Roman"/>
          <w:sz w:val="24"/>
          <w:szCs w:val="24"/>
        </w:rPr>
      </w:pPr>
      <w:r w:rsidRPr="00531217">
        <w:rPr>
          <w:rFonts w:ascii="Times New Roman" w:hAnsi="Times New Roman" w:cs="Times New Roman"/>
          <w:sz w:val="24"/>
          <w:szCs w:val="24"/>
          <w:u w:val="single"/>
        </w:rPr>
        <w:t>PR</w:t>
      </w:r>
      <w:r w:rsidR="006107BC" w:rsidRPr="00531217">
        <w:rPr>
          <w:rFonts w:ascii="Times New Roman" w:hAnsi="Times New Roman" w:cs="Times New Roman"/>
          <w:sz w:val="24"/>
          <w:szCs w:val="24"/>
        </w:rPr>
        <w:t>:</w:t>
      </w:r>
      <w:r w:rsidR="006107BC" w:rsidRPr="00531217">
        <w:rPr>
          <w:rFonts w:ascii="Times New Roman" w:hAnsi="Times New Roman" w:cs="Times New Roman"/>
          <w:sz w:val="24"/>
          <w:szCs w:val="24"/>
        </w:rPr>
        <w:tab/>
      </w:r>
      <w:r w:rsidR="006107BC" w:rsidRPr="00531217">
        <w:rPr>
          <w:rFonts w:ascii="Times New Roman" w:hAnsi="Times New Roman" w:cs="Times New Roman"/>
          <w:i/>
          <w:color w:val="0070C0"/>
          <w:sz w:val="24"/>
          <w:szCs w:val="24"/>
        </w:rPr>
        <w:t>Test_Report</w:t>
      </w:r>
    </w:p>
    <w:p w14:paraId="16B2FDDD" w14:textId="14350F29" w:rsidR="00A21B95" w:rsidRPr="00A11628" w:rsidRDefault="00A21B95" w:rsidP="005F0101">
      <w:pPr>
        <w:pStyle w:val="Heading4"/>
      </w:pPr>
      <w:r>
        <w:t>O</w:t>
      </w:r>
    </w:p>
    <w:p w14:paraId="703A494B" w14:textId="77777777" w:rsidR="00A21B95" w:rsidRPr="002B0BE7" w:rsidRDefault="00A21B95" w:rsidP="00C00F65">
      <w:pPr>
        <w:pStyle w:val="Heading5"/>
      </w:pPr>
      <w:r w:rsidRPr="002B0BE7">
        <w:t>Operation_Parameters</w:t>
      </w:r>
    </w:p>
    <w:p w14:paraId="071AA335" w14:textId="721C4D24" w:rsidR="00A21B95" w:rsidRPr="00653F01" w:rsidRDefault="00A21B95" w:rsidP="00A21B95">
      <w:pPr>
        <w:tabs>
          <w:tab w:val="left" w:pos="1440"/>
          <w:tab w:val="left" w:pos="3600"/>
        </w:tabs>
        <w:autoSpaceDE w:val="0"/>
        <w:autoSpaceDN w:val="0"/>
        <w:adjustRightInd w:val="0"/>
        <w:spacing w:before="0" w:after="0"/>
        <w:rPr>
          <w:rFonts w:ascii="Times New Roman" w:hAnsi="Times New Roman" w:cs="Times New Roman"/>
          <w:i/>
          <w:sz w:val="24"/>
          <w:szCs w:val="24"/>
        </w:rPr>
      </w:pPr>
      <w:r>
        <w:rPr>
          <w:rFonts w:ascii="Times New Roman" w:hAnsi="Times New Roman" w:cs="Times New Roman"/>
          <w:sz w:val="24"/>
          <w:szCs w:val="24"/>
        </w:rPr>
        <w:t>System or user defined</w:t>
      </w:r>
      <w:r w:rsidRPr="00653F01">
        <w:rPr>
          <w:rFonts w:ascii="Times New Roman" w:hAnsi="Times New Roman" w:cs="Times New Roman"/>
          <w:sz w:val="24"/>
          <w:szCs w:val="24"/>
        </w:rPr>
        <w:t xml:space="preserve"> constants that are required for </w:t>
      </w:r>
      <w:r>
        <w:rPr>
          <w:rFonts w:ascii="Times New Roman" w:hAnsi="Times New Roman" w:cs="Times New Roman"/>
          <w:sz w:val="24"/>
          <w:szCs w:val="24"/>
        </w:rPr>
        <w:t>an operation</w:t>
      </w:r>
      <w:r w:rsidRPr="00653F01">
        <w:rPr>
          <w:rFonts w:ascii="Times New Roman" w:hAnsi="Times New Roman" w:cs="Times New Roman"/>
          <w:sz w:val="24"/>
          <w:szCs w:val="24"/>
        </w:rPr>
        <w:t>, listed in sequence.</w:t>
      </w:r>
    </w:p>
    <w:p w14:paraId="23F3DD88" w14:textId="6080D5B3" w:rsidR="00A21B95" w:rsidRPr="00653F01" w:rsidRDefault="00A21B95" w:rsidP="00A21B9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003B541C">
        <w:rPr>
          <w:rFonts w:ascii="Times New Roman" w:hAnsi="Times New Roman" w:cs="Times New Roman"/>
          <w:sz w:val="24"/>
          <w:szCs w:val="24"/>
        </w:rPr>
        <w:t>:</w:t>
      </w:r>
      <w:r w:rsidR="003B541C">
        <w:rPr>
          <w:rFonts w:ascii="Times New Roman" w:hAnsi="Times New Roman" w:cs="Times New Roman"/>
          <w:sz w:val="24"/>
          <w:szCs w:val="24"/>
        </w:rPr>
        <w:tab/>
        <w:t>Compound</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opparams</w:t>
      </w:r>
    </w:p>
    <w:p w14:paraId="5D866380" w14:textId="0A94D798" w:rsidR="00A21B95" w:rsidRPr="00653F01" w:rsidRDefault="00A21B95" w:rsidP="00A21B9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(8.4.4) Computer_Service_I</w:t>
      </w:r>
      <w:r w:rsidR="0056548B">
        <w:rPr>
          <w:rFonts w:ascii="Times New Roman" w:hAnsi="Times New Roman" w:cs="Times New Roman"/>
          <w:sz w:val="24"/>
          <w:szCs w:val="24"/>
        </w:rPr>
        <w:t>nformation/Contains_Operations/</w:t>
      </w:r>
      <w:r w:rsidRPr="00653F01">
        <w:rPr>
          <w:rFonts w:ascii="Times New Roman" w:hAnsi="Times New Roman" w:cs="Times New Roman"/>
          <w:sz w:val="24"/>
          <w:szCs w:val="24"/>
        </w:rPr>
        <w:t>Operation_Parameters</w:t>
      </w:r>
    </w:p>
    <w:p w14:paraId="21A7A79D" w14:textId="2C19EAE4" w:rsidR="00697845" w:rsidRPr="005B2D1B" w:rsidRDefault="00697845" w:rsidP="0069784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Pr="005B2D1B">
        <w:rPr>
          <w:rFonts w:ascii="Times New Roman" w:hAnsi="Times New Roman" w:cs="Times New Roman"/>
          <w:sz w:val="24"/>
          <w:szCs w:val="24"/>
        </w:rPr>
        <w:t>:</w:t>
      </w:r>
      <w:r w:rsidRPr="005B2D1B">
        <w:rPr>
          <w:rFonts w:ascii="Times New Roman" w:hAnsi="Times New Roman" w:cs="Times New Roman"/>
          <w:sz w:val="24"/>
          <w:szCs w:val="24"/>
        </w:rPr>
        <w:tab/>
      </w:r>
      <w:r w:rsidRPr="006A246C">
        <w:rPr>
          <w:rFonts w:ascii="Times New Roman" w:hAnsi="Times New Roman" w:cs="Times New Roman"/>
          <w:sz w:val="24"/>
          <w:szCs w:val="24"/>
        </w:rPr>
        <w:t xml:space="preserve">Parameter_Name + </w:t>
      </w:r>
      <w:r w:rsidR="005D6288">
        <w:rPr>
          <w:rFonts w:ascii="Times New Roman" w:hAnsi="Times New Roman" w:cs="Times New Roman"/>
          <w:sz w:val="24"/>
          <w:szCs w:val="24"/>
        </w:rPr>
        <w:t>(</w:t>
      </w:r>
      <w:r w:rsidRPr="006A246C">
        <w:rPr>
          <w:rFonts w:ascii="Times New Roman" w:hAnsi="Times New Roman" w:cs="Times New Roman"/>
          <w:sz w:val="24"/>
          <w:szCs w:val="24"/>
        </w:rPr>
        <w:t>Parameter_Direction</w:t>
      </w:r>
      <w:r w:rsidR="005D6288">
        <w:rPr>
          <w:rFonts w:ascii="Times New Roman" w:hAnsi="Times New Roman" w:cs="Times New Roman"/>
          <w:sz w:val="24"/>
          <w:szCs w:val="24"/>
        </w:rPr>
        <w:t>)</w:t>
      </w:r>
      <w:r w:rsidRPr="006A246C">
        <w:rPr>
          <w:rFonts w:ascii="Times New Roman" w:hAnsi="Times New Roman" w:cs="Times New Roman"/>
          <w:sz w:val="24"/>
          <w:szCs w:val="24"/>
        </w:rPr>
        <w:t xml:space="preserve"> + Parameter_Description</w:t>
      </w:r>
    </w:p>
    <w:p w14:paraId="283F7A0F" w14:textId="77777777" w:rsidR="006107BC" w:rsidRPr="00A11628" w:rsidRDefault="006107BC" w:rsidP="005F0101">
      <w:pPr>
        <w:pStyle w:val="Heading4"/>
      </w:pPr>
      <w:r w:rsidRPr="00A11628">
        <w:t>P</w:t>
      </w:r>
    </w:p>
    <w:p w14:paraId="263A5D0E" w14:textId="77777777" w:rsidR="006107BC" w:rsidRPr="002B0BE7" w:rsidRDefault="006107BC" w:rsidP="00C00F65">
      <w:pPr>
        <w:pStyle w:val="Heading5"/>
      </w:pPr>
      <w:r w:rsidRPr="002B0BE7">
        <w:t>Place</w:t>
      </w:r>
    </w:p>
    <w:p w14:paraId="2810A021" w14:textId="799C1339"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Words</w:t>
      </w:r>
      <w:r w:rsidR="00786F93">
        <w:rPr>
          <w:rFonts w:ascii="Times New Roman" w:hAnsi="Times New Roman" w:cs="Times New Roman"/>
          <w:sz w:val="24"/>
          <w:szCs w:val="24"/>
        </w:rPr>
        <w:t>,</w:t>
      </w:r>
      <w:r w:rsidRPr="005B2D1B">
        <w:rPr>
          <w:rFonts w:ascii="Times New Roman" w:hAnsi="Times New Roman" w:cs="Times New Roman"/>
          <w:sz w:val="24"/>
          <w:szCs w:val="24"/>
        </w:rPr>
        <w:t xml:space="preserve"> phrases</w:t>
      </w:r>
      <w:r w:rsidR="00786F93">
        <w:rPr>
          <w:rFonts w:ascii="Times New Roman" w:hAnsi="Times New Roman" w:cs="Times New Roman"/>
          <w:sz w:val="24"/>
          <w:szCs w:val="24"/>
        </w:rPr>
        <w:t>, and codes</w:t>
      </w:r>
      <w:r w:rsidRPr="005B2D1B">
        <w:rPr>
          <w:rFonts w:ascii="Times New Roman" w:hAnsi="Times New Roman" w:cs="Times New Roman"/>
          <w:sz w:val="24"/>
          <w:szCs w:val="24"/>
        </w:rPr>
        <w:t xml:space="preserve"> that describe the geographic locations characterized by the </w:t>
      </w:r>
      <w:r w:rsidR="00F16263" w:rsidRPr="005B2D1B">
        <w:rPr>
          <w:rFonts w:ascii="Times New Roman" w:hAnsi="Times New Roman" w:cs="Times New Roman"/>
          <w:sz w:val="24"/>
          <w:szCs w:val="24"/>
        </w:rPr>
        <w:t>product/</w:t>
      </w:r>
      <w:r w:rsidRPr="005B2D1B">
        <w:rPr>
          <w:rFonts w:ascii="Times New Roman" w:hAnsi="Times New Roman" w:cs="Times New Roman"/>
          <w:sz w:val="24"/>
          <w:szCs w:val="24"/>
        </w:rPr>
        <w:t xml:space="preserve">dataset.  </w:t>
      </w:r>
      <w:r w:rsidR="00F16263" w:rsidRPr="005B2D1B">
        <w:rPr>
          <w:rFonts w:ascii="Times New Roman" w:hAnsi="Times New Roman" w:cs="Times New Roman"/>
          <w:sz w:val="24"/>
          <w:szCs w:val="24"/>
        </w:rPr>
        <w:t xml:space="preserve">Most </w:t>
      </w:r>
      <w:r w:rsidRPr="005B2D1B">
        <w:rPr>
          <w:rFonts w:ascii="Times New Roman" w:hAnsi="Times New Roman" w:cs="Times New Roman"/>
          <w:sz w:val="24"/>
          <w:szCs w:val="24"/>
        </w:rPr>
        <w:t>Census datasets</w:t>
      </w:r>
      <w:r w:rsidR="00F16263" w:rsidRPr="005B2D1B">
        <w:rPr>
          <w:rFonts w:ascii="Times New Roman" w:hAnsi="Times New Roman" w:cs="Times New Roman"/>
          <w:sz w:val="24"/>
          <w:szCs w:val="24"/>
        </w:rPr>
        <w:t xml:space="preserve"> use</w:t>
      </w:r>
      <w:r w:rsidRPr="005B2D1B">
        <w:rPr>
          <w:rFonts w:ascii="Times New Roman" w:hAnsi="Times New Roman" w:cs="Times New Roman"/>
          <w:sz w:val="24"/>
          <w:szCs w:val="24"/>
        </w:rPr>
        <w:t xml:space="preserve"> the American National Standards Institute Information Technology codes (ANSI INCITS) as the code list.</w:t>
      </w:r>
    </w:p>
    <w:p w14:paraId="20DBD4C0"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place</w:t>
      </w:r>
    </w:p>
    <w:p w14:paraId="2C7D9D85"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(2.6.2) Identification_Information/Keywords/Place</w:t>
      </w:r>
    </w:p>
    <w:p w14:paraId="6A10D400" w14:textId="59F4AD1A" w:rsidR="006107B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t>Place_Keyword_Thesaurus + 1{Place_Keyword}n</w:t>
      </w:r>
    </w:p>
    <w:p w14:paraId="22A1F84A" w14:textId="77777777" w:rsidR="006107BC" w:rsidRPr="002B0BE7" w:rsidRDefault="006107BC" w:rsidP="00C00F65">
      <w:pPr>
        <w:pStyle w:val="Heading5"/>
      </w:pPr>
      <w:r w:rsidRPr="002B0BE7">
        <w:t>Point_of_Contact</w:t>
      </w:r>
    </w:p>
    <w:p w14:paraId="3ABF0520" w14:textId="14ECD924"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The complete delivery address and other contact information for the organization that is: (a) knowledgeable about the product</w:t>
      </w:r>
      <w:r w:rsidR="00F16263" w:rsidRPr="005B2D1B">
        <w:rPr>
          <w:rFonts w:ascii="Times New Roman" w:hAnsi="Times New Roman" w:cs="Times New Roman"/>
          <w:sz w:val="24"/>
          <w:szCs w:val="24"/>
        </w:rPr>
        <w:t>/dataset</w:t>
      </w:r>
      <w:r w:rsidRPr="005B2D1B">
        <w:rPr>
          <w:rFonts w:ascii="Times New Roman" w:hAnsi="Times New Roman" w:cs="Times New Roman"/>
          <w:sz w:val="24"/>
          <w:szCs w:val="24"/>
        </w:rPr>
        <w:t>; (b) responsible for supplying the product</w:t>
      </w:r>
      <w:r w:rsidR="00F16263" w:rsidRPr="005B2D1B">
        <w:rPr>
          <w:rFonts w:ascii="Times New Roman" w:hAnsi="Times New Roman" w:cs="Times New Roman"/>
          <w:sz w:val="24"/>
          <w:szCs w:val="24"/>
        </w:rPr>
        <w:t>/dataset</w:t>
      </w:r>
      <w:r w:rsidRPr="005B2D1B">
        <w:rPr>
          <w:rFonts w:ascii="Times New Roman" w:hAnsi="Times New Roman" w:cs="Times New Roman"/>
          <w:sz w:val="24"/>
          <w:szCs w:val="24"/>
        </w:rPr>
        <w:t>; or (c) responsible for the metadata information.  Often the distributor is the same as the point of contact.</w:t>
      </w:r>
      <w:r w:rsidR="00275B7E">
        <w:rPr>
          <w:rFonts w:ascii="Times New Roman" w:hAnsi="Times New Roman" w:cs="Times New Roman"/>
          <w:sz w:val="24"/>
          <w:szCs w:val="24"/>
        </w:rPr>
        <w:t xml:space="preserve">  Repeat this element as necessary to </w:t>
      </w:r>
      <w:r w:rsidR="00960E6C">
        <w:rPr>
          <w:rFonts w:ascii="Times New Roman" w:hAnsi="Times New Roman" w:cs="Times New Roman"/>
          <w:sz w:val="24"/>
          <w:szCs w:val="24"/>
        </w:rPr>
        <w:t>document necessary points of contact.</w:t>
      </w:r>
    </w:p>
    <w:p w14:paraId="4D347916"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ptcontac</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Section</w:t>
      </w:r>
      <w:r w:rsidRPr="005B2D1B">
        <w:rPr>
          <w:rFonts w:ascii="Times New Roman" w:hAnsi="Times New Roman" w:cs="Times New Roman"/>
          <w:sz w:val="24"/>
          <w:szCs w:val="24"/>
        </w:rPr>
        <w:t>: 11</w:t>
      </w:r>
    </w:p>
    <w:p w14:paraId="78E4E57A"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(a)(2.8) Identification_Information/Point_of_Contact</w:t>
      </w:r>
    </w:p>
    <w:p w14:paraId="00447B07" w14:textId="77777777" w:rsidR="006107BC" w:rsidRPr="005B2D1B" w:rsidRDefault="006107BC" w:rsidP="00C00F65">
      <w:pPr>
        <w:tabs>
          <w:tab w:val="left" w:pos="1440"/>
          <w:tab w:val="left" w:pos="3600"/>
        </w:tabs>
        <w:spacing w:before="0" w:after="0"/>
        <w:ind w:left="1872" w:hanging="720"/>
        <w:rPr>
          <w:rFonts w:ascii="Times New Roman" w:hAnsi="Times New Roman" w:cs="Times New Roman"/>
          <w:sz w:val="24"/>
          <w:szCs w:val="24"/>
        </w:rPr>
      </w:pPr>
      <w:r w:rsidRPr="005B2D1B">
        <w:rPr>
          <w:rFonts w:ascii="Times New Roman" w:hAnsi="Times New Roman" w:cs="Times New Roman"/>
          <w:sz w:val="24"/>
          <w:szCs w:val="24"/>
        </w:rPr>
        <w:t>(b)(7.1) Distribution_Information/Point_of_Contact</w:t>
      </w:r>
    </w:p>
    <w:p w14:paraId="5E3058D7" w14:textId="77777777" w:rsidR="006107BC" w:rsidRPr="005B2D1B" w:rsidRDefault="006107BC" w:rsidP="00C00F65">
      <w:pPr>
        <w:tabs>
          <w:tab w:val="left" w:pos="1440"/>
          <w:tab w:val="left" w:pos="3600"/>
        </w:tabs>
        <w:spacing w:before="0" w:after="0"/>
        <w:ind w:left="1872" w:hanging="720"/>
        <w:rPr>
          <w:rFonts w:ascii="Times New Roman" w:hAnsi="Times New Roman" w:cs="Times New Roman"/>
          <w:sz w:val="24"/>
          <w:szCs w:val="24"/>
        </w:rPr>
      </w:pPr>
      <w:r w:rsidRPr="005B2D1B">
        <w:rPr>
          <w:rFonts w:ascii="Times New Roman" w:hAnsi="Times New Roman" w:cs="Times New Roman"/>
          <w:sz w:val="24"/>
          <w:szCs w:val="24"/>
        </w:rPr>
        <w:t>(c)(9.5) Metadata_Reference_Information/Point_of_Contact</w:t>
      </w:r>
    </w:p>
    <w:p w14:paraId="3C9D84A6" w14:textId="5B54759F" w:rsidR="002F16D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2F16DC" w:rsidRPr="005B2D1B">
        <w:rPr>
          <w:rFonts w:ascii="Times New Roman" w:hAnsi="Times New Roman" w:cs="Times New Roman"/>
          <w:sz w:val="24"/>
          <w:szCs w:val="24"/>
        </w:rPr>
        <w:t>:</w:t>
      </w:r>
      <w:r w:rsidR="002F16DC" w:rsidRPr="005B2D1B">
        <w:rPr>
          <w:rFonts w:ascii="Times New Roman" w:hAnsi="Times New Roman" w:cs="Times New Roman"/>
          <w:sz w:val="24"/>
          <w:szCs w:val="24"/>
        </w:rPr>
        <w:tab/>
        <w:t xml:space="preserve">Contact_Organization + </w:t>
      </w:r>
      <w:r w:rsidR="002F16DC" w:rsidRPr="005B2D1B">
        <w:rPr>
          <w:rFonts w:ascii="Times New Roman" w:hAnsi="Times New Roman" w:cs="Times New Roman"/>
          <w:i/>
          <w:color w:val="0070C0"/>
          <w:sz w:val="24"/>
          <w:szCs w:val="24"/>
        </w:rPr>
        <w:t>Contact_Address</w:t>
      </w:r>
      <w:r w:rsidR="002F16DC" w:rsidRPr="005B2D1B">
        <w:rPr>
          <w:rFonts w:ascii="Times New Roman" w:hAnsi="Times New Roman" w:cs="Times New Roman"/>
          <w:color w:val="0070C0"/>
          <w:sz w:val="24"/>
          <w:szCs w:val="24"/>
        </w:rPr>
        <w:t xml:space="preserve"> </w:t>
      </w:r>
      <w:r w:rsidR="002F16DC" w:rsidRPr="005B2D1B">
        <w:rPr>
          <w:rFonts w:ascii="Times New Roman" w:hAnsi="Times New Roman" w:cs="Times New Roman"/>
          <w:sz w:val="24"/>
          <w:szCs w:val="24"/>
        </w:rPr>
        <w:t>+ 1{Contact_Voice_Telephone}n + Contact_Electronic_Mail_Address</w:t>
      </w:r>
    </w:p>
    <w:p w14:paraId="7FCD0AC4" w14:textId="77777777" w:rsidR="006107BC" w:rsidRPr="002B0BE7" w:rsidRDefault="006107BC" w:rsidP="00C00F65">
      <w:pPr>
        <w:pStyle w:val="Heading5"/>
      </w:pPr>
      <w:r w:rsidRPr="002B0BE7">
        <w:t>Process_Step</w:t>
      </w:r>
    </w:p>
    <w:p w14:paraId="7823078C" w14:textId="443E819D" w:rsidR="006107BC" w:rsidRPr="005B2D1B" w:rsidRDefault="006107BC" w:rsidP="005B2D1B">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Information about an event or transformation in the life of a resource including the process used to maintain the resource.</w:t>
      </w:r>
    </w:p>
    <w:p w14:paraId="72E579EC" w14:textId="77777777" w:rsidR="006107BC" w:rsidRPr="005B2D1B" w:rsidRDefault="006107BC" w:rsidP="005B2D1B">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procstep</w:t>
      </w:r>
    </w:p>
    <w:p w14:paraId="68833A82" w14:textId="77777777" w:rsidR="006107BC" w:rsidRPr="005B2D1B" w:rsidRDefault="006107BC" w:rsidP="005B2D1B">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(3.7) Data_Quality_Information/Process_Step</w:t>
      </w:r>
    </w:p>
    <w:p w14:paraId="0D687D19" w14:textId="35691309" w:rsidR="006107BC" w:rsidRPr="005B2D1B" w:rsidRDefault="008D3837" w:rsidP="005B2D1B">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t>Process_Description + Process_Date</w:t>
      </w:r>
    </w:p>
    <w:p w14:paraId="7C93E2D3" w14:textId="77777777" w:rsidR="006107BC" w:rsidRPr="00A11628" w:rsidRDefault="006107BC" w:rsidP="005F0101">
      <w:pPr>
        <w:pStyle w:val="Heading4"/>
      </w:pPr>
      <w:r w:rsidRPr="00A11628">
        <w:t>R</w:t>
      </w:r>
    </w:p>
    <w:p w14:paraId="5071A213" w14:textId="77777777" w:rsidR="006107BC" w:rsidRPr="002B0BE7" w:rsidRDefault="006107BC" w:rsidP="00C00F65">
      <w:pPr>
        <w:pStyle w:val="Heading5"/>
      </w:pPr>
      <w:r w:rsidRPr="002B0BE7">
        <w:t>Range_Domain</w:t>
      </w:r>
    </w:p>
    <w:p w14:paraId="3263A29F" w14:textId="3D686853"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A range domain is a sequence, series, or scale of values between limits.  Typically, it is a numeric measure or count, but it may also be alphabetic (A–ZZZ).</w:t>
      </w:r>
      <w:r w:rsidR="00DF3E79" w:rsidRPr="00DF3E79">
        <w:rPr>
          <w:rFonts w:ascii="Times New Roman" w:hAnsi="Times New Roman" w:cs="Times New Roman"/>
          <w:sz w:val="24"/>
          <w:szCs w:val="24"/>
        </w:rPr>
        <w:t xml:space="preserve">  The minimum and maximum values are provided.</w:t>
      </w:r>
    </w:p>
    <w:p w14:paraId="336280EF"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rdom</w:t>
      </w:r>
    </w:p>
    <w:p w14:paraId="64F91C20"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(6.1.2.4.2) Entity_and_Attribute_Information/Detailed_Description/Attribute/ Attribute_Domain_Values/Range_Domain</w:t>
      </w:r>
    </w:p>
    <w:p w14:paraId="43B8E685" w14:textId="117C24B2" w:rsidR="006107B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t>Range_Domain_Minimum + Range_Domain_Maximum + (Attribute_Units_of_Measure)</w:t>
      </w:r>
    </w:p>
    <w:p w14:paraId="2E1B26B8" w14:textId="18CB5FEF" w:rsidR="00A52001" w:rsidRPr="002311E8" w:rsidRDefault="00A52001" w:rsidP="00C00F65">
      <w:pPr>
        <w:pStyle w:val="Heading5"/>
      </w:pPr>
      <w:r w:rsidRPr="002311E8">
        <w:t>Range_of_Dates</w:t>
      </w:r>
    </w:p>
    <w:p w14:paraId="028C6BEA" w14:textId="25E87957" w:rsidR="00BB0D1E" w:rsidRDefault="00A52001" w:rsidP="002311E8">
      <w:pPr>
        <w:tabs>
          <w:tab w:val="left" w:pos="1440"/>
          <w:tab w:val="left" w:pos="3600"/>
        </w:tabs>
        <w:spacing w:before="0" w:after="0"/>
        <w:rPr>
          <w:rFonts w:ascii="Times New Roman" w:hAnsi="Times New Roman" w:cs="Times New Roman"/>
          <w:sz w:val="24"/>
          <w:szCs w:val="24"/>
        </w:rPr>
      </w:pPr>
      <w:r w:rsidRPr="002311E8">
        <w:rPr>
          <w:rFonts w:ascii="Times New Roman" w:hAnsi="Times New Roman" w:cs="Times New Roman"/>
          <w:sz w:val="24"/>
          <w:szCs w:val="24"/>
        </w:rPr>
        <w:t xml:space="preserve">A </w:t>
      </w:r>
      <w:r w:rsidR="000E48A9" w:rsidRPr="002311E8">
        <w:rPr>
          <w:rFonts w:ascii="Times New Roman" w:hAnsi="Times New Roman" w:cs="Times New Roman"/>
          <w:sz w:val="24"/>
          <w:szCs w:val="24"/>
        </w:rPr>
        <w:t xml:space="preserve">means of encoding </w:t>
      </w:r>
      <w:r w:rsidR="00F86DB2">
        <w:rPr>
          <w:rFonts w:ascii="Times New Roman" w:hAnsi="Times New Roman" w:cs="Times New Roman"/>
          <w:sz w:val="24"/>
          <w:szCs w:val="24"/>
        </w:rPr>
        <w:t xml:space="preserve">the beginning </w:t>
      </w:r>
      <w:r w:rsidR="000E48A9" w:rsidRPr="002311E8">
        <w:rPr>
          <w:rFonts w:ascii="Times New Roman" w:hAnsi="Times New Roman" w:cs="Times New Roman"/>
          <w:sz w:val="24"/>
          <w:szCs w:val="24"/>
        </w:rPr>
        <w:t>a</w:t>
      </w:r>
      <w:r w:rsidR="00F86DB2">
        <w:rPr>
          <w:rFonts w:ascii="Times New Roman" w:hAnsi="Times New Roman" w:cs="Times New Roman"/>
          <w:sz w:val="24"/>
          <w:szCs w:val="24"/>
        </w:rPr>
        <w:t>nd ending</w:t>
      </w:r>
      <w:r w:rsidR="000E48A9" w:rsidRPr="002311E8">
        <w:rPr>
          <w:rFonts w:ascii="Times New Roman" w:hAnsi="Times New Roman" w:cs="Times New Roman"/>
          <w:sz w:val="24"/>
          <w:szCs w:val="24"/>
        </w:rPr>
        <w:t xml:space="preserve"> dates</w:t>
      </w:r>
      <w:r w:rsidR="00BB0D1E" w:rsidRPr="00BB0D1E">
        <w:rPr>
          <w:rFonts w:ascii="Times New Roman" w:hAnsi="Times New Roman" w:cs="Times New Roman"/>
          <w:sz w:val="24"/>
          <w:szCs w:val="24"/>
        </w:rPr>
        <w:t xml:space="preserve"> of (a) the product/dataset or (b) source material.</w:t>
      </w:r>
    </w:p>
    <w:p w14:paraId="0E3ABFE9" w14:textId="0CB8C9B1" w:rsidR="00A52001" w:rsidRPr="000E48A9" w:rsidRDefault="00A52001" w:rsidP="00A52001">
      <w:pPr>
        <w:tabs>
          <w:tab w:val="left" w:pos="1440"/>
          <w:tab w:val="left" w:pos="3600"/>
        </w:tabs>
        <w:spacing w:before="0" w:after="0"/>
        <w:ind w:left="1152" w:hanging="720"/>
        <w:rPr>
          <w:rFonts w:ascii="Times New Roman" w:hAnsi="Times New Roman" w:cs="Times New Roman"/>
          <w:sz w:val="24"/>
          <w:szCs w:val="24"/>
        </w:rPr>
      </w:pPr>
      <w:r w:rsidRPr="000E48A9">
        <w:rPr>
          <w:rFonts w:ascii="Times New Roman" w:hAnsi="Times New Roman" w:cs="Times New Roman"/>
          <w:sz w:val="24"/>
          <w:szCs w:val="24"/>
          <w:u w:val="single"/>
        </w:rPr>
        <w:t>Type</w:t>
      </w:r>
      <w:r w:rsidRPr="000E48A9">
        <w:rPr>
          <w:rFonts w:ascii="Times New Roman" w:hAnsi="Times New Roman" w:cs="Times New Roman"/>
          <w:sz w:val="24"/>
          <w:szCs w:val="24"/>
        </w:rPr>
        <w:t>:</w:t>
      </w:r>
      <w:r w:rsidRPr="000E48A9">
        <w:rPr>
          <w:rFonts w:ascii="Times New Roman" w:hAnsi="Times New Roman" w:cs="Times New Roman"/>
          <w:sz w:val="24"/>
          <w:szCs w:val="24"/>
        </w:rPr>
        <w:tab/>
        <w:t>Compound</w:t>
      </w:r>
      <w:r w:rsidRPr="000E48A9">
        <w:rPr>
          <w:rFonts w:ascii="Times New Roman" w:hAnsi="Times New Roman" w:cs="Times New Roman"/>
          <w:sz w:val="24"/>
          <w:szCs w:val="24"/>
        </w:rPr>
        <w:tab/>
      </w:r>
      <w:r w:rsidRPr="000E48A9">
        <w:rPr>
          <w:rFonts w:ascii="Times New Roman" w:hAnsi="Times New Roman" w:cs="Times New Roman"/>
          <w:sz w:val="24"/>
          <w:szCs w:val="24"/>
          <w:u w:val="single"/>
        </w:rPr>
        <w:t>Short name</w:t>
      </w:r>
      <w:r w:rsidRPr="000E48A9">
        <w:rPr>
          <w:rFonts w:ascii="Times New Roman" w:hAnsi="Times New Roman" w:cs="Times New Roman"/>
          <w:sz w:val="24"/>
          <w:szCs w:val="24"/>
        </w:rPr>
        <w:t xml:space="preserve">: </w:t>
      </w:r>
      <w:r w:rsidR="002311E8" w:rsidRPr="002311E8">
        <w:rPr>
          <w:rFonts w:ascii="Times New Roman" w:hAnsi="Times New Roman" w:cs="Times New Roman"/>
          <w:sz w:val="24"/>
          <w:szCs w:val="24"/>
        </w:rPr>
        <w:t>rngdates</w:t>
      </w:r>
    </w:p>
    <w:p w14:paraId="06C9F0F5" w14:textId="6A3A9AAF" w:rsidR="00072FD2" w:rsidRPr="00905F4F" w:rsidRDefault="00072FD2" w:rsidP="00072FD2">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r>
      <w:r w:rsidRPr="00072FD2">
        <w:rPr>
          <w:rFonts w:ascii="Times New Roman" w:hAnsi="Times New Roman" w:cs="Times New Roman"/>
          <w:sz w:val="24"/>
          <w:szCs w:val="24"/>
        </w:rPr>
        <w:t>(a)(2.3.2) Identification_Information/Time_Period_of_Content/</w:t>
      </w:r>
      <w:r>
        <w:rPr>
          <w:rFonts w:ascii="Times New Roman" w:hAnsi="Times New Roman" w:cs="Times New Roman"/>
          <w:sz w:val="24"/>
          <w:szCs w:val="24"/>
        </w:rPr>
        <w:t>Range_of_Dates</w:t>
      </w:r>
    </w:p>
    <w:p w14:paraId="0C2DAD4A" w14:textId="0F5868DC" w:rsidR="00072FD2" w:rsidRPr="00905F4F" w:rsidRDefault="00905F4F" w:rsidP="00072FD2">
      <w:pPr>
        <w:tabs>
          <w:tab w:val="left" w:pos="1440"/>
          <w:tab w:val="left" w:pos="3600"/>
        </w:tabs>
        <w:spacing w:before="0" w:after="0"/>
        <w:ind w:left="1872" w:hanging="720"/>
        <w:rPr>
          <w:rFonts w:ascii="Times New Roman" w:hAnsi="Times New Roman" w:cs="Times New Roman"/>
          <w:sz w:val="24"/>
          <w:szCs w:val="24"/>
        </w:rPr>
      </w:pPr>
      <w:r w:rsidRPr="00905F4F">
        <w:rPr>
          <w:rFonts w:ascii="Times New Roman" w:hAnsi="Times New Roman" w:cs="Times New Roman"/>
          <w:sz w:val="24"/>
          <w:szCs w:val="24"/>
        </w:rPr>
        <w:t>(b)(3.6.4.2) Data_Quality_Information/Source_Information/</w:t>
      </w:r>
      <w:r>
        <w:rPr>
          <w:rFonts w:ascii="Times New Roman" w:hAnsi="Times New Roman" w:cs="Times New Roman"/>
          <w:sz w:val="24"/>
          <w:szCs w:val="24"/>
        </w:rPr>
        <w:t xml:space="preserve"> </w:t>
      </w:r>
      <w:r w:rsidRPr="00905F4F">
        <w:rPr>
          <w:rFonts w:ascii="Times New Roman" w:hAnsi="Times New Roman" w:cs="Times New Roman"/>
          <w:sz w:val="24"/>
          <w:szCs w:val="24"/>
        </w:rPr>
        <w:t>Time_Period_of_Content/Range_of_Dates</w:t>
      </w:r>
    </w:p>
    <w:p w14:paraId="17AD22AE" w14:textId="4D6F2466" w:rsidR="00A52001" w:rsidRPr="005B2D1B" w:rsidRDefault="00A52001" w:rsidP="00A52001">
      <w:pPr>
        <w:tabs>
          <w:tab w:val="left" w:pos="1440"/>
          <w:tab w:val="left" w:pos="3600"/>
        </w:tabs>
        <w:spacing w:before="0" w:after="0"/>
        <w:ind w:left="1152" w:hanging="720"/>
        <w:rPr>
          <w:rFonts w:ascii="Times New Roman" w:hAnsi="Times New Roman" w:cs="Times New Roman"/>
          <w:sz w:val="24"/>
          <w:szCs w:val="24"/>
        </w:rPr>
      </w:pPr>
      <w:r w:rsidRPr="000E48A9">
        <w:rPr>
          <w:rFonts w:ascii="Times New Roman" w:hAnsi="Times New Roman" w:cs="Times New Roman"/>
          <w:sz w:val="24"/>
          <w:szCs w:val="24"/>
          <w:u w:val="single"/>
        </w:rPr>
        <w:t>PR</w:t>
      </w:r>
      <w:r w:rsidRPr="000E48A9">
        <w:rPr>
          <w:rFonts w:ascii="Times New Roman" w:hAnsi="Times New Roman" w:cs="Times New Roman"/>
          <w:sz w:val="24"/>
          <w:szCs w:val="24"/>
        </w:rPr>
        <w:t>:</w:t>
      </w:r>
      <w:r w:rsidRPr="000E48A9">
        <w:rPr>
          <w:rFonts w:ascii="Times New Roman" w:hAnsi="Times New Roman" w:cs="Times New Roman"/>
          <w:sz w:val="24"/>
          <w:szCs w:val="24"/>
        </w:rPr>
        <w:tab/>
      </w:r>
      <w:r w:rsidR="002311E8" w:rsidRPr="002311E8">
        <w:rPr>
          <w:rFonts w:ascii="Times New Roman" w:hAnsi="Times New Roman" w:cs="Times New Roman"/>
          <w:sz w:val="24"/>
          <w:szCs w:val="24"/>
        </w:rPr>
        <w:t>Beginning_Date + Ending_Date</w:t>
      </w:r>
    </w:p>
    <w:p w14:paraId="27704F90" w14:textId="77777777" w:rsidR="006107BC" w:rsidRPr="00A11628" w:rsidRDefault="006107BC" w:rsidP="005F0101">
      <w:pPr>
        <w:pStyle w:val="Heading4"/>
      </w:pPr>
      <w:r w:rsidRPr="00A11628">
        <w:t>S</w:t>
      </w:r>
    </w:p>
    <w:p w14:paraId="1AA91996" w14:textId="715915AA" w:rsidR="006107BC" w:rsidRPr="002B0BE7" w:rsidRDefault="006107BC" w:rsidP="00C00F65">
      <w:pPr>
        <w:pStyle w:val="Heading5"/>
      </w:pPr>
      <w:r w:rsidRPr="002B0BE7">
        <w:t>SDTS_Terms_Description</w:t>
      </w:r>
    </w:p>
    <w:p w14:paraId="644753E6" w14:textId="77777777"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Point and vector object information.</w:t>
      </w:r>
    </w:p>
    <w:p w14:paraId="1F6A988A"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sdtsterm</w:t>
      </w:r>
    </w:p>
    <w:p w14:paraId="576AB4E2"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(4.4) Spatial_Data_Organization_Information/SDTS_Terms_Description</w:t>
      </w:r>
    </w:p>
    <w:p w14:paraId="33AA1845" w14:textId="5EBF2977" w:rsidR="006107B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t>SDTS_Point_and_Vector_Object_Type + Point_and_Vector_Object_Count</w:t>
      </w:r>
    </w:p>
    <w:p w14:paraId="1F71E490" w14:textId="77777777" w:rsidR="006107BC" w:rsidRPr="002B0BE7" w:rsidRDefault="006107BC" w:rsidP="00C00F65">
      <w:pPr>
        <w:pStyle w:val="Heading5"/>
      </w:pPr>
      <w:r w:rsidRPr="002B0BE7">
        <w:t>Series_Information</w:t>
      </w:r>
    </w:p>
    <w:p w14:paraId="6F5A2574" w14:textId="1BE5B315"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 xml:space="preserve">The identification of the series, or group, of publications of which the </w:t>
      </w:r>
      <w:r w:rsidR="000A17E5" w:rsidRPr="005B2D1B">
        <w:rPr>
          <w:rFonts w:ascii="Times New Roman" w:hAnsi="Times New Roman" w:cs="Times New Roman"/>
          <w:sz w:val="24"/>
          <w:szCs w:val="24"/>
        </w:rPr>
        <w:t>product/</w:t>
      </w:r>
      <w:r w:rsidRPr="005B2D1B">
        <w:rPr>
          <w:rFonts w:ascii="Times New Roman" w:hAnsi="Times New Roman" w:cs="Times New Roman"/>
          <w:sz w:val="24"/>
          <w:szCs w:val="24"/>
        </w:rPr>
        <w:t>dataset is a part.</w:t>
      </w:r>
    </w:p>
    <w:p w14:paraId="705BB55E"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serinfo</w:t>
      </w:r>
    </w:p>
    <w:p w14:paraId="719AE0A5" w14:textId="1096C193"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(2.1.</w:t>
      </w:r>
      <w:r w:rsidR="00072FB7">
        <w:rPr>
          <w:rFonts w:ascii="Times New Roman" w:hAnsi="Times New Roman" w:cs="Times New Roman"/>
          <w:sz w:val="24"/>
          <w:szCs w:val="24"/>
        </w:rPr>
        <w:t>6</w:t>
      </w:r>
      <w:r w:rsidRPr="005B2D1B">
        <w:rPr>
          <w:rFonts w:ascii="Times New Roman" w:hAnsi="Times New Roman" w:cs="Times New Roman"/>
          <w:sz w:val="24"/>
          <w:szCs w:val="24"/>
        </w:rPr>
        <w:t>) Identification_Information/Citation/Series_Information</w:t>
      </w:r>
    </w:p>
    <w:p w14:paraId="012C1048" w14:textId="78CECEF8" w:rsidR="00086AA5"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086AA5" w:rsidRPr="005B2D1B">
        <w:rPr>
          <w:rFonts w:ascii="Times New Roman" w:hAnsi="Times New Roman" w:cs="Times New Roman"/>
          <w:sz w:val="24"/>
          <w:szCs w:val="24"/>
        </w:rPr>
        <w:t>:</w:t>
      </w:r>
      <w:r w:rsidR="00086AA5" w:rsidRPr="005B2D1B">
        <w:rPr>
          <w:rFonts w:ascii="Times New Roman" w:hAnsi="Times New Roman" w:cs="Times New Roman"/>
          <w:sz w:val="24"/>
          <w:szCs w:val="24"/>
        </w:rPr>
        <w:tab/>
        <w:t>Series_Name + Issue_Identification</w:t>
      </w:r>
    </w:p>
    <w:p w14:paraId="5DA914F9" w14:textId="77777777" w:rsidR="006107BC" w:rsidRPr="002B0BE7" w:rsidRDefault="006107BC" w:rsidP="00C00F65">
      <w:pPr>
        <w:pStyle w:val="Heading5"/>
      </w:pPr>
      <w:r w:rsidRPr="002B0BE7">
        <w:t>Source_Information</w:t>
      </w:r>
    </w:p>
    <w:p w14:paraId="3A967830" w14:textId="32EDC426"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 xml:space="preserve">A </w:t>
      </w:r>
      <w:r w:rsidR="000614B6" w:rsidRPr="005B2D1B">
        <w:rPr>
          <w:rFonts w:ascii="Times New Roman" w:hAnsi="Times New Roman" w:cs="Times New Roman"/>
          <w:sz w:val="24"/>
          <w:szCs w:val="24"/>
        </w:rPr>
        <w:t xml:space="preserve">description </w:t>
      </w:r>
      <w:r w:rsidRPr="005B2D1B">
        <w:rPr>
          <w:rFonts w:ascii="Times New Roman" w:hAnsi="Times New Roman" w:cs="Times New Roman"/>
          <w:sz w:val="24"/>
          <w:szCs w:val="24"/>
        </w:rPr>
        <w:t>of source</w:t>
      </w:r>
      <w:r w:rsidR="000614B6" w:rsidRPr="005B2D1B">
        <w:rPr>
          <w:rFonts w:ascii="Times New Roman" w:hAnsi="Times New Roman" w:cs="Times New Roman"/>
          <w:sz w:val="24"/>
          <w:szCs w:val="24"/>
        </w:rPr>
        <w:t>(</w:t>
      </w:r>
      <w:r w:rsidRPr="005B2D1B">
        <w:rPr>
          <w:rFonts w:ascii="Times New Roman" w:hAnsi="Times New Roman" w:cs="Times New Roman"/>
          <w:sz w:val="24"/>
          <w:szCs w:val="24"/>
        </w:rPr>
        <w:t>s</w:t>
      </w:r>
      <w:r w:rsidR="000614B6" w:rsidRPr="005B2D1B">
        <w:rPr>
          <w:rFonts w:ascii="Times New Roman" w:hAnsi="Times New Roman" w:cs="Times New Roman"/>
          <w:sz w:val="24"/>
          <w:szCs w:val="24"/>
        </w:rPr>
        <w:t xml:space="preserve">) used to develop the product/dataset. </w:t>
      </w:r>
      <w:r w:rsidRPr="005B2D1B">
        <w:rPr>
          <w:rFonts w:ascii="Times New Roman" w:hAnsi="Times New Roman" w:cs="Times New Roman"/>
          <w:sz w:val="24"/>
          <w:szCs w:val="24"/>
        </w:rPr>
        <w:t xml:space="preserve"> The </w:t>
      </w:r>
      <w:r w:rsidR="000614B6" w:rsidRPr="005B2D1B">
        <w:rPr>
          <w:rFonts w:ascii="Times New Roman" w:hAnsi="Times New Roman" w:cs="Times New Roman"/>
          <w:sz w:val="24"/>
          <w:szCs w:val="24"/>
        </w:rPr>
        <w:t xml:space="preserve">description of each source </w:t>
      </w:r>
      <w:r w:rsidR="004D1CB7" w:rsidRPr="005B2D1B">
        <w:rPr>
          <w:rFonts w:ascii="Times New Roman" w:hAnsi="Times New Roman" w:cs="Times New Roman"/>
          <w:sz w:val="24"/>
          <w:szCs w:val="24"/>
        </w:rPr>
        <w:t xml:space="preserve">will </w:t>
      </w:r>
      <w:r w:rsidRPr="005B2D1B">
        <w:rPr>
          <w:rFonts w:ascii="Times New Roman" w:hAnsi="Times New Roman" w:cs="Times New Roman"/>
          <w:sz w:val="24"/>
          <w:szCs w:val="24"/>
        </w:rPr>
        <w:t xml:space="preserve">include the source’s </w:t>
      </w:r>
      <w:r w:rsidR="000614B6" w:rsidRPr="005B2D1B">
        <w:rPr>
          <w:rFonts w:ascii="Times New Roman" w:hAnsi="Times New Roman" w:cs="Times New Roman"/>
          <w:sz w:val="24"/>
          <w:szCs w:val="24"/>
        </w:rPr>
        <w:t xml:space="preserve">title, </w:t>
      </w:r>
      <w:r w:rsidRPr="005B2D1B">
        <w:rPr>
          <w:rFonts w:ascii="Times New Roman" w:hAnsi="Times New Roman" w:cs="Times New Roman"/>
          <w:sz w:val="24"/>
          <w:szCs w:val="24"/>
        </w:rPr>
        <w:t xml:space="preserve">originator, publication date and </w:t>
      </w:r>
      <w:r w:rsidR="000614B6" w:rsidRPr="005B2D1B">
        <w:rPr>
          <w:rFonts w:ascii="Times New Roman" w:hAnsi="Times New Roman" w:cs="Times New Roman"/>
          <w:sz w:val="24"/>
          <w:szCs w:val="24"/>
        </w:rPr>
        <w:t>information contributed</w:t>
      </w:r>
      <w:r w:rsidRPr="005B2D1B">
        <w:rPr>
          <w:rFonts w:ascii="Times New Roman" w:hAnsi="Times New Roman" w:cs="Times New Roman"/>
          <w:sz w:val="24"/>
          <w:szCs w:val="24"/>
        </w:rPr>
        <w:t>.</w:t>
      </w:r>
    </w:p>
    <w:p w14:paraId="398D9A36"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srcinfo</w:t>
      </w:r>
    </w:p>
    <w:p w14:paraId="0861DC1E"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(3.6) Data_Quality_Information/Source_Information</w:t>
      </w:r>
    </w:p>
    <w:p w14:paraId="2D461DDA" w14:textId="366FACAB" w:rsidR="006107B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r>
      <w:r w:rsidR="006107BC" w:rsidRPr="005B2D1B">
        <w:rPr>
          <w:rFonts w:ascii="Times New Roman" w:hAnsi="Times New Roman" w:cs="Times New Roman"/>
          <w:i/>
          <w:color w:val="0070C0"/>
          <w:sz w:val="24"/>
          <w:szCs w:val="24"/>
        </w:rPr>
        <w:t>Citation</w:t>
      </w:r>
      <w:r w:rsidR="006107BC" w:rsidRPr="005B2D1B">
        <w:rPr>
          <w:rFonts w:ascii="Times New Roman" w:hAnsi="Times New Roman" w:cs="Times New Roman"/>
          <w:color w:val="0070C0"/>
          <w:sz w:val="24"/>
          <w:szCs w:val="24"/>
        </w:rPr>
        <w:t xml:space="preserve"> </w:t>
      </w:r>
      <w:r w:rsidR="006107BC" w:rsidRPr="005B2D1B">
        <w:rPr>
          <w:rFonts w:ascii="Times New Roman" w:hAnsi="Times New Roman" w:cs="Times New Roman"/>
          <w:sz w:val="24"/>
          <w:szCs w:val="24"/>
        </w:rPr>
        <w:t xml:space="preserve">+ 0{Source_Scale_Denominator}1 + Type_of_Source_Media + </w:t>
      </w:r>
      <w:r w:rsidR="006107BC" w:rsidRPr="005B2D1B">
        <w:rPr>
          <w:rFonts w:ascii="Times New Roman" w:hAnsi="Times New Roman" w:cs="Times New Roman"/>
          <w:i/>
          <w:color w:val="0070C0"/>
          <w:sz w:val="24"/>
          <w:szCs w:val="24"/>
        </w:rPr>
        <w:t>Time_Period_of_Content</w:t>
      </w:r>
      <w:r w:rsidR="006107BC" w:rsidRPr="005B2D1B">
        <w:rPr>
          <w:rFonts w:ascii="Times New Roman" w:hAnsi="Times New Roman" w:cs="Times New Roman"/>
          <w:color w:val="0070C0"/>
          <w:sz w:val="24"/>
          <w:szCs w:val="24"/>
        </w:rPr>
        <w:t xml:space="preserve"> </w:t>
      </w:r>
      <w:r w:rsidR="006107BC" w:rsidRPr="005B2D1B">
        <w:rPr>
          <w:rFonts w:ascii="Times New Roman" w:hAnsi="Times New Roman" w:cs="Times New Roman"/>
          <w:sz w:val="24"/>
          <w:szCs w:val="24"/>
        </w:rPr>
        <w:t>+ Source_Citation_Abbreviation + Source_Contribution</w:t>
      </w:r>
    </w:p>
    <w:p w14:paraId="75F3FB73" w14:textId="77777777" w:rsidR="006107BC" w:rsidRPr="002B0BE7" w:rsidRDefault="006107BC" w:rsidP="00C00F65">
      <w:pPr>
        <w:pStyle w:val="Heading5"/>
      </w:pPr>
      <w:r w:rsidRPr="002B0BE7">
        <w:t>Spatial_Data_Organization_Information</w:t>
      </w:r>
    </w:p>
    <w:p w14:paraId="2C026104" w14:textId="495C3835"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 xml:space="preserve">The mechanism used to represent spatial information in the </w:t>
      </w:r>
      <w:r w:rsidR="00250EDD" w:rsidRPr="005B2D1B">
        <w:rPr>
          <w:rFonts w:ascii="Times New Roman" w:hAnsi="Times New Roman" w:cs="Times New Roman"/>
          <w:sz w:val="24"/>
          <w:szCs w:val="24"/>
        </w:rPr>
        <w:t>product/</w:t>
      </w:r>
      <w:r w:rsidRPr="005B2D1B">
        <w:rPr>
          <w:rFonts w:ascii="Times New Roman" w:hAnsi="Times New Roman" w:cs="Times New Roman"/>
          <w:sz w:val="24"/>
          <w:szCs w:val="24"/>
        </w:rPr>
        <w:t>dataset.  This information includes the types of geographic features, addressing schemes, the system of objects used to represent the space</w:t>
      </w:r>
      <w:r w:rsidR="00250EDD" w:rsidRPr="005B2D1B">
        <w:rPr>
          <w:rFonts w:ascii="Times New Roman" w:hAnsi="Times New Roman" w:cs="Times New Roman"/>
          <w:sz w:val="24"/>
          <w:szCs w:val="24"/>
        </w:rPr>
        <w:t>,</w:t>
      </w:r>
      <w:r w:rsidRPr="005B2D1B">
        <w:rPr>
          <w:rFonts w:ascii="Times New Roman" w:hAnsi="Times New Roman" w:cs="Times New Roman"/>
          <w:sz w:val="24"/>
          <w:szCs w:val="24"/>
        </w:rPr>
        <w:t xml:space="preserve"> and the degree of complexity of the spatial relationships in the </w:t>
      </w:r>
      <w:r w:rsidR="00250EDD" w:rsidRPr="005B2D1B">
        <w:rPr>
          <w:rFonts w:ascii="Times New Roman" w:hAnsi="Times New Roman" w:cs="Times New Roman"/>
          <w:sz w:val="24"/>
          <w:szCs w:val="24"/>
        </w:rPr>
        <w:t>product/</w:t>
      </w:r>
      <w:r w:rsidRPr="005B2D1B">
        <w:rPr>
          <w:rFonts w:ascii="Times New Roman" w:hAnsi="Times New Roman" w:cs="Times New Roman"/>
          <w:sz w:val="24"/>
          <w:szCs w:val="24"/>
        </w:rPr>
        <w:t>dataset.</w:t>
      </w:r>
    </w:p>
    <w:p w14:paraId="7250A234"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spdoinfo</w:t>
      </w:r>
    </w:p>
    <w:p w14:paraId="1A6B973C"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(4) Spatial_Data_Organization_Information</w:t>
      </w:r>
    </w:p>
    <w:p w14:paraId="2C959378" w14:textId="1C188937" w:rsidR="006107B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t>Indirect_Spatial_Reference + Direct_Spatial_Reference_Method + Topology_Level + 1{</w:t>
      </w:r>
      <w:r w:rsidR="006107BC" w:rsidRPr="005B2D1B">
        <w:rPr>
          <w:rFonts w:ascii="Times New Roman" w:hAnsi="Times New Roman" w:cs="Times New Roman"/>
          <w:i/>
          <w:color w:val="0070C0"/>
          <w:sz w:val="24"/>
          <w:szCs w:val="24"/>
        </w:rPr>
        <w:t>SDTS_Terms_Description</w:t>
      </w:r>
      <w:r w:rsidR="006107BC" w:rsidRPr="005B2D1B">
        <w:rPr>
          <w:rFonts w:ascii="Times New Roman" w:hAnsi="Times New Roman" w:cs="Times New Roman"/>
          <w:sz w:val="24"/>
          <w:szCs w:val="24"/>
        </w:rPr>
        <w:t>}n</w:t>
      </w:r>
    </w:p>
    <w:p w14:paraId="01471EB1" w14:textId="77777777" w:rsidR="006107BC" w:rsidRPr="002B0BE7" w:rsidRDefault="006107BC" w:rsidP="00C00F65">
      <w:pPr>
        <w:pStyle w:val="Heading5"/>
      </w:pPr>
      <w:r w:rsidRPr="002B0BE7">
        <w:t>Spatial_Domain</w:t>
      </w:r>
    </w:p>
    <w:p w14:paraId="20711357" w14:textId="1C1F7EB7"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 xml:space="preserve">The geographic area covered by the </w:t>
      </w:r>
      <w:r w:rsidR="00250EDD" w:rsidRPr="005B2D1B">
        <w:rPr>
          <w:rFonts w:ascii="Times New Roman" w:hAnsi="Times New Roman" w:cs="Times New Roman"/>
          <w:sz w:val="24"/>
          <w:szCs w:val="24"/>
        </w:rPr>
        <w:t>product/</w:t>
      </w:r>
      <w:r w:rsidRPr="005B2D1B">
        <w:rPr>
          <w:rFonts w:ascii="Times New Roman" w:hAnsi="Times New Roman" w:cs="Times New Roman"/>
          <w:sz w:val="24"/>
          <w:szCs w:val="24"/>
        </w:rPr>
        <w:t>dataset expressed as a collection of 4 bounding coordinates.</w:t>
      </w:r>
    </w:p>
    <w:p w14:paraId="2CFFBC70"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spdom</w:t>
      </w:r>
    </w:p>
    <w:p w14:paraId="69ECCCC5"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(2.5) Identification_Information/Spatial_Domain</w:t>
      </w:r>
    </w:p>
    <w:p w14:paraId="3C788CFA" w14:textId="6AB26118" w:rsidR="006107B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r>
      <w:r w:rsidR="006107BC" w:rsidRPr="005B2D1B">
        <w:rPr>
          <w:rFonts w:ascii="Times New Roman" w:hAnsi="Times New Roman" w:cs="Times New Roman"/>
          <w:i/>
          <w:color w:val="0070C0"/>
          <w:sz w:val="24"/>
          <w:szCs w:val="24"/>
        </w:rPr>
        <w:t>Bounding_Coordinates</w:t>
      </w:r>
    </w:p>
    <w:p w14:paraId="77C52816" w14:textId="77777777" w:rsidR="006107BC" w:rsidRPr="002B0BE7" w:rsidRDefault="006107BC" w:rsidP="00C00F65">
      <w:pPr>
        <w:pStyle w:val="Heading5"/>
      </w:pPr>
      <w:r w:rsidRPr="002B0BE7">
        <w:t>Spatial_Reference_Information</w:t>
      </w:r>
    </w:p>
    <w:p w14:paraId="619FC8F4" w14:textId="4D716571"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 xml:space="preserve">The description of the reference frame for, and the means to encode, coordinates in the </w:t>
      </w:r>
      <w:r w:rsidR="00C84E34" w:rsidRPr="005B2D1B">
        <w:rPr>
          <w:rFonts w:ascii="Times New Roman" w:hAnsi="Times New Roman" w:cs="Times New Roman"/>
          <w:sz w:val="24"/>
          <w:szCs w:val="24"/>
        </w:rPr>
        <w:t>product/</w:t>
      </w:r>
      <w:r w:rsidRPr="005B2D1B">
        <w:rPr>
          <w:rFonts w:ascii="Times New Roman" w:hAnsi="Times New Roman" w:cs="Times New Roman"/>
          <w:sz w:val="24"/>
          <w:szCs w:val="24"/>
        </w:rPr>
        <w:t xml:space="preserve">dataset.  The description includes the </w:t>
      </w:r>
      <w:r w:rsidRPr="005B2D1B">
        <w:rPr>
          <w:rFonts w:ascii="Times New Roman" w:hAnsi="Times New Roman" w:cs="Times New Roman"/>
          <w:i/>
          <w:color w:val="0070C0"/>
          <w:sz w:val="24"/>
          <w:szCs w:val="24"/>
        </w:rPr>
        <w:t>Map_Projection</w:t>
      </w:r>
      <w:r w:rsidRPr="005B2D1B">
        <w:rPr>
          <w:rFonts w:ascii="Times New Roman" w:hAnsi="Times New Roman" w:cs="Times New Roman"/>
          <w:sz w:val="24"/>
          <w:szCs w:val="24"/>
        </w:rPr>
        <w:t xml:space="preserve"> and </w:t>
      </w:r>
      <w:r w:rsidRPr="005B2D1B">
        <w:rPr>
          <w:rFonts w:ascii="Times New Roman" w:hAnsi="Times New Roman" w:cs="Times New Roman"/>
          <w:i/>
          <w:color w:val="0070C0"/>
          <w:sz w:val="24"/>
          <w:szCs w:val="24"/>
        </w:rPr>
        <w:t>Geodetic_Model</w:t>
      </w:r>
      <w:r w:rsidRPr="005B2D1B">
        <w:rPr>
          <w:rFonts w:ascii="Times New Roman" w:hAnsi="Times New Roman" w:cs="Times New Roman"/>
          <w:sz w:val="24"/>
          <w:szCs w:val="24"/>
        </w:rPr>
        <w:t>.</w:t>
      </w:r>
    </w:p>
    <w:p w14:paraId="49ED274F"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spref</w:t>
      </w:r>
    </w:p>
    <w:p w14:paraId="2A09E668"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(5) Spatial_Reference_Information</w:t>
      </w:r>
    </w:p>
    <w:p w14:paraId="58D8DC0D" w14:textId="6812076F" w:rsidR="006107B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r>
      <w:r w:rsidR="006107BC" w:rsidRPr="005B2D1B">
        <w:rPr>
          <w:rFonts w:ascii="Times New Roman" w:hAnsi="Times New Roman" w:cs="Times New Roman"/>
          <w:i/>
          <w:color w:val="0070C0"/>
          <w:sz w:val="24"/>
          <w:szCs w:val="24"/>
        </w:rPr>
        <w:t>Map_Projection</w:t>
      </w:r>
      <w:r w:rsidR="006107BC" w:rsidRPr="005B2D1B">
        <w:rPr>
          <w:rFonts w:ascii="Times New Roman" w:hAnsi="Times New Roman" w:cs="Times New Roman"/>
          <w:sz w:val="24"/>
          <w:szCs w:val="24"/>
        </w:rPr>
        <w:t xml:space="preserve"> + </w:t>
      </w:r>
      <w:r w:rsidR="006107BC" w:rsidRPr="005B2D1B">
        <w:rPr>
          <w:rFonts w:ascii="Times New Roman" w:hAnsi="Times New Roman" w:cs="Times New Roman"/>
          <w:i/>
          <w:color w:val="0070C0"/>
          <w:sz w:val="24"/>
          <w:szCs w:val="24"/>
        </w:rPr>
        <w:t>Geodetic_Model</w:t>
      </w:r>
    </w:p>
    <w:p w14:paraId="127EC860" w14:textId="77777777" w:rsidR="006107BC" w:rsidRPr="002B0BE7" w:rsidRDefault="006107BC" w:rsidP="00C00F65">
      <w:pPr>
        <w:pStyle w:val="Heading5"/>
      </w:pPr>
      <w:r w:rsidRPr="002B0BE7">
        <w:t>Standard_Order_Process</w:t>
      </w:r>
    </w:p>
    <w:p w14:paraId="24D9C2B3" w14:textId="7A29CE7D"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 xml:space="preserve">Information about </w:t>
      </w:r>
      <w:r w:rsidR="007D55C9" w:rsidRPr="005B2D1B">
        <w:rPr>
          <w:rFonts w:ascii="Times New Roman" w:hAnsi="Times New Roman" w:cs="Times New Roman"/>
          <w:sz w:val="24"/>
          <w:szCs w:val="24"/>
        </w:rPr>
        <w:t>methods for obtaining</w:t>
      </w:r>
      <w:r w:rsidRPr="005B2D1B">
        <w:rPr>
          <w:rFonts w:ascii="Times New Roman" w:hAnsi="Times New Roman" w:cs="Times New Roman"/>
          <w:sz w:val="24"/>
          <w:szCs w:val="24"/>
        </w:rPr>
        <w:t xml:space="preserve"> the product/data</w:t>
      </w:r>
      <w:r w:rsidR="00C84E34" w:rsidRPr="005B2D1B">
        <w:rPr>
          <w:rFonts w:ascii="Times New Roman" w:hAnsi="Times New Roman" w:cs="Times New Roman"/>
          <w:sz w:val="24"/>
          <w:szCs w:val="24"/>
        </w:rPr>
        <w:t>set</w:t>
      </w:r>
      <w:r w:rsidRPr="005B2D1B">
        <w:rPr>
          <w:rFonts w:ascii="Times New Roman" w:hAnsi="Times New Roman" w:cs="Times New Roman"/>
          <w:sz w:val="24"/>
          <w:szCs w:val="24"/>
        </w:rPr>
        <w:t xml:space="preserve">.  This includes </w:t>
      </w:r>
      <w:r w:rsidR="007D55C9" w:rsidRPr="005B2D1B">
        <w:rPr>
          <w:rFonts w:ascii="Times New Roman" w:hAnsi="Times New Roman" w:cs="Times New Roman"/>
          <w:sz w:val="24"/>
          <w:szCs w:val="24"/>
        </w:rPr>
        <w:t xml:space="preserve">data format, fees, and </w:t>
      </w:r>
      <w:r w:rsidRPr="005B2D1B">
        <w:rPr>
          <w:rFonts w:ascii="Times New Roman" w:hAnsi="Times New Roman" w:cs="Times New Roman"/>
          <w:sz w:val="24"/>
          <w:szCs w:val="24"/>
        </w:rPr>
        <w:t xml:space="preserve">the URL where the product </w:t>
      </w:r>
      <w:r w:rsidR="00C84E34" w:rsidRPr="005B2D1B">
        <w:rPr>
          <w:rFonts w:ascii="Times New Roman" w:hAnsi="Times New Roman" w:cs="Times New Roman"/>
          <w:sz w:val="24"/>
          <w:szCs w:val="24"/>
        </w:rPr>
        <w:t>is found</w:t>
      </w:r>
      <w:r w:rsidRPr="005B2D1B">
        <w:rPr>
          <w:rFonts w:ascii="Times New Roman" w:hAnsi="Times New Roman" w:cs="Times New Roman"/>
          <w:sz w:val="24"/>
          <w:szCs w:val="24"/>
        </w:rPr>
        <w:t>.</w:t>
      </w:r>
    </w:p>
    <w:p w14:paraId="510F0CDE"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stdorder</w:t>
      </w:r>
    </w:p>
    <w:p w14:paraId="496D7132"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(7.3) Distribution_Information/Standard_Order_Process</w:t>
      </w:r>
    </w:p>
    <w:p w14:paraId="069C6F1F" w14:textId="1D0BAEAF" w:rsidR="006107B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t>{Non-Digital_Form | 1{</w:t>
      </w:r>
      <w:r w:rsidR="006107BC" w:rsidRPr="005B2D1B">
        <w:rPr>
          <w:rFonts w:ascii="Times New Roman" w:hAnsi="Times New Roman" w:cs="Times New Roman"/>
          <w:i/>
          <w:color w:val="0070C0"/>
          <w:sz w:val="24"/>
          <w:szCs w:val="24"/>
        </w:rPr>
        <w:t>Digital_Form</w:t>
      </w:r>
      <w:r w:rsidR="006107BC" w:rsidRPr="005B2D1B">
        <w:rPr>
          <w:rFonts w:ascii="Times New Roman" w:hAnsi="Times New Roman" w:cs="Times New Roman"/>
          <w:sz w:val="24"/>
          <w:szCs w:val="24"/>
        </w:rPr>
        <w:t>}n} + Fees + (Ordering_Instructions)</w:t>
      </w:r>
    </w:p>
    <w:p w14:paraId="3A5FB794" w14:textId="77777777" w:rsidR="006107BC" w:rsidRPr="002B0BE7" w:rsidRDefault="006107BC" w:rsidP="00C00F65">
      <w:pPr>
        <w:pStyle w:val="Heading5"/>
      </w:pPr>
      <w:r w:rsidRPr="002B0BE7">
        <w:t>Status</w:t>
      </w:r>
    </w:p>
    <w:p w14:paraId="05126EE7" w14:textId="73EEED4A" w:rsidR="006107BC" w:rsidRPr="005B2D1B" w:rsidRDefault="006107BC" w:rsidP="005B2D1B">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The state of and maintenance information for the product</w:t>
      </w:r>
      <w:r w:rsidR="007D55C9" w:rsidRPr="005B2D1B">
        <w:rPr>
          <w:rFonts w:ascii="Times New Roman" w:hAnsi="Times New Roman" w:cs="Times New Roman"/>
          <w:sz w:val="24"/>
          <w:szCs w:val="24"/>
        </w:rPr>
        <w:t>/dataset</w:t>
      </w:r>
      <w:r w:rsidRPr="005B2D1B">
        <w:rPr>
          <w:rFonts w:ascii="Times New Roman" w:hAnsi="Times New Roman" w:cs="Times New Roman"/>
          <w:sz w:val="24"/>
          <w:szCs w:val="24"/>
        </w:rPr>
        <w:t>.</w:t>
      </w:r>
    </w:p>
    <w:p w14:paraId="2F3547FF" w14:textId="77777777" w:rsidR="006107BC" w:rsidRPr="005B2D1B" w:rsidRDefault="006107BC" w:rsidP="005B2D1B">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status</w:t>
      </w:r>
    </w:p>
    <w:p w14:paraId="2A17BE55" w14:textId="77777777" w:rsidR="006107BC" w:rsidRPr="005B2D1B" w:rsidRDefault="006107BC" w:rsidP="005B2D1B">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(2.4) Identification_Information/Status</w:t>
      </w:r>
    </w:p>
    <w:p w14:paraId="6BED7B4C" w14:textId="10D4C57F" w:rsidR="006107BC" w:rsidRPr="005B2D1B" w:rsidRDefault="008D3837" w:rsidP="005B2D1B">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t>Progress + Maintenance_and_Update_Frequency</w:t>
      </w:r>
    </w:p>
    <w:p w14:paraId="10A00A33" w14:textId="77777777" w:rsidR="006107BC" w:rsidRPr="00A11628" w:rsidRDefault="006107BC" w:rsidP="005F0101">
      <w:pPr>
        <w:pStyle w:val="Heading4"/>
      </w:pPr>
      <w:r w:rsidRPr="00A11628">
        <w:t>T</w:t>
      </w:r>
    </w:p>
    <w:p w14:paraId="66B3F61B" w14:textId="77777777" w:rsidR="006107BC" w:rsidRPr="002B0BE7" w:rsidRDefault="006107BC" w:rsidP="00C00F65">
      <w:pPr>
        <w:pStyle w:val="Heading5"/>
      </w:pPr>
      <w:r w:rsidRPr="002B0BE7">
        <w:t>Test_Report</w:t>
      </w:r>
    </w:p>
    <w:p w14:paraId="20F550C3" w14:textId="77777777"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A description of data quality testing completed within the following tests: (a) Attribute_Accuraccy_Report; (b) Non_Quantitative_Attribute_Accuracy_Report; (c) Logical_Consistency_Report; (d) Completeness_Report; and (e) Horizontal_Positional_Accuracy_Report.</w:t>
      </w:r>
    </w:p>
    <w:p w14:paraId="7E281257"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testrpt</w:t>
      </w:r>
      <w:r w:rsidRPr="005B2D1B">
        <w:rPr>
          <w:rFonts w:ascii="Times New Roman" w:hAnsi="Times New Roman" w:cs="Times New Roman"/>
          <w:sz w:val="24"/>
          <w:szCs w:val="24"/>
        </w:rPr>
        <w:tab/>
      </w:r>
      <w:r w:rsidRPr="005B2D1B">
        <w:rPr>
          <w:rFonts w:ascii="Times New Roman" w:hAnsi="Times New Roman" w:cs="Times New Roman"/>
          <w:sz w:val="24"/>
          <w:szCs w:val="24"/>
        </w:rPr>
        <w:tab/>
      </w:r>
      <w:r w:rsidRPr="005B2D1B">
        <w:rPr>
          <w:rFonts w:ascii="Times New Roman" w:hAnsi="Times New Roman" w:cs="Times New Roman"/>
          <w:sz w:val="24"/>
          <w:szCs w:val="24"/>
          <w:u w:val="single"/>
        </w:rPr>
        <w:t>Section</w:t>
      </w:r>
      <w:r w:rsidRPr="005B2D1B">
        <w:rPr>
          <w:rFonts w:ascii="Times New Roman" w:hAnsi="Times New Roman" w:cs="Times New Roman"/>
          <w:sz w:val="24"/>
          <w:szCs w:val="24"/>
        </w:rPr>
        <w:t>: 13</w:t>
      </w:r>
    </w:p>
    <w:p w14:paraId="62CE1153"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(a)(3.1.1) Data_Quality_Information/Attribute_Accuracy_Report/Test_Report</w:t>
      </w:r>
    </w:p>
    <w:p w14:paraId="167B8CCC" w14:textId="77777777" w:rsidR="006107BC" w:rsidRPr="005B2D1B" w:rsidRDefault="006107BC" w:rsidP="00C00F65">
      <w:pPr>
        <w:tabs>
          <w:tab w:val="left" w:pos="1440"/>
          <w:tab w:val="left" w:pos="3600"/>
        </w:tabs>
        <w:spacing w:before="0" w:after="0"/>
        <w:ind w:left="1872" w:hanging="720"/>
        <w:rPr>
          <w:rFonts w:ascii="Times New Roman" w:hAnsi="Times New Roman" w:cs="Times New Roman"/>
          <w:sz w:val="24"/>
          <w:szCs w:val="24"/>
        </w:rPr>
      </w:pPr>
      <w:r w:rsidRPr="005B2D1B">
        <w:rPr>
          <w:rFonts w:ascii="Times New Roman" w:hAnsi="Times New Roman" w:cs="Times New Roman"/>
          <w:sz w:val="24"/>
          <w:szCs w:val="24"/>
        </w:rPr>
        <w:t>(b)(3.2.1) Data_Quality_Information/ Non_Quantitative_Attribute_Accuracy_Report/Test_Report</w:t>
      </w:r>
    </w:p>
    <w:p w14:paraId="1CD53A50" w14:textId="77777777" w:rsidR="006107BC" w:rsidRPr="005B2D1B" w:rsidRDefault="006107BC" w:rsidP="00C00F65">
      <w:pPr>
        <w:tabs>
          <w:tab w:val="left" w:pos="1440"/>
          <w:tab w:val="left" w:pos="3600"/>
        </w:tabs>
        <w:spacing w:before="0" w:after="0"/>
        <w:ind w:left="1872" w:hanging="720"/>
        <w:rPr>
          <w:rFonts w:ascii="Times New Roman" w:hAnsi="Times New Roman" w:cs="Times New Roman"/>
          <w:sz w:val="24"/>
          <w:szCs w:val="24"/>
        </w:rPr>
      </w:pPr>
      <w:r w:rsidRPr="005B2D1B">
        <w:rPr>
          <w:rFonts w:ascii="Times New Roman" w:hAnsi="Times New Roman" w:cs="Times New Roman"/>
          <w:sz w:val="24"/>
          <w:szCs w:val="24"/>
        </w:rPr>
        <w:t>(c)(3.3.1) Data_Quality_Information/Logical_Consistency_Report/Test_Report</w:t>
      </w:r>
    </w:p>
    <w:p w14:paraId="3B2ADE7D" w14:textId="77777777" w:rsidR="006107BC" w:rsidRPr="005B2D1B" w:rsidRDefault="006107BC" w:rsidP="00C00F65">
      <w:pPr>
        <w:tabs>
          <w:tab w:val="left" w:pos="1440"/>
          <w:tab w:val="left" w:pos="3600"/>
        </w:tabs>
        <w:spacing w:before="0" w:after="0"/>
        <w:ind w:left="1872" w:hanging="720"/>
        <w:rPr>
          <w:rFonts w:ascii="Times New Roman" w:hAnsi="Times New Roman" w:cs="Times New Roman"/>
          <w:sz w:val="24"/>
          <w:szCs w:val="24"/>
        </w:rPr>
      </w:pPr>
      <w:r w:rsidRPr="005B2D1B">
        <w:rPr>
          <w:rFonts w:ascii="Times New Roman" w:hAnsi="Times New Roman" w:cs="Times New Roman"/>
          <w:sz w:val="24"/>
          <w:szCs w:val="24"/>
        </w:rPr>
        <w:t>(d)(3.4.1) Data_Quality_Information/Completeness_Report/Test_Report</w:t>
      </w:r>
    </w:p>
    <w:p w14:paraId="76A62990" w14:textId="77777777" w:rsidR="006107BC" w:rsidRPr="005B2D1B" w:rsidRDefault="006107BC" w:rsidP="00C00F65">
      <w:pPr>
        <w:tabs>
          <w:tab w:val="left" w:pos="1440"/>
          <w:tab w:val="left" w:pos="3600"/>
        </w:tabs>
        <w:spacing w:before="0" w:after="0"/>
        <w:ind w:left="1872" w:hanging="720"/>
        <w:rPr>
          <w:rFonts w:ascii="Times New Roman" w:hAnsi="Times New Roman" w:cs="Times New Roman"/>
          <w:sz w:val="24"/>
          <w:szCs w:val="24"/>
        </w:rPr>
      </w:pPr>
      <w:r w:rsidRPr="005B2D1B">
        <w:rPr>
          <w:rFonts w:ascii="Times New Roman" w:hAnsi="Times New Roman" w:cs="Times New Roman"/>
          <w:sz w:val="24"/>
          <w:szCs w:val="24"/>
        </w:rPr>
        <w:t>(e)(3.5.1) Data_Quality_Information/Horizontal_Positional_Accuracy_Report/ Test_Report</w:t>
      </w:r>
    </w:p>
    <w:p w14:paraId="47E9DAB3" w14:textId="58469CFA" w:rsidR="00E74D5A"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E74D5A" w:rsidRPr="005B2D1B">
        <w:rPr>
          <w:rFonts w:ascii="Times New Roman" w:hAnsi="Times New Roman" w:cs="Times New Roman"/>
          <w:sz w:val="24"/>
          <w:szCs w:val="24"/>
        </w:rPr>
        <w:t>:</w:t>
      </w:r>
      <w:r w:rsidR="00E74D5A" w:rsidRPr="005B2D1B">
        <w:rPr>
          <w:rFonts w:ascii="Times New Roman" w:hAnsi="Times New Roman" w:cs="Times New Roman"/>
          <w:sz w:val="24"/>
          <w:szCs w:val="24"/>
        </w:rPr>
        <w:tab/>
        <w:t>(Measure) + (Evaluation) + Result</w:t>
      </w:r>
    </w:p>
    <w:p w14:paraId="03EDB415" w14:textId="34542974" w:rsidR="006107BC" w:rsidRPr="002B0BE7" w:rsidRDefault="006107BC" w:rsidP="00C00F65">
      <w:pPr>
        <w:pStyle w:val="Heading5"/>
      </w:pPr>
      <w:r w:rsidRPr="002B0BE7">
        <w:t>Theme</w:t>
      </w:r>
    </w:p>
    <w:p w14:paraId="512233BD" w14:textId="3D1D558F" w:rsidR="006107BC" w:rsidRPr="005B2D1B" w:rsidRDefault="006107BC" w:rsidP="00C00F65">
      <w:pPr>
        <w:tabs>
          <w:tab w:val="left" w:pos="1440"/>
          <w:tab w:val="left" w:pos="3600"/>
        </w:tabs>
        <w:spacing w:before="0" w:after="0"/>
        <w:rPr>
          <w:rFonts w:ascii="Times New Roman" w:hAnsi="Times New Roman" w:cs="Times New Roman"/>
          <w:sz w:val="24"/>
          <w:szCs w:val="24"/>
        </w:rPr>
      </w:pPr>
      <w:r w:rsidRPr="005B2D1B">
        <w:rPr>
          <w:rFonts w:ascii="Times New Roman" w:hAnsi="Times New Roman" w:cs="Times New Roman"/>
          <w:sz w:val="24"/>
          <w:szCs w:val="24"/>
        </w:rPr>
        <w:t>Words or phrases indicating the subject(s) covered by the dataset.</w:t>
      </w:r>
      <w:r w:rsidR="003A3DEF">
        <w:rPr>
          <w:rFonts w:ascii="Times New Roman" w:hAnsi="Times New Roman" w:cs="Times New Roman"/>
          <w:sz w:val="24"/>
          <w:szCs w:val="24"/>
        </w:rPr>
        <w:t xml:space="preserve">  </w:t>
      </w:r>
      <w:r w:rsidR="003A3DEF" w:rsidRPr="003A3DEF">
        <w:rPr>
          <w:rFonts w:ascii="Times New Roman" w:hAnsi="Times New Roman" w:cs="Times New Roman"/>
          <w:sz w:val="24"/>
          <w:szCs w:val="24"/>
        </w:rPr>
        <w:t>These keywords are not related to those found in element 1.1 - FGDC_Required/ISO_Theme.  Both the ISO Theme keywords &amp; Theme keywords contain keywords describing a main theme of the dataset.  The difference is that the ISO Theme keywords are taken from a finite list of values defined by ISO.  The Theme keywords in this element have no such restriction and are defined by the product sponsor.</w:t>
      </w:r>
    </w:p>
    <w:p w14:paraId="2827B6A6"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theme</w:t>
      </w:r>
    </w:p>
    <w:p w14:paraId="1696C1BE" w14:textId="77777777" w:rsidR="006107BC" w:rsidRPr="005B2D1B" w:rsidRDefault="006107BC"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(2.6.1) Identification_Information/Keywords/Theme</w:t>
      </w:r>
    </w:p>
    <w:p w14:paraId="30935BC8" w14:textId="7BA2DAAE" w:rsidR="006107BC" w:rsidRPr="005B2D1B" w:rsidRDefault="008D3837" w:rsidP="00C00F65">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6107BC" w:rsidRPr="005B2D1B">
        <w:rPr>
          <w:rFonts w:ascii="Times New Roman" w:hAnsi="Times New Roman" w:cs="Times New Roman"/>
          <w:sz w:val="24"/>
          <w:szCs w:val="24"/>
        </w:rPr>
        <w:t>:</w:t>
      </w:r>
      <w:r w:rsidR="006107BC" w:rsidRPr="005B2D1B">
        <w:rPr>
          <w:rFonts w:ascii="Times New Roman" w:hAnsi="Times New Roman" w:cs="Times New Roman"/>
          <w:sz w:val="24"/>
          <w:szCs w:val="24"/>
        </w:rPr>
        <w:tab/>
        <w:t>Theme_Keyword_Thesaurus + 1{Theme_Keyword}n</w:t>
      </w:r>
    </w:p>
    <w:p w14:paraId="2034E59E" w14:textId="77777777" w:rsidR="006107BC" w:rsidRPr="002B0BE7" w:rsidRDefault="006107BC" w:rsidP="00C00F65">
      <w:pPr>
        <w:pStyle w:val="Heading5"/>
      </w:pPr>
      <w:r w:rsidRPr="002B0BE7">
        <w:t>Time_Period_of_Content</w:t>
      </w:r>
    </w:p>
    <w:p w14:paraId="2859AFB3" w14:textId="3E9E30C6" w:rsidR="006107BC" w:rsidRPr="005B2D1B" w:rsidRDefault="006107BC" w:rsidP="005B2D1B">
      <w:pPr>
        <w:tabs>
          <w:tab w:val="left" w:pos="1440"/>
          <w:tab w:val="left" w:pos="3600"/>
        </w:tabs>
        <w:spacing w:before="0" w:after="0"/>
        <w:rPr>
          <w:rFonts w:ascii="Times New Roman" w:hAnsi="Times New Roman" w:cs="Times New Roman"/>
          <w:i/>
          <w:sz w:val="24"/>
          <w:szCs w:val="24"/>
        </w:rPr>
      </w:pPr>
      <w:r w:rsidRPr="005B2D1B">
        <w:rPr>
          <w:rFonts w:ascii="Times New Roman" w:hAnsi="Times New Roman" w:cs="Times New Roman"/>
          <w:sz w:val="24"/>
          <w:szCs w:val="24"/>
        </w:rPr>
        <w:t>The date or vintage of the: (a) product</w:t>
      </w:r>
      <w:r w:rsidR="002F1325" w:rsidRPr="005B2D1B">
        <w:rPr>
          <w:rFonts w:ascii="Times New Roman" w:hAnsi="Times New Roman" w:cs="Times New Roman"/>
          <w:sz w:val="24"/>
          <w:szCs w:val="24"/>
        </w:rPr>
        <w:t>/dataset</w:t>
      </w:r>
      <w:r w:rsidRPr="005B2D1B">
        <w:rPr>
          <w:rFonts w:ascii="Times New Roman" w:hAnsi="Times New Roman" w:cs="Times New Roman"/>
          <w:sz w:val="24"/>
          <w:szCs w:val="24"/>
        </w:rPr>
        <w:t>; or (b) source.</w:t>
      </w:r>
    </w:p>
    <w:p w14:paraId="13B61C94" w14:textId="77777777" w:rsidR="006107BC" w:rsidRPr="005B2D1B" w:rsidRDefault="006107BC" w:rsidP="005B2D1B">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Type</w:t>
      </w:r>
      <w:r w:rsidRPr="005B2D1B">
        <w:rPr>
          <w:rFonts w:ascii="Times New Roman" w:hAnsi="Times New Roman" w:cs="Times New Roman"/>
          <w:sz w:val="24"/>
          <w:szCs w:val="24"/>
        </w:rPr>
        <w:t>:</w:t>
      </w:r>
      <w:r w:rsidRPr="005B2D1B">
        <w:rPr>
          <w:rFonts w:ascii="Times New Roman" w:hAnsi="Times New Roman" w:cs="Times New Roman"/>
          <w:sz w:val="24"/>
          <w:szCs w:val="24"/>
        </w:rPr>
        <w:tab/>
        <w:t>Compound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Short name</w:t>
      </w:r>
      <w:r w:rsidRPr="005B2D1B">
        <w:rPr>
          <w:rFonts w:ascii="Times New Roman" w:hAnsi="Times New Roman" w:cs="Times New Roman"/>
          <w:sz w:val="24"/>
          <w:szCs w:val="24"/>
        </w:rPr>
        <w:t>: timeperd</w:t>
      </w:r>
      <w:r w:rsidRPr="005B2D1B">
        <w:rPr>
          <w:rFonts w:ascii="Times New Roman" w:hAnsi="Times New Roman" w:cs="Times New Roman"/>
          <w:sz w:val="24"/>
          <w:szCs w:val="24"/>
        </w:rPr>
        <w:tab/>
      </w:r>
      <w:r w:rsidRPr="005B2D1B">
        <w:rPr>
          <w:rFonts w:ascii="Times New Roman" w:hAnsi="Times New Roman" w:cs="Times New Roman"/>
          <w:sz w:val="24"/>
          <w:szCs w:val="24"/>
          <w:u w:val="single"/>
        </w:rPr>
        <w:t>Section</w:t>
      </w:r>
      <w:r w:rsidRPr="005B2D1B">
        <w:rPr>
          <w:rFonts w:ascii="Times New Roman" w:hAnsi="Times New Roman" w:cs="Times New Roman"/>
          <w:sz w:val="24"/>
          <w:szCs w:val="24"/>
        </w:rPr>
        <w:t>: 12</w:t>
      </w:r>
    </w:p>
    <w:p w14:paraId="7628C5AC" w14:textId="77777777" w:rsidR="006107BC" w:rsidRPr="005B2D1B" w:rsidRDefault="006107BC" w:rsidP="005B2D1B">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Path</w:t>
      </w:r>
      <w:r w:rsidRPr="005B2D1B">
        <w:rPr>
          <w:rFonts w:ascii="Times New Roman" w:hAnsi="Times New Roman" w:cs="Times New Roman"/>
          <w:sz w:val="24"/>
          <w:szCs w:val="24"/>
        </w:rPr>
        <w:t>:</w:t>
      </w:r>
      <w:r w:rsidRPr="005B2D1B">
        <w:rPr>
          <w:rFonts w:ascii="Times New Roman" w:hAnsi="Times New Roman" w:cs="Times New Roman"/>
          <w:sz w:val="24"/>
          <w:szCs w:val="24"/>
        </w:rPr>
        <w:tab/>
        <w:t>(a)(2.3) Identification_Information/Time_Period_of_Content</w:t>
      </w:r>
    </w:p>
    <w:p w14:paraId="15345B70" w14:textId="70D73925" w:rsidR="006107BC" w:rsidRPr="005B2D1B" w:rsidRDefault="006107BC" w:rsidP="005B2D1B">
      <w:pPr>
        <w:tabs>
          <w:tab w:val="left" w:pos="1440"/>
          <w:tab w:val="left" w:pos="3600"/>
        </w:tabs>
        <w:spacing w:before="0" w:after="0"/>
        <w:ind w:left="1872" w:hanging="720"/>
        <w:rPr>
          <w:rFonts w:ascii="Times New Roman" w:hAnsi="Times New Roman" w:cs="Times New Roman"/>
          <w:sz w:val="24"/>
          <w:szCs w:val="24"/>
        </w:rPr>
      </w:pPr>
      <w:r w:rsidRPr="005B2D1B">
        <w:rPr>
          <w:rFonts w:ascii="Times New Roman" w:hAnsi="Times New Roman" w:cs="Times New Roman"/>
          <w:sz w:val="24"/>
          <w:szCs w:val="24"/>
        </w:rPr>
        <w:t>(b)(3.6.4) Data_Quality_Information/Source_Information/Time_Period_of_Content</w:t>
      </w:r>
    </w:p>
    <w:p w14:paraId="17F57139" w14:textId="624DFDB1" w:rsidR="00086AA5" w:rsidRPr="005B2D1B" w:rsidRDefault="008D3837" w:rsidP="005B2D1B">
      <w:pPr>
        <w:tabs>
          <w:tab w:val="left" w:pos="1440"/>
          <w:tab w:val="left" w:pos="3600"/>
        </w:tabs>
        <w:spacing w:before="0" w:after="0"/>
        <w:ind w:left="1152" w:hanging="720"/>
        <w:rPr>
          <w:rFonts w:ascii="Times New Roman" w:hAnsi="Times New Roman" w:cs="Times New Roman"/>
          <w:sz w:val="24"/>
          <w:szCs w:val="24"/>
        </w:rPr>
      </w:pPr>
      <w:r w:rsidRPr="005B2D1B">
        <w:rPr>
          <w:rFonts w:ascii="Times New Roman" w:hAnsi="Times New Roman" w:cs="Times New Roman"/>
          <w:sz w:val="24"/>
          <w:szCs w:val="24"/>
          <w:u w:val="single"/>
        </w:rPr>
        <w:t>PR</w:t>
      </w:r>
      <w:r w:rsidR="00086AA5" w:rsidRPr="005B2D1B">
        <w:rPr>
          <w:rFonts w:ascii="Times New Roman" w:hAnsi="Times New Roman" w:cs="Times New Roman"/>
          <w:sz w:val="24"/>
          <w:szCs w:val="24"/>
        </w:rPr>
        <w:t>:</w:t>
      </w:r>
      <w:r w:rsidR="00086AA5" w:rsidRPr="005B2D1B">
        <w:rPr>
          <w:rFonts w:ascii="Times New Roman" w:hAnsi="Times New Roman" w:cs="Times New Roman"/>
          <w:sz w:val="24"/>
          <w:szCs w:val="24"/>
        </w:rPr>
        <w:tab/>
        <w:t xml:space="preserve">{Calendar_Date | </w:t>
      </w:r>
      <w:r w:rsidR="00611511" w:rsidRPr="00611511">
        <w:rPr>
          <w:rFonts w:ascii="Times New Roman" w:hAnsi="Times New Roman" w:cs="Times New Roman"/>
          <w:sz w:val="24"/>
          <w:szCs w:val="24"/>
        </w:rPr>
        <w:t>Range_of_Dates</w:t>
      </w:r>
      <w:r w:rsidR="00086AA5" w:rsidRPr="005B2D1B">
        <w:rPr>
          <w:rFonts w:ascii="Times New Roman" w:hAnsi="Times New Roman" w:cs="Times New Roman"/>
          <w:sz w:val="24"/>
          <w:szCs w:val="24"/>
        </w:rPr>
        <w:t>} + Currentness_Reference</w:t>
      </w:r>
    </w:p>
    <w:p w14:paraId="06BDE478" w14:textId="0D0DA927" w:rsidR="006107BC" w:rsidRPr="00E15C20" w:rsidRDefault="00DB4CBE" w:rsidP="00D47321">
      <w:pPr>
        <w:pStyle w:val="Heading2"/>
      </w:pPr>
      <w:bookmarkStart w:id="105" w:name="_Toc511306961"/>
      <w:r w:rsidRPr="00A11628">
        <w:t>6</w:t>
      </w:r>
      <w:r w:rsidR="005B2849" w:rsidRPr="00A11628">
        <w:t>.</w:t>
      </w:r>
      <w:r w:rsidR="00D47321" w:rsidRPr="00A11628">
        <w:t>2</w:t>
      </w:r>
      <w:r w:rsidR="00D47321">
        <w:t>.</w:t>
      </w:r>
      <w:r w:rsidR="00D47321">
        <w:tab/>
      </w:r>
      <w:commentRangeStart w:id="106"/>
      <w:r w:rsidR="006107BC" w:rsidRPr="00A11628">
        <w:t>Data</w:t>
      </w:r>
      <w:commentRangeEnd w:id="106"/>
      <w:r w:rsidR="00FA4074">
        <w:rPr>
          <w:rStyle w:val="CommentReference"/>
          <w:rFonts w:ascii="Verdana" w:eastAsiaTheme="minorHAnsi" w:hAnsi="Verdana" w:cstheme="minorBidi"/>
          <w:b w:val="0"/>
          <w:bCs w:val="0"/>
        </w:rPr>
        <w:commentReference w:id="106"/>
      </w:r>
      <w:bookmarkEnd w:id="105"/>
    </w:p>
    <w:p w14:paraId="08F55ECC" w14:textId="45BB2189" w:rsidR="003B1D87" w:rsidRDefault="003B1D87" w:rsidP="003B1D87">
      <w:pPr>
        <w:tabs>
          <w:tab w:val="left" w:pos="1440"/>
          <w:tab w:val="left" w:pos="3600"/>
        </w:tabs>
        <w:spacing w:before="0" w:after="0"/>
        <w:contextualSpacing/>
        <w:rPr>
          <w:rFonts w:ascii="Times New Roman" w:hAnsi="Times New Roman" w:cs="Times New Roman"/>
          <w:sz w:val="24"/>
          <w:szCs w:val="24"/>
        </w:rPr>
      </w:pPr>
      <w:r>
        <w:rPr>
          <w:rFonts w:ascii="Times New Roman" w:hAnsi="Times New Roman" w:cs="Times New Roman"/>
          <w:sz w:val="24"/>
          <w:szCs w:val="24"/>
        </w:rPr>
        <w:t xml:space="preserve">Each element in this section includes an element name, definition, </w:t>
      </w:r>
      <w:r w:rsidR="006F7020">
        <w:rPr>
          <w:rFonts w:ascii="Times New Roman" w:hAnsi="Times New Roman" w:cs="Times New Roman"/>
          <w:sz w:val="24"/>
          <w:szCs w:val="24"/>
        </w:rPr>
        <w:t xml:space="preserve">GPM CS Reference </w:t>
      </w:r>
      <w:r>
        <w:rPr>
          <w:rFonts w:ascii="Times New Roman" w:hAnsi="Times New Roman" w:cs="Times New Roman"/>
          <w:sz w:val="24"/>
          <w:szCs w:val="24"/>
        </w:rPr>
        <w:t xml:space="preserve">number, path, and domain.  </w:t>
      </w:r>
      <w:r w:rsidR="002D280C">
        <w:rPr>
          <w:rFonts w:ascii="Times New Roman" w:hAnsi="Times New Roman" w:cs="Times New Roman"/>
          <w:sz w:val="24"/>
          <w:szCs w:val="24"/>
        </w:rPr>
        <w:t xml:space="preserve">Brackets [] enclose data </w:t>
      </w:r>
      <w:r>
        <w:rPr>
          <w:rFonts w:ascii="Times New Roman" w:hAnsi="Times New Roman" w:cs="Times New Roman"/>
          <w:sz w:val="24"/>
          <w:szCs w:val="24"/>
        </w:rPr>
        <w:t>elements referenced within element de</w:t>
      </w:r>
      <w:r w:rsidR="002D280C">
        <w:rPr>
          <w:rFonts w:ascii="Times New Roman" w:hAnsi="Times New Roman" w:cs="Times New Roman"/>
          <w:sz w:val="24"/>
          <w:szCs w:val="24"/>
        </w:rPr>
        <w:t>finitions</w:t>
      </w:r>
      <w:r>
        <w:rPr>
          <w:rFonts w:ascii="Times New Roman" w:hAnsi="Times New Roman" w:cs="Times New Roman"/>
          <w:sz w:val="24"/>
          <w:szCs w:val="24"/>
        </w:rPr>
        <w:t>.</w:t>
      </w:r>
    </w:p>
    <w:p w14:paraId="48426092" w14:textId="77777777" w:rsidR="003B1D87" w:rsidRPr="00074C73" w:rsidRDefault="003B1D87" w:rsidP="003B1D87">
      <w:pPr>
        <w:tabs>
          <w:tab w:val="left" w:pos="1440"/>
          <w:tab w:val="left" w:pos="3600"/>
        </w:tabs>
        <w:spacing w:before="0" w:after="0"/>
        <w:contextualSpacing/>
        <w:rPr>
          <w:rFonts w:ascii="Times New Roman" w:hAnsi="Times New Roman" w:cs="Times New Roman"/>
          <w:sz w:val="24"/>
          <w:szCs w:val="24"/>
        </w:rPr>
      </w:pPr>
    </w:p>
    <w:p w14:paraId="357F9E2D" w14:textId="5D7B1AB4" w:rsidR="003B1D87" w:rsidRPr="00074C73" w:rsidRDefault="003B1D87" w:rsidP="003B1D87">
      <w:pPr>
        <w:tabs>
          <w:tab w:val="left" w:pos="1440"/>
          <w:tab w:val="left" w:pos="3600"/>
        </w:tabs>
        <w:spacing w:before="0" w:after="0"/>
        <w:contextualSpacing/>
        <w:rPr>
          <w:rFonts w:ascii="Times New Roman" w:hAnsi="Times New Roman" w:cs="Times New Roman"/>
          <w:sz w:val="24"/>
          <w:szCs w:val="24"/>
        </w:rPr>
      </w:pPr>
      <w:r w:rsidRPr="00074C73">
        <w:rPr>
          <w:rFonts w:ascii="Times New Roman" w:hAnsi="Times New Roman" w:cs="Times New Roman"/>
          <w:sz w:val="24"/>
          <w:szCs w:val="24"/>
        </w:rPr>
        <w:t xml:space="preserve">The path indicates where to find the element within the standard.  Elements used in </w:t>
      </w:r>
      <w:r w:rsidR="005C195A">
        <w:rPr>
          <w:rFonts w:ascii="Times New Roman" w:hAnsi="Times New Roman" w:cs="Times New Roman"/>
          <w:sz w:val="24"/>
          <w:szCs w:val="24"/>
        </w:rPr>
        <w:t>more</w:t>
      </w:r>
      <w:r w:rsidR="005C195A" w:rsidRPr="00074C73">
        <w:rPr>
          <w:rFonts w:ascii="Times New Roman" w:hAnsi="Times New Roman" w:cs="Times New Roman"/>
          <w:sz w:val="24"/>
          <w:szCs w:val="24"/>
        </w:rPr>
        <w:t xml:space="preserve"> </w:t>
      </w:r>
      <w:r w:rsidRPr="00074C73">
        <w:rPr>
          <w:rFonts w:ascii="Times New Roman" w:hAnsi="Times New Roman" w:cs="Times New Roman"/>
          <w:sz w:val="24"/>
          <w:szCs w:val="24"/>
        </w:rPr>
        <w:t>than one location</w:t>
      </w:r>
      <w:r>
        <w:rPr>
          <w:rFonts w:ascii="Times New Roman" w:hAnsi="Times New Roman" w:cs="Times New Roman"/>
          <w:sz w:val="24"/>
          <w:szCs w:val="24"/>
        </w:rPr>
        <w:t xml:space="preserve"> include a separate path for each location</w:t>
      </w:r>
      <w:r w:rsidRPr="00074C73">
        <w:rPr>
          <w:rFonts w:ascii="Times New Roman" w:hAnsi="Times New Roman" w:cs="Times New Roman"/>
          <w:sz w:val="24"/>
          <w:szCs w:val="24"/>
        </w:rPr>
        <w:t>.  The element</w:t>
      </w:r>
      <w:r w:rsidR="002D280C">
        <w:rPr>
          <w:rFonts w:ascii="Times New Roman" w:hAnsi="Times New Roman" w:cs="Times New Roman"/>
          <w:sz w:val="24"/>
          <w:szCs w:val="24"/>
        </w:rPr>
        <w:t>’</w:t>
      </w:r>
      <w:r w:rsidRPr="00074C73">
        <w:rPr>
          <w:rFonts w:ascii="Times New Roman" w:hAnsi="Times New Roman" w:cs="Times New Roman"/>
          <w:sz w:val="24"/>
          <w:szCs w:val="24"/>
        </w:rPr>
        <w:t xml:space="preserve">s </w:t>
      </w:r>
      <w:r w:rsidR="0043220C">
        <w:rPr>
          <w:rFonts w:ascii="Times New Roman" w:hAnsi="Times New Roman" w:cs="Times New Roman"/>
          <w:sz w:val="24"/>
          <w:szCs w:val="24"/>
        </w:rPr>
        <w:t xml:space="preserve">reference </w:t>
      </w:r>
      <w:r w:rsidRPr="00074C73">
        <w:rPr>
          <w:rFonts w:ascii="Times New Roman" w:hAnsi="Times New Roman" w:cs="Times New Roman"/>
          <w:sz w:val="24"/>
          <w:szCs w:val="24"/>
        </w:rPr>
        <w:t xml:space="preserve">number </w:t>
      </w:r>
      <w:r w:rsidR="006F7020">
        <w:rPr>
          <w:rFonts w:ascii="Times New Roman" w:hAnsi="Times New Roman" w:cs="Times New Roman"/>
          <w:sz w:val="24"/>
          <w:szCs w:val="24"/>
        </w:rPr>
        <w:t xml:space="preserve">is enclosed in parentheses () and </w:t>
      </w:r>
      <w:r w:rsidRPr="00074C73">
        <w:rPr>
          <w:rFonts w:ascii="Times New Roman" w:hAnsi="Times New Roman" w:cs="Times New Roman"/>
          <w:sz w:val="24"/>
          <w:szCs w:val="24"/>
        </w:rPr>
        <w:t xml:space="preserve">precedes </w:t>
      </w:r>
      <w:r w:rsidR="006F7020">
        <w:rPr>
          <w:rFonts w:ascii="Times New Roman" w:hAnsi="Times New Roman" w:cs="Times New Roman"/>
          <w:sz w:val="24"/>
          <w:szCs w:val="24"/>
        </w:rPr>
        <w:t>the</w:t>
      </w:r>
      <w:r w:rsidR="006F7020" w:rsidRPr="00074C73">
        <w:rPr>
          <w:rFonts w:ascii="Times New Roman" w:hAnsi="Times New Roman" w:cs="Times New Roman"/>
          <w:sz w:val="24"/>
          <w:szCs w:val="24"/>
        </w:rPr>
        <w:t xml:space="preserve"> </w:t>
      </w:r>
      <w:r w:rsidRPr="00074C73">
        <w:rPr>
          <w:rFonts w:ascii="Times New Roman" w:hAnsi="Times New Roman" w:cs="Times New Roman"/>
          <w:sz w:val="24"/>
          <w:szCs w:val="24"/>
        </w:rPr>
        <w:t>path.</w:t>
      </w:r>
    </w:p>
    <w:p w14:paraId="7BE3F5B7" w14:textId="77777777" w:rsidR="003B1D87" w:rsidRDefault="003B1D87" w:rsidP="003B1D87">
      <w:pPr>
        <w:tabs>
          <w:tab w:val="left" w:pos="1440"/>
          <w:tab w:val="left" w:pos="3600"/>
        </w:tabs>
        <w:spacing w:before="0" w:after="0"/>
        <w:contextualSpacing/>
        <w:rPr>
          <w:rFonts w:ascii="Times New Roman" w:hAnsi="Times New Roman" w:cs="Times New Roman"/>
          <w:sz w:val="24"/>
          <w:szCs w:val="24"/>
        </w:rPr>
      </w:pPr>
    </w:p>
    <w:p w14:paraId="39C68F02" w14:textId="146DC569" w:rsidR="007476D1" w:rsidRPr="009D489B" w:rsidRDefault="003528AA" w:rsidP="009D489B">
      <w:pPr>
        <w:tabs>
          <w:tab w:val="left" w:pos="1440"/>
          <w:tab w:val="left" w:pos="3600"/>
        </w:tabs>
        <w:spacing w:before="0" w:after="0"/>
        <w:contextualSpacing/>
        <w:rPr>
          <w:rFonts w:ascii="Times New Roman" w:hAnsi="Times New Roman" w:cs="Times New Roman"/>
          <w:sz w:val="24"/>
          <w:szCs w:val="24"/>
        </w:rPr>
      </w:pPr>
      <w:r w:rsidRPr="009D489B">
        <w:rPr>
          <w:rFonts w:ascii="Times New Roman" w:hAnsi="Times New Roman" w:cs="Times New Roman"/>
          <w:sz w:val="24"/>
          <w:szCs w:val="24"/>
        </w:rPr>
        <w:t>The domain describes</w:t>
      </w:r>
      <w:r w:rsidR="002D280C">
        <w:rPr>
          <w:rFonts w:ascii="Times New Roman" w:hAnsi="Times New Roman" w:cs="Times New Roman"/>
          <w:sz w:val="24"/>
          <w:szCs w:val="24"/>
        </w:rPr>
        <w:t>/lists</w:t>
      </w:r>
      <w:r w:rsidRPr="009D489B">
        <w:rPr>
          <w:rFonts w:ascii="Times New Roman" w:hAnsi="Times New Roman" w:cs="Times New Roman"/>
          <w:sz w:val="24"/>
          <w:szCs w:val="24"/>
        </w:rPr>
        <w:t xml:space="preserve"> the acceptable</w:t>
      </w:r>
      <w:r w:rsidR="0043220C">
        <w:rPr>
          <w:rFonts w:ascii="Times New Roman" w:hAnsi="Times New Roman" w:cs="Times New Roman"/>
          <w:sz w:val="24"/>
          <w:szCs w:val="24"/>
        </w:rPr>
        <w:t>/legal</w:t>
      </w:r>
      <w:r w:rsidRPr="009D489B">
        <w:rPr>
          <w:rFonts w:ascii="Times New Roman" w:hAnsi="Times New Roman" w:cs="Times New Roman"/>
          <w:sz w:val="24"/>
          <w:szCs w:val="24"/>
        </w:rPr>
        <w:t xml:space="preserve"> values for </w:t>
      </w:r>
      <w:r w:rsidR="002D280C">
        <w:rPr>
          <w:rFonts w:ascii="Times New Roman" w:hAnsi="Times New Roman" w:cs="Times New Roman"/>
          <w:sz w:val="24"/>
          <w:szCs w:val="24"/>
        </w:rPr>
        <w:t>the</w:t>
      </w:r>
      <w:r w:rsidRPr="009D489B">
        <w:rPr>
          <w:rFonts w:ascii="Times New Roman" w:hAnsi="Times New Roman" w:cs="Times New Roman"/>
          <w:sz w:val="24"/>
          <w:szCs w:val="24"/>
        </w:rPr>
        <w:t xml:space="preserve"> data element.</w:t>
      </w:r>
      <w:r w:rsidR="0043220C" w:rsidRPr="007476D1">
        <w:rPr>
          <w:rFonts w:ascii="Times New Roman" w:hAnsi="Times New Roman" w:cs="Times New Roman"/>
          <w:sz w:val="24"/>
          <w:szCs w:val="24"/>
        </w:rPr>
        <w:t xml:space="preserve">  The domain may include a list of values, a range of values, a code set of legal values or un</w:t>
      </w:r>
      <w:r w:rsidR="00C30B89">
        <w:rPr>
          <w:rFonts w:ascii="Times New Roman" w:hAnsi="Times New Roman" w:cs="Times New Roman"/>
          <w:sz w:val="24"/>
          <w:szCs w:val="24"/>
        </w:rPr>
        <w:t>-</w:t>
      </w:r>
      <w:r w:rsidR="0043220C" w:rsidRPr="007476D1">
        <w:rPr>
          <w:rFonts w:ascii="Times New Roman" w:hAnsi="Times New Roman" w:cs="Times New Roman"/>
          <w:sz w:val="24"/>
          <w:szCs w:val="24"/>
        </w:rPr>
        <w:t>representable values if the values are open-ended text.</w:t>
      </w:r>
      <w:r w:rsidRPr="009D489B">
        <w:rPr>
          <w:rFonts w:ascii="Times New Roman" w:hAnsi="Times New Roman" w:cs="Times New Roman"/>
          <w:sz w:val="24"/>
          <w:szCs w:val="24"/>
        </w:rPr>
        <w:t xml:space="preserve">  </w:t>
      </w:r>
      <w:r w:rsidR="002D280C">
        <w:rPr>
          <w:rFonts w:ascii="Times New Roman" w:hAnsi="Times New Roman" w:cs="Times New Roman"/>
          <w:sz w:val="24"/>
          <w:szCs w:val="24"/>
        </w:rPr>
        <w:t xml:space="preserve">Quotes identify </w:t>
      </w:r>
      <w:r w:rsidR="002D280C" w:rsidRPr="002D280C">
        <w:rPr>
          <w:rFonts w:ascii="Times New Roman" w:hAnsi="Times New Roman" w:cs="Times New Roman"/>
          <w:sz w:val="24"/>
          <w:szCs w:val="24"/>
        </w:rPr>
        <w:t xml:space="preserve">individual </w:t>
      </w:r>
      <w:r w:rsidRPr="009D489B">
        <w:rPr>
          <w:rFonts w:ascii="Times New Roman" w:hAnsi="Times New Roman" w:cs="Times New Roman"/>
          <w:sz w:val="24"/>
          <w:szCs w:val="24"/>
        </w:rPr>
        <w:t>values</w:t>
      </w:r>
      <w:r w:rsidR="002D280C">
        <w:rPr>
          <w:rFonts w:ascii="Times New Roman" w:hAnsi="Times New Roman" w:cs="Times New Roman"/>
          <w:sz w:val="24"/>
          <w:szCs w:val="24"/>
        </w:rPr>
        <w:t xml:space="preserve">. </w:t>
      </w:r>
      <w:r w:rsidRPr="009D489B">
        <w:rPr>
          <w:rFonts w:ascii="Times New Roman" w:hAnsi="Times New Roman" w:cs="Times New Roman"/>
          <w:sz w:val="24"/>
          <w:szCs w:val="24"/>
        </w:rPr>
        <w:t xml:space="preserve"> Frequently the domain list includes “free text” or “free date.”  “Free” indicates the domain is free from restrictions.  “Text” refers to the domain type.  Additional domain types include integer, real, and date.  The domain for some elements refers to both a restricted list of values and free unrestricted values.  For these elements, one value from the restricted list is preferred if appropriate; an unrestricted value may be used if necessary.</w:t>
      </w:r>
    </w:p>
    <w:p w14:paraId="3DF28611" w14:textId="227508E9" w:rsidR="006107BC" w:rsidRPr="00A11628" w:rsidRDefault="006107BC" w:rsidP="005F0101">
      <w:pPr>
        <w:pStyle w:val="Heading4"/>
      </w:pPr>
      <w:r w:rsidRPr="00A11628">
        <w:t>A</w:t>
      </w:r>
    </w:p>
    <w:p w14:paraId="6E987B2E" w14:textId="5DE545E8" w:rsidR="006107BC" w:rsidRPr="002B0BE7" w:rsidRDefault="006107BC" w:rsidP="00E71185">
      <w:pPr>
        <w:pStyle w:val="Heading5"/>
      </w:pPr>
      <w:r w:rsidRPr="002B0BE7">
        <w:t>Abstract</w:t>
      </w:r>
    </w:p>
    <w:p w14:paraId="6ABA80CE" w14:textId="10D4EBDA" w:rsidR="006107BC" w:rsidRPr="00D47321" w:rsidRDefault="006107BC" w:rsidP="00E71185">
      <w:pPr>
        <w:tabs>
          <w:tab w:val="left" w:pos="1440"/>
          <w:tab w:val="left" w:pos="3600"/>
        </w:tabs>
        <w:spacing w:before="0" w:after="0"/>
        <w:rPr>
          <w:rFonts w:ascii="Times New Roman" w:hAnsi="Times New Roman" w:cs="Times New Roman"/>
          <w:sz w:val="24"/>
          <w:szCs w:val="24"/>
        </w:rPr>
      </w:pPr>
      <w:r w:rsidRPr="00D47321">
        <w:rPr>
          <w:rFonts w:ascii="Times New Roman" w:hAnsi="Times New Roman" w:cs="Times New Roman"/>
          <w:sz w:val="24"/>
          <w:szCs w:val="24"/>
        </w:rPr>
        <w:t>A brief narrative summary of the product</w:t>
      </w:r>
      <w:r w:rsidR="006B793E" w:rsidRPr="00D47321">
        <w:rPr>
          <w:rFonts w:ascii="Times New Roman" w:hAnsi="Times New Roman" w:cs="Times New Roman"/>
          <w:sz w:val="24"/>
          <w:szCs w:val="24"/>
        </w:rPr>
        <w:t>/dataset</w:t>
      </w:r>
      <w:r w:rsidRPr="00D47321">
        <w:rPr>
          <w:rFonts w:ascii="Times New Roman" w:hAnsi="Times New Roman" w:cs="Times New Roman"/>
          <w:sz w:val="24"/>
          <w:szCs w:val="24"/>
        </w:rPr>
        <w:t>.  Th</w:t>
      </w:r>
      <w:r w:rsidR="006B793E" w:rsidRPr="00D47321">
        <w:rPr>
          <w:rFonts w:ascii="Times New Roman" w:hAnsi="Times New Roman" w:cs="Times New Roman"/>
          <w:sz w:val="24"/>
          <w:szCs w:val="24"/>
        </w:rPr>
        <w:t>is</w:t>
      </w:r>
      <w:r w:rsidRPr="00D47321">
        <w:rPr>
          <w:rFonts w:ascii="Times New Roman" w:hAnsi="Times New Roman" w:cs="Times New Roman"/>
          <w:sz w:val="24"/>
          <w:szCs w:val="24"/>
        </w:rPr>
        <w:t xml:space="preserve"> element briefly describes the information that is included within the product</w:t>
      </w:r>
      <w:r w:rsidR="006B793E" w:rsidRPr="00D47321">
        <w:rPr>
          <w:rFonts w:ascii="Times New Roman" w:hAnsi="Times New Roman" w:cs="Times New Roman"/>
          <w:sz w:val="24"/>
          <w:szCs w:val="24"/>
        </w:rPr>
        <w:t>/dataset</w:t>
      </w:r>
      <w:r w:rsidRPr="00D47321">
        <w:rPr>
          <w:rFonts w:ascii="Times New Roman" w:hAnsi="Times New Roman" w:cs="Times New Roman"/>
          <w:sz w:val="24"/>
          <w:szCs w:val="24"/>
        </w:rPr>
        <w:t xml:space="preserve"> and what geographic areas are covered.  This element should include: (a) general content and features; (b) product form; (c) geographic coverage; (d) time period of content; and (e) any special data characteristics or limitations.</w:t>
      </w:r>
    </w:p>
    <w:p w14:paraId="0FEC4AA9"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Type</w:t>
      </w:r>
      <w:r w:rsidRPr="00D47321">
        <w:rPr>
          <w:rFonts w:ascii="Times New Roman" w:hAnsi="Times New Roman" w:cs="Times New Roman"/>
          <w:sz w:val="24"/>
          <w:szCs w:val="24"/>
        </w:rPr>
        <w:t>:</w:t>
      </w:r>
      <w:r w:rsidRPr="00D47321">
        <w:rPr>
          <w:rFonts w:ascii="Times New Roman" w:hAnsi="Times New Roman" w:cs="Times New Roman"/>
          <w:sz w:val="24"/>
          <w:szCs w:val="24"/>
        </w:rPr>
        <w:tab/>
        <w:t>Data</w:t>
      </w:r>
      <w:r w:rsidRPr="00D47321">
        <w:rPr>
          <w:rFonts w:ascii="Times New Roman" w:hAnsi="Times New Roman" w:cs="Times New Roman"/>
          <w:sz w:val="24"/>
          <w:szCs w:val="24"/>
        </w:rPr>
        <w:tab/>
      </w:r>
      <w:r w:rsidRPr="00D47321">
        <w:rPr>
          <w:rFonts w:ascii="Times New Roman" w:hAnsi="Times New Roman" w:cs="Times New Roman"/>
          <w:sz w:val="24"/>
          <w:szCs w:val="24"/>
          <w:u w:val="single"/>
        </w:rPr>
        <w:t>Short name</w:t>
      </w:r>
      <w:r w:rsidRPr="00D47321">
        <w:rPr>
          <w:rFonts w:ascii="Times New Roman" w:hAnsi="Times New Roman" w:cs="Times New Roman"/>
          <w:sz w:val="24"/>
          <w:szCs w:val="24"/>
        </w:rPr>
        <w:t>: abstract</w:t>
      </w:r>
    </w:p>
    <w:p w14:paraId="76F8F77A"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Path</w:t>
      </w:r>
      <w:r w:rsidRPr="00D47321">
        <w:rPr>
          <w:rFonts w:ascii="Times New Roman" w:hAnsi="Times New Roman" w:cs="Times New Roman"/>
          <w:sz w:val="24"/>
          <w:szCs w:val="24"/>
        </w:rPr>
        <w:t>:</w:t>
      </w:r>
      <w:r w:rsidRPr="00D47321">
        <w:rPr>
          <w:rFonts w:ascii="Times New Roman" w:hAnsi="Times New Roman" w:cs="Times New Roman"/>
          <w:sz w:val="24"/>
          <w:szCs w:val="24"/>
        </w:rPr>
        <w:tab/>
        <w:t>(2.2.1) Identification_Information/Description/Abstract</w:t>
      </w:r>
    </w:p>
    <w:p w14:paraId="483B0B77"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Domain</w:t>
      </w:r>
      <w:r w:rsidRPr="00D47321">
        <w:rPr>
          <w:rFonts w:ascii="Times New Roman" w:hAnsi="Times New Roman" w:cs="Times New Roman"/>
          <w:sz w:val="24"/>
          <w:szCs w:val="24"/>
        </w:rPr>
        <w:t>:</w:t>
      </w:r>
      <w:r w:rsidRPr="00D47321">
        <w:rPr>
          <w:rFonts w:ascii="Times New Roman" w:hAnsi="Times New Roman" w:cs="Times New Roman"/>
          <w:sz w:val="24"/>
          <w:szCs w:val="24"/>
        </w:rPr>
        <w:tab/>
        <w:t>free text</w:t>
      </w:r>
    </w:p>
    <w:p w14:paraId="1C33AFB8" w14:textId="5960B00D" w:rsidR="006107BC" w:rsidRPr="002B0BE7" w:rsidRDefault="006107BC" w:rsidP="00E71185">
      <w:pPr>
        <w:pStyle w:val="Heading5"/>
      </w:pPr>
      <w:r w:rsidRPr="002B0BE7">
        <w:t>Access_Constraints</w:t>
      </w:r>
    </w:p>
    <w:p w14:paraId="05E8F75F" w14:textId="3247B648" w:rsidR="006107BC" w:rsidRPr="00D47321" w:rsidRDefault="006107BC" w:rsidP="00E71185">
      <w:pPr>
        <w:tabs>
          <w:tab w:val="left" w:pos="1440"/>
          <w:tab w:val="left" w:pos="3600"/>
        </w:tabs>
        <w:spacing w:before="0" w:after="0"/>
        <w:rPr>
          <w:rFonts w:ascii="Times New Roman" w:hAnsi="Times New Roman" w:cs="Times New Roman"/>
          <w:sz w:val="24"/>
          <w:szCs w:val="24"/>
        </w:rPr>
      </w:pPr>
      <w:r w:rsidRPr="00D47321">
        <w:rPr>
          <w:rFonts w:ascii="Times New Roman" w:hAnsi="Times New Roman" w:cs="Times New Roman"/>
          <w:sz w:val="24"/>
          <w:szCs w:val="24"/>
        </w:rPr>
        <w:t>Any restrictions or legal prerequisites that are in effect for accessing the product</w:t>
      </w:r>
      <w:r w:rsidR="006B793E" w:rsidRPr="00D47321">
        <w:rPr>
          <w:rFonts w:ascii="Times New Roman" w:hAnsi="Times New Roman" w:cs="Times New Roman"/>
          <w:sz w:val="24"/>
          <w:szCs w:val="24"/>
        </w:rPr>
        <w:t>/dataset</w:t>
      </w:r>
      <w:r w:rsidRPr="00D47321">
        <w:rPr>
          <w:rFonts w:ascii="Times New Roman" w:hAnsi="Times New Roman" w:cs="Times New Roman"/>
          <w:sz w:val="24"/>
          <w:szCs w:val="24"/>
        </w:rPr>
        <w:t xml:space="preserve">.  These include any access constraints applied to assure the protection of privacy or intellectual property.  This element commonly applies to products that </w:t>
      </w:r>
      <w:r w:rsidR="008D7423" w:rsidRPr="00D47321">
        <w:rPr>
          <w:rFonts w:ascii="Times New Roman" w:hAnsi="Times New Roman" w:cs="Times New Roman"/>
          <w:sz w:val="24"/>
          <w:szCs w:val="24"/>
        </w:rPr>
        <w:t xml:space="preserve">contain Personally Identifiable Information (PII), or </w:t>
      </w:r>
      <w:r w:rsidRPr="00D47321">
        <w:rPr>
          <w:rFonts w:ascii="Times New Roman" w:hAnsi="Times New Roman" w:cs="Times New Roman"/>
          <w:sz w:val="24"/>
          <w:szCs w:val="24"/>
        </w:rPr>
        <w:t>are exempt from public record laws such as those covered by Title 13.</w:t>
      </w:r>
      <w:r w:rsidR="00556406">
        <w:rPr>
          <w:rFonts w:ascii="Times New Roman" w:hAnsi="Times New Roman" w:cs="Times New Roman"/>
          <w:sz w:val="24"/>
          <w:szCs w:val="24"/>
        </w:rPr>
        <w:t xml:space="preserve">  The domain of this element is restricted to code list values only.  </w:t>
      </w:r>
      <w:r w:rsidR="00556406" w:rsidRPr="00556406">
        <w:rPr>
          <w:rFonts w:ascii="Times New Roman" w:hAnsi="Times New Roman" w:cs="Times New Roman"/>
          <w:sz w:val="24"/>
          <w:szCs w:val="24"/>
        </w:rPr>
        <w:t>If none of the values accurately describe</w:t>
      </w:r>
      <w:r w:rsidR="00A94DD3">
        <w:rPr>
          <w:rFonts w:ascii="Times New Roman" w:hAnsi="Times New Roman" w:cs="Times New Roman"/>
          <w:sz w:val="24"/>
          <w:szCs w:val="24"/>
        </w:rPr>
        <w:t>s</w:t>
      </w:r>
      <w:r w:rsidR="00556406" w:rsidRPr="00556406">
        <w:rPr>
          <w:rFonts w:ascii="Times New Roman" w:hAnsi="Times New Roman" w:cs="Times New Roman"/>
          <w:sz w:val="24"/>
          <w:szCs w:val="24"/>
        </w:rPr>
        <w:t xml:space="preserve"> the constraints, </w:t>
      </w:r>
      <w:r w:rsidR="00A94DD3">
        <w:rPr>
          <w:rFonts w:ascii="Times New Roman" w:hAnsi="Times New Roman" w:cs="Times New Roman"/>
          <w:sz w:val="24"/>
          <w:szCs w:val="24"/>
        </w:rPr>
        <w:t>use “otherRestrictions” as the data value</w:t>
      </w:r>
      <w:r w:rsidR="00556406" w:rsidRPr="00556406">
        <w:rPr>
          <w:rFonts w:ascii="Times New Roman" w:hAnsi="Times New Roman" w:cs="Times New Roman"/>
          <w:sz w:val="24"/>
          <w:szCs w:val="24"/>
        </w:rPr>
        <w:t>.</w:t>
      </w:r>
      <w:r w:rsidR="00A94DD3">
        <w:rPr>
          <w:rFonts w:ascii="Times New Roman" w:hAnsi="Times New Roman" w:cs="Times New Roman"/>
          <w:sz w:val="24"/>
          <w:szCs w:val="24"/>
        </w:rPr>
        <w:t xml:space="preserve">  When “otherRestrictions”</w:t>
      </w:r>
      <w:r w:rsidR="0036361F">
        <w:rPr>
          <w:rFonts w:ascii="Times New Roman" w:hAnsi="Times New Roman" w:cs="Times New Roman"/>
          <w:sz w:val="24"/>
          <w:szCs w:val="24"/>
        </w:rPr>
        <w:t xml:space="preserve"> is used as the data value for this element, an explanation MUST be provided in the [Other_Constraints] data element.</w:t>
      </w:r>
    </w:p>
    <w:p w14:paraId="55669C9A"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Type</w:t>
      </w:r>
      <w:r w:rsidRPr="00D47321">
        <w:rPr>
          <w:rFonts w:ascii="Times New Roman" w:hAnsi="Times New Roman" w:cs="Times New Roman"/>
          <w:sz w:val="24"/>
          <w:szCs w:val="24"/>
        </w:rPr>
        <w:t>:</w:t>
      </w:r>
      <w:r w:rsidRPr="00D47321">
        <w:rPr>
          <w:rFonts w:ascii="Times New Roman" w:hAnsi="Times New Roman" w:cs="Times New Roman"/>
          <w:sz w:val="24"/>
          <w:szCs w:val="24"/>
        </w:rPr>
        <w:tab/>
        <w:t>Data</w:t>
      </w:r>
      <w:r w:rsidRPr="00D47321">
        <w:rPr>
          <w:rFonts w:ascii="Times New Roman" w:hAnsi="Times New Roman" w:cs="Times New Roman"/>
          <w:sz w:val="24"/>
          <w:szCs w:val="24"/>
        </w:rPr>
        <w:tab/>
      </w:r>
      <w:r w:rsidRPr="00D47321">
        <w:rPr>
          <w:rFonts w:ascii="Times New Roman" w:hAnsi="Times New Roman" w:cs="Times New Roman"/>
          <w:sz w:val="24"/>
          <w:szCs w:val="24"/>
          <w:u w:val="single"/>
        </w:rPr>
        <w:t>Short name</w:t>
      </w:r>
      <w:r w:rsidRPr="00D47321">
        <w:rPr>
          <w:rFonts w:ascii="Times New Roman" w:hAnsi="Times New Roman" w:cs="Times New Roman"/>
          <w:sz w:val="24"/>
          <w:szCs w:val="24"/>
        </w:rPr>
        <w:t>: accconst</w:t>
      </w:r>
    </w:p>
    <w:p w14:paraId="5C929669"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Path</w:t>
      </w:r>
      <w:r w:rsidRPr="00D47321">
        <w:rPr>
          <w:rFonts w:ascii="Times New Roman" w:hAnsi="Times New Roman" w:cs="Times New Roman"/>
          <w:sz w:val="24"/>
          <w:szCs w:val="24"/>
        </w:rPr>
        <w:t>:</w:t>
      </w:r>
      <w:r w:rsidRPr="00D47321">
        <w:rPr>
          <w:rFonts w:ascii="Times New Roman" w:hAnsi="Times New Roman" w:cs="Times New Roman"/>
          <w:sz w:val="24"/>
          <w:szCs w:val="24"/>
        </w:rPr>
        <w:tab/>
        <w:t>(2.7.1) Identification_Information/Constraints/Access_Constraints</w:t>
      </w:r>
    </w:p>
    <w:p w14:paraId="7EA12B82" w14:textId="27AAD8C1"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Domain</w:t>
      </w:r>
      <w:r w:rsidRPr="00D47321">
        <w:rPr>
          <w:rFonts w:ascii="Times New Roman" w:hAnsi="Times New Roman" w:cs="Times New Roman"/>
          <w:sz w:val="24"/>
          <w:szCs w:val="24"/>
        </w:rPr>
        <w:t>:</w:t>
      </w:r>
      <w:r w:rsidRPr="00D47321">
        <w:rPr>
          <w:rFonts w:ascii="Times New Roman" w:hAnsi="Times New Roman" w:cs="Times New Roman"/>
          <w:sz w:val="24"/>
          <w:szCs w:val="24"/>
        </w:rPr>
        <w:tab/>
        <w:t>“unrestricted,</w:t>
      </w:r>
      <w:r w:rsidR="006C7F0F">
        <w:rPr>
          <w:rFonts w:ascii="Times New Roman" w:hAnsi="Times New Roman" w:cs="Times New Roman"/>
          <w:sz w:val="24"/>
          <w:szCs w:val="24"/>
        </w:rPr>
        <w:t xml:space="preserve"> “</w:t>
      </w:r>
      <w:r w:rsidR="00D56930">
        <w:rPr>
          <w:rFonts w:ascii="Times New Roman" w:hAnsi="Times New Roman" w:cs="Times New Roman"/>
          <w:sz w:val="24"/>
          <w:szCs w:val="24"/>
        </w:rPr>
        <w:t>otherRestrictions</w:t>
      </w:r>
      <w:r w:rsidRPr="00D47321">
        <w:rPr>
          <w:rFonts w:ascii="Times New Roman" w:hAnsi="Times New Roman" w:cs="Times New Roman"/>
          <w:sz w:val="24"/>
          <w:szCs w:val="24"/>
        </w:rPr>
        <w:t>”</w:t>
      </w:r>
    </w:p>
    <w:p w14:paraId="080F139D" w14:textId="20C3A1DD" w:rsidR="006107BC" w:rsidRPr="002B0BE7" w:rsidRDefault="006107BC" w:rsidP="00E71185">
      <w:pPr>
        <w:pStyle w:val="Heading5"/>
      </w:pPr>
      <w:r w:rsidRPr="002B0BE7">
        <w:t>Address</w:t>
      </w:r>
    </w:p>
    <w:p w14:paraId="45702B67" w14:textId="5D629D68" w:rsidR="006107BC" w:rsidRPr="00D47321" w:rsidRDefault="006107BC" w:rsidP="00E71185">
      <w:pPr>
        <w:tabs>
          <w:tab w:val="left" w:pos="1440"/>
          <w:tab w:val="left" w:pos="3600"/>
        </w:tabs>
        <w:spacing w:before="0" w:after="0"/>
        <w:rPr>
          <w:rFonts w:ascii="Times New Roman" w:hAnsi="Times New Roman" w:cs="Times New Roman"/>
          <w:sz w:val="24"/>
          <w:szCs w:val="24"/>
        </w:rPr>
      </w:pPr>
      <w:r w:rsidRPr="00D47321">
        <w:rPr>
          <w:rFonts w:ascii="Times New Roman" w:hAnsi="Times New Roman" w:cs="Times New Roman"/>
          <w:sz w:val="24"/>
          <w:szCs w:val="24"/>
        </w:rPr>
        <w:t>A delivery address line for the organization that is: (a) knowledgeable about the product</w:t>
      </w:r>
      <w:r w:rsidR="0053645D" w:rsidRPr="00D47321">
        <w:rPr>
          <w:rFonts w:ascii="Times New Roman" w:hAnsi="Times New Roman" w:cs="Times New Roman"/>
          <w:sz w:val="24"/>
          <w:szCs w:val="24"/>
        </w:rPr>
        <w:t>/dataset</w:t>
      </w:r>
      <w:r w:rsidRPr="00D47321">
        <w:rPr>
          <w:rFonts w:ascii="Times New Roman" w:hAnsi="Times New Roman" w:cs="Times New Roman"/>
          <w:sz w:val="24"/>
          <w:szCs w:val="24"/>
        </w:rPr>
        <w:t>; (b) responsible for distributing the product</w:t>
      </w:r>
      <w:r w:rsidR="0053645D" w:rsidRPr="00D47321">
        <w:rPr>
          <w:rFonts w:ascii="Times New Roman" w:hAnsi="Times New Roman" w:cs="Times New Roman"/>
          <w:sz w:val="24"/>
          <w:szCs w:val="24"/>
        </w:rPr>
        <w:t xml:space="preserve"> dataset</w:t>
      </w:r>
      <w:r w:rsidRPr="00D47321">
        <w:rPr>
          <w:rFonts w:ascii="Times New Roman" w:hAnsi="Times New Roman" w:cs="Times New Roman"/>
          <w:sz w:val="24"/>
          <w:szCs w:val="24"/>
        </w:rPr>
        <w:t xml:space="preserve">; or (c) responsible for the metadata information.  Often the distributor is the same as the point of contact.  </w:t>
      </w:r>
      <w:r w:rsidR="0053645D" w:rsidRPr="00D47321">
        <w:rPr>
          <w:rFonts w:ascii="Times New Roman" w:hAnsi="Times New Roman" w:cs="Times New Roman"/>
          <w:sz w:val="24"/>
          <w:szCs w:val="24"/>
        </w:rPr>
        <w:t xml:space="preserve">Repeat this </w:t>
      </w:r>
      <w:r w:rsidRPr="00D47321">
        <w:rPr>
          <w:rFonts w:ascii="Times New Roman" w:hAnsi="Times New Roman" w:cs="Times New Roman"/>
          <w:sz w:val="24"/>
          <w:szCs w:val="24"/>
        </w:rPr>
        <w:t>element if multiple address lines are required.  For example, the following is the complete address for the Spatial Data Collection and Products Branch:</w:t>
      </w:r>
    </w:p>
    <w:p w14:paraId="7B3DDF30"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rPr>
        <w:t>Spatial Data Collection and Products Branch</w:t>
      </w:r>
    </w:p>
    <w:p w14:paraId="0FA82D4D"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rPr>
        <w:t>U.S. Census Bureau</w:t>
      </w:r>
    </w:p>
    <w:p w14:paraId="41DE9600"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rPr>
        <w:t>4600 Silver Hill Road, stop 7400</w:t>
      </w:r>
    </w:p>
    <w:p w14:paraId="132D4C3A"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rPr>
        <w:t>Washington, DC. 20233-740</w:t>
      </w:r>
    </w:p>
    <w:p w14:paraId="40CFA0F8" w14:textId="77777777" w:rsidR="00D47321" w:rsidRDefault="00D47321" w:rsidP="00E71185">
      <w:pPr>
        <w:tabs>
          <w:tab w:val="left" w:pos="1440"/>
          <w:tab w:val="left" w:pos="3600"/>
        </w:tabs>
        <w:spacing w:before="0" w:after="0"/>
        <w:rPr>
          <w:rFonts w:ascii="Times New Roman" w:hAnsi="Times New Roman" w:cs="Times New Roman"/>
          <w:sz w:val="24"/>
          <w:szCs w:val="24"/>
        </w:rPr>
      </w:pPr>
    </w:p>
    <w:p w14:paraId="4BD218D3" w14:textId="4A42FF2E" w:rsidR="006107BC" w:rsidRPr="00D47321" w:rsidRDefault="006107BC" w:rsidP="00E71185">
      <w:pPr>
        <w:tabs>
          <w:tab w:val="left" w:pos="1440"/>
          <w:tab w:val="left" w:pos="3600"/>
        </w:tabs>
        <w:spacing w:before="0" w:after="0"/>
        <w:rPr>
          <w:rFonts w:ascii="Times New Roman" w:hAnsi="Times New Roman" w:cs="Times New Roman"/>
          <w:sz w:val="24"/>
          <w:szCs w:val="24"/>
        </w:rPr>
      </w:pPr>
      <w:r w:rsidRPr="00D47321">
        <w:rPr>
          <w:rFonts w:ascii="Times New Roman" w:hAnsi="Times New Roman" w:cs="Times New Roman"/>
          <w:sz w:val="24"/>
          <w:szCs w:val="24"/>
        </w:rPr>
        <w:t xml:space="preserve">For this address, a separate [Address] element </w:t>
      </w:r>
      <w:r w:rsidR="0053645D" w:rsidRPr="00D47321">
        <w:rPr>
          <w:rFonts w:ascii="Times New Roman" w:hAnsi="Times New Roman" w:cs="Times New Roman"/>
          <w:sz w:val="24"/>
          <w:szCs w:val="24"/>
        </w:rPr>
        <w:t>is necessary</w:t>
      </w:r>
      <w:r w:rsidRPr="00D47321">
        <w:rPr>
          <w:rFonts w:ascii="Times New Roman" w:hAnsi="Times New Roman" w:cs="Times New Roman"/>
          <w:sz w:val="24"/>
          <w:szCs w:val="24"/>
        </w:rPr>
        <w:t xml:space="preserve"> for each of the first three lines.  The last line; composed of the city, state, and </w:t>
      </w:r>
      <w:r w:rsidR="00FA1CEF" w:rsidRPr="00D47321">
        <w:rPr>
          <w:rFonts w:ascii="Times New Roman" w:hAnsi="Times New Roman" w:cs="Times New Roman"/>
          <w:sz w:val="24"/>
          <w:szCs w:val="24"/>
        </w:rPr>
        <w:t xml:space="preserve">ZIP </w:t>
      </w:r>
      <w:r w:rsidRPr="00D47321">
        <w:rPr>
          <w:rFonts w:ascii="Times New Roman" w:hAnsi="Times New Roman" w:cs="Times New Roman"/>
          <w:sz w:val="24"/>
          <w:szCs w:val="24"/>
        </w:rPr>
        <w:t>code; is stored in the [City], [State_or_Province], and [Postal_Code] elements respectively.</w:t>
      </w:r>
    </w:p>
    <w:p w14:paraId="560F22A1"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Type</w:t>
      </w:r>
      <w:r w:rsidRPr="00D47321">
        <w:rPr>
          <w:rFonts w:ascii="Times New Roman" w:hAnsi="Times New Roman" w:cs="Times New Roman"/>
          <w:sz w:val="24"/>
          <w:szCs w:val="24"/>
        </w:rPr>
        <w:t>:</w:t>
      </w:r>
      <w:r w:rsidRPr="00D47321">
        <w:rPr>
          <w:rFonts w:ascii="Times New Roman" w:hAnsi="Times New Roman" w:cs="Times New Roman"/>
          <w:sz w:val="24"/>
          <w:szCs w:val="24"/>
        </w:rPr>
        <w:tab/>
        <w:t>Data</w:t>
      </w:r>
      <w:r w:rsidRPr="00D47321">
        <w:rPr>
          <w:rFonts w:ascii="Times New Roman" w:hAnsi="Times New Roman" w:cs="Times New Roman"/>
          <w:sz w:val="24"/>
          <w:szCs w:val="24"/>
        </w:rPr>
        <w:tab/>
      </w:r>
      <w:r w:rsidRPr="00D47321">
        <w:rPr>
          <w:rFonts w:ascii="Times New Roman" w:hAnsi="Times New Roman" w:cs="Times New Roman"/>
          <w:sz w:val="24"/>
          <w:szCs w:val="24"/>
          <w:u w:val="single"/>
        </w:rPr>
        <w:t>Short name</w:t>
      </w:r>
      <w:r w:rsidRPr="00D47321">
        <w:rPr>
          <w:rFonts w:ascii="Times New Roman" w:hAnsi="Times New Roman" w:cs="Times New Roman"/>
          <w:sz w:val="24"/>
          <w:szCs w:val="24"/>
        </w:rPr>
        <w:t>: address</w:t>
      </w:r>
    </w:p>
    <w:p w14:paraId="11AE2009" w14:textId="1D2D965E" w:rsidR="006107BC" w:rsidRPr="00D47321" w:rsidRDefault="006107BC" w:rsidP="00E71185">
      <w:pPr>
        <w:tabs>
          <w:tab w:val="left" w:pos="1152"/>
          <w:tab w:val="left" w:pos="1440"/>
          <w:tab w:val="left" w:pos="3600"/>
        </w:tabs>
        <w:spacing w:before="0" w:after="0"/>
        <w:ind w:left="1872" w:hanging="1440"/>
        <w:rPr>
          <w:rFonts w:ascii="Times New Roman" w:hAnsi="Times New Roman" w:cs="Times New Roman"/>
          <w:sz w:val="24"/>
          <w:szCs w:val="24"/>
        </w:rPr>
      </w:pPr>
      <w:r w:rsidRPr="00D47321">
        <w:rPr>
          <w:rFonts w:ascii="Times New Roman" w:hAnsi="Times New Roman" w:cs="Times New Roman"/>
          <w:sz w:val="24"/>
          <w:szCs w:val="24"/>
          <w:u w:val="single"/>
        </w:rPr>
        <w:t>Path</w:t>
      </w:r>
      <w:r w:rsidRPr="00D47321">
        <w:rPr>
          <w:rFonts w:ascii="Times New Roman" w:hAnsi="Times New Roman" w:cs="Times New Roman"/>
          <w:sz w:val="24"/>
          <w:szCs w:val="24"/>
        </w:rPr>
        <w:t>:</w:t>
      </w:r>
      <w:r w:rsidRPr="00D47321">
        <w:rPr>
          <w:rFonts w:ascii="Times New Roman" w:hAnsi="Times New Roman" w:cs="Times New Roman"/>
          <w:sz w:val="24"/>
          <w:szCs w:val="24"/>
        </w:rPr>
        <w:tab/>
        <w:t>(a)(2.8.2.</w:t>
      </w:r>
      <w:r w:rsidR="00360938">
        <w:rPr>
          <w:rFonts w:ascii="Times New Roman" w:hAnsi="Times New Roman" w:cs="Times New Roman"/>
          <w:sz w:val="24"/>
          <w:szCs w:val="24"/>
        </w:rPr>
        <w:t>1</w:t>
      </w:r>
      <w:r w:rsidRPr="00D47321">
        <w:rPr>
          <w:rFonts w:ascii="Times New Roman" w:hAnsi="Times New Roman" w:cs="Times New Roman"/>
          <w:sz w:val="24"/>
          <w:szCs w:val="24"/>
        </w:rPr>
        <w:t>) Identification_Information/Point_of_Contact/Contact_Address/</w:t>
      </w:r>
      <w:r w:rsidR="00B81F10" w:rsidRPr="00D47321">
        <w:rPr>
          <w:rFonts w:ascii="Times New Roman" w:hAnsi="Times New Roman" w:cs="Times New Roman"/>
          <w:sz w:val="24"/>
          <w:szCs w:val="24"/>
        </w:rPr>
        <w:t xml:space="preserve"> </w:t>
      </w:r>
      <w:r w:rsidRPr="00D47321">
        <w:rPr>
          <w:rFonts w:ascii="Times New Roman" w:hAnsi="Times New Roman" w:cs="Times New Roman"/>
          <w:sz w:val="24"/>
          <w:szCs w:val="24"/>
        </w:rPr>
        <w:t>Address</w:t>
      </w:r>
    </w:p>
    <w:p w14:paraId="600FA88C" w14:textId="17F0711E" w:rsidR="006107BC" w:rsidRPr="00D47321" w:rsidRDefault="006107BC" w:rsidP="00E71185">
      <w:pPr>
        <w:tabs>
          <w:tab w:val="left" w:pos="1440"/>
          <w:tab w:val="left" w:pos="3600"/>
        </w:tabs>
        <w:spacing w:before="0" w:after="0"/>
        <w:ind w:left="1872" w:hanging="720"/>
        <w:rPr>
          <w:rFonts w:ascii="Times New Roman" w:hAnsi="Times New Roman" w:cs="Times New Roman"/>
          <w:sz w:val="24"/>
          <w:szCs w:val="24"/>
        </w:rPr>
      </w:pPr>
      <w:r w:rsidRPr="00D47321">
        <w:rPr>
          <w:rFonts w:ascii="Times New Roman" w:hAnsi="Times New Roman" w:cs="Times New Roman"/>
          <w:sz w:val="24"/>
          <w:szCs w:val="24"/>
        </w:rPr>
        <w:t>(b)(7.1.2.</w:t>
      </w:r>
      <w:r w:rsidR="00360938">
        <w:rPr>
          <w:rFonts w:ascii="Times New Roman" w:hAnsi="Times New Roman" w:cs="Times New Roman"/>
          <w:sz w:val="24"/>
          <w:szCs w:val="24"/>
        </w:rPr>
        <w:t>1</w:t>
      </w:r>
      <w:r w:rsidRPr="00D47321">
        <w:rPr>
          <w:rFonts w:ascii="Times New Roman" w:hAnsi="Times New Roman" w:cs="Times New Roman"/>
          <w:sz w:val="24"/>
          <w:szCs w:val="24"/>
        </w:rPr>
        <w:t>) Distribution_Information/Point_of_Contact/Contact_Address/</w:t>
      </w:r>
      <w:r w:rsidR="00B81F10" w:rsidRPr="00D47321">
        <w:rPr>
          <w:rFonts w:ascii="Times New Roman" w:hAnsi="Times New Roman" w:cs="Times New Roman"/>
          <w:sz w:val="24"/>
          <w:szCs w:val="24"/>
        </w:rPr>
        <w:t xml:space="preserve"> </w:t>
      </w:r>
      <w:r w:rsidRPr="00D47321">
        <w:rPr>
          <w:rFonts w:ascii="Times New Roman" w:hAnsi="Times New Roman" w:cs="Times New Roman"/>
          <w:sz w:val="24"/>
          <w:szCs w:val="24"/>
        </w:rPr>
        <w:t>Address</w:t>
      </w:r>
    </w:p>
    <w:p w14:paraId="53C1F44D" w14:textId="35F89023" w:rsidR="006107BC" w:rsidRPr="00D47321" w:rsidRDefault="006107BC" w:rsidP="00E71185">
      <w:pPr>
        <w:tabs>
          <w:tab w:val="left" w:pos="1440"/>
          <w:tab w:val="left" w:pos="3600"/>
        </w:tabs>
        <w:spacing w:before="0" w:after="0"/>
        <w:ind w:left="1872" w:hanging="720"/>
        <w:rPr>
          <w:rFonts w:ascii="Times New Roman" w:hAnsi="Times New Roman" w:cs="Times New Roman"/>
          <w:sz w:val="24"/>
          <w:szCs w:val="24"/>
        </w:rPr>
      </w:pPr>
      <w:r w:rsidRPr="00D47321">
        <w:rPr>
          <w:rFonts w:ascii="Times New Roman" w:hAnsi="Times New Roman" w:cs="Times New Roman"/>
          <w:sz w:val="24"/>
          <w:szCs w:val="24"/>
        </w:rPr>
        <w:t>(c)(9.5.2.</w:t>
      </w:r>
      <w:r w:rsidR="00360938">
        <w:rPr>
          <w:rFonts w:ascii="Times New Roman" w:hAnsi="Times New Roman" w:cs="Times New Roman"/>
          <w:sz w:val="24"/>
          <w:szCs w:val="24"/>
        </w:rPr>
        <w:t>1</w:t>
      </w:r>
      <w:r w:rsidRPr="00D47321">
        <w:rPr>
          <w:rFonts w:ascii="Times New Roman" w:hAnsi="Times New Roman" w:cs="Times New Roman"/>
          <w:sz w:val="24"/>
          <w:szCs w:val="24"/>
        </w:rPr>
        <w:t>) Metadata_Reference_Information/Point_of_Contact/</w:t>
      </w:r>
      <w:r w:rsidR="00B81F10" w:rsidRPr="00D47321">
        <w:rPr>
          <w:rFonts w:ascii="Times New Roman" w:hAnsi="Times New Roman" w:cs="Times New Roman"/>
          <w:sz w:val="24"/>
          <w:szCs w:val="24"/>
        </w:rPr>
        <w:t xml:space="preserve"> </w:t>
      </w:r>
      <w:r w:rsidRPr="00D47321">
        <w:rPr>
          <w:rFonts w:ascii="Times New Roman" w:hAnsi="Times New Roman" w:cs="Times New Roman"/>
          <w:sz w:val="24"/>
          <w:szCs w:val="24"/>
        </w:rPr>
        <w:t>Contact_Address/Address</w:t>
      </w:r>
    </w:p>
    <w:p w14:paraId="52484A5F" w14:textId="77777777" w:rsidR="000D6C23" w:rsidRPr="00D47321" w:rsidRDefault="000D6C23"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Domain</w:t>
      </w:r>
      <w:r w:rsidRPr="00D47321">
        <w:rPr>
          <w:rFonts w:ascii="Times New Roman" w:hAnsi="Times New Roman" w:cs="Times New Roman"/>
          <w:sz w:val="24"/>
          <w:szCs w:val="24"/>
        </w:rPr>
        <w:t>:</w:t>
      </w:r>
      <w:r w:rsidRPr="00D47321">
        <w:rPr>
          <w:rFonts w:ascii="Times New Roman" w:hAnsi="Times New Roman" w:cs="Times New Roman"/>
          <w:sz w:val="24"/>
          <w:szCs w:val="24"/>
        </w:rPr>
        <w:tab/>
        <w:t>free text</w:t>
      </w:r>
    </w:p>
    <w:p w14:paraId="0EB75B51" w14:textId="2324ACEA" w:rsidR="006107BC" w:rsidRPr="002B0BE7" w:rsidRDefault="006107BC" w:rsidP="00E71185">
      <w:pPr>
        <w:pStyle w:val="Heading5"/>
      </w:pPr>
      <w:r w:rsidRPr="002B0BE7">
        <w:t>Alternate_Title</w:t>
      </w:r>
    </w:p>
    <w:p w14:paraId="2B36F9FC" w14:textId="502BDD5F" w:rsidR="006107BC" w:rsidRPr="00D47321" w:rsidRDefault="006107BC" w:rsidP="00E71185">
      <w:pPr>
        <w:tabs>
          <w:tab w:val="left" w:pos="1440"/>
          <w:tab w:val="left" w:pos="3600"/>
        </w:tabs>
        <w:spacing w:before="0" w:after="0"/>
        <w:rPr>
          <w:rFonts w:ascii="Times New Roman" w:hAnsi="Times New Roman" w:cs="Times New Roman"/>
          <w:sz w:val="24"/>
          <w:szCs w:val="24"/>
        </w:rPr>
      </w:pPr>
      <w:r w:rsidRPr="00D47321">
        <w:rPr>
          <w:rFonts w:ascii="Times New Roman" w:hAnsi="Times New Roman" w:cs="Times New Roman"/>
          <w:sz w:val="24"/>
          <w:szCs w:val="24"/>
        </w:rPr>
        <w:t xml:space="preserve">A short name or other language name </w:t>
      </w:r>
      <w:r w:rsidR="00165512" w:rsidRPr="00D47321">
        <w:rPr>
          <w:rFonts w:ascii="Times New Roman" w:hAnsi="Times New Roman" w:cs="Times New Roman"/>
          <w:sz w:val="24"/>
          <w:szCs w:val="24"/>
        </w:rPr>
        <w:t>for</w:t>
      </w:r>
      <w:r w:rsidRPr="00D47321">
        <w:rPr>
          <w:rFonts w:ascii="Times New Roman" w:hAnsi="Times New Roman" w:cs="Times New Roman"/>
          <w:sz w:val="24"/>
          <w:szCs w:val="24"/>
        </w:rPr>
        <w:t xml:space="preserve"> the </w:t>
      </w:r>
      <w:r w:rsidR="00ED0619" w:rsidRPr="00D47321">
        <w:rPr>
          <w:rFonts w:ascii="Times New Roman" w:hAnsi="Times New Roman" w:cs="Times New Roman"/>
          <w:sz w:val="24"/>
          <w:szCs w:val="24"/>
        </w:rPr>
        <w:t>product/</w:t>
      </w:r>
      <w:r w:rsidRPr="00D47321">
        <w:rPr>
          <w:rFonts w:ascii="Times New Roman" w:hAnsi="Times New Roman" w:cs="Times New Roman"/>
          <w:sz w:val="24"/>
          <w:szCs w:val="24"/>
        </w:rPr>
        <w:t xml:space="preserve">dataset.  This element is required for datasets </w:t>
      </w:r>
      <w:r w:rsidR="00D719E4">
        <w:rPr>
          <w:rFonts w:ascii="Times New Roman" w:hAnsi="Times New Roman" w:cs="Times New Roman"/>
          <w:sz w:val="24"/>
          <w:szCs w:val="24"/>
        </w:rPr>
        <w:t>designated</w:t>
      </w:r>
      <w:r w:rsidR="00D719E4" w:rsidRPr="00D47321">
        <w:rPr>
          <w:rFonts w:ascii="Times New Roman" w:hAnsi="Times New Roman" w:cs="Times New Roman"/>
          <w:sz w:val="24"/>
          <w:szCs w:val="24"/>
        </w:rPr>
        <w:t xml:space="preserve"> </w:t>
      </w:r>
      <w:r w:rsidRPr="00D47321">
        <w:rPr>
          <w:rFonts w:ascii="Times New Roman" w:hAnsi="Times New Roman" w:cs="Times New Roman"/>
          <w:sz w:val="24"/>
          <w:szCs w:val="24"/>
        </w:rPr>
        <w:t xml:space="preserve">as National Geospatial Assets (NGDA).  </w:t>
      </w:r>
      <w:r w:rsidR="00107C1E" w:rsidRPr="00D47321">
        <w:rPr>
          <w:rFonts w:ascii="Times New Roman" w:hAnsi="Times New Roman" w:cs="Times New Roman"/>
          <w:sz w:val="24"/>
          <w:szCs w:val="24"/>
        </w:rPr>
        <w:t xml:space="preserve">Construct the entry by concatenating the products theme name to the end of the following text string: </w:t>
      </w:r>
      <w:r w:rsidR="00F25AF7" w:rsidRPr="00D47321">
        <w:rPr>
          <w:rFonts w:ascii="Times New Roman" w:hAnsi="Times New Roman" w:cs="Times New Roman"/>
          <w:sz w:val="24"/>
          <w:szCs w:val="24"/>
        </w:rPr>
        <w:t>“</w:t>
      </w:r>
      <w:r w:rsidRPr="00D47321">
        <w:rPr>
          <w:rFonts w:ascii="Times New Roman" w:hAnsi="Times New Roman" w:cs="Times New Roman"/>
          <w:sz w:val="24"/>
          <w:szCs w:val="24"/>
        </w:rPr>
        <w:t>National Geospatial Data Asset (NGDA</w:t>
      </w:r>
      <w:r w:rsidR="000F1A88" w:rsidRPr="00D47321">
        <w:rPr>
          <w:rFonts w:ascii="Times New Roman" w:hAnsi="Times New Roman" w:cs="Times New Roman"/>
          <w:sz w:val="24"/>
          <w:szCs w:val="24"/>
        </w:rPr>
        <w:t>)</w:t>
      </w:r>
      <w:r w:rsidR="000F1A88">
        <w:rPr>
          <w:rFonts w:ascii="Times New Roman" w:hAnsi="Times New Roman" w:cs="Times New Roman"/>
          <w:sz w:val="24"/>
          <w:szCs w:val="24"/>
        </w:rPr>
        <w:t xml:space="preserve"> </w:t>
      </w:r>
      <w:r w:rsidR="000F1A88" w:rsidRPr="00D47321">
        <w:rPr>
          <w:rFonts w:ascii="Times New Roman" w:hAnsi="Times New Roman" w:cs="Times New Roman"/>
          <w:sz w:val="24"/>
          <w:szCs w:val="24"/>
        </w:rPr>
        <w:t>”</w:t>
      </w:r>
      <w:r w:rsidR="000F1A88">
        <w:rPr>
          <w:rFonts w:ascii="Times New Roman" w:hAnsi="Times New Roman" w:cs="Times New Roman"/>
          <w:sz w:val="24"/>
          <w:szCs w:val="24"/>
        </w:rPr>
        <w:t>.  A special delimiting character is not used</w:t>
      </w:r>
      <w:r w:rsidR="00C30B89">
        <w:rPr>
          <w:rFonts w:ascii="Times New Roman" w:hAnsi="Times New Roman" w:cs="Times New Roman"/>
          <w:sz w:val="24"/>
          <w:szCs w:val="24"/>
        </w:rPr>
        <w:t xml:space="preserve"> within the </w:t>
      </w:r>
      <w:r w:rsidR="00C12AE4">
        <w:rPr>
          <w:rFonts w:ascii="Times New Roman" w:hAnsi="Times New Roman" w:cs="Times New Roman"/>
          <w:sz w:val="24"/>
          <w:szCs w:val="24"/>
        </w:rPr>
        <w:t>‘</w:t>
      </w:r>
      <w:r w:rsidR="00C30B89">
        <w:rPr>
          <w:rFonts w:ascii="Times New Roman" w:hAnsi="Times New Roman" w:cs="Times New Roman"/>
          <w:sz w:val="24"/>
          <w:szCs w:val="24"/>
        </w:rPr>
        <w:t>title</w:t>
      </w:r>
      <w:r w:rsidR="000F1A88">
        <w:rPr>
          <w:rFonts w:ascii="Times New Roman" w:hAnsi="Times New Roman" w:cs="Times New Roman"/>
          <w:sz w:val="24"/>
          <w:szCs w:val="24"/>
        </w:rPr>
        <w:t>.</w:t>
      </w:r>
      <w:r w:rsidR="00C12AE4">
        <w:rPr>
          <w:rFonts w:ascii="Times New Roman" w:hAnsi="Times New Roman" w:cs="Times New Roman"/>
          <w:sz w:val="24"/>
          <w:szCs w:val="24"/>
        </w:rPr>
        <w:t>’</w:t>
      </w:r>
    </w:p>
    <w:p w14:paraId="7720FDED"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Type</w:t>
      </w:r>
      <w:r w:rsidRPr="00D47321">
        <w:rPr>
          <w:rFonts w:ascii="Times New Roman" w:hAnsi="Times New Roman" w:cs="Times New Roman"/>
          <w:sz w:val="24"/>
          <w:szCs w:val="24"/>
        </w:rPr>
        <w:t>:</w:t>
      </w:r>
      <w:r w:rsidRPr="00D47321">
        <w:rPr>
          <w:rFonts w:ascii="Times New Roman" w:hAnsi="Times New Roman" w:cs="Times New Roman"/>
          <w:sz w:val="24"/>
          <w:szCs w:val="24"/>
        </w:rPr>
        <w:tab/>
        <w:t>Data</w:t>
      </w:r>
      <w:r w:rsidRPr="00D47321">
        <w:rPr>
          <w:rFonts w:ascii="Times New Roman" w:hAnsi="Times New Roman" w:cs="Times New Roman"/>
          <w:sz w:val="24"/>
          <w:szCs w:val="24"/>
        </w:rPr>
        <w:tab/>
      </w:r>
      <w:r w:rsidRPr="00D47321">
        <w:rPr>
          <w:rFonts w:ascii="Times New Roman" w:hAnsi="Times New Roman" w:cs="Times New Roman"/>
          <w:sz w:val="24"/>
          <w:szCs w:val="24"/>
          <w:u w:val="single"/>
        </w:rPr>
        <w:t>Short name</w:t>
      </w:r>
      <w:r w:rsidRPr="00D47321">
        <w:rPr>
          <w:rFonts w:ascii="Times New Roman" w:hAnsi="Times New Roman" w:cs="Times New Roman"/>
          <w:sz w:val="24"/>
          <w:szCs w:val="24"/>
        </w:rPr>
        <w:t>: alttitle</w:t>
      </w:r>
    </w:p>
    <w:p w14:paraId="57252787" w14:textId="7CBB89C5"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Path</w:t>
      </w:r>
      <w:r w:rsidRPr="00D47321">
        <w:rPr>
          <w:rFonts w:ascii="Times New Roman" w:hAnsi="Times New Roman" w:cs="Times New Roman"/>
          <w:sz w:val="24"/>
          <w:szCs w:val="24"/>
        </w:rPr>
        <w:t>:</w:t>
      </w:r>
      <w:r w:rsidRPr="00D47321">
        <w:rPr>
          <w:rFonts w:ascii="Times New Roman" w:hAnsi="Times New Roman" w:cs="Times New Roman"/>
          <w:sz w:val="24"/>
          <w:szCs w:val="24"/>
        </w:rPr>
        <w:tab/>
        <w:t>(</w:t>
      </w:r>
      <w:r w:rsidR="00D75ACD">
        <w:rPr>
          <w:rFonts w:ascii="Times New Roman" w:hAnsi="Times New Roman" w:cs="Times New Roman"/>
          <w:sz w:val="24"/>
          <w:szCs w:val="24"/>
        </w:rPr>
        <w:t>1.</w:t>
      </w:r>
      <w:r w:rsidR="004F0A07">
        <w:rPr>
          <w:rFonts w:ascii="Times New Roman" w:hAnsi="Times New Roman" w:cs="Times New Roman"/>
          <w:sz w:val="24"/>
          <w:szCs w:val="24"/>
        </w:rPr>
        <w:t>2</w:t>
      </w:r>
      <w:r w:rsidR="00D75ACD">
        <w:rPr>
          <w:rFonts w:ascii="Times New Roman" w:hAnsi="Times New Roman" w:cs="Times New Roman"/>
          <w:sz w:val="24"/>
          <w:szCs w:val="24"/>
        </w:rPr>
        <w:t>.1</w:t>
      </w:r>
      <w:r w:rsidRPr="00D47321">
        <w:rPr>
          <w:rFonts w:ascii="Times New Roman" w:hAnsi="Times New Roman" w:cs="Times New Roman"/>
          <w:sz w:val="24"/>
          <w:szCs w:val="24"/>
        </w:rPr>
        <w:t xml:space="preserve">) </w:t>
      </w:r>
      <w:r w:rsidR="00D75ACD" w:rsidRPr="00653F01">
        <w:rPr>
          <w:rFonts w:ascii="Times New Roman" w:hAnsi="Times New Roman" w:cs="Times New Roman"/>
          <w:sz w:val="24"/>
          <w:szCs w:val="24"/>
        </w:rPr>
        <w:t>FGDC_Required/NGDA_Information/</w:t>
      </w:r>
      <w:r w:rsidRPr="00D47321">
        <w:rPr>
          <w:rFonts w:ascii="Times New Roman" w:hAnsi="Times New Roman" w:cs="Times New Roman"/>
          <w:sz w:val="24"/>
          <w:szCs w:val="24"/>
        </w:rPr>
        <w:t>Alternate_Title</w:t>
      </w:r>
    </w:p>
    <w:p w14:paraId="2C0A50EE" w14:textId="77777777" w:rsidR="000D6C23" w:rsidRPr="00D47321" w:rsidRDefault="000D6C23"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Domain</w:t>
      </w:r>
      <w:r w:rsidRPr="00D47321">
        <w:rPr>
          <w:rFonts w:ascii="Times New Roman" w:hAnsi="Times New Roman" w:cs="Times New Roman"/>
          <w:sz w:val="24"/>
          <w:szCs w:val="24"/>
        </w:rPr>
        <w:t>:</w:t>
      </w:r>
      <w:r w:rsidRPr="00D47321">
        <w:rPr>
          <w:rFonts w:ascii="Times New Roman" w:hAnsi="Times New Roman" w:cs="Times New Roman"/>
          <w:sz w:val="24"/>
          <w:szCs w:val="24"/>
        </w:rPr>
        <w:tab/>
        <w:t>free text</w:t>
      </w:r>
    </w:p>
    <w:p w14:paraId="476A480D" w14:textId="3C511DEE" w:rsidR="006107BC" w:rsidRPr="002B0BE7" w:rsidRDefault="006107BC" w:rsidP="00E71185">
      <w:pPr>
        <w:pStyle w:val="Heading5"/>
      </w:pPr>
      <w:r w:rsidRPr="002B0BE7">
        <w:t>Attribute_Definition</w:t>
      </w:r>
    </w:p>
    <w:p w14:paraId="535AE4AD" w14:textId="77777777" w:rsidR="006107BC" w:rsidRPr="00D47321" w:rsidRDefault="006107BC" w:rsidP="00E71185">
      <w:pPr>
        <w:tabs>
          <w:tab w:val="left" w:pos="1440"/>
          <w:tab w:val="left" w:pos="3600"/>
        </w:tabs>
        <w:spacing w:before="0" w:after="0"/>
        <w:rPr>
          <w:rFonts w:ascii="Times New Roman" w:hAnsi="Times New Roman" w:cs="Times New Roman"/>
          <w:sz w:val="24"/>
          <w:szCs w:val="24"/>
        </w:rPr>
      </w:pPr>
      <w:r w:rsidRPr="00D47321">
        <w:rPr>
          <w:rFonts w:ascii="Times New Roman" w:hAnsi="Times New Roman" w:cs="Times New Roman"/>
          <w:sz w:val="24"/>
          <w:szCs w:val="24"/>
        </w:rPr>
        <w:t>A description of the attribute listed in the [Attribute_Label] element.</w:t>
      </w:r>
    </w:p>
    <w:p w14:paraId="6103A566"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47321">
        <w:rPr>
          <w:rFonts w:ascii="Times New Roman" w:hAnsi="Times New Roman" w:cs="Times New Roman"/>
          <w:sz w:val="24"/>
          <w:szCs w:val="24"/>
          <w:u w:val="single"/>
        </w:rPr>
        <w:t>Type</w:t>
      </w:r>
      <w:r w:rsidRPr="00D47321">
        <w:rPr>
          <w:rFonts w:ascii="Times New Roman" w:hAnsi="Times New Roman" w:cs="Times New Roman"/>
          <w:sz w:val="24"/>
          <w:szCs w:val="24"/>
        </w:rPr>
        <w:t>:</w:t>
      </w:r>
      <w:r w:rsidRPr="00D47321">
        <w:rPr>
          <w:rFonts w:ascii="Times New Roman" w:hAnsi="Times New Roman" w:cs="Times New Roman"/>
          <w:sz w:val="24"/>
          <w:szCs w:val="24"/>
        </w:rPr>
        <w:tab/>
        <w:t>Data</w:t>
      </w:r>
      <w:r w:rsidRPr="00D47321">
        <w:rPr>
          <w:rFonts w:ascii="Times New Roman" w:hAnsi="Times New Roman" w:cs="Times New Roman"/>
          <w:sz w:val="24"/>
          <w:szCs w:val="24"/>
        </w:rPr>
        <w:tab/>
      </w:r>
      <w:r w:rsidRPr="00D47321">
        <w:rPr>
          <w:rFonts w:ascii="Times New Roman" w:hAnsi="Times New Roman" w:cs="Times New Roman"/>
          <w:sz w:val="24"/>
          <w:szCs w:val="24"/>
          <w:u w:val="single"/>
        </w:rPr>
        <w:t>Short name</w:t>
      </w:r>
      <w:r w:rsidRPr="00D47321">
        <w:rPr>
          <w:rFonts w:ascii="Times New Roman" w:hAnsi="Times New Roman" w:cs="Times New Roman"/>
          <w:sz w:val="24"/>
          <w:szCs w:val="24"/>
        </w:rPr>
        <w:t>: attrdef</w:t>
      </w:r>
    </w:p>
    <w:p w14:paraId="63ED311D"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Path</w:t>
      </w:r>
      <w:r w:rsidRPr="00D47321">
        <w:rPr>
          <w:rFonts w:ascii="Times New Roman" w:hAnsi="Times New Roman" w:cs="Times New Roman"/>
          <w:sz w:val="24"/>
          <w:szCs w:val="24"/>
        </w:rPr>
        <w:t>:</w:t>
      </w:r>
      <w:r w:rsidRPr="00D47321">
        <w:rPr>
          <w:rFonts w:ascii="Times New Roman" w:hAnsi="Times New Roman" w:cs="Times New Roman"/>
          <w:sz w:val="24"/>
          <w:szCs w:val="24"/>
        </w:rPr>
        <w:tab/>
        <w:t>(6.1.2.2) Entity_and_Attribute_Information/Detailed_Description/Attribute/ Attribute_Definition</w:t>
      </w:r>
    </w:p>
    <w:p w14:paraId="1D82176E"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Domain</w:t>
      </w:r>
      <w:r w:rsidRPr="00D47321">
        <w:rPr>
          <w:rFonts w:ascii="Times New Roman" w:hAnsi="Times New Roman" w:cs="Times New Roman"/>
          <w:sz w:val="24"/>
          <w:szCs w:val="24"/>
        </w:rPr>
        <w:t>:</w:t>
      </w:r>
      <w:r w:rsidRPr="00D47321">
        <w:rPr>
          <w:rFonts w:ascii="Times New Roman" w:hAnsi="Times New Roman" w:cs="Times New Roman"/>
          <w:sz w:val="24"/>
          <w:szCs w:val="24"/>
        </w:rPr>
        <w:tab/>
        <w:t>free text</w:t>
      </w:r>
    </w:p>
    <w:p w14:paraId="22C98E09" w14:textId="04938E09" w:rsidR="006107BC" w:rsidRPr="002B0BE7" w:rsidRDefault="006107BC" w:rsidP="00E71185">
      <w:pPr>
        <w:pStyle w:val="Heading5"/>
      </w:pPr>
      <w:r w:rsidRPr="002B0BE7">
        <w:t>Attribute_Definition_Source</w:t>
      </w:r>
    </w:p>
    <w:p w14:paraId="295AB627" w14:textId="522ACD4B" w:rsidR="006107BC" w:rsidRPr="00D47321" w:rsidRDefault="006107BC" w:rsidP="00E71185">
      <w:pPr>
        <w:tabs>
          <w:tab w:val="left" w:pos="1440"/>
          <w:tab w:val="left" w:pos="3600"/>
        </w:tabs>
        <w:spacing w:before="0" w:after="0"/>
        <w:rPr>
          <w:rFonts w:ascii="Times New Roman" w:hAnsi="Times New Roman" w:cs="Times New Roman"/>
          <w:sz w:val="24"/>
          <w:szCs w:val="24"/>
        </w:rPr>
      </w:pPr>
      <w:r w:rsidRPr="00D47321">
        <w:rPr>
          <w:rFonts w:ascii="Times New Roman" w:hAnsi="Times New Roman" w:cs="Times New Roman"/>
          <w:sz w:val="24"/>
          <w:szCs w:val="24"/>
        </w:rPr>
        <w:t>The authority</w:t>
      </w:r>
      <w:r w:rsidR="005846D2">
        <w:rPr>
          <w:rFonts w:ascii="Times New Roman" w:hAnsi="Times New Roman" w:cs="Times New Roman"/>
          <w:sz w:val="24"/>
          <w:szCs w:val="24"/>
        </w:rPr>
        <w:t xml:space="preserve"> </w:t>
      </w:r>
      <w:r w:rsidR="005846D2" w:rsidRPr="005846D2">
        <w:rPr>
          <w:rFonts w:ascii="Times New Roman" w:hAnsi="Times New Roman" w:cs="Times New Roman"/>
          <w:sz w:val="24"/>
          <w:szCs w:val="24"/>
        </w:rPr>
        <w:t>or organization responsible for establishing</w:t>
      </w:r>
      <w:r w:rsidRPr="00D47321">
        <w:rPr>
          <w:rFonts w:ascii="Times New Roman" w:hAnsi="Times New Roman" w:cs="Times New Roman"/>
          <w:sz w:val="24"/>
          <w:szCs w:val="24"/>
        </w:rPr>
        <w:t xml:space="preserve"> the attribute’s definition given in the [Attributte_Definition] element.  </w:t>
      </w:r>
      <w:r w:rsidR="00E746E4" w:rsidRPr="00D47321">
        <w:rPr>
          <w:rFonts w:ascii="Times New Roman" w:hAnsi="Times New Roman" w:cs="Times New Roman"/>
          <w:sz w:val="24"/>
          <w:szCs w:val="24"/>
        </w:rPr>
        <w:t xml:space="preserve">Normally, this </w:t>
      </w:r>
      <w:r w:rsidR="00107C1E" w:rsidRPr="00D47321">
        <w:rPr>
          <w:rFonts w:ascii="Times New Roman" w:hAnsi="Times New Roman" w:cs="Times New Roman"/>
          <w:sz w:val="24"/>
          <w:szCs w:val="24"/>
        </w:rPr>
        <w:t>organization</w:t>
      </w:r>
      <w:r w:rsidRPr="00D47321">
        <w:rPr>
          <w:rFonts w:ascii="Times New Roman" w:hAnsi="Times New Roman" w:cs="Times New Roman"/>
          <w:sz w:val="24"/>
          <w:szCs w:val="24"/>
        </w:rPr>
        <w:t xml:space="preserve"> provided the attribute list.  </w:t>
      </w:r>
      <w:r w:rsidR="00CE2909">
        <w:rPr>
          <w:rFonts w:ascii="Times New Roman" w:hAnsi="Times New Roman" w:cs="Times New Roman"/>
          <w:sz w:val="24"/>
          <w:szCs w:val="24"/>
        </w:rPr>
        <w:t xml:space="preserve">Specify </w:t>
      </w:r>
      <w:r w:rsidR="00CE2909" w:rsidRPr="00D47321">
        <w:rPr>
          <w:rFonts w:ascii="Times New Roman" w:hAnsi="Times New Roman" w:cs="Times New Roman"/>
          <w:sz w:val="24"/>
          <w:szCs w:val="24"/>
        </w:rPr>
        <w:t xml:space="preserve">the </w:t>
      </w:r>
      <w:r w:rsidRPr="00D47321">
        <w:rPr>
          <w:rFonts w:ascii="Times New Roman" w:hAnsi="Times New Roman" w:cs="Times New Roman"/>
          <w:sz w:val="24"/>
          <w:szCs w:val="24"/>
        </w:rPr>
        <w:t>default</w:t>
      </w:r>
      <w:r w:rsidR="005846D2">
        <w:rPr>
          <w:rFonts w:ascii="Times New Roman" w:hAnsi="Times New Roman" w:cs="Times New Roman"/>
          <w:sz w:val="24"/>
          <w:szCs w:val="24"/>
        </w:rPr>
        <w:t xml:space="preserve"> value</w:t>
      </w:r>
      <w:r w:rsidRPr="00D47321">
        <w:rPr>
          <w:rFonts w:ascii="Times New Roman" w:hAnsi="Times New Roman" w:cs="Times New Roman"/>
          <w:sz w:val="24"/>
          <w:szCs w:val="24"/>
        </w:rPr>
        <w:t xml:space="preserve"> for this element </w:t>
      </w:r>
      <w:r w:rsidR="00CE2909">
        <w:rPr>
          <w:rFonts w:ascii="Times New Roman" w:hAnsi="Times New Roman" w:cs="Times New Roman"/>
          <w:sz w:val="24"/>
          <w:szCs w:val="24"/>
        </w:rPr>
        <w:t>as</w:t>
      </w:r>
      <w:r w:rsidR="00CE2909" w:rsidRPr="00D47321">
        <w:rPr>
          <w:rFonts w:ascii="Times New Roman" w:hAnsi="Times New Roman" w:cs="Times New Roman"/>
          <w:sz w:val="24"/>
          <w:szCs w:val="24"/>
        </w:rPr>
        <w:t xml:space="preserve"> </w:t>
      </w:r>
      <w:r w:rsidRPr="00D47321">
        <w:rPr>
          <w:rFonts w:ascii="Times New Roman" w:hAnsi="Times New Roman" w:cs="Times New Roman"/>
          <w:sz w:val="24"/>
          <w:szCs w:val="24"/>
        </w:rPr>
        <w:t>“U.S. Census Bureau.”</w:t>
      </w:r>
    </w:p>
    <w:p w14:paraId="180AC991"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47321">
        <w:rPr>
          <w:rFonts w:ascii="Times New Roman" w:hAnsi="Times New Roman" w:cs="Times New Roman"/>
          <w:sz w:val="24"/>
          <w:szCs w:val="24"/>
          <w:u w:val="single"/>
        </w:rPr>
        <w:t>Type</w:t>
      </w:r>
      <w:r w:rsidRPr="00D47321">
        <w:rPr>
          <w:rFonts w:ascii="Times New Roman" w:hAnsi="Times New Roman" w:cs="Times New Roman"/>
          <w:sz w:val="24"/>
          <w:szCs w:val="24"/>
        </w:rPr>
        <w:t>:</w:t>
      </w:r>
      <w:r w:rsidRPr="00D47321">
        <w:rPr>
          <w:rFonts w:ascii="Times New Roman" w:hAnsi="Times New Roman" w:cs="Times New Roman"/>
          <w:sz w:val="24"/>
          <w:szCs w:val="24"/>
        </w:rPr>
        <w:tab/>
        <w:t>Data</w:t>
      </w:r>
      <w:r w:rsidRPr="00D47321">
        <w:rPr>
          <w:rFonts w:ascii="Times New Roman" w:hAnsi="Times New Roman" w:cs="Times New Roman"/>
          <w:sz w:val="24"/>
          <w:szCs w:val="24"/>
        </w:rPr>
        <w:tab/>
      </w:r>
      <w:r w:rsidRPr="00D47321">
        <w:rPr>
          <w:rFonts w:ascii="Times New Roman" w:hAnsi="Times New Roman" w:cs="Times New Roman"/>
          <w:sz w:val="24"/>
          <w:szCs w:val="24"/>
          <w:u w:val="single"/>
        </w:rPr>
        <w:t>Short name</w:t>
      </w:r>
      <w:r w:rsidRPr="00D47321">
        <w:rPr>
          <w:rFonts w:ascii="Times New Roman" w:hAnsi="Times New Roman" w:cs="Times New Roman"/>
          <w:sz w:val="24"/>
          <w:szCs w:val="24"/>
        </w:rPr>
        <w:t>: attrdefs</w:t>
      </w:r>
    </w:p>
    <w:p w14:paraId="70E37985"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Path</w:t>
      </w:r>
      <w:r w:rsidRPr="00D47321">
        <w:rPr>
          <w:rFonts w:ascii="Times New Roman" w:hAnsi="Times New Roman" w:cs="Times New Roman"/>
          <w:sz w:val="24"/>
          <w:szCs w:val="24"/>
        </w:rPr>
        <w:t>:</w:t>
      </w:r>
      <w:r w:rsidRPr="00D47321">
        <w:rPr>
          <w:rFonts w:ascii="Times New Roman" w:hAnsi="Times New Roman" w:cs="Times New Roman"/>
          <w:sz w:val="24"/>
          <w:szCs w:val="24"/>
        </w:rPr>
        <w:tab/>
        <w:t>(6.1.2.3) Entity_and_Attribute_Information/Detailed_Description/Attribute/ Attribute_Definition_Source</w:t>
      </w:r>
    </w:p>
    <w:p w14:paraId="61B9C5D8"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Domain</w:t>
      </w:r>
      <w:r w:rsidRPr="00D47321">
        <w:rPr>
          <w:rFonts w:ascii="Times New Roman" w:hAnsi="Times New Roman" w:cs="Times New Roman"/>
          <w:sz w:val="24"/>
          <w:szCs w:val="24"/>
        </w:rPr>
        <w:t>:</w:t>
      </w:r>
      <w:r w:rsidRPr="00D47321">
        <w:rPr>
          <w:rFonts w:ascii="Times New Roman" w:hAnsi="Times New Roman" w:cs="Times New Roman"/>
          <w:sz w:val="24"/>
          <w:szCs w:val="24"/>
        </w:rPr>
        <w:tab/>
        <w:t>free text</w:t>
      </w:r>
    </w:p>
    <w:p w14:paraId="2EE7EA47" w14:textId="4324C0D4" w:rsidR="006107BC" w:rsidRPr="002B0BE7" w:rsidRDefault="006107BC" w:rsidP="00E71185">
      <w:pPr>
        <w:pStyle w:val="Heading5"/>
      </w:pPr>
      <w:r w:rsidRPr="002B0BE7">
        <w:t>Attribute_Label</w:t>
      </w:r>
    </w:p>
    <w:p w14:paraId="12137479" w14:textId="31FA6F4F" w:rsidR="006107BC" w:rsidRPr="00D47321" w:rsidRDefault="006107BC" w:rsidP="00E71185">
      <w:pPr>
        <w:tabs>
          <w:tab w:val="left" w:pos="1440"/>
          <w:tab w:val="left" w:pos="3600"/>
        </w:tabs>
        <w:spacing w:before="0" w:after="0"/>
        <w:rPr>
          <w:rFonts w:ascii="Times New Roman" w:hAnsi="Times New Roman" w:cs="Times New Roman"/>
          <w:sz w:val="24"/>
          <w:szCs w:val="24"/>
        </w:rPr>
      </w:pPr>
      <w:r w:rsidRPr="00D47321">
        <w:rPr>
          <w:rFonts w:ascii="Times New Roman" w:hAnsi="Times New Roman" w:cs="Times New Roman"/>
          <w:sz w:val="24"/>
          <w:szCs w:val="24"/>
        </w:rPr>
        <w:t xml:space="preserve">The name of the attribute defined in the [Attribute_Definition] element.  If this attribute is not defined in an authoritative publication, and </w:t>
      </w:r>
      <w:r w:rsidR="000F662C" w:rsidRPr="00D47321">
        <w:rPr>
          <w:rFonts w:ascii="Times New Roman" w:hAnsi="Times New Roman" w:cs="Times New Roman"/>
          <w:sz w:val="24"/>
          <w:szCs w:val="24"/>
        </w:rPr>
        <w:t>there is no verified source</w:t>
      </w:r>
      <w:r w:rsidRPr="00D47321">
        <w:rPr>
          <w:rFonts w:ascii="Times New Roman" w:hAnsi="Times New Roman" w:cs="Times New Roman"/>
          <w:sz w:val="24"/>
          <w:szCs w:val="24"/>
        </w:rPr>
        <w:t>, leave the attribute out.</w:t>
      </w:r>
    </w:p>
    <w:p w14:paraId="0F67EECC"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47321">
        <w:rPr>
          <w:rFonts w:ascii="Times New Roman" w:hAnsi="Times New Roman" w:cs="Times New Roman"/>
          <w:sz w:val="24"/>
          <w:szCs w:val="24"/>
          <w:u w:val="single"/>
        </w:rPr>
        <w:t>Type</w:t>
      </w:r>
      <w:r w:rsidRPr="00D47321">
        <w:rPr>
          <w:rFonts w:ascii="Times New Roman" w:hAnsi="Times New Roman" w:cs="Times New Roman"/>
          <w:sz w:val="24"/>
          <w:szCs w:val="24"/>
        </w:rPr>
        <w:t>:</w:t>
      </w:r>
      <w:r w:rsidRPr="00D47321">
        <w:rPr>
          <w:rFonts w:ascii="Times New Roman" w:hAnsi="Times New Roman" w:cs="Times New Roman"/>
          <w:sz w:val="24"/>
          <w:szCs w:val="24"/>
        </w:rPr>
        <w:tab/>
        <w:t>Data</w:t>
      </w:r>
      <w:r w:rsidRPr="00D47321">
        <w:rPr>
          <w:rFonts w:ascii="Times New Roman" w:hAnsi="Times New Roman" w:cs="Times New Roman"/>
          <w:sz w:val="24"/>
          <w:szCs w:val="24"/>
        </w:rPr>
        <w:tab/>
      </w:r>
      <w:r w:rsidRPr="00D47321">
        <w:rPr>
          <w:rFonts w:ascii="Times New Roman" w:hAnsi="Times New Roman" w:cs="Times New Roman"/>
          <w:sz w:val="24"/>
          <w:szCs w:val="24"/>
          <w:u w:val="single"/>
        </w:rPr>
        <w:t>Short name</w:t>
      </w:r>
      <w:r w:rsidRPr="00D47321">
        <w:rPr>
          <w:rFonts w:ascii="Times New Roman" w:hAnsi="Times New Roman" w:cs="Times New Roman"/>
          <w:sz w:val="24"/>
          <w:szCs w:val="24"/>
        </w:rPr>
        <w:t>: attrlabl</w:t>
      </w:r>
    </w:p>
    <w:p w14:paraId="2140BB5D"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Path</w:t>
      </w:r>
      <w:r w:rsidRPr="00D47321">
        <w:rPr>
          <w:rFonts w:ascii="Times New Roman" w:hAnsi="Times New Roman" w:cs="Times New Roman"/>
          <w:sz w:val="24"/>
          <w:szCs w:val="24"/>
        </w:rPr>
        <w:t>:</w:t>
      </w:r>
      <w:r w:rsidRPr="00D47321">
        <w:rPr>
          <w:rFonts w:ascii="Times New Roman" w:hAnsi="Times New Roman" w:cs="Times New Roman"/>
          <w:sz w:val="24"/>
          <w:szCs w:val="24"/>
        </w:rPr>
        <w:tab/>
        <w:t>(6.1.2.1) Entity_and_Attribute_Information/Detailed_Description/Attribute/ Attribute_Label</w:t>
      </w:r>
    </w:p>
    <w:p w14:paraId="4B609B8D" w14:textId="77777777" w:rsidR="006107BC" w:rsidRPr="00D47321" w:rsidRDefault="006107BC" w:rsidP="00E71185">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Domain</w:t>
      </w:r>
      <w:r w:rsidRPr="00D47321">
        <w:rPr>
          <w:rFonts w:ascii="Times New Roman" w:hAnsi="Times New Roman" w:cs="Times New Roman"/>
          <w:sz w:val="24"/>
          <w:szCs w:val="24"/>
        </w:rPr>
        <w:t>:</w:t>
      </w:r>
      <w:r w:rsidRPr="00D47321">
        <w:rPr>
          <w:rFonts w:ascii="Times New Roman" w:hAnsi="Times New Roman" w:cs="Times New Roman"/>
          <w:sz w:val="24"/>
          <w:szCs w:val="24"/>
        </w:rPr>
        <w:tab/>
        <w:t>free text</w:t>
      </w:r>
    </w:p>
    <w:p w14:paraId="543C55F9" w14:textId="0083734E" w:rsidR="006107BC" w:rsidRPr="002B0BE7" w:rsidRDefault="006107BC" w:rsidP="00E71185">
      <w:pPr>
        <w:pStyle w:val="Heading5"/>
      </w:pPr>
      <w:r w:rsidRPr="002B0BE7">
        <w:t>Attribute_Units_of_Measure</w:t>
      </w:r>
    </w:p>
    <w:p w14:paraId="29BB24EC" w14:textId="7EBDFAFD" w:rsidR="006107BC" w:rsidRPr="00D47321" w:rsidRDefault="006107BC" w:rsidP="00D47321">
      <w:pPr>
        <w:tabs>
          <w:tab w:val="left" w:pos="1440"/>
          <w:tab w:val="left" w:pos="3600"/>
        </w:tabs>
        <w:spacing w:before="0" w:after="0"/>
        <w:rPr>
          <w:rFonts w:ascii="Times New Roman" w:hAnsi="Times New Roman" w:cs="Times New Roman"/>
          <w:sz w:val="24"/>
          <w:szCs w:val="24"/>
        </w:rPr>
      </w:pPr>
      <w:r w:rsidRPr="00D47321">
        <w:rPr>
          <w:rFonts w:ascii="Times New Roman" w:hAnsi="Times New Roman" w:cs="Times New Roman"/>
          <w:sz w:val="24"/>
          <w:szCs w:val="24"/>
        </w:rPr>
        <w:t xml:space="preserve">The standard unit of measure used to define the </w:t>
      </w:r>
      <w:r w:rsidR="000C3DBE" w:rsidRPr="000C3DBE">
        <w:rPr>
          <w:rFonts w:ascii="Times New Roman" w:hAnsi="Times New Roman" w:cs="Times New Roman"/>
          <w:i/>
          <w:color w:val="0070C0"/>
          <w:sz w:val="24"/>
          <w:szCs w:val="24"/>
        </w:rPr>
        <w:t>Range_</w:t>
      </w:r>
      <w:r w:rsidRPr="000C3DBE">
        <w:rPr>
          <w:rFonts w:ascii="Times New Roman" w:hAnsi="Times New Roman" w:cs="Times New Roman"/>
          <w:i/>
          <w:color w:val="0070C0"/>
          <w:sz w:val="24"/>
          <w:szCs w:val="24"/>
        </w:rPr>
        <w:t>Domain</w:t>
      </w:r>
      <w:r w:rsidRPr="00D47321">
        <w:rPr>
          <w:rFonts w:ascii="Times New Roman" w:hAnsi="Times New Roman" w:cs="Times New Roman"/>
          <w:sz w:val="24"/>
          <w:szCs w:val="24"/>
        </w:rPr>
        <w:t xml:space="preserve"> identified under the [Attribute_Label] element.  This element applies to the [Range_Domain_Minimum] and [Range_Domain_Maximum] elements.</w:t>
      </w:r>
    </w:p>
    <w:p w14:paraId="0B84480E" w14:textId="77777777" w:rsidR="006107BC" w:rsidRPr="00D47321" w:rsidRDefault="006107BC" w:rsidP="00D47321">
      <w:pPr>
        <w:tabs>
          <w:tab w:val="left" w:pos="1440"/>
          <w:tab w:val="left" w:pos="3600"/>
        </w:tabs>
        <w:spacing w:before="0" w:after="0"/>
        <w:ind w:left="1152" w:hanging="720"/>
        <w:rPr>
          <w:rFonts w:ascii="Times New Roman" w:hAnsi="Times New Roman" w:cs="Times New Roman"/>
          <w:sz w:val="24"/>
          <w:szCs w:val="24"/>
          <w:u w:val="single"/>
        </w:rPr>
      </w:pPr>
      <w:r w:rsidRPr="00D47321">
        <w:rPr>
          <w:rFonts w:ascii="Times New Roman" w:hAnsi="Times New Roman" w:cs="Times New Roman"/>
          <w:sz w:val="24"/>
          <w:szCs w:val="24"/>
          <w:u w:val="single"/>
        </w:rPr>
        <w:t>Type</w:t>
      </w:r>
      <w:r w:rsidRPr="00D47321">
        <w:rPr>
          <w:rFonts w:ascii="Times New Roman" w:hAnsi="Times New Roman" w:cs="Times New Roman"/>
          <w:sz w:val="24"/>
          <w:szCs w:val="24"/>
        </w:rPr>
        <w:t>:</w:t>
      </w:r>
      <w:r w:rsidRPr="00D47321">
        <w:rPr>
          <w:rFonts w:ascii="Times New Roman" w:hAnsi="Times New Roman" w:cs="Times New Roman"/>
          <w:sz w:val="24"/>
          <w:szCs w:val="24"/>
        </w:rPr>
        <w:tab/>
        <w:t>Data</w:t>
      </w:r>
      <w:r w:rsidRPr="00D47321">
        <w:rPr>
          <w:rFonts w:ascii="Times New Roman" w:hAnsi="Times New Roman" w:cs="Times New Roman"/>
          <w:sz w:val="24"/>
          <w:szCs w:val="24"/>
        </w:rPr>
        <w:tab/>
      </w:r>
      <w:r w:rsidRPr="00D47321">
        <w:rPr>
          <w:rFonts w:ascii="Times New Roman" w:hAnsi="Times New Roman" w:cs="Times New Roman"/>
          <w:sz w:val="24"/>
          <w:szCs w:val="24"/>
          <w:u w:val="single"/>
        </w:rPr>
        <w:t>Short name</w:t>
      </w:r>
      <w:r w:rsidRPr="00D47321">
        <w:rPr>
          <w:rFonts w:ascii="Times New Roman" w:hAnsi="Times New Roman" w:cs="Times New Roman"/>
          <w:sz w:val="24"/>
          <w:szCs w:val="24"/>
        </w:rPr>
        <w:t>: attrunit</w:t>
      </w:r>
    </w:p>
    <w:p w14:paraId="6CCCFE26" w14:textId="77777777" w:rsidR="006107BC" w:rsidRPr="00D47321" w:rsidRDefault="006107BC" w:rsidP="00D47321">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Path</w:t>
      </w:r>
      <w:r w:rsidRPr="00D47321">
        <w:rPr>
          <w:rFonts w:ascii="Times New Roman" w:hAnsi="Times New Roman" w:cs="Times New Roman"/>
          <w:sz w:val="24"/>
          <w:szCs w:val="24"/>
        </w:rPr>
        <w:t>:</w:t>
      </w:r>
      <w:r w:rsidRPr="00D47321">
        <w:rPr>
          <w:rFonts w:ascii="Times New Roman" w:hAnsi="Times New Roman" w:cs="Times New Roman"/>
          <w:sz w:val="24"/>
          <w:szCs w:val="24"/>
        </w:rPr>
        <w:tab/>
        <w:t>(6.1.2.4.2.3) Entity_and_Attribute_Information/Detailed_Description/Attribute/ Attribute_Domain_Values/Range_Domain/Attribute_Units_of_Measure</w:t>
      </w:r>
      <w:r w:rsidRPr="00D47321" w:rsidDel="00173305">
        <w:rPr>
          <w:rFonts w:ascii="Times New Roman" w:hAnsi="Times New Roman" w:cs="Times New Roman"/>
          <w:sz w:val="24"/>
          <w:szCs w:val="24"/>
        </w:rPr>
        <w:t xml:space="preserve"> </w:t>
      </w:r>
    </w:p>
    <w:p w14:paraId="0F3EF96F" w14:textId="77777777" w:rsidR="006107BC" w:rsidRPr="00D47321" w:rsidRDefault="006107BC" w:rsidP="00D47321">
      <w:pPr>
        <w:tabs>
          <w:tab w:val="left" w:pos="1440"/>
          <w:tab w:val="left" w:pos="3600"/>
        </w:tabs>
        <w:spacing w:before="0" w:after="0"/>
        <w:ind w:left="1152" w:hanging="720"/>
        <w:rPr>
          <w:rFonts w:ascii="Times New Roman" w:hAnsi="Times New Roman" w:cs="Times New Roman"/>
          <w:sz w:val="24"/>
          <w:szCs w:val="24"/>
        </w:rPr>
      </w:pPr>
      <w:r w:rsidRPr="00D47321">
        <w:rPr>
          <w:rFonts w:ascii="Times New Roman" w:hAnsi="Times New Roman" w:cs="Times New Roman"/>
          <w:sz w:val="24"/>
          <w:szCs w:val="24"/>
          <w:u w:val="single"/>
        </w:rPr>
        <w:t>Domain</w:t>
      </w:r>
      <w:r w:rsidRPr="00D47321">
        <w:rPr>
          <w:rFonts w:ascii="Times New Roman" w:hAnsi="Times New Roman" w:cs="Times New Roman"/>
          <w:sz w:val="24"/>
          <w:szCs w:val="24"/>
        </w:rPr>
        <w:t>:</w:t>
      </w:r>
      <w:r w:rsidRPr="00D47321">
        <w:rPr>
          <w:rFonts w:ascii="Times New Roman" w:hAnsi="Times New Roman" w:cs="Times New Roman"/>
          <w:sz w:val="24"/>
          <w:szCs w:val="24"/>
        </w:rPr>
        <w:tab/>
        <w:t>free text</w:t>
      </w:r>
    </w:p>
    <w:p w14:paraId="7DF3D416" w14:textId="77777777" w:rsidR="006107BC" w:rsidRPr="00A11628" w:rsidRDefault="006107BC" w:rsidP="005F0101">
      <w:pPr>
        <w:pStyle w:val="Heading4"/>
      </w:pPr>
      <w:r w:rsidRPr="00A11628">
        <w:t>B</w:t>
      </w:r>
    </w:p>
    <w:p w14:paraId="0E1C5C1D" w14:textId="2F8B5258" w:rsidR="006107BC" w:rsidRPr="002B0BE7" w:rsidRDefault="006107BC" w:rsidP="00E71185">
      <w:pPr>
        <w:pStyle w:val="Heading5"/>
      </w:pPr>
      <w:r w:rsidRPr="002B0BE7">
        <w:t>Beginning_Date</w:t>
      </w:r>
    </w:p>
    <w:p w14:paraId="71066B6C" w14:textId="203383A0" w:rsidR="006107BC" w:rsidRPr="00CC401C" w:rsidRDefault="006107BC" w:rsidP="00E71185">
      <w:pPr>
        <w:tabs>
          <w:tab w:val="left" w:pos="1440"/>
          <w:tab w:val="left" w:pos="3600"/>
        </w:tabs>
        <w:spacing w:before="0" w:after="0"/>
        <w:rPr>
          <w:rFonts w:ascii="Times New Roman" w:hAnsi="Times New Roman" w:cs="Times New Roman"/>
          <w:sz w:val="24"/>
          <w:szCs w:val="24"/>
        </w:rPr>
      </w:pPr>
      <w:r w:rsidRPr="00CC401C">
        <w:rPr>
          <w:rFonts w:ascii="Times New Roman" w:hAnsi="Times New Roman" w:cs="Times New Roman"/>
          <w:sz w:val="24"/>
          <w:szCs w:val="24"/>
        </w:rPr>
        <w:t xml:space="preserve">The beginning date, or vintage, of (a) </w:t>
      </w:r>
      <w:r w:rsidR="00735BCF" w:rsidRPr="00CC401C">
        <w:rPr>
          <w:rFonts w:ascii="Times New Roman" w:hAnsi="Times New Roman" w:cs="Times New Roman"/>
          <w:sz w:val="24"/>
          <w:szCs w:val="24"/>
        </w:rPr>
        <w:t xml:space="preserve">the </w:t>
      </w:r>
      <w:r w:rsidRPr="00CC401C">
        <w:rPr>
          <w:rFonts w:ascii="Times New Roman" w:hAnsi="Times New Roman" w:cs="Times New Roman"/>
          <w:sz w:val="24"/>
          <w:szCs w:val="24"/>
        </w:rPr>
        <w:t>product</w:t>
      </w:r>
      <w:r w:rsidR="0095419E" w:rsidRPr="00CC401C">
        <w:rPr>
          <w:rFonts w:ascii="Times New Roman" w:hAnsi="Times New Roman" w:cs="Times New Roman"/>
          <w:sz w:val="24"/>
          <w:szCs w:val="24"/>
        </w:rPr>
        <w:t>/dataset</w:t>
      </w:r>
      <w:r w:rsidRPr="00CC401C">
        <w:rPr>
          <w:rFonts w:ascii="Times New Roman" w:hAnsi="Times New Roman" w:cs="Times New Roman"/>
          <w:sz w:val="24"/>
          <w:szCs w:val="24"/>
        </w:rPr>
        <w:t xml:space="preserve"> or (b) source material.  </w:t>
      </w:r>
      <w:r w:rsidR="00161E84" w:rsidRPr="00CC401C">
        <w:rPr>
          <w:rFonts w:ascii="Times New Roman" w:hAnsi="Times New Roman" w:cs="Times New Roman"/>
          <w:sz w:val="24"/>
          <w:szCs w:val="24"/>
        </w:rPr>
        <w:t xml:space="preserve">Express the </w:t>
      </w:r>
      <w:r w:rsidRPr="00CC401C">
        <w:rPr>
          <w:rFonts w:ascii="Times New Roman" w:hAnsi="Times New Roman" w:cs="Times New Roman"/>
          <w:sz w:val="24"/>
          <w:szCs w:val="24"/>
        </w:rPr>
        <w:t xml:space="preserve">[Beginning_Date] element as a year, a year and month, or a year, month and day.  This element is </w:t>
      </w:r>
      <w:r w:rsidR="004C6ED2" w:rsidRPr="00CC401C">
        <w:rPr>
          <w:rFonts w:ascii="Times New Roman" w:hAnsi="Times New Roman" w:cs="Times New Roman"/>
          <w:sz w:val="24"/>
          <w:szCs w:val="24"/>
        </w:rPr>
        <w:t>mandatory if</w:t>
      </w:r>
      <w:r w:rsidRPr="00CC401C">
        <w:rPr>
          <w:rFonts w:ascii="Times New Roman" w:hAnsi="Times New Roman" w:cs="Times New Roman"/>
          <w:sz w:val="24"/>
          <w:szCs w:val="24"/>
        </w:rPr>
        <w:t xml:space="preserve"> the [Ending_Date] element</w:t>
      </w:r>
      <w:r w:rsidR="004C6ED2" w:rsidRPr="00CC401C">
        <w:rPr>
          <w:rFonts w:ascii="Times New Roman" w:hAnsi="Times New Roman" w:cs="Times New Roman"/>
          <w:sz w:val="24"/>
          <w:szCs w:val="24"/>
        </w:rPr>
        <w:t xml:space="preserve"> is provided</w:t>
      </w:r>
      <w:r w:rsidRPr="00CC401C">
        <w:rPr>
          <w:rFonts w:ascii="Times New Roman" w:hAnsi="Times New Roman" w:cs="Times New Roman"/>
          <w:sz w:val="24"/>
          <w:szCs w:val="24"/>
        </w:rPr>
        <w:t xml:space="preserve">.  Format:  YYYYMMDD.  </w:t>
      </w:r>
      <w:r w:rsidR="00735BCF" w:rsidRPr="00CC401C">
        <w:rPr>
          <w:rFonts w:ascii="Times New Roman" w:hAnsi="Times New Roman" w:cs="Times New Roman"/>
          <w:sz w:val="24"/>
          <w:szCs w:val="24"/>
        </w:rPr>
        <w:t xml:space="preserve">Always express the </w:t>
      </w:r>
      <w:r w:rsidRPr="00CC401C">
        <w:rPr>
          <w:rFonts w:ascii="Times New Roman" w:hAnsi="Times New Roman" w:cs="Times New Roman"/>
          <w:sz w:val="24"/>
          <w:szCs w:val="24"/>
        </w:rPr>
        <w:t>month as an integer.</w:t>
      </w:r>
      <w:r w:rsidR="008A5FF8">
        <w:rPr>
          <w:rFonts w:ascii="Times New Roman" w:hAnsi="Times New Roman" w:cs="Times New Roman"/>
          <w:sz w:val="24"/>
          <w:szCs w:val="24"/>
        </w:rPr>
        <w:t xml:space="preserve">  Always include leading zeros for month (MM) and day (DD).</w:t>
      </w:r>
    </w:p>
    <w:p w14:paraId="1E53F27E"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CC401C">
        <w:rPr>
          <w:rFonts w:ascii="Times New Roman" w:hAnsi="Times New Roman" w:cs="Times New Roman"/>
          <w:sz w:val="24"/>
          <w:szCs w:val="24"/>
          <w:u w:val="single"/>
        </w:rPr>
        <w:t>Type</w:t>
      </w:r>
      <w:r w:rsidRPr="00CC401C">
        <w:rPr>
          <w:rFonts w:ascii="Times New Roman" w:hAnsi="Times New Roman" w:cs="Times New Roman"/>
          <w:sz w:val="24"/>
          <w:szCs w:val="24"/>
        </w:rPr>
        <w:t>:</w:t>
      </w:r>
      <w:r w:rsidRPr="00CC401C">
        <w:rPr>
          <w:rFonts w:ascii="Times New Roman" w:hAnsi="Times New Roman" w:cs="Times New Roman"/>
          <w:sz w:val="24"/>
          <w:szCs w:val="24"/>
        </w:rPr>
        <w:tab/>
        <w:t>Data</w:t>
      </w:r>
      <w:r w:rsidRPr="00CC401C">
        <w:rPr>
          <w:rFonts w:ascii="Times New Roman" w:hAnsi="Times New Roman" w:cs="Times New Roman"/>
          <w:sz w:val="24"/>
          <w:szCs w:val="24"/>
        </w:rPr>
        <w:tab/>
        <w:t>Short name: begdate</w:t>
      </w:r>
    </w:p>
    <w:p w14:paraId="7D7A0955" w14:textId="127A5D9B" w:rsidR="006107BC" w:rsidRPr="00CC401C" w:rsidRDefault="006107BC" w:rsidP="00E71185">
      <w:pPr>
        <w:tabs>
          <w:tab w:val="left" w:pos="1170"/>
          <w:tab w:val="left" w:pos="3600"/>
        </w:tabs>
        <w:spacing w:before="0" w:after="0"/>
        <w:ind w:left="1872" w:hanging="1440"/>
        <w:rPr>
          <w:rFonts w:ascii="Times New Roman" w:hAnsi="Times New Roman" w:cs="Times New Roman"/>
          <w:sz w:val="24"/>
          <w:szCs w:val="24"/>
        </w:rPr>
      </w:pPr>
      <w:r w:rsidRPr="00CC401C">
        <w:rPr>
          <w:rFonts w:ascii="Times New Roman" w:hAnsi="Times New Roman" w:cs="Times New Roman"/>
          <w:sz w:val="24"/>
          <w:szCs w:val="24"/>
          <w:u w:val="single"/>
        </w:rPr>
        <w:t>Path</w:t>
      </w:r>
      <w:r w:rsidRPr="00CC401C">
        <w:rPr>
          <w:rFonts w:ascii="Times New Roman" w:hAnsi="Times New Roman" w:cs="Times New Roman"/>
          <w:sz w:val="24"/>
          <w:szCs w:val="24"/>
        </w:rPr>
        <w:t>:</w:t>
      </w:r>
      <w:r w:rsidRPr="00CC401C">
        <w:rPr>
          <w:rFonts w:ascii="Times New Roman" w:hAnsi="Times New Roman" w:cs="Times New Roman"/>
          <w:sz w:val="24"/>
          <w:szCs w:val="24"/>
        </w:rPr>
        <w:tab/>
        <w:t>(a)(2.3.2</w:t>
      </w:r>
      <w:r w:rsidR="00DE651E">
        <w:rPr>
          <w:rFonts w:ascii="Times New Roman" w:hAnsi="Times New Roman" w:cs="Times New Roman"/>
          <w:sz w:val="24"/>
          <w:szCs w:val="24"/>
        </w:rPr>
        <w:t>.1</w:t>
      </w:r>
      <w:r w:rsidRPr="00CC401C">
        <w:rPr>
          <w:rFonts w:ascii="Times New Roman" w:hAnsi="Times New Roman" w:cs="Times New Roman"/>
          <w:sz w:val="24"/>
          <w:szCs w:val="24"/>
        </w:rPr>
        <w:t>) Identification_Information/Time_Period_of_Content/</w:t>
      </w:r>
      <w:r w:rsidR="005A6180">
        <w:rPr>
          <w:rFonts w:ascii="Times New Roman" w:hAnsi="Times New Roman" w:cs="Times New Roman"/>
          <w:sz w:val="24"/>
          <w:szCs w:val="24"/>
        </w:rPr>
        <w:t xml:space="preserve"> </w:t>
      </w:r>
      <w:r w:rsidR="005A6180" w:rsidRPr="005A6180">
        <w:rPr>
          <w:rFonts w:ascii="Times New Roman" w:hAnsi="Times New Roman" w:cs="Times New Roman"/>
          <w:sz w:val="24"/>
          <w:szCs w:val="24"/>
        </w:rPr>
        <w:t>Range_of_Dates</w:t>
      </w:r>
      <w:r w:rsidR="005A6180">
        <w:rPr>
          <w:rFonts w:ascii="Times New Roman" w:hAnsi="Times New Roman" w:cs="Times New Roman"/>
          <w:sz w:val="24"/>
          <w:szCs w:val="24"/>
        </w:rPr>
        <w:t>/</w:t>
      </w:r>
      <w:r w:rsidRPr="00CC401C">
        <w:rPr>
          <w:rFonts w:ascii="Times New Roman" w:hAnsi="Times New Roman" w:cs="Times New Roman"/>
          <w:sz w:val="24"/>
          <w:szCs w:val="24"/>
        </w:rPr>
        <w:t>Beginning_Date</w:t>
      </w:r>
    </w:p>
    <w:p w14:paraId="4DC4FBF0" w14:textId="4FB2D937"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(b)(3.6.4.2</w:t>
      </w:r>
      <w:r w:rsidR="00DE651E">
        <w:rPr>
          <w:rFonts w:ascii="Times New Roman" w:hAnsi="Times New Roman" w:cs="Times New Roman"/>
          <w:sz w:val="24"/>
          <w:szCs w:val="24"/>
        </w:rPr>
        <w:t>.1</w:t>
      </w:r>
      <w:r w:rsidRPr="00CC401C">
        <w:rPr>
          <w:rFonts w:ascii="Times New Roman" w:hAnsi="Times New Roman" w:cs="Times New Roman"/>
          <w:sz w:val="24"/>
          <w:szCs w:val="24"/>
        </w:rPr>
        <w:t>) Data_Quality_Information/Source_Information/</w:t>
      </w:r>
      <w:r w:rsidR="000D6C23" w:rsidRPr="00CC401C">
        <w:rPr>
          <w:rFonts w:ascii="Times New Roman" w:hAnsi="Times New Roman" w:cs="Times New Roman"/>
          <w:sz w:val="24"/>
          <w:szCs w:val="24"/>
        </w:rPr>
        <w:t xml:space="preserve"> </w:t>
      </w:r>
      <w:r w:rsidRPr="00CC401C">
        <w:rPr>
          <w:rFonts w:ascii="Times New Roman" w:hAnsi="Times New Roman" w:cs="Times New Roman"/>
          <w:sz w:val="24"/>
          <w:szCs w:val="24"/>
        </w:rPr>
        <w:t>Time_Period_of_Content/</w:t>
      </w:r>
      <w:r w:rsidR="005A6180" w:rsidRPr="005A6180">
        <w:rPr>
          <w:rFonts w:ascii="Times New Roman" w:hAnsi="Times New Roman" w:cs="Times New Roman"/>
          <w:sz w:val="24"/>
          <w:szCs w:val="24"/>
        </w:rPr>
        <w:t>Range_of_Dates</w:t>
      </w:r>
      <w:r w:rsidR="005A6180">
        <w:rPr>
          <w:rFonts w:ascii="Times New Roman" w:hAnsi="Times New Roman" w:cs="Times New Roman"/>
          <w:sz w:val="24"/>
          <w:szCs w:val="24"/>
        </w:rPr>
        <w:t>/</w:t>
      </w:r>
      <w:r w:rsidRPr="00CC401C">
        <w:rPr>
          <w:rFonts w:ascii="Times New Roman" w:hAnsi="Times New Roman" w:cs="Times New Roman"/>
          <w:sz w:val="24"/>
          <w:szCs w:val="24"/>
        </w:rPr>
        <w:t>Beginning_Date</w:t>
      </w:r>
    </w:p>
    <w:p w14:paraId="61981676" w14:textId="77777777" w:rsidR="000D6C23" w:rsidRPr="00CC401C" w:rsidRDefault="000D6C23"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Domain</w:t>
      </w:r>
      <w:r w:rsidRPr="00CC401C">
        <w:rPr>
          <w:rFonts w:ascii="Times New Roman" w:hAnsi="Times New Roman" w:cs="Times New Roman"/>
          <w:sz w:val="24"/>
          <w:szCs w:val="24"/>
        </w:rPr>
        <w:t>:</w:t>
      </w:r>
      <w:r w:rsidRPr="00CC401C">
        <w:rPr>
          <w:rFonts w:ascii="Times New Roman" w:hAnsi="Times New Roman" w:cs="Times New Roman"/>
          <w:sz w:val="24"/>
          <w:szCs w:val="24"/>
        </w:rPr>
        <w:tab/>
        <w:t>“Unknown,” free date</w:t>
      </w:r>
    </w:p>
    <w:p w14:paraId="7C2CA532" w14:textId="0C74E988" w:rsidR="006107BC" w:rsidRPr="002B0BE7" w:rsidRDefault="006107BC" w:rsidP="00E71185">
      <w:pPr>
        <w:pStyle w:val="Heading5"/>
      </w:pPr>
      <w:r w:rsidRPr="002B0BE7">
        <w:t>Browse_Graphic_File_Description</w:t>
      </w:r>
    </w:p>
    <w:p w14:paraId="57CA6746" w14:textId="77777777" w:rsidR="006107BC" w:rsidRPr="00CC401C" w:rsidRDefault="006107BC" w:rsidP="00E71185">
      <w:pPr>
        <w:tabs>
          <w:tab w:val="left" w:pos="1440"/>
          <w:tab w:val="left" w:pos="3600"/>
        </w:tabs>
        <w:spacing w:before="0" w:after="0"/>
        <w:rPr>
          <w:rFonts w:ascii="Times New Roman" w:hAnsi="Times New Roman" w:cs="Times New Roman"/>
          <w:sz w:val="24"/>
          <w:szCs w:val="24"/>
        </w:rPr>
      </w:pPr>
      <w:r w:rsidRPr="00CC401C">
        <w:rPr>
          <w:rFonts w:ascii="Times New Roman" w:hAnsi="Times New Roman" w:cs="Times New Roman"/>
          <w:sz w:val="24"/>
          <w:szCs w:val="24"/>
        </w:rPr>
        <w:t>A textual description of the graphic file’s content.</w:t>
      </w:r>
    </w:p>
    <w:p w14:paraId="0AE8C8DE"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CC401C">
        <w:rPr>
          <w:rFonts w:ascii="Times New Roman" w:hAnsi="Times New Roman" w:cs="Times New Roman"/>
          <w:sz w:val="24"/>
          <w:szCs w:val="24"/>
          <w:u w:val="single"/>
        </w:rPr>
        <w:t>Type</w:t>
      </w:r>
      <w:r w:rsidRPr="00CC401C">
        <w:rPr>
          <w:rFonts w:ascii="Times New Roman" w:hAnsi="Times New Roman" w:cs="Times New Roman"/>
          <w:sz w:val="24"/>
          <w:szCs w:val="24"/>
        </w:rPr>
        <w:t>:</w:t>
      </w:r>
      <w:r w:rsidRPr="00CC401C">
        <w:rPr>
          <w:rFonts w:ascii="Times New Roman" w:hAnsi="Times New Roman" w:cs="Times New Roman"/>
          <w:sz w:val="24"/>
          <w:szCs w:val="24"/>
        </w:rPr>
        <w:tab/>
        <w:t>Data</w:t>
      </w:r>
      <w:r w:rsidRPr="00CC401C">
        <w:rPr>
          <w:rFonts w:ascii="Times New Roman" w:hAnsi="Times New Roman" w:cs="Times New Roman"/>
          <w:sz w:val="24"/>
          <w:szCs w:val="24"/>
        </w:rPr>
        <w:tab/>
      </w:r>
      <w:r w:rsidRPr="00CC401C">
        <w:rPr>
          <w:rFonts w:ascii="Times New Roman" w:hAnsi="Times New Roman" w:cs="Times New Roman"/>
          <w:sz w:val="24"/>
          <w:szCs w:val="24"/>
          <w:u w:val="single"/>
        </w:rPr>
        <w:t>Short name</w:t>
      </w:r>
      <w:r w:rsidRPr="00CC401C">
        <w:rPr>
          <w:rFonts w:ascii="Times New Roman" w:hAnsi="Times New Roman" w:cs="Times New Roman"/>
          <w:sz w:val="24"/>
          <w:szCs w:val="24"/>
        </w:rPr>
        <w:t>: browsed</w:t>
      </w:r>
    </w:p>
    <w:p w14:paraId="1F6E975C"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Path</w:t>
      </w:r>
      <w:r w:rsidRPr="00CC401C">
        <w:rPr>
          <w:rFonts w:ascii="Times New Roman" w:hAnsi="Times New Roman" w:cs="Times New Roman"/>
          <w:sz w:val="24"/>
          <w:szCs w:val="24"/>
        </w:rPr>
        <w:t>:</w:t>
      </w:r>
      <w:r w:rsidRPr="00CC401C">
        <w:rPr>
          <w:rFonts w:ascii="Times New Roman" w:hAnsi="Times New Roman" w:cs="Times New Roman"/>
          <w:sz w:val="24"/>
          <w:szCs w:val="24"/>
        </w:rPr>
        <w:tab/>
        <w:t>(2.9.2) Identification_Information/Browse_Graphic/ Browse_Graphic_File_Description</w:t>
      </w:r>
    </w:p>
    <w:p w14:paraId="70B16C6D"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Domain</w:t>
      </w:r>
      <w:r w:rsidRPr="00CC401C">
        <w:rPr>
          <w:rFonts w:ascii="Times New Roman" w:hAnsi="Times New Roman" w:cs="Times New Roman"/>
          <w:sz w:val="24"/>
          <w:szCs w:val="24"/>
        </w:rPr>
        <w:t>:</w:t>
      </w:r>
      <w:r w:rsidRPr="00CC401C">
        <w:rPr>
          <w:rFonts w:ascii="Times New Roman" w:hAnsi="Times New Roman" w:cs="Times New Roman"/>
          <w:sz w:val="24"/>
          <w:szCs w:val="24"/>
        </w:rPr>
        <w:tab/>
        <w:t>free text</w:t>
      </w:r>
    </w:p>
    <w:p w14:paraId="619980CA" w14:textId="2B4781C6" w:rsidR="006107BC" w:rsidRPr="002B0BE7" w:rsidRDefault="006107BC" w:rsidP="00E71185">
      <w:pPr>
        <w:pStyle w:val="Heading5"/>
      </w:pPr>
      <w:r w:rsidRPr="002B0BE7">
        <w:t>Browse_Graphic_File_Name</w:t>
      </w:r>
    </w:p>
    <w:p w14:paraId="58EEB480" w14:textId="6FF5849B" w:rsidR="006107BC" w:rsidRPr="00CC401C" w:rsidRDefault="006107BC" w:rsidP="00E71185">
      <w:pPr>
        <w:tabs>
          <w:tab w:val="left" w:pos="1440"/>
          <w:tab w:val="left" w:pos="3600"/>
        </w:tabs>
        <w:spacing w:before="0" w:after="0"/>
        <w:rPr>
          <w:rFonts w:ascii="Times New Roman" w:hAnsi="Times New Roman" w:cs="Times New Roman"/>
          <w:sz w:val="24"/>
          <w:szCs w:val="24"/>
        </w:rPr>
      </w:pPr>
      <w:r w:rsidRPr="00CC401C">
        <w:rPr>
          <w:rFonts w:ascii="Times New Roman" w:hAnsi="Times New Roman" w:cs="Times New Roman"/>
          <w:sz w:val="24"/>
          <w:szCs w:val="24"/>
        </w:rPr>
        <w:t>Name of the graphic file provided to illustrate the product</w:t>
      </w:r>
      <w:r w:rsidR="004C6ED2" w:rsidRPr="00CC401C">
        <w:rPr>
          <w:rFonts w:ascii="Times New Roman" w:hAnsi="Times New Roman" w:cs="Times New Roman"/>
          <w:sz w:val="24"/>
          <w:szCs w:val="24"/>
        </w:rPr>
        <w:t>/dataset</w:t>
      </w:r>
      <w:r w:rsidRPr="00CC401C">
        <w:rPr>
          <w:rFonts w:ascii="Times New Roman" w:hAnsi="Times New Roman" w:cs="Times New Roman"/>
          <w:sz w:val="24"/>
          <w:szCs w:val="24"/>
        </w:rPr>
        <w:t xml:space="preserve">.  The Browse Graphic visually depicts the product for prospective users.  The image might show a simple display of the product, the results of an application that used the product, different aspects of the quality of the product, or other information.  </w:t>
      </w:r>
      <w:r w:rsidR="004C6ED2" w:rsidRPr="00CC401C">
        <w:rPr>
          <w:rFonts w:ascii="Times New Roman" w:hAnsi="Times New Roman" w:cs="Times New Roman"/>
          <w:sz w:val="24"/>
          <w:szCs w:val="24"/>
        </w:rPr>
        <w:t>List a</w:t>
      </w:r>
      <w:r w:rsidRPr="00CC401C">
        <w:rPr>
          <w:rFonts w:ascii="Times New Roman" w:hAnsi="Times New Roman" w:cs="Times New Roman"/>
          <w:sz w:val="24"/>
          <w:szCs w:val="24"/>
        </w:rPr>
        <w:t xml:space="preserve"> URL if applicable.</w:t>
      </w:r>
    </w:p>
    <w:p w14:paraId="588F7AA6"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CC401C">
        <w:rPr>
          <w:rFonts w:ascii="Times New Roman" w:hAnsi="Times New Roman" w:cs="Times New Roman"/>
          <w:sz w:val="24"/>
          <w:szCs w:val="24"/>
          <w:u w:val="single"/>
        </w:rPr>
        <w:t>Type</w:t>
      </w:r>
      <w:r w:rsidRPr="00CC401C">
        <w:rPr>
          <w:rFonts w:ascii="Times New Roman" w:hAnsi="Times New Roman" w:cs="Times New Roman"/>
          <w:sz w:val="24"/>
          <w:szCs w:val="24"/>
        </w:rPr>
        <w:t>:</w:t>
      </w:r>
      <w:r w:rsidRPr="00CC401C">
        <w:rPr>
          <w:rFonts w:ascii="Times New Roman" w:hAnsi="Times New Roman" w:cs="Times New Roman"/>
          <w:sz w:val="24"/>
          <w:szCs w:val="24"/>
        </w:rPr>
        <w:tab/>
        <w:t>Data</w:t>
      </w:r>
      <w:r w:rsidRPr="00CC401C">
        <w:rPr>
          <w:rFonts w:ascii="Times New Roman" w:hAnsi="Times New Roman" w:cs="Times New Roman"/>
          <w:sz w:val="24"/>
          <w:szCs w:val="24"/>
        </w:rPr>
        <w:tab/>
      </w:r>
      <w:r w:rsidRPr="00CC401C">
        <w:rPr>
          <w:rFonts w:ascii="Times New Roman" w:hAnsi="Times New Roman" w:cs="Times New Roman"/>
          <w:sz w:val="24"/>
          <w:szCs w:val="24"/>
          <w:u w:val="single"/>
        </w:rPr>
        <w:t>Short name</w:t>
      </w:r>
      <w:r w:rsidRPr="00CC401C">
        <w:rPr>
          <w:rFonts w:ascii="Times New Roman" w:hAnsi="Times New Roman" w:cs="Times New Roman"/>
          <w:sz w:val="24"/>
          <w:szCs w:val="24"/>
        </w:rPr>
        <w:t>: browsen</w:t>
      </w:r>
    </w:p>
    <w:p w14:paraId="13611E94"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Path</w:t>
      </w:r>
      <w:r w:rsidRPr="00CC401C">
        <w:rPr>
          <w:rFonts w:ascii="Times New Roman" w:hAnsi="Times New Roman" w:cs="Times New Roman"/>
          <w:sz w:val="24"/>
          <w:szCs w:val="24"/>
        </w:rPr>
        <w:t>:</w:t>
      </w:r>
      <w:r w:rsidRPr="00CC401C">
        <w:rPr>
          <w:rFonts w:ascii="Times New Roman" w:hAnsi="Times New Roman" w:cs="Times New Roman"/>
          <w:sz w:val="24"/>
          <w:szCs w:val="24"/>
        </w:rPr>
        <w:tab/>
        <w:t>(2.9.1) Identification_Information/Browse_Graphic/Browse_Graphic_File_Name</w:t>
      </w:r>
    </w:p>
    <w:p w14:paraId="0FDED94D"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Domain</w:t>
      </w:r>
      <w:r w:rsidRPr="00CC401C">
        <w:rPr>
          <w:rFonts w:ascii="Times New Roman" w:hAnsi="Times New Roman" w:cs="Times New Roman"/>
          <w:sz w:val="24"/>
          <w:szCs w:val="24"/>
        </w:rPr>
        <w:t>:</w:t>
      </w:r>
      <w:r w:rsidRPr="00CC401C">
        <w:rPr>
          <w:rFonts w:ascii="Times New Roman" w:hAnsi="Times New Roman" w:cs="Times New Roman"/>
          <w:sz w:val="24"/>
          <w:szCs w:val="24"/>
        </w:rPr>
        <w:tab/>
        <w:t>free text</w:t>
      </w:r>
    </w:p>
    <w:p w14:paraId="73432806" w14:textId="3420972A" w:rsidR="006107BC" w:rsidRPr="002B0BE7" w:rsidRDefault="006107BC" w:rsidP="00E71185">
      <w:pPr>
        <w:pStyle w:val="Heading5"/>
      </w:pPr>
      <w:r w:rsidRPr="002B0BE7">
        <w:t>Browse_Graphic_File_Type</w:t>
      </w:r>
    </w:p>
    <w:p w14:paraId="72637233" w14:textId="77777777" w:rsidR="006107BC" w:rsidRPr="00CC401C" w:rsidRDefault="006107BC" w:rsidP="00CC401C">
      <w:pPr>
        <w:tabs>
          <w:tab w:val="left" w:pos="1440"/>
          <w:tab w:val="left" w:pos="3600"/>
        </w:tabs>
        <w:spacing w:before="0" w:after="0"/>
        <w:rPr>
          <w:rFonts w:ascii="Times New Roman" w:hAnsi="Times New Roman" w:cs="Times New Roman"/>
          <w:sz w:val="24"/>
          <w:szCs w:val="24"/>
        </w:rPr>
      </w:pPr>
      <w:r w:rsidRPr="00CC401C">
        <w:rPr>
          <w:rFonts w:ascii="Times New Roman" w:hAnsi="Times New Roman" w:cs="Times New Roman"/>
          <w:sz w:val="24"/>
          <w:szCs w:val="24"/>
        </w:rPr>
        <w:t>Description of the graphic file format.</w:t>
      </w:r>
    </w:p>
    <w:p w14:paraId="6C2110D3" w14:textId="77777777" w:rsidR="006107BC" w:rsidRPr="00CC401C" w:rsidRDefault="006107BC" w:rsidP="00CC401C">
      <w:pPr>
        <w:tabs>
          <w:tab w:val="left" w:pos="1440"/>
          <w:tab w:val="left" w:pos="3600"/>
        </w:tabs>
        <w:spacing w:before="0" w:after="0"/>
        <w:ind w:left="1152" w:hanging="720"/>
        <w:rPr>
          <w:rFonts w:ascii="Times New Roman" w:hAnsi="Times New Roman" w:cs="Times New Roman"/>
          <w:sz w:val="24"/>
          <w:szCs w:val="24"/>
          <w:u w:val="single"/>
        </w:rPr>
      </w:pPr>
      <w:r w:rsidRPr="00CC401C">
        <w:rPr>
          <w:rFonts w:ascii="Times New Roman" w:hAnsi="Times New Roman" w:cs="Times New Roman"/>
          <w:sz w:val="24"/>
          <w:szCs w:val="24"/>
          <w:u w:val="single"/>
        </w:rPr>
        <w:t>Type</w:t>
      </w:r>
      <w:r w:rsidRPr="00CC401C">
        <w:rPr>
          <w:rFonts w:ascii="Times New Roman" w:hAnsi="Times New Roman" w:cs="Times New Roman"/>
          <w:sz w:val="24"/>
          <w:szCs w:val="24"/>
        </w:rPr>
        <w:t>:</w:t>
      </w:r>
      <w:r w:rsidRPr="00CC401C">
        <w:rPr>
          <w:rFonts w:ascii="Times New Roman" w:hAnsi="Times New Roman" w:cs="Times New Roman"/>
          <w:sz w:val="24"/>
          <w:szCs w:val="24"/>
        </w:rPr>
        <w:tab/>
        <w:t>Data</w:t>
      </w:r>
      <w:r w:rsidRPr="00CC401C">
        <w:rPr>
          <w:rFonts w:ascii="Times New Roman" w:hAnsi="Times New Roman" w:cs="Times New Roman"/>
          <w:sz w:val="24"/>
          <w:szCs w:val="24"/>
        </w:rPr>
        <w:tab/>
      </w:r>
      <w:r w:rsidRPr="00CC401C">
        <w:rPr>
          <w:rFonts w:ascii="Times New Roman" w:hAnsi="Times New Roman" w:cs="Times New Roman"/>
          <w:sz w:val="24"/>
          <w:szCs w:val="24"/>
          <w:u w:val="single"/>
        </w:rPr>
        <w:t>Short name</w:t>
      </w:r>
      <w:r w:rsidRPr="00CC401C">
        <w:rPr>
          <w:rFonts w:ascii="Times New Roman" w:hAnsi="Times New Roman" w:cs="Times New Roman"/>
          <w:sz w:val="24"/>
          <w:szCs w:val="24"/>
        </w:rPr>
        <w:t>: browset</w:t>
      </w:r>
    </w:p>
    <w:p w14:paraId="4B8F6A0F" w14:textId="77777777" w:rsidR="006107BC" w:rsidRPr="00CC401C" w:rsidRDefault="006107BC" w:rsidP="00CC401C">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Path</w:t>
      </w:r>
      <w:r w:rsidRPr="00CC401C">
        <w:rPr>
          <w:rFonts w:ascii="Times New Roman" w:hAnsi="Times New Roman" w:cs="Times New Roman"/>
          <w:sz w:val="24"/>
          <w:szCs w:val="24"/>
        </w:rPr>
        <w:t>:</w:t>
      </w:r>
      <w:r w:rsidRPr="00CC401C">
        <w:rPr>
          <w:rFonts w:ascii="Times New Roman" w:hAnsi="Times New Roman" w:cs="Times New Roman"/>
          <w:sz w:val="24"/>
          <w:szCs w:val="24"/>
        </w:rPr>
        <w:tab/>
        <w:t>(2.9.3) Identification_Information/Browse_Graphic/Browse_Graphic_File_Type</w:t>
      </w:r>
    </w:p>
    <w:p w14:paraId="57E4A195" w14:textId="77777777" w:rsidR="006107BC" w:rsidRPr="00CC401C" w:rsidRDefault="006107BC" w:rsidP="00CC401C">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Domain</w:t>
      </w:r>
      <w:r w:rsidRPr="00CC401C">
        <w:rPr>
          <w:rFonts w:ascii="Times New Roman" w:hAnsi="Times New Roman" w:cs="Times New Roman"/>
          <w:sz w:val="24"/>
          <w:szCs w:val="24"/>
        </w:rPr>
        <w:t>:</w:t>
      </w:r>
      <w:r w:rsidRPr="00CC401C">
        <w:rPr>
          <w:rFonts w:ascii="Times New Roman" w:hAnsi="Times New Roman" w:cs="Times New Roman"/>
          <w:sz w:val="24"/>
          <w:szCs w:val="24"/>
        </w:rPr>
        <w:tab/>
        <w:t>“CGM,” “EPS,” “EMF,” “GIF,” “JPEG,” “PBM,” “PDF,” "PNG," “PS,” “TIFF,” “WMF,” “XWD,” free text</w:t>
      </w:r>
    </w:p>
    <w:p w14:paraId="7917ACB0" w14:textId="77777777" w:rsidR="006107BC" w:rsidRPr="00A11628" w:rsidRDefault="006107BC" w:rsidP="005F0101">
      <w:pPr>
        <w:pStyle w:val="Heading4"/>
      </w:pPr>
      <w:r w:rsidRPr="00A11628">
        <w:t>C</w:t>
      </w:r>
    </w:p>
    <w:p w14:paraId="1C48DACB" w14:textId="4ADCE178" w:rsidR="006107BC" w:rsidRPr="002B0BE7" w:rsidRDefault="006107BC" w:rsidP="00E71185">
      <w:pPr>
        <w:pStyle w:val="Heading5"/>
      </w:pPr>
      <w:r w:rsidRPr="002B0BE7">
        <w:t>Calendar_Date</w:t>
      </w:r>
    </w:p>
    <w:p w14:paraId="31FE6527" w14:textId="3C00DF33" w:rsidR="006107BC" w:rsidRPr="00CC401C" w:rsidRDefault="006107BC" w:rsidP="00E71185">
      <w:pPr>
        <w:tabs>
          <w:tab w:val="left" w:pos="1440"/>
          <w:tab w:val="left" w:pos="3600"/>
        </w:tabs>
        <w:spacing w:before="0" w:after="0"/>
        <w:rPr>
          <w:rFonts w:ascii="Times New Roman" w:hAnsi="Times New Roman" w:cs="Times New Roman"/>
          <w:sz w:val="24"/>
          <w:szCs w:val="24"/>
        </w:rPr>
      </w:pPr>
      <w:r w:rsidRPr="00CC401C">
        <w:rPr>
          <w:rFonts w:ascii="Times New Roman" w:hAnsi="Times New Roman" w:cs="Times New Roman"/>
          <w:sz w:val="24"/>
          <w:szCs w:val="24"/>
        </w:rPr>
        <w:t>The date, or vintage, of (a) the product</w:t>
      </w:r>
      <w:r w:rsidR="00735BCF" w:rsidRPr="00CC401C">
        <w:rPr>
          <w:rFonts w:ascii="Times New Roman" w:hAnsi="Times New Roman" w:cs="Times New Roman"/>
          <w:sz w:val="24"/>
          <w:szCs w:val="24"/>
        </w:rPr>
        <w:t xml:space="preserve">/dataset </w:t>
      </w:r>
      <w:r w:rsidRPr="00CC401C">
        <w:rPr>
          <w:rFonts w:ascii="Times New Roman" w:hAnsi="Times New Roman" w:cs="Times New Roman"/>
          <w:sz w:val="24"/>
          <w:szCs w:val="24"/>
        </w:rPr>
        <w:t xml:space="preserve">or (b) source material.  </w:t>
      </w:r>
      <w:r w:rsidR="00735BCF" w:rsidRPr="00CC401C">
        <w:rPr>
          <w:rFonts w:ascii="Times New Roman" w:hAnsi="Times New Roman" w:cs="Times New Roman"/>
          <w:sz w:val="24"/>
          <w:szCs w:val="24"/>
        </w:rPr>
        <w:t>Express the</w:t>
      </w:r>
      <w:r w:rsidRPr="00CC401C">
        <w:rPr>
          <w:rFonts w:ascii="Times New Roman" w:hAnsi="Times New Roman" w:cs="Times New Roman"/>
          <w:sz w:val="24"/>
          <w:szCs w:val="24"/>
        </w:rPr>
        <w:t xml:space="preserve"> [Calendar_Date] element as a year, a year and month, or a year, month and day.  Format:  YYYYMMDD.  </w:t>
      </w:r>
      <w:r w:rsidR="004C0A26" w:rsidRPr="00CC401C">
        <w:rPr>
          <w:rFonts w:ascii="Times New Roman" w:hAnsi="Times New Roman" w:cs="Times New Roman"/>
          <w:sz w:val="24"/>
          <w:szCs w:val="24"/>
        </w:rPr>
        <w:t xml:space="preserve">Always express the </w:t>
      </w:r>
      <w:r w:rsidRPr="00CC401C">
        <w:rPr>
          <w:rFonts w:ascii="Times New Roman" w:hAnsi="Times New Roman" w:cs="Times New Roman"/>
          <w:sz w:val="24"/>
          <w:szCs w:val="24"/>
        </w:rPr>
        <w:t>month as an integer.</w:t>
      </w:r>
      <w:r w:rsidR="008A5FF8">
        <w:rPr>
          <w:rFonts w:ascii="Times New Roman" w:hAnsi="Times New Roman" w:cs="Times New Roman"/>
          <w:sz w:val="24"/>
          <w:szCs w:val="24"/>
        </w:rPr>
        <w:t xml:space="preserve">  Always include leading zeros for month (MM) and day (DD).</w:t>
      </w:r>
    </w:p>
    <w:p w14:paraId="077B66FB"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CC401C">
        <w:rPr>
          <w:rFonts w:ascii="Times New Roman" w:hAnsi="Times New Roman" w:cs="Times New Roman"/>
          <w:sz w:val="24"/>
          <w:szCs w:val="24"/>
          <w:u w:val="single"/>
        </w:rPr>
        <w:t>Type</w:t>
      </w:r>
      <w:r w:rsidRPr="00CC401C">
        <w:rPr>
          <w:rFonts w:ascii="Times New Roman" w:hAnsi="Times New Roman" w:cs="Times New Roman"/>
          <w:sz w:val="24"/>
          <w:szCs w:val="24"/>
        </w:rPr>
        <w:t>:</w:t>
      </w:r>
      <w:r w:rsidRPr="00CC401C">
        <w:rPr>
          <w:rFonts w:ascii="Times New Roman" w:hAnsi="Times New Roman" w:cs="Times New Roman"/>
          <w:sz w:val="24"/>
          <w:szCs w:val="24"/>
        </w:rPr>
        <w:tab/>
        <w:t>Data</w:t>
      </w:r>
      <w:r w:rsidRPr="00CC401C">
        <w:rPr>
          <w:rFonts w:ascii="Times New Roman" w:hAnsi="Times New Roman" w:cs="Times New Roman"/>
          <w:sz w:val="24"/>
          <w:szCs w:val="24"/>
        </w:rPr>
        <w:tab/>
      </w:r>
      <w:r w:rsidRPr="00CC401C">
        <w:rPr>
          <w:rFonts w:ascii="Times New Roman" w:hAnsi="Times New Roman" w:cs="Times New Roman"/>
          <w:sz w:val="24"/>
          <w:szCs w:val="24"/>
          <w:u w:val="single"/>
        </w:rPr>
        <w:t>Short name</w:t>
      </w:r>
      <w:r w:rsidRPr="00CC401C">
        <w:rPr>
          <w:rFonts w:ascii="Times New Roman" w:hAnsi="Times New Roman" w:cs="Times New Roman"/>
          <w:sz w:val="24"/>
          <w:szCs w:val="24"/>
        </w:rPr>
        <w:t>: caldate</w:t>
      </w:r>
    </w:p>
    <w:p w14:paraId="0ADFAFA7"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Path</w:t>
      </w:r>
      <w:r w:rsidRPr="00CC401C">
        <w:rPr>
          <w:rFonts w:ascii="Times New Roman" w:hAnsi="Times New Roman" w:cs="Times New Roman"/>
          <w:sz w:val="24"/>
          <w:szCs w:val="24"/>
        </w:rPr>
        <w:t>:</w:t>
      </w:r>
      <w:r w:rsidRPr="00CC401C">
        <w:rPr>
          <w:rFonts w:ascii="Times New Roman" w:hAnsi="Times New Roman" w:cs="Times New Roman"/>
          <w:sz w:val="24"/>
          <w:szCs w:val="24"/>
        </w:rPr>
        <w:tab/>
        <w:t>(a)(2.3.1) Identification_Information/Time_Period_of_Content/Calendar_Date</w:t>
      </w:r>
    </w:p>
    <w:p w14:paraId="42625563" w14:textId="12107257"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(b)(3.6.4.1) Data_Quality_Information/Source_Information/</w:t>
      </w:r>
      <w:r w:rsidR="00AC5F78" w:rsidRPr="00CC401C">
        <w:rPr>
          <w:rFonts w:ascii="Times New Roman" w:hAnsi="Times New Roman" w:cs="Times New Roman"/>
          <w:sz w:val="24"/>
          <w:szCs w:val="24"/>
        </w:rPr>
        <w:t xml:space="preserve"> </w:t>
      </w:r>
      <w:r w:rsidRPr="00CC401C">
        <w:rPr>
          <w:rFonts w:ascii="Times New Roman" w:hAnsi="Times New Roman" w:cs="Times New Roman"/>
          <w:sz w:val="24"/>
          <w:szCs w:val="24"/>
        </w:rPr>
        <w:t>Time_Period_of_Content/Calendar_Date</w:t>
      </w:r>
    </w:p>
    <w:p w14:paraId="30037D2A" w14:textId="77777777" w:rsidR="00AC5F78" w:rsidRPr="00CC401C" w:rsidRDefault="00AC5F78"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Domain</w:t>
      </w:r>
      <w:r w:rsidRPr="00CC401C">
        <w:rPr>
          <w:rFonts w:ascii="Times New Roman" w:hAnsi="Times New Roman" w:cs="Times New Roman"/>
          <w:sz w:val="24"/>
          <w:szCs w:val="24"/>
        </w:rPr>
        <w:t>:</w:t>
      </w:r>
      <w:r w:rsidRPr="00CC401C">
        <w:rPr>
          <w:rFonts w:ascii="Times New Roman" w:hAnsi="Times New Roman" w:cs="Times New Roman"/>
          <w:sz w:val="24"/>
          <w:szCs w:val="24"/>
        </w:rPr>
        <w:tab/>
        <w:t>“Unknown,” free date</w:t>
      </w:r>
    </w:p>
    <w:p w14:paraId="517287E3" w14:textId="4494B800" w:rsidR="006107BC" w:rsidRPr="002B0BE7" w:rsidRDefault="006107BC" w:rsidP="00E71185">
      <w:pPr>
        <w:pStyle w:val="Heading5"/>
      </w:pPr>
      <w:r w:rsidRPr="002B0BE7">
        <w:t>City</w:t>
      </w:r>
    </w:p>
    <w:p w14:paraId="15089EC4" w14:textId="2BA5FDE9" w:rsidR="006F327C" w:rsidRPr="00CC401C" w:rsidRDefault="006107BC" w:rsidP="00E71185">
      <w:pPr>
        <w:tabs>
          <w:tab w:val="left" w:pos="1440"/>
          <w:tab w:val="left" w:pos="3600"/>
        </w:tabs>
        <w:spacing w:before="0" w:after="0"/>
        <w:rPr>
          <w:rFonts w:ascii="Times New Roman" w:hAnsi="Times New Roman" w:cs="Times New Roman"/>
          <w:sz w:val="24"/>
          <w:szCs w:val="24"/>
        </w:rPr>
      </w:pPr>
      <w:r w:rsidRPr="00CC401C">
        <w:rPr>
          <w:rFonts w:ascii="Times New Roman" w:hAnsi="Times New Roman" w:cs="Times New Roman"/>
          <w:sz w:val="24"/>
          <w:szCs w:val="24"/>
        </w:rPr>
        <w:t>The</w:t>
      </w:r>
      <w:r w:rsidR="00D20F45">
        <w:rPr>
          <w:rFonts w:ascii="Times New Roman" w:hAnsi="Times New Roman" w:cs="Times New Roman"/>
          <w:sz w:val="24"/>
          <w:szCs w:val="24"/>
        </w:rPr>
        <w:t xml:space="preserve"> postal</w:t>
      </w:r>
      <w:r w:rsidRPr="00CC401C">
        <w:rPr>
          <w:rFonts w:ascii="Times New Roman" w:hAnsi="Times New Roman" w:cs="Times New Roman"/>
          <w:sz w:val="24"/>
          <w:szCs w:val="24"/>
        </w:rPr>
        <w:t xml:space="preserve"> city of the</w:t>
      </w:r>
      <w:r w:rsidR="00D20F45">
        <w:rPr>
          <w:rFonts w:ascii="Times New Roman" w:hAnsi="Times New Roman" w:cs="Times New Roman"/>
          <w:sz w:val="24"/>
          <w:szCs w:val="24"/>
        </w:rPr>
        <w:t xml:space="preserve"> address for the</w:t>
      </w:r>
      <w:r w:rsidRPr="00CC401C">
        <w:rPr>
          <w:rFonts w:ascii="Times New Roman" w:hAnsi="Times New Roman" w:cs="Times New Roman"/>
          <w:sz w:val="24"/>
          <w:szCs w:val="24"/>
        </w:rPr>
        <w:t xml:space="preserve"> organization that is: (a) knowledgeable about the product</w:t>
      </w:r>
      <w:r w:rsidR="004C0A26" w:rsidRPr="00CC401C">
        <w:rPr>
          <w:rFonts w:ascii="Times New Roman" w:hAnsi="Times New Roman" w:cs="Times New Roman"/>
          <w:sz w:val="24"/>
          <w:szCs w:val="24"/>
        </w:rPr>
        <w:t>/dataset</w:t>
      </w:r>
      <w:r w:rsidRPr="00CC401C">
        <w:rPr>
          <w:rFonts w:ascii="Times New Roman" w:hAnsi="Times New Roman" w:cs="Times New Roman"/>
          <w:sz w:val="24"/>
          <w:szCs w:val="24"/>
        </w:rPr>
        <w:t>; (b) responsible for distributing the product</w:t>
      </w:r>
      <w:r w:rsidR="004C0A26" w:rsidRPr="00CC401C">
        <w:rPr>
          <w:rFonts w:ascii="Times New Roman" w:hAnsi="Times New Roman" w:cs="Times New Roman"/>
          <w:sz w:val="24"/>
          <w:szCs w:val="24"/>
        </w:rPr>
        <w:t>/dataset</w:t>
      </w:r>
      <w:r w:rsidRPr="00CC401C">
        <w:rPr>
          <w:rFonts w:ascii="Times New Roman" w:hAnsi="Times New Roman" w:cs="Times New Roman"/>
          <w:sz w:val="24"/>
          <w:szCs w:val="24"/>
        </w:rPr>
        <w:t>; or (c) responsible for the metadata information.  The default value for this element is “Washington.”</w:t>
      </w:r>
    </w:p>
    <w:p w14:paraId="31D3EFE6" w14:textId="484B5366" w:rsidR="006107BC" w:rsidRPr="00CC401C" w:rsidRDefault="006F327C" w:rsidP="00E71185">
      <w:pPr>
        <w:tabs>
          <w:tab w:val="left" w:pos="1440"/>
          <w:tab w:val="left" w:pos="3600"/>
        </w:tabs>
        <w:spacing w:before="0" w:after="0"/>
        <w:rPr>
          <w:rFonts w:ascii="Times New Roman" w:hAnsi="Times New Roman" w:cs="Times New Roman"/>
          <w:sz w:val="24"/>
          <w:szCs w:val="24"/>
          <w:u w:val="single"/>
        </w:rPr>
      </w:pPr>
      <w:r w:rsidRPr="00CC401C">
        <w:rPr>
          <w:rFonts w:ascii="Times New Roman" w:hAnsi="Times New Roman" w:cs="Times New Roman"/>
          <w:sz w:val="24"/>
          <w:szCs w:val="24"/>
        </w:rPr>
        <w:t xml:space="preserve">      </w:t>
      </w:r>
      <w:r w:rsidR="006107BC" w:rsidRPr="00CC401C">
        <w:rPr>
          <w:rFonts w:ascii="Times New Roman" w:hAnsi="Times New Roman" w:cs="Times New Roman"/>
          <w:sz w:val="24"/>
          <w:szCs w:val="24"/>
          <w:u w:val="single"/>
        </w:rPr>
        <w:t>Type</w:t>
      </w:r>
      <w:r w:rsidR="006107BC" w:rsidRPr="00CC401C">
        <w:rPr>
          <w:rFonts w:ascii="Times New Roman" w:hAnsi="Times New Roman" w:cs="Times New Roman"/>
          <w:sz w:val="24"/>
          <w:szCs w:val="24"/>
        </w:rPr>
        <w:t>:</w:t>
      </w:r>
      <w:r w:rsidR="006107BC" w:rsidRPr="00CC401C">
        <w:rPr>
          <w:rFonts w:ascii="Times New Roman" w:hAnsi="Times New Roman" w:cs="Times New Roman"/>
          <w:sz w:val="24"/>
          <w:szCs w:val="24"/>
        </w:rPr>
        <w:tab/>
        <w:t>Data</w:t>
      </w:r>
      <w:r w:rsidR="006107BC" w:rsidRPr="00CC401C">
        <w:rPr>
          <w:rFonts w:ascii="Times New Roman" w:hAnsi="Times New Roman" w:cs="Times New Roman"/>
          <w:sz w:val="24"/>
          <w:szCs w:val="24"/>
        </w:rPr>
        <w:tab/>
      </w:r>
      <w:r w:rsidR="006107BC" w:rsidRPr="00CC401C">
        <w:rPr>
          <w:rFonts w:ascii="Times New Roman" w:hAnsi="Times New Roman" w:cs="Times New Roman"/>
          <w:sz w:val="24"/>
          <w:szCs w:val="24"/>
          <w:u w:val="single"/>
        </w:rPr>
        <w:t>Short name</w:t>
      </w:r>
      <w:r w:rsidR="006107BC" w:rsidRPr="00CC401C">
        <w:rPr>
          <w:rFonts w:ascii="Times New Roman" w:hAnsi="Times New Roman" w:cs="Times New Roman"/>
          <w:sz w:val="24"/>
          <w:szCs w:val="24"/>
        </w:rPr>
        <w:t>: city</w:t>
      </w:r>
    </w:p>
    <w:p w14:paraId="67DBB77E" w14:textId="5A83E548"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Path</w:t>
      </w:r>
      <w:r w:rsidRPr="00CC401C">
        <w:rPr>
          <w:rFonts w:ascii="Times New Roman" w:hAnsi="Times New Roman" w:cs="Times New Roman"/>
          <w:sz w:val="24"/>
          <w:szCs w:val="24"/>
        </w:rPr>
        <w:t>:</w:t>
      </w:r>
      <w:r w:rsidRPr="00CC401C">
        <w:rPr>
          <w:rFonts w:ascii="Times New Roman" w:hAnsi="Times New Roman" w:cs="Times New Roman"/>
          <w:sz w:val="24"/>
          <w:szCs w:val="24"/>
        </w:rPr>
        <w:tab/>
        <w:t>(a)(2.8.2.</w:t>
      </w:r>
      <w:r w:rsidR="00360938">
        <w:rPr>
          <w:rFonts w:ascii="Times New Roman" w:hAnsi="Times New Roman" w:cs="Times New Roman"/>
          <w:sz w:val="24"/>
          <w:szCs w:val="24"/>
        </w:rPr>
        <w:t>2</w:t>
      </w:r>
      <w:r w:rsidRPr="00CC401C">
        <w:rPr>
          <w:rFonts w:ascii="Times New Roman" w:hAnsi="Times New Roman" w:cs="Times New Roman"/>
          <w:sz w:val="24"/>
          <w:szCs w:val="24"/>
        </w:rPr>
        <w:t>) Identification_Information/Point_of_Contact/Contact_Address/City</w:t>
      </w:r>
    </w:p>
    <w:p w14:paraId="731B4BF7" w14:textId="78711E59"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(b)(7.1.2.</w:t>
      </w:r>
      <w:r w:rsidR="00360938">
        <w:rPr>
          <w:rFonts w:ascii="Times New Roman" w:hAnsi="Times New Roman" w:cs="Times New Roman"/>
          <w:sz w:val="24"/>
          <w:szCs w:val="24"/>
        </w:rPr>
        <w:t>2</w:t>
      </w:r>
      <w:r w:rsidRPr="00CC401C">
        <w:rPr>
          <w:rFonts w:ascii="Times New Roman" w:hAnsi="Times New Roman" w:cs="Times New Roman"/>
          <w:sz w:val="24"/>
          <w:szCs w:val="24"/>
        </w:rPr>
        <w:t>) Distribution_Information/Point_of_Contact/Contact_Address/City</w:t>
      </w:r>
    </w:p>
    <w:p w14:paraId="793E31D9" w14:textId="4F0256AB"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(c)(9.5.2.</w:t>
      </w:r>
      <w:r w:rsidR="00360938">
        <w:rPr>
          <w:rFonts w:ascii="Times New Roman" w:hAnsi="Times New Roman" w:cs="Times New Roman"/>
          <w:sz w:val="24"/>
          <w:szCs w:val="24"/>
        </w:rPr>
        <w:t>2</w:t>
      </w:r>
      <w:r w:rsidRPr="00CC401C">
        <w:rPr>
          <w:rFonts w:ascii="Times New Roman" w:hAnsi="Times New Roman" w:cs="Times New Roman"/>
          <w:sz w:val="24"/>
          <w:szCs w:val="24"/>
        </w:rPr>
        <w:t>) Metadata_Reference_Information/Point_of_Contact/</w:t>
      </w:r>
      <w:r w:rsidR="00AC5F78" w:rsidRPr="00CC401C">
        <w:rPr>
          <w:rFonts w:ascii="Times New Roman" w:hAnsi="Times New Roman" w:cs="Times New Roman"/>
          <w:sz w:val="24"/>
          <w:szCs w:val="24"/>
        </w:rPr>
        <w:t xml:space="preserve"> </w:t>
      </w:r>
      <w:r w:rsidRPr="00CC401C">
        <w:rPr>
          <w:rFonts w:ascii="Times New Roman" w:hAnsi="Times New Roman" w:cs="Times New Roman"/>
          <w:sz w:val="24"/>
          <w:szCs w:val="24"/>
        </w:rPr>
        <w:t>Contact_Address/City</w:t>
      </w:r>
    </w:p>
    <w:p w14:paraId="3C8CD5EB" w14:textId="77777777" w:rsidR="00AC5F78" w:rsidRPr="00CC401C" w:rsidRDefault="00AC5F78"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Domain</w:t>
      </w:r>
      <w:r w:rsidRPr="00CC401C">
        <w:rPr>
          <w:rFonts w:ascii="Times New Roman" w:hAnsi="Times New Roman" w:cs="Times New Roman"/>
          <w:sz w:val="24"/>
          <w:szCs w:val="24"/>
        </w:rPr>
        <w:t>:</w:t>
      </w:r>
      <w:r w:rsidRPr="00CC401C">
        <w:rPr>
          <w:rFonts w:ascii="Times New Roman" w:hAnsi="Times New Roman" w:cs="Times New Roman"/>
          <w:sz w:val="24"/>
          <w:szCs w:val="24"/>
        </w:rPr>
        <w:tab/>
        <w:t>free text</w:t>
      </w:r>
    </w:p>
    <w:p w14:paraId="620B3A0E" w14:textId="0C2DF0D5" w:rsidR="006107BC" w:rsidRPr="002B0BE7" w:rsidRDefault="006107BC" w:rsidP="00E71185">
      <w:pPr>
        <w:pStyle w:val="Heading5"/>
      </w:pPr>
      <w:r w:rsidRPr="002B0BE7">
        <w:t>Codeset_Name</w:t>
      </w:r>
    </w:p>
    <w:p w14:paraId="63BF1E66" w14:textId="3D21A68C" w:rsidR="006107BC" w:rsidRPr="00CC401C" w:rsidRDefault="006107BC" w:rsidP="00E71185">
      <w:pPr>
        <w:tabs>
          <w:tab w:val="left" w:pos="1440"/>
          <w:tab w:val="left" w:pos="3600"/>
        </w:tabs>
        <w:spacing w:before="0" w:after="0"/>
        <w:rPr>
          <w:rFonts w:ascii="Times New Roman" w:hAnsi="Times New Roman" w:cs="Times New Roman"/>
          <w:sz w:val="24"/>
          <w:szCs w:val="24"/>
        </w:rPr>
      </w:pPr>
      <w:r w:rsidRPr="00CC401C">
        <w:rPr>
          <w:rFonts w:ascii="Times New Roman" w:hAnsi="Times New Roman" w:cs="Times New Roman"/>
          <w:sz w:val="24"/>
          <w:szCs w:val="24"/>
        </w:rPr>
        <w:t xml:space="preserve">The title of the codeset.  A codeset is a reference to a standard or published list of established valid values.  </w:t>
      </w:r>
      <w:r w:rsidR="003F69F0" w:rsidRPr="003F69F0">
        <w:rPr>
          <w:rFonts w:ascii="Times New Roman" w:hAnsi="Times New Roman" w:cs="Times New Roman"/>
          <w:sz w:val="24"/>
          <w:szCs w:val="24"/>
        </w:rPr>
        <w:t>InterNational Committee for Information Technology Standards</w:t>
      </w:r>
      <w:r w:rsidR="003F69F0">
        <w:rPr>
          <w:rFonts w:ascii="Times New Roman" w:hAnsi="Times New Roman" w:cs="Times New Roman"/>
          <w:sz w:val="24"/>
          <w:szCs w:val="24"/>
        </w:rPr>
        <w:t xml:space="preserve"> (</w:t>
      </w:r>
      <w:r w:rsidRPr="00CC401C">
        <w:rPr>
          <w:rFonts w:ascii="Times New Roman" w:hAnsi="Times New Roman" w:cs="Times New Roman"/>
          <w:sz w:val="24"/>
          <w:szCs w:val="24"/>
        </w:rPr>
        <w:t>INCITS</w:t>
      </w:r>
      <w:r w:rsidR="003F69F0">
        <w:rPr>
          <w:rFonts w:ascii="Times New Roman" w:hAnsi="Times New Roman" w:cs="Times New Roman"/>
          <w:sz w:val="24"/>
          <w:szCs w:val="24"/>
        </w:rPr>
        <w:t>)</w:t>
      </w:r>
      <w:r w:rsidRPr="00CC401C">
        <w:rPr>
          <w:rFonts w:ascii="Times New Roman" w:hAnsi="Times New Roman" w:cs="Times New Roman"/>
          <w:sz w:val="24"/>
          <w:szCs w:val="24"/>
        </w:rPr>
        <w:t xml:space="preserve">, formerly FIPS, County Codes are an example of a codeset.  Each occurrence of a </w:t>
      </w:r>
      <w:r w:rsidR="00FB451B" w:rsidRPr="00FB451B">
        <w:rPr>
          <w:rFonts w:ascii="Times New Roman" w:hAnsi="Times New Roman" w:cs="Times New Roman"/>
          <w:i/>
          <w:color w:val="0070C0"/>
          <w:sz w:val="24"/>
          <w:szCs w:val="24"/>
        </w:rPr>
        <w:t>Codeset_</w:t>
      </w:r>
      <w:r w:rsidRPr="00FB451B">
        <w:rPr>
          <w:rFonts w:ascii="Times New Roman" w:hAnsi="Times New Roman" w:cs="Times New Roman"/>
          <w:i/>
          <w:color w:val="0070C0"/>
          <w:sz w:val="24"/>
          <w:szCs w:val="24"/>
        </w:rPr>
        <w:t>Domain</w:t>
      </w:r>
      <w:r w:rsidRPr="00CC401C">
        <w:rPr>
          <w:rFonts w:ascii="Times New Roman" w:hAnsi="Times New Roman" w:cs="Times New Roman"/>
          <w:sz w:val="24"/>
          <w:szCs w:val="24"/>
        </w:rPr>
        <w:t xml:space="preserve"> will describe no more than one </w:t>
      </w:r>
      <w:r w:rsidR="00FB451B" w:rsidRPr="00CC401C">
        <w:rPr>
          <w:rFonts w:ascii="Times New Roman" w:hAnsi="Times New Roman" w:cs="Times New Roman"/>
          <w:sz w:val="24"/>
          <w:szCs w:val="24"/>
        </w:rPr>
        <w:t>codeset</w:t>
      </w:r>
      <w:r w:rsidRPr="00CC401C">
        <w:rPr>
          <w:rFonts w:ascii="Times New Roman" w:hAnsi="Times New Roman" w:cs="Times New Roman"/>
          <w:sz w:val="24"/>
          <w:szCs w:val="24"/>
        </w:rPr>
        <w:t>.</w:t>
      </w:r>
    </w:p>
    <w:p w14:paraId="35FE1DCD"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CC401C">
        <w:rPr>
          <w:rFonts w:ascii="Times New Roman" w:hAnsi="Times New Roman" w:cs="Times New Roman"/>
          <w:sz w:val="24"/>
          <w:szCs w:val="24"/>
          <w:u w:val="single"/>
        </w:rPr>
        <w:t>Type</w:t>
      </w:r>
      <w:r w:rsidRPr="00CC401C">
        <w:rPr>
          <w:rFonts w:ascii="Times New Roman" w:hAnsi="Times New Roman" w:cs="Times New Roman"/>
          <w:sz w:val="24"/>
          <w:szCs w:val="24"/>
        </w:rPr>
        <w:t>:</w:t>
      </w:r>
      <w:r w:rsidRPr="00CC401C">
        <w:rPr>
          <w:rFonts w:ascii="Times New Roman" w:hAnsi="Times New Roman" w:cs="Times New Roman"/>
          <w:sz w:val="24"/>
          <w:szCs w:val="24"/>
        </w:rPr>
        <w:tab/>
        <w:t>Data</w:t>
      </w:r>
      <w:r w:rsidRPr="00CC401C">
        <w:rPr>
          <w:rFonts w:ascii="Times New Roman" w:hAnsi="Times New Roman" w:cs="Times New Roman"/>
          <w:sz w:val="24"/>
          <w:szCs w:val="24"/>
        </w:rPr>
        <w:tab/>
      </w:r>
      <w:r w:rsidRPr="00CC401C">
        <w:rPr>
          <w:rFonts w:ascii="Times New Roman" w:hAnsi="Times New Roman" w:cs="Times New Roman"/>
          <w:sz w:val="24"/>
          <w:szCs w:val="24"/>
          <w:u w:val="single"/>
        </w:rPr>
        <w:t>Short name</w:t>
      </w:r>
      <w:r w:rsidRPr="00CC401C">
        <w:rPr>
          <w:rFonts w:ascii="Times New Roman" w:hAnsi="Times New Roman" w:cs="Times New Roman"/>
          <w:sz w:val="24"/>
          <w:szCs w:val="24"/>
        </w:rPr>
        <w:t>: codesetn</w:t>
      </w:r>
    </w:p>
    <w:p w14:paraId="70CA06C7"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Path</w:t>
      </w:r>
      <w:r w:rsidRPr="00CC401C">
        <w:rPr>
          <w:rFonts w:ascii="Times New Roman" w:hAnsi="Times New Roman" w:cs="Times New Roman"/>
          <w:sz w:val="24"/>
          <w:szCs w:val="24"/>
        </w:rPr>
        <w:t>:</w:t>
      </w:r>
      <w:r w:rsidRPr="00CC401C">
        <w:rPr>
          <w:rFonts w:ascii="Times New Roman" w:hAnsi="Times New Roman" w:cs="Times New Roman"/>
          <w:sz w:val="24"/>
          <w:szCs w:val="24"/>
        </w:rPr>
        <w:tab/>
        <w:t>(6.1.2.4.3.1) Entity_and_Attribute_Information/Detailed_Description/Attribute/ Attribute_Domain_Values/Codeset_Domain/Codeset_Name</w:t>
      </w:r>
    </w:p>
    <w:p w14:paraId="1173012C"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Domain</w:t>
      </w:r>
      <w:r w:rsidRPr="00CC401C">
        <w:rPr>
          <w:rFonts w:ascii="Times New Roman" w:hAnsi="Times New Roman" w:cs="Times New Roman"/>
          <w:sz w:val="24"/>
          <w:szCs w:val="24"/>
        </w:rPr>
        <w:t>:</w:t>
      </w:r>
      <w:r w:rsidRPr="00CC401C">
        <w:rPr>
          <w:rFonts w:ascii="Times New Roman" w:hAnsi="Times New Roman" w:cs="Times New Roman"/>
          <w:sz w:val="24"/>
          <w:szCs w:val="24"/>
        </w:rPr>
        <w:tab/>
        <w:t>free text “None,”</w:t>
      </w:r>
    </w:p>
    <w:p w14:paraId="0400B8A6" w14:textId="76982DEC"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“National Standard Codes (ANSI INCITS 38-2009), Federal Information Processing Series (FIPS) – States/State Equivalents,”</w:t>
      </w:r>
    </w:p>
    <w:p w14:paraId="2AB86C9B" w14:textId="4911D31D"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“National Standard Codes (ANSI INCITS 31-2009), Federal Information Processing Series (FIPS) - Counties/County Equivalents,”</w:t>
      </w:r>
    </w:p>
    <w:p w14:paraId="002B47E9" w14:textId="6FC4B399"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“National Standard Codes (ANSI INCITS 454-2009), Federal Information Processing Series (FIPS) - Metropolitan and Micropolitan Statistical Areas and Related Geographic Entities,”</w:t>
      </w:r>
    </w:p>
    <w:p w14:paraId="177261B5" w14:textId="3F004776"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“National Standard Codes (ANSI INCITS 455-2009), Federal Information Processing Series (FIPS) - Congressional Districts,”</w:t>
      </w:r>
    </w:p>
    <w:p w14:paraId="1A2B1468" w14:textId="660B3ECB" w:rsidR="006107BC" w:rsidRPr="002B0BE7" w:rsidRDefault="006107BC" w:rsidP="00E71185">
      <w:pPr>
        <w:pStyle w:val="Heading5"/>
      </w:pPr>
      <w:r w:rsidRPr="002B0BE7">
        <w:t>Codeset_Source</w:t>
      </w:r>
    </w:p>
    <w:p w14:paraId="01BAAC56" w14:textId="77777777" w:rsidR="006107BC" w:rsidRPr="00CC401C" w:rsidRDefault="006107BC" w:rsidP="00E71185">
      <w:pPr>
        <w:tabs>
          <w:tab w:val="left" w:pos="1440"/>
          <w:tab w:val="left" w:pos="3600"/>
        </w:tabs>
        <w:spacing w:before="0" w:after="0"/>
        <w:rPr>
          <w:rFonts w:ascii="Times New Roman" w:hAnsi="Times New Roman" w:cs="Times New Roman"/>
          <w:sz w:val="24"/>
          <w:szCs w:val="24"/>
        </w:rPr>
      </w:pPr>
      <w:r w:rsidRPr="00CC401C">
        <w:rPr>
          <w:rFonts w:ascii="Times New Roman" w:hAnsi="Times New Roman" w:cs="Times New Roman"/>
          <w:sz w:val="24"/>
          <w:szCs w:val="24"/>
        </w:rPr>
        <w:t>The authority for the codeset listed under the [Codeset_Name] element.</w:t>
      </w:r>
    </w:p>
    <w:p w14:paraId="71722102"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CC401C">
        <w:rPr>
          <w:rFonts w:ascii="Times New Roman" w:hAnsi="Times New Roman" w:cs="Times New Roman"/>
          <w:sz w:val="24"/>
          <w:szCs w:val="24"/>
          <w:u w:val="single"/>
        </w:rPr>
        <w:t>Type</w:t>
      </w:r>
      <w:r w:rsidRPr="00CC401C">
        <w:rPr>
          <w:rFonts w:ascii="Times New Roman" w:hAnsi="Times New Roman" w:cs="Times New Roman"/>
          <w:sz w:val="24"/>
          <w:szCs w:val="24"/>
        </w:rPr>
        <w:t>:</w:t>
      </w:r>
      <w:r w:rsidRPr="00CC401C">
        <w:rPr>
          <w:rFonts w:ascii="Times New Roman" w:hAnsi="Times New Roman" w:cs="Times New Roman"/>
          <w:sz w:val="24"/>
          <w:szCs w:val="24"/>
        </w:rPr>
        <w:tab/>
        <w:t>Data</w:t>
      </w:r>
      <w:r w:rsidRPr="00CC401C">
        <w:rPr>
          <w:rFonts w:ascii="Times New Roman" w:hAnsi="Times New Roman" w:cs="Times New Roman"/>
          <w:sz w:val="24"/>
          <w:szCs w:val="24"/>
        </w:rPr>
        <w:tab/>
      </w:r>
      <w:r w:rsidRPr="00CC401C">
        <w:rPr>
          <w:rFonts w:ascii="Times New Roman" w:hAnsi="Times New Roman" w:cs="Times New Roman"/>
          <w:sz w:val="24"/>
          <w:szCs w:val="24"/>
          <w:u w:val="single"/>
        </w:rPr>
        <w:t>Short name</w:t>
      </w:r>
      <w:r w:rsidRPr="00CC401C">
        <w:rPr>
          <w:rFonts w:ascii="Times New Roman" w:hAnsi="Times New Roman" w:cs="Times New Roman"/>
          <w:sz w:val="24"/>
          <w:szCs w:val="24"/>
        </w:rPr>
        <w:t>: codesets</w:t>
      </w:r>
    </w:p>
    <w:p w14:paraId="42693DD9"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Path</w:t>
      </w:r>
      <w:r w:rsidRPr="00CC401C">
        <w:rPr>
          <w:rFonts w:ascii="Times New Roman" w:hAnsi="Times New Roman" w:cs="Times New Roman"/>
          <w:sz w:val="24"/>
          <w:szCs w:val="24"/>
        </w:rPr>
        <w:t>:</w:t>
      </w:r>
      <w:r w:rsidRPr="00CC401C">
        <w:rPr>
          <w:rFonts w:ascii="Times New Roman" w:hAnsi="Times New Roman" w:cs="Times New Roman"/>
          <w:sz w:val="24"/>
          <w:szCs w:val="24"/>
        </w:rPr>
        <w:tab/>
        <w:t>(6.1.2.4.3.2) Entity_and_Attribute_Information/Detailed_Description/Attribute/ Attribute_Domain_Values/Codeset_Domain/Codeset_Source</w:t>
      </w:r>
    </w:p>
    <w:p w14:paraId="5A769502"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Domain</w:t>
      </w:r>
      <w:r w:rsidRPr="00CC401C">
        <w:rPr>
          <w:rFonts w:ascii="Times New Roman" w:hAnsi="Times New Roman" w:cs="Times New Roman"/>
          <w:sz w:val="24"/>
          <w:szCs w:val="24"/>
        </w:rPr>
        <w:t>:</w:t>
      </w:r>
      <w:r w:rsidRPr="00CC401C">
        <w:rPr>
          <w:rFonts w:ascii="Times New Roman" w:hAnsi="Times New Roman" w:cs="Times New Roman"/>
          <w:sz w:val="24"/>
          <w:szCs w:val="24"/>
        </w:rPr>
        <w:tab/>
        <w:t>free text</w:t>
      </w:r>
    </w:p>
    <w:p w14:paraId="123F4C24" w14:textId="20BA683C" w:rsidR="006107BC" w:rsidRPr="002B0BE7" w:rsidRDefault="006107BC" w:rsidP="00E71185">
      <w:pPr>
        <w:pStyle w:val="Heading5"/>
      </w:pPr>
      <w:r w:rsidRPr="002B0BE7">
        <w:t>Contact_Electronic_Mail_Address</w:t>
      </w:r>
    </w:p>
    <w:p w14:paraId="2158AF76" w14:textId="2CACD56A" w:rsidR="006107BC" w:rsidRPr="00CC401C" w:rsidRDefault="006107BC" w:rsidP="00E71185">
      <w:pPr>
        <w:tabs>
          <w:tab w:val="left" w:pos="1440"/>
          <w:tab w:val="left" w:pos="3600"/>
        </w:tabs>
        <w:spacing w:before="0" w:after="0"/>
        <w:rPr>
          <w:rFonts w:ascii="Times New Roman" w:hAnsi="Times New Roman" w:cs="Times New Roman"/>
          <w:sz w:val="24"/>
          <w:szCs w:val="24"/>
        </w:rPr>
      </w:pPr>
      <w:r w:rsidRPr="00CC401C">
        <w:rPr>
          <w:rFonts w:ascii="Times New Roman" w:hAnsi="Times New Roman" w:cs="Times New Roman"/>
          <w:sz w:val="24"/>
          <w:szCs w:val="24"/>
        </w:rPr>
        <w:t>The address of the electronic mailbox of the organization that is: (a) knowledgeable about the product</w:t>
      </w:r>
      <w:r w:rsidR="009476B8" w:rsidRPr="00CC401C">
        <w:rPr>
          <w:rFonts w:ascii="Times New Roman" w:hAnsi="Times New Roman" w:cs="Times New Roman"/>
          <w:sz w:val="24"/>
          <w:szCs w:val="24"/>
        </w:rPr>
        <w:t>/dataset</w:t>
      </w:r>
      <w:r w:rsidRPr="00CC401C">
        <w:rPr>
          <w:rFonts w:ascii="Times New Roman" w:hAnsi="Times New Roman" w:cs="Times New Roman"/>
          <w:sz w:val="24"/>
          <w:szCs w:val="24"/>
        </w:rPr>
        <w:t>; (b) responsible for distributing the product</w:t>
      </w:r>
      <w:r w:rsidR="009476B8" w:rsidRPr="00CC401C">
        <w:rPr>
          <w:rFonts w:ascii="Times New Roman" w:hAnsi="Times New Roman" w:cs="Times New Roman"/>
          <w:sz w:val="24"/>
          <w:szCs w:val="24"/>
        </w:rPr>
        <w:t>/dataset</w:t>
      </w:r>
      <w:r w:rsidRPr="00CC401C">
        <w:rPr>
          <w:rFonts w:ascii="Times New Roman" w:hAnsi="Times New Roman" w:cs="Times New Roman"/>
          <w:sz w:val="24"/>
          <w:szCs w:val="24"/>
        </w:rPr>
        <w:t>; or (c) responsible for the metadata information.  Often the distributor is the same as the point of contact.  The e-mail addresses of individual staff members shall not be referenced.</w:t>
      </w:r>
    </w:p>
    <w:p w14:paraId="6250060D" w14:textId="77777777" w:rsidR="006107BC" w:rsidRPr="00CC401C"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CC401C">
        <w:rPr>
          <w:rFonts w:ascii="Times New Roman" w:hAnsi="Times New Roman" w:cs="Times New Roman"/>
          <w:sz w:val="24"/>
          <w:szCs w:val="24"/>
          <w:u w:val="single"/>
        </w:rPr>
        <w:t>Type</w:t>
      </w:r>
      <w:r w:rsidRPr="00CC401C">
        <w:rPr>
          <w:rFonts w:ascii="Times New Roman" w:hAnsi="Times New Roman" w:cs="Times New Roman"/>
          <w:sz w:val="24"/>
          <w:szCs w:val="24"/>
        </w:rPr>
        <w:t>:</w:t>
      </w:r>
      <w:r w:rsidRPr="00CC401C">
        <w:rPr>
          <w:rFonts w:ascii="Times New Roman" w:hAnsi="Times New Roman" w:cs="Times New Roman"/>
          <w:sz w:val="24"/>
          <w:szCs w:val="24"/>
        </w:rPr>
        <w:tab/>
        <w:t>Data</w:t>
      </w:r>
      <w:r w:rsidRPr="00CC401C">
        <w:rPr>
          <w:rFonts w:ascii="Times New Roman" w:hAnsi="Times New Roman" w:cs="Times New Roman"/>
          <w:sz w:val="24"/>
          <w:szCs w:val="24"/>
        </w:rPr>
        <w:tab/>
      </w:r>
      <w:r w:rsidRPr="00CC401C">
        <w:rPr>
          <w:rFonts w:ascii="Times New Roman" w:hAnsi="Times New Roman" w:cs="Times New Roman"/>
          <w:sz w:val="24"/>
          <w:szCs w:val="24"/>
          <w:u w:val="single"/>
        </w:rPr>
        <w:t>Short name</w:t>
      </w:r>
      <w:r w:rsidRPr="00CC401C">
        <w:rPr>
          <w:rFonts w:ascii="Times New Roman" w:hAnsi="Times New Roman" w:cs="Times New Roman"/>
          <w:sz w:val="24"/>
          <w:szCs w:val="24"/>
        </w:rPr>
        <w:t>: cntemail</w:t>
      </w:r>
    </w:p>
    <w:p w14:paraId="62BC6495" w14:textId="77777777" w:rsidR="006107BC" w:rsidRPr="00CC401C" w:rsidRDefault="006107BC" w:rsidP="00E71185">
      <w:pPr>
        <w:tabs>
          <w:tab w:val="left" w:pos="1152"/>
          <w:tab w:val="left" w:pos="1440"/>
          <w:tab w:val="left" w:pos="3600"/>
        </w:tabs>
        <w:spacing w:before="0" w:after="0"/>
        <w:ind w:left="1872" w:hanging="1440"/>
        <w:rPr>
          <w:rFonts w:ascii="Times New Roman" w:hAnsi="Times New Roman" w:cs="Times New Roman"/>
          <w:sz w:val="24"/>
          <w:szCs w:val="24"/>
        </w:rPr>
      </w:pPr>
      <w:r w:rsidRPr="00CC401C">
        <w:rPr>
          <w:rFonts w:ascii="Times New Roman" w:hAnsi="Times New Roman" w:cs="Times New Roman"/>
          <w:sz w:val="24"/>
          <w:szCs w:val="24"/>
          <w:u w:val="single"/>
        </w:rPr>
        <w:t>Path</w:t>
      </w:r>
      <w:r w:rsidRPr="00CC401C">
        <w:rPr>
          <w:rFonts w:ascii="Times New Roman" w:hAnsi="Times New Roman" w:cs="Times New Roman"/>
          <w:sz w:val="24"/>
          <w:szCs w:val="24"/>
        </w:rPr>
        <w:t>:</w:t>
      </w:r>
      <w:r w:rsidRPr="00CC401C">
        <w:rPr>
          <w:rFonts w:ascii="Times New Roman" w:hAnsi="Times New Roman" w:cs="Times New Roman"/>
          <w:sz w:val="24"/>
          <w:szCs w:val="24"/>
        </w:rPr>
        <w:tab/>
        <w:t>(a)(2.8.4) Identification_Information/Point_of_Contact/ Contact_Electronic_Mail_Address</w:t>
      </w:r>
    </w:p>
    <w:p w14:paraId="706BA388" w14:textId="1008744C"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(b)(7.1.4) Distribution_Information/Point_of_Contact/</w:t>
      </w:r>
      <w:r w:rsidR="00AC5F78" w:rsidRPr="00CC401C">
        <w:rPr>
          <w:rFonts w:ascii="Times New Roman" w:hAnsi="Times New Roman" w:cs="Times New Roman"/>
          <w:sz w:val="24"/>
          <w:szCs w:val="24"/>
        </w:rPr>
        <w:t xml:space="preserve"> </w:t>
      </w:r>
      <w:r w:rsidRPr="00CC401C">
        <w:rPr>
          <w:rFonts w:ascii="Times New Roman" w:hAnsi="Times New Roman" w:cs="Times New Roman"/>
          <w:sz w:val="24"/>
          <w:szCs w:val="24"/>
        </w:rPr>
        <w:t>Contact_Electronic_Mail_Address</w:t>
      </w:r>
    </w:p>
    <w:p w14:paraId="6C6D9ED3" w14:textId="2039648A" w:rsidR="006107BC" w:rsidRPr="00CC401C" w:rsidRDefault="006107BC" w:rsidP="00E71185">
      <w:pPr>
        <w:tabs>
          <w:tab w:val="left" w:pos="1440"/>
          <w:tab w:val="left" w:pos="3600"/>
        </w:tabs>
        <w:spacing w:before="0" w:after="0"/>
        <w:ind w:left="1872" w:hanging="720"/>
        <w:rPr>
          <w:rFonts w:ascii="Times New Roman" w:hAnsi="Times New Roman" w:cs="Times New Roman"/>
          <w:sz w:val="24"/>
          <w:szCs w:val="24"/>
        </w:rPr>
      </w:pPr>
      <w:r w:rsidRPr="00CC401C">
        <w:rPr>
          <w:rFonts w:ascii="Times New Roman" w:hAnsi="Times New Roman" w:cs="Times New Roman"/>
          <w:sz w:val="24"/>
          <w:szCs w:val="24"/>
        </w:rPr>
        <w:t>(c)(9.5.4) Metadata_Reference_Information/Point_of_Contact/</w:t>
      </w:r>
      <w:r w:rsidR="00AC5F78" w:rsidRPr="00CC401C">
        <w:rPr>
          <w:rFonts w:ascii="Times New Roman" w:hAnsi="Times New Roman" w:cs="Times New Roman"/>
          <w:sz w:val="24"/>
          <w:szCs w:val="24"/>
        </w:rPr>
        <w:t xml:space="preserve"> </w:t>
      </w:r>
      <w:r w:rsidRPr="00CC401C">
        <w:rPr>
          <w:rFonts w:ascii="Times New Roman" w:hAnsi="Times New Roman" w:cs="Times New Roman"/>
          <w:sz w:val="24"/>
          <w:szCs w:val="24"/>
        </w:rPr>
        <w:t>Contact_Electronic_Mail_Address</w:t>
      </w:r>
    </w:p>
    <w:p w14:paraId="035ADB61" w14:textId="77777777" w:rsidR="00AC5F78" w:rsidRPr="00CC401C" w:rsidRDefault="00AC5F78" w:rsidP="00E71185">
      <w:pPr>
        <w:tabs>
          <w:tab w:val="left" w:pos="1440"/>
          <w:tab w:val="left" w:pos="3600"/>
        </w:tabs>
        <w:spacing w:before="0" w:after="0"/>
        <w:ind w:left="1152" w:hanging="720"/>
        <w:rPr>
          <w:rFonts w:ascii="Times New Roman" w:hAnsi="Times New Roman" w:cs="Times New Roman"/>
          <w:sz w:val="24"/>
          <w:szCs w:val="24"/>
        </w:rPr>
      </w:pPr>
      <w:r w:rsidRPr="00CC401C">
        <w:rPr>
          <w:rFonts w:ascii="Times New Roman" w:hAnsi="Times New Roman" w:cs="Times New Roman"/>
          <w:sz w:val="24"/>
          <w:szCs w:val="24"/>
          <w:u w:val="single"/>
        </w:rPr>
        <w:t>Domain</w:t>
      </w:r>
      <w:r w:rsidRPr="00CC401C">
        <w:rPr>
          <w:rFonts w:ascii="Times New Roman" w:hAnsi="Times New Roman" w:cs="Times New Roman"/>
          <w:sz w:val="24"/>
          <w:szCs w:val="24"/>
        </w:rPr>
        <w:t>:</w:t>
      </w:r>
      <w:r w:rsidRPr="00CC401C">
        <w:rPr>
          <w:rFonts w:ascii="Times New Roman" w:hAnsi="Times New Roman" w:cs="Times New Roman"/>
          <w:sz w:val="24"/>
          <w:szCs w:val="24"/>
        </w:rPr>
        <w:tab/>
        <w:t>free text</w:t>
      </w:r>
    </w:p>
    <w:p w14:paraId="4472FFC2" w14:textId="482ABF6B" w:rsidR="006107BC" w:rsidRPr="002B0BE7" w:rsidRDefault="006107BC" w:rsidP="00E71185">
      <w:pPr>
        <w:pStyle w:val="Heading5"/>
      </w:pPr>
      <w:r w:rsidRPr="002B0BE7">
        <w:t>Contact_Organization</w:t>
      </w:r>
    </w:p>
    <w:p w14:paraId="0ACAA01A" w14:textId="6B801D58" w:rsidR="006107BC" w:rsidRPr="00494D53" w:rsidRDefault="006107BC" w:rsidP="00E71185">
      <w:pPr>
        <w:tabs>
          <w:tab w:val="left" w:pos="1440"/>
          <w:tab w:val="left" w:pos="3600"/>
        </w:tabs>
        <w:spacing w:before="0" w:after="0"/>
        <w:rPr>
          <w:rFonts w:ascii="Times New Roman" w:hAnsi="Times New Roman" w:cs="Times New Roman"/>
          <w:sz w:val="24"/>
          <w:szCs w:val="24"/>
        </w:rPr>
      </w:pPr>
      <w:r w:rsidRPr="00494D53">
        <w:rPr>
          <w:rFonts w:ascii="Times New Roman" w:hAnsi="Times New Roman" w:cs="Times New Roman"/>
          <w:sz w:val="24"/>
          <w:szCs w:val="24"/>
        </w:rPr>
        <w:t>The name of the organization that is: (a) knowledgeable about the product</w:t>
      </w:r>
      <w:r w:rsidR="009476B8" w:rsidRPr="00494D53">
        <w:rPr>
          <w:rFonts w:ascii="Times New Roman" w:hAnsi="Times New Roman" w:cs="Times New Roman"/>
          <w:sz w:val="24"/>
          <w:szCs w:val="24"/>
        </w:rPr>
        <w:t>/dataset</w:t>
      </w:r>
      <w:r w:rsidRPr="00494D53">
        <w:rPr>
          <w:rFonts w:ascii="Times New Roman" w:hAnsi="Times New Roman" w:cs="Times New Roman"/>
          <w:sz w:val="24"/>
          <w:szCs w:val="24"/>
        </w:rPr>
        <w:t>; (b) responsible for distributing the product</w:t>
      </w:r>
      <w:r w:rsidR="009476B8" w:rsidRPr="00494D53">
        <w:rPr>
          <w:rFonts w:ascii="Times New Roman" w:hAnsi="Times New Roman" w:cs="Times New Roman"/>
          <w:sz w:val="24"/>
          <w:szCs w:val="24"/>
        </w:rPr>
        <w:t>/dataset</w:t>
      </w:r>
      <w:r w:rsidRPr="00494D53">
        <w:rPr>
          <w:rFonts w:ascii="Times New Roman" w:hAnsi="Times New Roman" w:cs="Times New Roman"/>
          <w:sz w:val="24"/>
          <w:szCs w:val="24"/>
        </w:rPr>
        <w:t xml:space="preserve">; (c) responsible for the metadata information.  </w:t>
      </w:r>
      <w:r w:rsidR="009476B8" w:rsidRPr="00494D53">
        <w:rPr>
          <w:rFonts w:ascii="Times New Roman" w:hAnsi="Times New Roman" w:cs="Times New Roman"/>
          <w:sz w:val="24"/>
          <w:szCs w:val="24"/>
        </w:rPr>
        <w:t xml:space="preserve">Often the distributor is the same as the point of contact.  </w:t>
      </w:r>
      <w:r w:rsidRPr="00494D53">
        <w:rPr>
          <w:rFonts w:ascii="Times New Roman" w:hAnsi="Times New Roman" w:cs="Times New Roman"/>
          <w:sz w:val="24"/>
          <w:szCs w:val="24"/>
        </w:rPr>
        <w:t>This element refers to specific branches or divisions within the Census Bureau; Individual staff members shall not be referenced.</w:t>
      </w:r>
    </w:p>
    <w:p w14:paraId="1A6CCB22" w14:textId="77777777" w:rsidR="006107BC" w:rsidRPr="00494D53"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494D53">
        <w:rPr>
          <w:rFonts w:ascii="Times New Roman" w:hAnsi="Times New Roman" w:cs="Times New Roman"/>
          <w:sz w:val="24"/>
          <w:szCs w:val="24"/>
          <w:u w:val="single"/>
        </w:rPr>
        <w:t>Type</w:t>
      </w:r>
      <w:r w:rsidRPr="00494D53">
        <w:rPr>
          <w:rFonts w:ascii="Times New Roman" w:hAnsi="Times New Roman" w:cs="Times New Roman"/>
          <w:sz w:val="24"/>
          <w:szCs w:val="24"/>
        </w:rPr>
        <w:t>:</w:t>
      </w:r>
      <w:r w:rsidRPr="00494D53">
        <w:rPr>
          <w:rFonts w:ascii="Times New Roman" w:hAnsi="Times New Roman" w:cs="Times New Roman"/>
          <w:sz w:val="24"/>
          <w:szCs w:val="24"/>
        </w:rPr>
        <w:tab/>
        <w:t>Data</w:t>
      </w:r>
      <w:r w:rsidRPr="00494D53">
        <w:rPr>
          <w:rFonts w:ascii="Times New Roman" w:hAnsi="Times New Roman" w:cs="Times New Roman"/>
          <w:sz w:val="24"/>
          <w:szCs w:val="24"/>
        </w:rPr>
        <w:tab/>
      </w:r>
      <w:r w:rsidRPr="00494D53">
        <w:rPr>
          <w:rFonts w:ascii="Times New Roman" w:hAnsi="Times New Roman" w:cs="Times New Roman"/>
          <w:sz w:val="24"/>
          <w:szCs w:val="24"/>
          <w:u w:val="single"/>
        </w:rPr>
        <w:t>Short name</w:t>
      </w:r>
      <w:r w:rsidRPr="00494D53">
        <w:rPr>
          <w:rFonts w:ascii="Times New Roman" w:hAnsi="Times New Roman" w:cs="Times New Roman"/>
          <w:sz w:val="24"/>
          <w:szCs w:val="24"/>
        </w:rPr>
        <w:t>: cntorg</w:t>
      </w:r>
    </w:p>
    <w:p w14:paraId="1AA27D9B" w14:textId="77777777" w:rsidR="006107BC" w:rsidRPr="00494D53" w:rsidRDefault="006107BC" w:rsidP="00E71185">
      <w:pPr>
        <w:tabs>
          <w:tab w:val="left" w:pos="1440"/>
          <w:tab w:val="left" w:pos="3600"/>
        </w:tabs>
        <w:spacing w:before="0" w:after="0"/>
        <w:ind w:left="1152" w:hanging="720"/>
        <w:rPr>
          <w:rFonts w:ascii="Times New Roman" w:hAnsi="Times New Roman" w:cs="Times New Roman"/>
          <w:sz w:val="24"/>
          <w:szCs w:val="24"/>
        </w:rPr>
      </w:pPr>
      <w:r w:rsidRPr="00494D53">
        <w:rPr>
          <w:rFonts w:ascii="Times New Roman" w:hAnsi="Times New Roman" w:cs="Times New Roman"/>
          <w:sz w:val="24"/>
          <w:szCs w:val="24"/>
          <w:u w:val="single"/>
        </w:rPr>
        <w:t>Path</w:t>
      </w:r>
      <w:r w:rsidRPr="00494D53">
        <w:rPr>
          <w:rFonts w:ascii="Times New Roman" w:hAnsi="Times New Roman" w:cs="Times New Roman"/>
          <w:sz w:val="24"/>
          <w:szCs w:val="24"/>
        </w:rPr>
        <w:t>:</w:t>
      </w:r>
      <w:r w:rsidRPr="00494D53">
        <w:rPr>
          <w:rFonts w:ascii="Times New Roman" w:hAnsi="Times New Roman" w:cs="Times New Roman"/>
          <w:sz w:val="24"/>
          <w:szCs w:val="24"/>
        </w:rPr>
        <w:tab/>
        <w:t>(a)(2.8.1) Identification_Information/Point_of_Contact/Contact_Organization</w:t>
      </w:r>
    </w:p>
    <w:p w14:paraId="66B9597B" w14:textId="77777777" w:rsidR="006107BC" w:rsidRPr="00494D53" w:rsidRDefault="006107BC" w:rsidP="00E71185">
      <w:pPr>
        <w:tabs>
          <w:tab w:val="left" w:pos="1440"/>
          <w:tab w:val="left" w:pos="3600"/>
        </w:tabs>
        <w:spacing w:before="0" w:after="0"/>
        <w:ind w:left="1872" w:hanging="720"/>
        <w:rPr>
          <w:rFonts w:ascii="Times New Roman" w:hAnsi="Times New Roman" w:cs="Times New Roman"/>
          <w:sz w:val="24"/>
          <w:szCs w:val="24"/>
        </w:rPr>
      </w:pPr>
      <w:r w:rsidRPr="00494D53">
        <w:rPr>
          <w:rFonts w:ascii="Times New Roman" w:hAnsi="Times New Roman" w:cs="Times New Roman"/>
          <w:sz w:val="24"/>
          <w:szCs w:val="24"/>
        </w:rPr>
        <w:t>(b)(7.1.1) Distribution_Information/Point_of_Contact/Contact_Organization</w:t>
      </w:r>
    </w:p>
    <w:p w14:paraId="6FAAAA08" w14:textId="77777777" w:rsidR="006107BC" w:rsidRPr="00494D53" w:rsidRDefault="006107BC" w:rsidP="00E71185">
      <w:pPr>
        <w:tabs>
          <w:tab w:val="left" w:pos="1440"/>
          <w:tab w:val="left" w:pos="3600"/>
        </w:tabs>
        <w:spacing w:before="0" w:after="0"/>
        <w:ind w:left="1872" w:hanging="720"/>
        <w:rPr>
          <w:rFonts w:ascii="Times New Roman" w:hAnsi="Times New Roman" w:cs="Times New Roman"/>
          <w:sz w:val="24"/>
          <w:szCs w:val="24"/>
        </w:rPr>
      </w:pPr>
      <w:r w:rsidRPr="00494D53">
        <w:rPr>
          <w:rFonts w:ascii="Times New Roman" w:hAnsi="Times New Roman" w:cs="Times New Roman"/>
          <w:sz w:val="24"/>
          <w:szCs w:val="24"/>
        </w:rPr>
        <w:t>(c)(9.5.1) Metadata_Reference_Information/Point_of_Contact/ Contact_Organization</w:t>
      </w:r>
    </w:p>
    <w:p w14:paraId="29BA7646" w14:textId="77777777" w:rsidR="00AC5F78" w:rsidRPr="00494D53" w:rsidRDefault="00AC5F78" w:rsidP="00E71185">
      <w:pPr>
        <w:tabs>
          <w:tab w:val="left" w:pos="1440"/>
          <w:tab w:val="left" w:pos="3600"/>
        </w:tabs>
        <w:spacing w:before="0" w:after="0"/>
        <w:ind w:left="1152" w:hanging="720"/>
        <w:rPr>
          <w:rFonts w:ascii="Times New Roman" w:hAnsi="Times New Roman" w:cs="Times New Roman"/>
          <w:sz w:val="24"/>
          <w:szCs w:val="24"/>
        </w:rPr>
      </w:pPr>
      <w:r w:rsidRPr="00494D53">
        <w:rPr>
          <w:rFonts w:ascii="Times New Roman" w:hAnsi="Times New Roman" w:cs="Times New Roman"/>
          <w:sz w:val="24"/>
          <w:szCs w:val="24"/>
          <w:u w:val="single"/>
        </w:rPr>
        <w:t>Domain</w:t>
      </w:r>
      <w:r w:rsidRPr="00494D53">
        <w:rPr>
          <w:rFonts w:ascii="Times New Roman" w:hAnsi="Times New Roman" w:cs="Times New Roman"/>
          <w:sz w:val="24"/>
          <w:szCs w:val="24"/>
        </w:rPr>
        <w:t>:</w:t>
      </w:r>
      <w:r w:rsidRPr="00494D53">
        <w:rPr>
          <w:rFonts w:ascii="Times New Roman" w:hAnsi="Times New Roman" w:cs="Times New Roman"/>
          <w:sz w:val="24"/>
          <w:szCs w:val="24"/>
        </w:rPr>
        <w:tab/>
        <w:t>free text</w:t>
      </w:r>
    </w:p>
    <w:p w14:paraId="0149F9C2" w14:textId="47B41337" w:rsidR="006107BC" w:rsidRPr="002B0BE7" w:rsidRDefault="006107BC" w:rsidP="00E71185">
      <w:pPr>
        <w:pStyle w:val="Heading5"/>
      </w:pPr>
      <w:r w:rsidRPr="002B0BE7">
        <w:t>Contact_Voice_Telephone</w:t>
      </w:r>
    </w:p>
    <w:p w14:paraId="0DFF3CE7" w14:textId="1A25D6F5" w:rsidR="006107BC" w:rsidRPr="00494D53" w:rsidRDefault="006107BC" w:rsidP="00E71185">
      <w:pPr>
        <w:tabs>
          <w:tab w:val="left" w:pos="1440"/>
          <w:tab w:val="left" w:pos="3600"/>
        </w:tabs>
        <w:spacing w:before="0" w:after="0"/>
        <w:rPr>
          <w:rFonts w:ascii="Times New Roman" w:hAnsi="Times New Roman" w:cs="Times New Roman"/>
          <w:sz w:val="24"/>
          <w:szCs w:val="24"/>
        </w:rPr>
      </w:pPr>
      <w:r w:rsidRPr="00494D53">
        <w:rPr>
          <w:rFonts w:ascii="Times New Roman" w:hAnsi="Times New Roman" w:cs="Times New Roman"/>
          <w:sz w:val="24"/>
          <w:szCs w:val="24"/>
        </w:rPr>
        <w:t>The telephone number by which individuals can speak to the organization that is: (a) knowledgeable about the product</w:t>
      </w:r>
      <w:r w:rsidR="00F4131C" w:rsidRPr="00494D53">
        <w:rPr>
          <w:rFonts w:ascii="Times New Roman" w:hAnsi="Times New Roman" w:cs="Times New Roman"/>
          <w:sz w:val="24"/>
          <w:szCs w:val="24"/>
        </w:rPr>
        <w:t>/dataset</w:t>
      </w:r>
      <w:r w:rsidRPr="00494D53">
        <w:rPr>
          <w:rFonts w:ascii="Times New Roman" w:hAnsi="Times New Roman" w:cs="Times New Roman"/>
          <w:sz w:val="24"/>
          <w:szCs w:val="24"/>
        </w:rPr>
        <w:t>; (b) responsible for distributing the product</w:t>
      </w:r>
      <w:r w:rsidR="00F4131C" w:rsidRPr="00494D53">
        <w:rPr>
          <w:rFonts w:ascii="Times New Roman" w:hAnsi="Times New Roman" w:cs="Times New Roman"/>
          <w:sz w:val="24"/>
          <w:szCs w:val="24"/>
        </w:rPr>
        <w:t>/dataset</w:t>
      </w:r>
      <w:r w:rsidRPr="00494D53">
        <w:rPr>
          <w:rFonts w:ascii="Times New Roman" w:hAnsi="Times New Roman" w:cs="Times New Roman"/>
          <w:sz w:val="24"/>
          <w:szCs w:val="24"/>
        </w:rPr>
        <w:t>; or (c) responsible for the metadata information.  The default value for this element is “301.763.1128.”</w:t>
      </w:r>
    </w:p>
    <w:p w14:paraId="13D030F4" w14:textId="77777777" w:rsidR="006107BC" w:rsidRPr="00494D53"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494D53">
        <w:rPr>
          <w:rFonts w:ascii="Times New Roman" w:hAnsi="Times New Roman" w:cs="Times New Roman"/>
          <w:sz w:val="24"/>
          <w:szCs w:val="24"/>
          <w:u w:val="single"/>
        </w:rPr>
        <w:t>Type</w:t>
      </w:r>
      <w:r w:rsidRPr="00494D53">
        <w:rPr>
          <w:rFonts w:ascii="Times New Roman" w:hAnsi="Times New Roman" w:cs="Times New Roman"/>
          <w:sz w:val="24"/>
          <w:szCs w:val="24"/>
        </w:rPr>
        <w:t>:</w:t>
      </w:r>
      <w:r w:rsidRPr="00494D53">
        <w:rPr>
          <w:rFonts w:ascii="Times New Roman" w:hAnsi="Times New Roman" w:cs="Times New Roman"/>
          <w:sz w:val="24"/>
          <w:szCs w:val="24"/>
        </w:rPr>
        <w:tab/>
        <w:t>Data</w:t>
      </w:r>
      <w:r w:rsidRPr="00494D53">
        <w:rPr>
          <w:rFonts w:ascii="Times New Roman" w:hAnsi="Times New Roman" w:cs="Times New Roman"/>
          <w:sz w:val="24"/>
          <w:szCs w:val="24"/>
        </w:rPr>
        <w:tab/>
      </w:r>
      <w:r w:rsidRPr="00494D53">
        <w:rPr>
          <w:rFonts w:ascii="Times New Roman" w:hAnsi="Times New Roman" w:cs="Times New Roman"/>
          <w:sz w:val="24"/>
          <w:szCs w:val="24"/>
          <w:u w:val="single"/>
        </w:rPr>
        <w:t>Short name</w:t>
      </w:r>
      <w:r w:rsidRPr="00494D53">
        <w:rPr>
          <w:rFonts w:ascii="Times New Roman" w:hAnsi="Times New Roman" w:cs="Times New Roman"/>
          <w:sz w:val="24"/>
          <w:szCs w:val="24"/>
        </w:rPr>
        <w:t>: cntvoice</w:t>
      </w:r>
    </w:p>
    <w:p w14:paraId="60CD63C9" w14:textId="77777777" w:rsidR="006107BC" w:rsidRPr="00494D53" w:rsidRDefault="006107BC" w:rsidP="00E71185">
      <w:pPr>
        <w:tabs>
          <w:tab w:val="left" w:pos="1152"/>
          <w:tab w:val="left" w:pos="1440"/>
          <w:tab w:val="left" w:pos="3600"/>
        </w:tabs>
        <w:spacing w:before="0" w:after="0"/>
        <w:ind w:left="1872" w:hanging="1440"/>
        <w:rPr>
          <w:rFonts w:ascii="Times New Roman" w:hAnsi="Times New Roman" w:cs="Times New Roman"/>
          <w:sz w:val="24"/>
          <w:szCs w:val="24"/>
        </w:rPr>
      </w:pPr>
      <w:r w:rsidRPr="00494D53">
        <w:rPr>
          <w:rFonts w:ascii="Times New Roman" w:hAnsi="Times New Roman" w:cs="Times New Roman"/>
          <w:sz w:val="24"/>
          <w:szCs w:val="24"/>
          <w:u w:val="single"/>
        </w:rPr>
        <w:t>Path</w:t>
      </w:r>
      <w:r w:rsidRPr="00494D53">
        <w:rPr>
          <w:rFonts w:ascii="Times New Roman" w:hAnsi="Times New Roman" w:cs="Times New Roman"/>
          <w:sz w:val="24"/>
          <w:szCs w:val="24"/>
        </w:rPr>
        <w:t>:</w:t>
      </w:r>
      <w:r w:rsidRPr="00494D53">
        <w:rPr>
          <w:rFonts w:ascii="Times New Roman" w:hAnsi="Times New Roman" w:cs="Times New Roman"/>
          <w:sz w:val="24"/>
          <w:szCs w:val="24"/>
        </w:rPr>
        <w:tab/>
        <w:t>(a)(2.8.3) Identification_Information/Point_of_Contact/ Contact_Voice_Telephone</w:t>
      </w:r>
    </w:p>
    <w:p w14:paraId="4279F9B6" w14:textId="77777777" w:rsidR="006107BC" w:rsidRPr="00494D53" w:rsidRDefault="006107BC" w:rsidP="00E71185">
      <w:pPr>
        <w:tabs>
          <w:tab w:val="left" w:pos="1440"/>
          <w:tab w:val="left" w:pos="3600"/>
        </w:tabs>
        <w:spacing w:before="0" w:after="0"/>
        <w:ind w:left="1872" w:hanging="720"/>
        <w:rPr>
          <w:rFonts w:ascii="Times New Roman" w:hAnsi="Times New Roman" w:cs="Times New Roman"/>
          <w:sz w:val="24"/>
          <w:szCs w:val="24"/>
        </w:rPr>
      </w:pPr>
      <w:r w:rsidRPr="00494D53">
        <w:rPr>
          <w:rFonts w:ascii="Times New Roman" w:hAnsi="Times New Roman" w:cs="Times New Roman"/>
          <w:sz w:val="24"/>
          <w:szCs w:val="24"/>
        </w:rPr>
        <w:t>(b)(7.1.3) Distribution_Information/Point_of_Contact/Contact_Voice_Telephone</w:t>
      </w:r>
    </w:p>
    <w:p w14:paraId="5C6D9BA0" w14:textId="72C7CDFB" w:rsidR="006107BC" w:rsidRPr="00494D53" w:rsidRDefault="006107BC" w:rsidP="00E71185">
      <w:pPr>
        <w:tabs>
          <w:tab w:val="left" w:pos="1440"/>
          <w:tab w:val="left" w:pos="3600"/>
        </w:tabs>
        <w:spacing w:before="0" w:after="0"/>
        <w:ind w:left="1872" w:hanging="720"/>
        <w:rPr>
          <w:rFonts w:ascii="Times New Roman" w:hAnsi="Times New Roman" w:cs="Times New Roman"/>
          <w:sz w:val="24"/>
          <w:szCs w:val="24"/>
        </w:rPr>
      </w:pPr>
      <w:r w:rsidRPr="00494D53">
        <w:rPr>
          <w:rFonts w:ascii="Times New Roman" w:hAnsi="Times New Roman" w:cs="Times New Roman"/>
          <w:sz w:val="24"/>
          <w:szCs w:val="24"/>
        </w:rPr>
        <w:t>(c)(9.5.3) Metadata_Reference_Information/Point_of_Contact/</w:t>
      </w:r>
      <w:r w:rsidR="00AC5F78" w:rsidRPr="00494D53">
        <w:rPr>
          <w:rFonts w:ascii="Times New Roman" w:hAnsi="Times New Roman" w:cs="Times New Roman"/>
          <w:sz w:val="24"/>
          <w:szCs w:val="24"/>
        </w:rPr>
        <w:t xml:space="preserve"> </w:t>
      </w:r>
      <w:r w:rsidRPr="00494D53">
        <w:rPr>
          <w:rFonts w:ascii="Times New Roman" w:hAnsi="Times New Roman" w:cs="Times New Roman"/>
          <w:sz w:val="24"/>
          <w:szCs w:val="24"/>
        </w:rPr>
        <w:t>Contact_Voice_Telephone</w:t>
      </w:r>
    </w:p>
    <w:p w14:paraId="64CB1880" w14:textId="77777777" w:rsidR="00AC5F78" w:rsidRPr="00494D53" w:rsidRDefault="00AC5F78" w:rsidP="00E71185">
      <w:pPr>
        <w:tabs>
          <w:tab w:val="left" w:pos="1440"/>
          <w:tab w:val="left" w:pos="3600"/>
        </w:tabs>
        <w:spacing w:before="0" w:after="0"/>
        <w:ind w:left="1152" w:hanging="720"/>
        <w:rPr>
          <w:rFonts w:ascii="Times New Roman" w:hAnsi="Times New Roman" w:cs="Times New Roman"/>
          <w:sz w:val="24"/>
          <w:szCs w:val="24"/>
        </w:rPr>
      </w:pPr>
      <w:r w:rsidRPr="00494D53">
        <w:rPr>
          <w:rFonts w:ascii="Times New Roman" w:hAnsi="Times New Roman" w:cs="Times New Roman"/>
          <w:sz w:val="24"/>
          <w:szCs w:val="24"/>
          <w:u w:val="single"/>
        </w:rPr>
        <w:t>Domain</w:t>
      </w:r>
      <w:r w:rsidRPr="00494D53">
        <w:rPr>
          <w:rFonts w:ascii="Times New Roman" w:hAnsi="Times New Roman" w:cs="Times New Roman"/>
          <w:sz w:val="24"/>
          <w:szCs w:val="24"/>
        </w:rPr>
        <w:t>:</w:t>
      </w:r>
      <w:r w:rsidRPr="00494D53">
        <w:rPr>
          <w:rFonts w:ascii="Times New Roman" w:hAnsi="Times New Roman" w:cs="Times New Roman"/>
          <w:sz w:val="24"/>
          <w:szCs w:val="24"/>
        </w:rPr>
        <w:tab/>
        <w:t>free text</w:t>
      </w:r>
    </w:p>
    <w:p w14:paraId="73F8212A" w14:textId="054EFFBA" w:rsidR="006107BC" w:rsidRPr="002B0BE7" w:rsidRDefault="006107BC" w:rsidP="00E71185">
      <w:pPr>
        <w:pStyle w:val="Heading5"/>
      </w:pPr>
      <w:r w:rsidRPr="002B0BE7">
        <w:t>Country</w:t>
      </w:r>
    </w:p>
    <w:p w14:paraId="111D3282" w14:textId="7BFB7D97" w:rsidR="006107BC" w:rsidRPr="00456D92" w:rsidRDefault="006107BC" w:rsidP="00E71185">
      <w:pPr>
        <w:tabs>
          <w:tab w:val="left" w:pos="1440"/>
          <w:tab w:val="left" w:pos="3600"/>
        </w:tabs>
        <w:spacing w:before="0" w:after="0"/>
        <w:rPr>
          <w:rFonts w:ascii="Times New Roman" w:hAnsi="Times New Roman" w:cs="Times New Roman"/>
          <w:sz w:val="24"/>
          <w:szCs w:val="24"/>
        </w:rPr>
      </w:pPr>
      <w:r w:rsidRPr="00456D92">
        <w:rPr>
          <w:rFonts w:ascii="Times New Roman" w:hAnsi="Times New Roman" w:cs="Times New Roman"/>
          <w:sz w:val="24"/>
          <w:szCs w:val="24"/>
        </w:rPr>
        <w:t>The country of the organization that is: (a) knowledgeable about the product</w:t>
      </w:r>
      <w:r w:rsidR="00F4131C" w:rsidRPr="00456D92">
        <w:rPr>
          <w:rFonts w:ascii="Times New Roman" w:hAnsi="Times New Roman" w:cs="Times New Roman"/>
          <w:sz w:val="24"/>
          <w:szCs w:val="24"/>
        </w:rPr>
        <w:t>/dataset</w:t>
      </w:r>
      <w:r w:rsidRPr="00456D92">
        <w:rPr>
          <w:rFonts w:ascii="Times New Roman" w:hAnsi="Times New Roman" w:cs="Times New Roman"/>
          <w:sz w:val="24"/>
          <w:szCs w:val="24"/>
        </w:rPr>
        <w:t>; (b) responsible for distributing the product</w:t>
      </w:r>
      <w:r w:rsidR="00F4131C" w:rsidRPr="00456D92">
        <w:rPr>
          <w:rFonts w:ascii="Times New Roman" w:hAnsi="Times New Roman" w:cs="Times New Roman"/>
          <w:sz w:val="24"/>
          <w:szCs w:val="24"/>
        </w:rPr>
        <w:t>/dataset</w:t>
      </w:r>
      <w:r w:rsidRPr="00456D92">
        <w:rPr>
          <w:rFonts w:ascii="Times New Roman" w:hAnsi="Times New Roman" w:cs="Times New Roman"/>
          <w:sz w:val="24"/>
          <w:szCs w:val="24"/>
        </w:rPr>
        <w:t>; (c) responsible for the metadata information.  The default value for this element is “USA.”</w:t>
      </w:r>
    </w:p>
    <w:p w14:paraId="28276E95" w14:textId="77777777" w:rsidR="006107BC" w:rsidRPr="00456D9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456D92">
        <w:rPr>
          <w:rFonts w:ascii="Times New Roman" w:hAnsi="Times New Roman" w:cs="Times New Roman"/>
          <w:sz w:val="24"/>
          <w:szCs w:val="24"/>
          <w:u w:val="single"/>
        </w:rPr>
        <w:t>Type</w:t>
      </w:r>
      <w:r w:rsidRPr="00456D92">
        <w:rPr>
          <w:rFonts w:ascii="Times New Roman" w:hAnsi="Times New Roman" w:cs="Times New Roman"/>
          <w:sz w:val="24"/>
          <w:szCs w:val="24"/>
        </w:rPr>
        <w:t>:</w:t>
      </w:r>
      <w:r w:rsidRPr="00456D92">
        <w:rPr>
          <w:rFonts w:ascii="Times New Roman" w:hAnsi="Times New Roman" w:cs="Times New Roman"/>
          <w:sz w:val="24"/>
          <w:szCs w:val="24"/>
        </w:rPr>
        <w:tab/>
        <w:t>Data</w:t>
      </w:r>
      <w:r w:rsidRPr="00456D92">
        <w:rPr>
          <w:rFonts w:ascii="Times New Roman" w:hAnsi="Times New Roman" w:cs="Times New Roman"/>
          <w:sz w:val="24"/>
          <w:szCs w:val="24"/>
        </w:rPr>
        <w:tab/>
      </w:r>
      <w:r w:rsidRPr="00456D92">
        <w:rPr>
          <w:rFonts w:ascii="Times New Roman" w:hAnsi="Times New Roman" w:cs="Times New Roman"/>
          <w:sz w:val="24"/>
          <w:szCs w:val="24"/>
          <w:u w:val="single"/>
        </w:rPr>
        <w:t>Short name</w:t>
      </w:r>
      <w:r w:rsidRPr="00456D92">
        <w:rPr>
          <w:rFonts w:ascii="Times New Roman" w:hAnsi="Times New Roman" w:cs="Times New Roman"/>
          <w:sz w:val="24"/>
          <w:szCs w:val="24"/>
        </w:rPr>
        <w:t>: country</w:t>
      </w:r>
    </w:p>
    <w:p w14:paraId="63D2DE46" w14:textId="24D66749" w:rsidR="006107BC" w:rsidRPr="00456D92" w:rsidRDefault="006107BC" w:rsidP="00E71185">
      <w:pPr>
        <w:tabs>
          <w:tab w:val="left" w:pos="1152"/>
          <w:tab w:val="left" w:pos="1440"/>
          <w:tab w:val="left" w:pos="3600"/>
        </w:tabs>
        <w:spacing w:before="0" w:after="0"/>
        <w:ind w:left="1872" w:hanging="1440"/>
        <w:rPr>
          <w:rFonts w:ascii="Times New Roman" w:hAnsi="Times New Roman" w:cs="Times New Roman"/>
          <w:sz w:val="24"/>
          <w:szCs w:val="24"/>
        </w:rPr>
      </w:pPr>
      <w:r w:rsidRPr="00456D92">
        <w:rPr>
          <w:rFonts w:ascii="Times New Roman" w:hAnsi="Times New Roman" w:cs="Times New Roman"/>
          <w:sz w:val="24"/>
          <w:szCs w:val="24"/>
          <w:u w:val="single"/>
        </w:rPr>
        <w:t>Path</w:t>
      </w:r>
      <w:r w:rsidRPr="00456D92">
        <w:rPr>
          <w:rFonts w:ascii="Times New Roman" w:hAnsi="Times New Roman" w:cs="Times New Roman"/>
          <w:sz w:val="24"/>
          <w:szCs w:val="24"/>
        </w:rPr>
        <w:t>:</w:t>
      </w:r>
      <w:r w:rsidRPr="00456D92">
        <w:rPr>
          <w:rFonts w:ascii="Times New Roman" w:hAnsi="Times New Roman" w:cs="Times New Roman"/>
          <w:sz w:val="24"/>
          <w:szCs w:val="24"/>
        </w:rPr>
        <w:tab/>
        <w:t>(a)(2.8.2.</w:t>
      </w:r>
      <w:r w:rsidR="009C4154">
        <w:rPr>
          <w:rFonts w:ascii="Times New Roman" w:hAnsi="Times New Roman" w:cs="Times New Roman"/>
          <w:sz w:val="24"/>
          <w:szCs w:val="24"/>
        </w:rPr>
        <w:t>5</w:t>
      </w:r>
      <w:r w:rsidRPr="00456D92">
        <w:rPr>
          <w:rFonts w:ascii="Times New Roman" w:hAnsi="Times New Roman" w:cs="Times New Roman"/>
          <w:sz w:val="24"/>
          <w:szCs w:val="24"/>
        </w:rPr>
        <w:t>) Identification_Information/Point_of_Contact/Contact_Address/ Country</w:t>
      </w:r>
    </w:p>
    <w:p w14:paraId="2BA61253" w14:textId="0CA07E52" w:rsidR="006107BC" w:rsidRPr="00456D92" w:rsidRDefault="006107BC" w:rsidP="00E71185">
      <w:pPr>
        <w:tabs>
          <w:tab w:val="left" w:pos="1440"/>
          <w:tab w:val="left" w:pos="3600"/>
        </w:tabs>
        <w:spacing w:before="0" w:after="0"/>
        <w:ind w:left="1872" w:hanging="720"/>
        <w:rPr>
          <w:rFonts w:ascii="Times New Roman" w:hAnsi="Times New Roman" w:cs="Times New Roman"/>
          <w:sz w:val="24"/>
          <w:szCs w:val="24"/>
        </w:rPr>
      </w:pPr>
      <w:r w:rsidRPr="00456D92">
        <w:rPr>
          <w:rFonts w:ascii="Times New Roman" w:hAnsi="Times New Roman" w:cs="Times New Roman"/>
          <w:sz w:val="24"/>
          <w:szCs w:val="24"/>
        </w:rPr>
        <w:t>(b)(7.1.2.</w:t>
      </w:r>
      <w:r w:rsidR="009C4154">
        <w:rPr>
          <w:rFonts w:ascii="Times New Roman" w:hAnsi="Times New Roman" w:cs="Times New Roman"/>
          <w:sz w:val="24"/>
          <w:szCs w:val="24"/>
        </w:rPr>
        <w:t>5</w:t>
      </w:r>
      <w:r w:rsidRPr="00456D92">
        <w:rPr>
          <w:rFonts w:ascii="Times New Roman" w:hAnsi="Times New Roman" w:cs="Times New Roman"/>
          <w:sz w:val="24"/>
          <w:szCs w:val="24"/>
        </w:rPr>
        <w:t>) Distribution_Information/Point_of_Contact/</w:t>
      </w:r>
      <w:r w:rsidR="00AC5F78" w:rsidRPr="00456D92">
        <w:rPr>
          <w:rFonts w:ascii="Times New Roman" w:hAnsi="Times New Roman" w:cs="Times New Roman"/>
          <w:sz w:val="24"/>
          <w:szCs w:val="24"/>
        </w:rPr>
        <w:t xml:space="preserve"> </w:t>
      </w:r>
      <w:r w:rsidRPr="00456D92">
        <w:rPr>
          <w:rFonts w:ascii="Times New Roman" w:hAnsi="Times New Roman" w:cs="Times New Roman"/>
          <w:sz w:val="24"/>
          <w:szCs w:val="24"/>
        </w:rPr>
        <w:t>Contact_Address/Country</w:t>
      </w:r>
    </w:p>
    <w:p w14:paraId="1D19CD66" w14:textId="755A299E" w:rsidR="006107BC" w:rsidRPr="00456D92" w:rsidRDefault="006107BC" w:rsidP="00E71185">
      <w:pPr>
        <w:tabs>
          <w:tab w:val="left" w:pos="1440"/>
          <w:tab w:val="left" w:pos="3600"/>
        </w:tabs>
        <w:spacing w:before="0" w:after="0"/>
        <w:ind w:left="1872" w:hanging="720"/>
        <w:rPr>
          <w:rFonts w:ascii="Times New Roman" w:hAnsi="Times New Roman" w:cs="Times New Roman"/>
          <w:sz w:val="24"/>
          <w:szCs w:val="24"/>
        </w:rPr>
      </w:pPr>
      <w:r w:rsidRPr="00456D92">
        <w:rPr>
          <w:rFonts w:ascii="Times New Roman" w:hAnsi="Times New Roman" w:cs="Times New Roman"/>
          <w:sz w:val="24"/>
          <w:szCs w:val="24"/>
        </w:rPr>
        <w:t>(c)(9.5.2.</w:t>
      </w:r>
      <w:r w:rsidR="009C4154">
        <w:rPr>
          <w:rFonts w:ascii="Times New Roman" w:hAnsi="Times New Roman" w:cs="Times New Roman"/>
          <w:sz w:val="24"/>
          <w:szCs w:val="24"/>
        </w:rPr>
        <w:t>5</w:t>
      </w:r>
      <w:r w:rsidRPr="00456D92">
        <w:rPr>
          <w:rFonts w:ascii="Times New Roman" w:hAnsi="Times New Roman" w:cs="Times New Roman"/>
          <w:sz w:val="24"/>
          <w:szCs w:val="24"/>
        </w:rPr>
        <w:t>) Metadata_Reference_Information/Point_of_Contact/</w:t>
      </w:r>
      <w:r w:rsidR="00AC5F78" w:rsidRPr="00456D92">
        <w:rPr>
          <w:rFonts w:ascii="Times New Roman" w:hAnsi="Times New Roman" w:cs="Times New Roman"/>
          <w:sz w:val="24"/>
          <w:szCs w:val="24"/>
        </w:rPr>
        <w:t xml:space="preserve"> </w:t>
      </w:r>
      <w:r w:rsidRPr="00456D92">
        <w:rPr>
          <w:rFonts w:ascii="Times New Roman" w:hAnsi="Times New Roman" w:cs="Times New Roman"/>
          <w:sz w:val="24"/>
          <w:szCs w:val="24"/>
        </w:rPr>
        <w:t>Contact_Address/Country</w:t>
      </w:r>
    </w:p>
    <w:p w14:paraId="18BDCA55" w14:textId="77777777" w:rsidR="00AC5F78" w:rsidRPr="00456D92" w:rsidRDefault="00AC5F78" w:rsidP="00E71185">
      <w:pPr>
        <w:tabs>
          <w:tab w:val="left" w:pos="1440"/>
          <w:tab w:val="left" w:pos="3600"/>
        </w:tabs>
        <w:spacing w:before="0" w:after="0"/>
        <w:ind w:left="1152" w:hanging="720"/>
        <w:rPr>
          <w:rFonts w:ascii="Times New Roman" w:hAnsi="Times New Roman" w:cs="Times New Roman"/>
          <w:sz w:val="24"/>
          <w:szCs w:val="24"/>
        </w:rPr>
      </w:pPr>
      <w:r w:rsidRPr="00456D92">
        <w:rPr>
          <w:rFonts w:ascii="Times New Roman" w:hAnsi="Times New Roman" w:cs="Times New Roman"/>
          <w:sz w:val="24"/>
          <w:szCs w:val="24"/>
          <w:u w:val="single"/>
        </w:rPr>
        <w:t>Domain</w:t>
      </w:r>
      <w:r w:rsidRPr="00456D92">
        <w:rPr>
          <w:rFonts w:ascii="Times New Roman" w:hAnsi="Times New Roman" w:cs="Times New Roman"/>
          <w:sz w:val="24"/>
          <w:szCs w:val="24"/>
        </w:rPr>
        <w:t>:</w:t>
      </w:r>
      <w:r w:rsidRPr="00456D92">
        <w:rPr>
          <w:rFonts w:ascii="Times New Roman" w:hAnsi="Times New Roman" w:cs="Times New Roman"/>
          <w:sz w:val="24"/>
          <w:szCs w:val="24"/>
        </w:rPr>
        <w:tab/>
        <w:t>free text</w:t>
      </w:r>
    </w:p>
    <w:p w14:paraId="01E99454" w14:textId="0E3328D0" w:rsidR="006107BC" w:rsidRPr="002B0BE7" w:rsidRDefault="006107BC" w:rsidP="00E71185">
      <w:pPr>
        <w:pStyle w:val="Heading5"/>
      </w:pPr>
      <w:r w:rsidRPr="002B0BE7">
        <w:t>Coupling_Type</w:t>
      </w:r>
    </w:p>
    <w:p w14:paraId="78EC1EEC" w14:textId="2B605656" w:rsidR="006107BC" w:rsidRPr="00456D92" w:rsidRDefault="006107BC" w:rsidP="00E71185">
      <w:pPr>
        <w:tabs>
          <w:tab w:val="left" w:pos="1440"/>
          <w:tab w:val="left" w:pos="3600"/>
        </w:tabs>
        <w:spacing w:before="0" w:after="0"/>
        <w:rPr>
          <w:rFonts w:ascii="Times New Roman" w:hAnsi="Times New Roman" w:cs="Times New Roman"/>
          <w:sz w:val="24"/>
          <w:szCs w:val="24"/>
        </w:rPr>
      </w:pPr>
      <w:r w:rsidRPr="00456D92">
        <w:rPr>
          <w:rFonts w:ascii="Times New Roman" w:hAnsi="Times New Roman" w:cs="Times New Roman"/>
          <w:sz w:val="24"/>
          <w:szCs w:val="24"/>
        </w:rPr>
        <w:t xml:space="preserve">How closely associated, or coupled, the </w:t>
      </w:r>
      <w:r w:rsidR="00F4131C" w:rsidRPr="00456D92">
        <w:rPr>
          <w:rFonts w:ascii="Times New Roman" w:hAnsi="Times New Roman" w:cs="Times New Roman"/>
          <w:sz w:val="24"/>
          <w:szCs w:val="24"/>
        </w:rPr>
        <w:t xml:space="preserve">web </w:t>
      </w:r>
      <w:r w:rsidRPr="00456D92">
        <w:rPr>
          <w:rFonts w:ascii="Times New Roman" w:hAnsi="Times New Roman" w:cs="Times New Roman"/>
          <w:sz w:val="24"/>
          <w:szCs w:val="24"/>
        </w:rPr>
        <w:t>service is with the dataset.  This element can either have a value of “tight,” “loose” or “mixed.”  In a tightly coupled dataset, the service metadata describes both the service and the geographic dataset.  A loosely coupled dataset’s metadata does not describe both the service and geographic dataset.  In mixed coupled datasets, the service metadata describes some of the datasets but does not describe others.  The default value for this element is “tight.”</w:t>
      </w:r>
    </w:p>
    <w:p w14:paraId="156B3DB9" w14:textId="77777777" w:rsidR="006107BC" w:rsidRPr="00456D9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456D92">
        <w:rPr>
          <w:rFonts w:ascii="Times New Roman" w:hAnsi="Times New Roman" w:cs="Times New Roman"/>
          <w:sz w:val="24"/>
          <w:szCs w:val="24"/>
          <w:u w:val="single"/>
        </w:rPr>
        <w:t>Type</w:t>
      </w:r>
      <w:r w:rsidRPr="00456D92">
        <w:rPr>
          <w:rFonts w:ascii="Times New Roman" w:hAnsi="Times New Roman" w:cs="Times New Roman"/>
          <w:sz w:val="24"/>
          <w:szCs w:val="24"/>
        </w:rPr>
        <w:t>:</w:t>
      </w:r>
      <w:r w:rsidRPr="00456D92">
        <w:rPr>
          <w:rFonts w:ascii="Times New Roman" w:hAnsi="Times New Roman" w:cs="Times New Roman"/>
          <w:sz w:val="24"/>
          <w:szCs w:val="24"/>
        </w:rPr>
        <w:tab/>
        <w:t>Data</w:t>
      </w:r>
      <w:r w:rsidRPr="00456D92">
        <w:rPr>
          <w:rFonts w:ascii="Times New Roman" w:hAnsi="Times New Roman" w:cs="Times New Roman"/>
          <w:sz w:val="24"/>
          <w:szCs w:val="24"/>
        </w:rPr>
        <w:tab/>
      </w:r>
      <w:r w:rsidRPr="00456D92">
        <w:rPr>
          <w:rFonts w:ascii="Times New Roman" w:hAnsi="Times New Roman" w:cs="Times New Roman"/>
          <w:sz w:val="24"/>
          <w:szCs w:val="24"/>
          <w:u w:val="single"/>
        </w:rPr>
        <w:t>Short name</w:t>
      </w:r>
      <w:r w:rsidRPr="00456D92">
        <w:rPr>
          <w:rFonts w:ascii="Times New Roman" w:hAnsi="Times New Roman" w:cs="Times New Roman"/>
          <w:sz w:val="24"/>
          <w:szCs w:val="24"/>
        </w:rPr>
        <w:t>: couptype</w:t>
      </w:r>
    </w:p>
    <w:p w14:paraId="4E2BA1AC" w14:textId="77777777" w:rsidR="006107BC" w:rsidRPr="00456D92" w:rsidRDefault="006107BC" w:rsidP="00E71185">
      <w:pPr>
        <w:tabs>
          <w:tab w:val="left" w:pos="1440"/>
          <w:tab w:val="left" w:pos="3600"/>
        </w:tabs>
        <w:spacing w:before="0" w:after="0"/>
        <w:ind w:left="1152" w:hanging="720"/>
        <w:rPr>
          <w:rFonts w:ascii="Times New Roman" w:hAnsi="Times New Roman" w:cs="Times New Roman"/>
          <w:sz w:val="24"/>
          <w:szCs w:val="24"/>
        </w:rPr>
      </w:pPr>
      <w:r w:rsidRPr="00456D92">
        <w:rPr>
          <w:rFonts w:ascii="Times New Roman" w:hAnsi="Times New Roman" w:cs="Times New Roman"/>
          <w:sz w:val="24"/>
          <w:szCs w:val="24"/>
          <w:u w:val="single"/>
        </w:rPr>
        <w:t>Path</w:t>
      </w:r>
      <w:r w:rsidRPr="00456D92">
        <w:rPr>
          <w:rFonts w:ascii="Times New Roman" w:hAnsi="Times New Roman" w:cs="Times New Roman"/>
          <w:sz w:val="24"/>
          <w:szCs w:val="24"/>
        </w:rPr>
        <w:t>:</w:t>
      </w:r>
      <w:r w:rsidRPr="00456D92">
        <w:rPr>
          <w:rFonts w:ascii="Times New Roman" w:hAnsi="Times New Roman" w:cs="Times New Roman"/>
          <w:sz w:val="24"/>
          <w:szCs w:val="24"/>
        </w:rPr>
        <w:tab/>
        <w:t>(8.3) Computer_Service_Information/Coupling_Type</w:t>
      </w:r>
    </w:p>
    <w:p w14:paraId="7AE6178D" w14:textId="77777777" w:rsidR="006107BC" w:rsidRPr="00456D92" w:rsidRDefault="006107BC" w:rsidP="00E71185">
      <w:pPr>
        <w:tabs>
          <w:tab w:val="left" w:pos="1440"/>
          <w:tab w:val="left" w:pos="3600"/>
        </w:tabs>
        <w:spacing w:before="0" w:after="0"/>
        <w:ind w:left="1152" w:hanging="720"/>
        <w:rPr>
          <w:rFonts w:ascii="Times New Roman" w:hAnsi="Times New Roman" w:cs="Times New Roman"/>
          <w:sz w:val="24"/>
          <w:szCs w:val="24"/>
        </w:rPr>
      </w:pPr>
      <w:r w:rsidRPr="00456D92">
        <w:rPr>
          <w:rFonts w:ascii="Times New Roman" w:hAnsi="Times New Roman" w:cs="Times New Roman"/>
          <w:sz w:val="24"/>
          <w:szCs w:val="24"/>
          <w:u w:val="single"/>
        </w:rPr>
        <w:t>Domain</w:t>
      </w:r>
      <w:r w:rsidRPr="00456D92">
        <w:rPr>
          <w:rFonts w:ascii="Times New Roman" w:hAnsi="Times New Roman" w:cs="Times New Roman"/>
          <w:sz w:val="24"/>
          <w:szCs w:val="24"/>
        </w:rPr>
        <w:t>:</w:t>
      </w:r>
      <w:r w:rsidRPr="00456D92">
        <w:rPr>
          <w:rFonts w:ascii="Times New Roman" w:hAnsi="Times New Roman" w:cs="Times New Roman"/>
          <w:sz w:val="24"/>
          <w:szCs w:val="24"/>
        </w:rPr>
        <w:tab/>
        <w:t>“tight,” “loose,” “mixed”</w:t>
      </w:r>
    </w:p>
    <w:p w14:paraId="682274C8" w14:textId="3E090DBE" w:rsidR="006107BC" w:rsidRPr="002B0BE7" w:rsidRDefault="006107BC" w:rsidP="00E71185">
      <w:pPr>
        <w:pStyle w:val="Heading5"/>
      </w:pPr>
      <w:r w:rsidRPr="002B0BE7">
        <w:t>CP_Link</w:t>
      </w:r>
    </w:p>
    <w:p w14:paraId="0CE7008A" w14:textId="6C28D142" w:rsidR="006107BC" w:rsidRPr="00456D92" w:rsidRDefault="006107BC" w:rsidP="00E71185">
      <w:pPr>
        <w:tabs>
          <w:tab w:val="left" w:pos="1440"/>
          <w:tab w:val="left" w:pos="3600"/>
        </w:tabs>
        <w:spacing w:before="0" w:after="0"/>
        <w:rPr>
          <w:rFonts w:ascii="Times New Roman" w:hAnsi="Times New Roman" w:cs="Times New Roman"/>
          <w:i/>
          <w:sz w:val="24"/>
          <w:szCs w:val="24"/>
        </w:rPr>
      </w:pPr>
      <w:r w:rsidRPr="000D1EA9">
        <w:rPr>
          <w:rFonts w:ascii="Times New Roman" w:hAnsi="Times New Roman" w:cs="Times New Roman"/>
          <w:sz w:val="24"/>
          <w:szCs w:val="24"/>
        </w:rPr>
        <w:t xml:space="preserve">The URL of the specific operation (ex: query) that the </w:t>
      </w:r>
      <w:r w:rsidR="00B80651">
        <w:rPr>
          <w:rFonts w:ascii="Times New Roman" w:hAnsi="Times New Roman" w:cs="Times New Roman"/>
          <w:sz w:val="24"/>
          <w:szCs w:val="24"/>
        </w:rPr>
        <w:t>OMS</w:t>
      </w:r>
      <w:r w:rsidR="00E07A5B">
        <w:rPr>
          <w:rFonts w:ascii="Times New Roman" w:hAnsi="Times New Roman" w:cs="Times New Roman"/>
          <w:sz w:val="24"/>
          <w:szCs w:val="24"/>
        </w:rPr>
        <w:t xml:space="preserve"> </w:t>
      </w:r>
      <w:r w:rsidRPr="000D1EA9">
        <w:rPr>
          <w:rFonts w:ascii="Times New Roman" w:hAnsi="Times New Roman" w:cs="Times New Roman"/>
          <w:sz w:val="24"/>
          <w:szCs w:val="24"/>
        </w:rPr>
        <w:t xml:space="preserve">may be called to execute.  </w:t>
      </w:r>
      <w:r w:rsidRPr="00851331">
        <w:rPr>
          <w:rFonts w:ascii="Times New Roman" w:hAnsi="Times New Roman" w:cs="Times New Roman"/>
          <w:color w:val="000000"/>
          <w:sz w:val="24"/>
          <w:szCs w:val="24"/>
        </w:rPr>
        <w:t xml:space="preserve">For information on how </w:t>
      </w:r>
      <w:r w:rsidR="002C071C" w:rsidRPr="007E2E04">
        <w:rPr>
          <w:rFonts w:ascii="Times New Roman" w:hAnsi="Times New Roman" w:cs="Times New Roman"/>
          <w:color w:val="000000"/>
          <w:sz w:val="24"/>
          <w:szCs w:val="24"/>
        </w:rPr>
        <w:t xml:space="preserve">to write </w:t>
      </w:r>
      <w:r w:rsidRPr="001C5CBD">
        <w:rPr>
          <w:rFonts w:ascii="Times New Roman" w:hAnsi="Times New Roman" w:cs="Times New Roman"/>
          <w:color w:val="000000"/>
          <w:sz w:val="24"/>
          <w:szCs w:val="24"/>
        </w:rPr>
        <w:t>a</w:t>
      </w:r>
      <w:r w:rsidR="002C071C" w:rsidRPr="001C5CBD">
        <w:rPr>
          <w:rFonts w:ascii="Times New Roman" w:hAnsi="Times New Roman" w:cs="Times New Roman"/>
          <w:color w:val="000000"/>
          <w:sz w:val="24"/>
          <w:szCs w:val="24"/>
        </w:rPr>
        <w:t xml:space="preserve"> correct</w:t>
      </w:r>
      <w:r w:rsidRPr="001C5CBD">
        <w:rPr>
          <w:rFonts w:ascii="Times New Roman" w:hAnsi="Times New Roman" w:cs="Times New Roman"/>
          <w:color w:val="000000"/>
          <w:sz w:val="24"/>
          <w:szCs w:val="24"/>
        </w:rPr>
        <w:t xml:space="preserve"> WMS URL, see the Open Geospatial Consortium’s </w:t>
      </w:r>
      <w:r w:rsidR="009873AD">
        <w:rPr>
          <w:rFonts w:ascii="Times New Roman" w:hAnsi="Times New Roman" w:cs="Times New Roman"/>
          <w:color w:val="000000"/>
          <w:sz w:val="24"/>
          <w:szCs w:val="24"/>
        </w:rPr>
        <w:t xml:space="preserve">(OGC) </w:t>
      </w:r>
      <w:r w:rsidRPr="001C5CBD">
        <w:rPr>
          <w:rFonts w:ascii="Times New Roman" w:hAnsi="Times New Roman" w:cs="Times New Roman"/>
          <w:color w:val="000000"/>
          <w:sz w:val="24"/>
          <w:szCs w:val="24"/>
        </w:rPr>
        <w:t>WMS Specification [</w:t>
      </w:r>
      <w:r w:rsidRPr="000D1EA9">
        <w:rPr>
          <w:rFonts w:ascii="Times New Roman" w:hAnsi="Times New Roman" w:cs="Times New Roman"/>
          <w:color w:val="000000"/>
          <w:sz w:val="24"/>
          <w:szCs w:val="24"/>
        </w:rPr>
        <w:t xml:space="preserve">Ref </w:t>
      </w:r>
      <w:r w:rsidR="000D1EA9" w:rsidRPr="000D1EA9">
        <w:rPr>
          <w:rFonts w:ascii="Times New Roman" w:hAnsi="Times New Roman" w:cs="Times New Roman"/>
          <w:color w:val="000000"/>
          <w:sz w:val="24"/>
          <w:szCs w:val="24"/>
        </w:rPr>
        <w:t>8</w:t>
      </w:r>
      <w:r w:rsidRPr="000D1EA9">
        <w:rPr>
          <w:rFonts w:ascii="Times New Roman" w:hAnsi="Times New Roman" w:cs="Times New Roman"/>
          <w:color w:val="000000"/>
          <w:sz w:val="24"/>
          <w:szCs w:val="24"/>
        </w:rPr>
        <w:t>].</w:t>
      </w:r>
    </w:p>
    <w:p w14:paraId="150C667B" w14:textId="77777777" w:rsidR="006107BC" w:rsidRPr="00456D9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456D92">
        <w:rPr>
          <w:rFonts w:ascii="Times New Roman" w:hAnsi="Times New Roman" w:cs="Times New Roman"/>
          <w:sz w:val="24"/>
          <w:szCs w:val="24"/>
          <w:u w:val="single"/>
        </w:rPr>
        <w:t>Type</w:t>
      </w:r>
      <w:r w:rsidRPr="00456D92">
        <w:rPr>
          <w:rFonts w:ascii="Times New Roman" w:hAnsi="Times New Roman" w:cs="Times New Roman"/>
          <w:sz w:val="24"/>
          <w:szCs w:val="24"/>
        </w:rPr>
        <w:t>:</w:t>
      </w:r>
      <w:r w:rsidRPr="00456D92">
        <w:rPr>
          <w:rFonts w:ascii="Times New Roman" w:hAnsi="Times New Roman" w:cs="Times New Roman"/>
          <w:sz w:val="24"/>
          <w:szCs w:val="24"/>
        </w:rPr>
        <w:tab/>
        <w:t>Data</w:t>
      </w:r>
      <w:r w:rsidRPr="00456D92">
        <w:rPr>
          <w:rFonts w:ascii="Times New Roman" w:hAnsi="Times New Roman" w:cs="Times New Roman"/>
          <w:sz w:val="24"/>
          <w:szCs w:val="24"/>
        </w:rPr>
        <w:tab/>
      </w:r>
      <w:r w:rsidRPr="00456D92">
        <w:rPr>
          <w:rFonts w:ascii="Times New Roman" w:hAnsi="Times New Roman" w:cs="Times New Roman"/>
          <w:sz w:val="24"/>
          <w:szCs w:val="24"/>
          <w:u w:val="single"/>
        </w:rPr>
        <w:t>Short name</w:t>
      </w:r>
      <w:r w:rsidRPr="00456D92">
        <w:rPr>
          <w:rFonts w:ascii="Times New Roman" w:hAnsi="Times New Roman" w:cs="Times New Roman"/>
          <w:sz w:val="24"/>
          <w:szCs w:val="24"/>
        </w:rPr>
        <w:t>: cplink</w:t>
      </w:r>
    </w:p>
    <w:p w14:paraId="17C446F1" w14:textId="77777777" w:rsidR="006107BC" w:rsidRPr="00456D92" w:rsidRDefault="006107BC" w:rsidP="00E71185">
      <w:pPr>
        <w:tabs>
          <w:tab w:val="left" w:pos="1440"/>
          <w:tab w:val="left" w:pos="3600"/>
        </w:tabs>
        <w:spacing w:before="0" w:after="0"/>
        <w:ind w:left="1152" w:hanging="720"/>
        <w:rPr>
          <w:rFonts w:ascii="Times New Roman" w:hAnsi="Times New Roman" w:cs="Times New Roman"/>
          <w:sz w:val="24"/>
          <w:szCs w:val="24"/>
        </w:rPr>
      </w:pPr>
      <w:r w:rsidRPr="00456D92">
        <w:rPr>
          <w:rFonts w:ascii="Times New Roman" w:hAnsi="Times New Roman" w:cs="Times New Roman"/>
          <w:sz w:val="24"/>
          <w:szCs w:val="24"/>
          <w:u w:val="single"/>
        </w:rPr>
        <w:t>Path</w:t>
      </w:r>
      <w:r w:rsidRPr="00456D92">
        <w:rPr>
          <w:rFonts w:ascii="Times New Roman" w:hAnsi="Times New Roman" w:cs="Times New Roman"/>
          <w:sz w:val="24"/>
          <w:szCs w:val="24"/>
        </w:rPr>
        <w:t>:</w:t>
      </w:r>
      <w:r w:rsidRPr="00456D92">
        <w:rPr>
          <w:rFonts w:ascii="Times New Roman" w:hAnsi="Times New Roman" w:cs="Times New Roman"/>
          <w:sz w:val="24"/>
          <w:szCs w:val="24"/>
        </w:rPr>
        <w:tab/>
        <w:t>(8.4.5.1) Computer_Service_Information/Contains_Operations/Connect_Point/ CP_Link</w:t>
      </w:r>
    </w:p>
    <w:p w14:paraId="5FE23F40" w14:textId="7D875FF6" w:rsidR="006107BC" w:rsidRPr="00456D92" w:rsidRDefault="006107BC" w:rsidP="00E71185">
      <w:pPr>
        <w:tabs>
          <w:tab w:val="left" w:pos="1440"/>
          <w:tab w:val="left" w:pos="3600"/>
        </w:tabs>
        <w:spacing w:before="0" w:after="0"/>
        <w:ind w:left="1152" w:hanging="720"/>
        <w:rPr>
          <w:rFonts w:ascii="Times New Roman" w:hAnsi="Times New Roman" w:cs="Times New Roman"/>
          <w:sz w:val="24"/>
          <w:szCs w:val="24"/>
        </w:rPr>
      </w:pPr>
      <w:r w:rsidRPr="00456D92">
        <w:rPr>
          <w:rFonts w:ascii="Times New Roman" w:hAnsi="Times New Roman" w:cs="Times New Roman"/>
          <w:sz w:val="24"/>
          <w:szCs w:val="24"/>
          <w:u w:val="single"/>
        </w:rPr>
        <w:t>Domain</w:t>
      </w:r>
      <w:r w:rsidRPr="00456D92">
        <w:rPr>
          <w:rFonts w:ascii="Times New Roman" w:hAnsi="Times New Roman" w:cs="Times New Roman"/>
          <w:sz w:val="24"/>
          <w:szCs w:val="24"/>
        </w:rPr>
        <w:t>:</w:t>
      </w:r>
      <w:r w:rsidRPr="00456D92">
        <w:rPr>
          <w:rFonts w:ascii="Times New Roman" w:hAnsi="Times New Roman" w:cs="Times New Roman"/>
          <w:sz w:val="24"/>
          <w:szCs w:val="24"/>
        </w:rPr>
        <w:tab/>
        <w:t>Valid URL</w:t>
      </w:r>
    </w:p>
    <w:p w14:paraId="05A160D5" w14:textId="1A113418" w:rsidR="006107BC" w:rsidRPr="002B0BE7" w:rsidRDefault="006107BC" w:rsidP="00E71185">
      <w:pPr>
        <w:pStyle w:val="Heading5"/>
      </w:pPr>
      <w:r w:rsidRPr="002B0BE7">
        <w:t>Currentness_Reference</w:t>
      </w:r>
    </w:p>
    <w:p w14:paraId="1B0C720B" w14:textId="2B215861" w:rsidR="006107BC" w:rsidRPr="00456D92" w:rsidRDefault="006107BC" w:rsidP="00456D92">
      <w:pPr>
        <w:tabs>
          <w:tab w:val="left" w:pos="1440"/>
          <w:tab w:val="left" w:pos="3600"/>
        </w:tabs>
        <w:spacing w:before="0" w:after="0"/>
        <w:rPr>
          <w:rFonts w:ascii="Times New Roman" w:hAnsi="Times New Roman" w:cs="Times New Roman"/>
          <w:sz w:val="24"/>
          <w:szCs w:val="24"/>
        </w:rPr>
      </w:pPr>
      <w:r w:rsidRPr="00456D92">
        <w:rPr>
          <w:rFonts w:ascii="Times New Roman" w:hAnsi="Times New Roman" w:cs="Times New Roman"/>
          <w:sz w:val="24"/>
          <w:szCs w:val="24"/>
        </w:rPr>
        <w:t>Information about the currentness of (a) the product</w:t>
      </w:r>
      <w:r w:rsidR="00CB01F0" w:rsidRPr="00456D92">
        <w:rPr>
          <w:rFonts w:ascii="Times New Roman" w:hAnsi="Times New Roman" w:cs="Times New Roman"/>
          <w:sz w:val="24"/>
          <w:szCs w:val="24"/>
        </w:rPr>
        <w:t>/dataset</w:t>
      </w:r>
      <w:r w:rsidRPr="00456D92">
        <w:rPr>
          <w:rFonts w:ascii="Times New Roman" w:hAnsi="Times New Roman" w:cs="Times New Roman"/>
          <w:sz w:val="24"/>
          <w:szCs w:val="24"/>
        </w:rPr>
        <w:t xml:space="preserve"> or (b) source (how “up-to-date” is</w:t>
      </w:r>
      <w:r w:rsidR="00AF01C9">
        <w:rPr>
          <w:rFonts w:ascii="Times New Roman" w:hAnsi="Times New Roman" w:cs="Times New Roman"/>
          <w:sz w:val="24"/>
          <w:szCs w:val="24"/>
        </w:rPr>
        <w:t xml:space="preserve"> either</w:t>
      </w:r>
      <w:r w:rsidRPr="00456D92">
        <w:rPr>
          <w:rFonts w:ascii="Times New Roman" w:hAnsi="Times New Roman" w:cs="Times New Roman"/>
          <w:sz w:val="24"/>
          <w:szCs w:val="24"/>
        </w:rPr>
        <w:t xml:space="preserve"> the product or source?).  Unfortunately, sometimes only the time that the information was recorded or published is known.  The [Currentness_Reference] element requires the producer to identify what the </w:t>
      </w:r>
      <w:r w:rsidRPr="00456D92">
        <w:rPr>
          <w:rFonts w:ascii="Times New Roman" w:hAnsi="Times New Roman" w:cs="Times New Roman"/>
          <w:i/>
          <w:color w:val="0070C0"/>
          <w:sz w:val="24"/>
          <w:szCs w:val="24"/>
        </w:rPr>
        <w:t>Time_Period_of_Content</w:t>
      </w:r>
      <w:r w:rsidRPr="00456D92">
        <w:rPr>
          <w:rFonts w:ascii="Times New Roman" w:hAnsi="Times New Roman" w:cs="Times New Roman"/>
          <w:color w:val="0070C0"/>
          <w:sz w:val="24"/>
          <w:szCs w:val="24"/>
        </w:rPr>
        <w:t xml:space="preserve"> </w:t>
      </w:r>
      <w:r w:rsidRPr="00456D92">
        <w:rPr>
          <w:rFonts w:ascii="Times New Roman" w:hAnsi="Times New Roman" w:cs="Times New Roman"/>
          <w:sz w:val="24"/>
          <w:szCs w:val="24"/>
        </w:rPr>
        <w:t>dates refer to, the ground condition or the publication date.</w:t>
      </w:r>
    </w:p>
    <w:p w14:paraId="477FDF58" w14:textId="77777777" w:rsidR="006107BC" w:rsidRPr="00456D92" w:rsidRDefault="006107BC" w:rsidP="00456D92">
      <w:pPr>
        <w:tabs>
          <w:tab w:val="left" w:pos="1440"/>
          <w:tab w:val="left" w:pos="3600"/>
        </w:tabs>
        <w:spacing w:before="0" w:after="0"/>
        <w:ind w:left="1152" w:hanging="720"/>
        <w:rPr>
          <w:rFonts w:ascii="Times New Roman" w:hAnsi="Times New Roman" w:cs="Times New Roman"/>
          <w:sz w:val="24"/>
          <w:szCs w:val="24"/>
          <w:u w:val="single"/>
        </w:rPr>
      </w:pPr>
      <w:r w:rsidRPr="00456D92">
        <w:rPr>
          <w:rFonts w:ascii="Times New Roman" w:hAnsi="Times New Roman" w:cs="Times New Roman"/>
          <w:sz w:val="24"/>
          <w:szCs w:val="24"/>
          <w:u w:val="single"/>
        </w:rPr>
        <w:t>Type</w:t>
      </w:r>
      <w:r w:rsidRPr="00456D92">
        <w:rPr>
          <w:rFonts w:ascii="Times New Roman" w:hAnsi="Times New Roman" w:cs="Times New Roman"/>
          <w:sz w:val="24"/>
          <w:szCs w:val="24"/>
        </w:rPr>
        <w:t>:</w:t>
      </w:r>
      <w:r w:rsidRPr="00456D92">
        <w:rPr>
          <w:rFonts w:ascii="Times New Roman" w:hAnsi="Times New Roman" w:cs="Times New Roman"/>
          <w:sz w:val="24"/>
          <w:szCs w:val="24"/>
        </w:rPr>
        <w:tab/>
        <w:t>Data</w:t>
      </w:r>
      <w:r w:rsidRPr="00456D92">
        <w:rPr>
          <w:rFonts w:ascii="Times New Roman" w:hAnsi="Times New Roman" w:cs="Times New Roman"/>
          <w:sz w:val="24"/>
          <w:szCs w:val="24"/>
        </w:rPr>
        <w:tab/>
        <w:t>Short name: current</w:t>
      </w:r>
    </w:p>
    <w:p w14:paraId="0CA188C1" w14:textId="4B633ABC" w:rsidR="006107BC" w:rsidRPr="00456D92" w:rsidRDefault="006107BC" w:rsidP="00456D92">
      <w:pPr>
        <w:tabs>
          <w:tab w:val="left" w:pos="1152"/>
          <w:tab w:val="left" w:pos="1440"/>
          <w:tab w:val="left" w:pos="3600"/>
        </w:tabs>
        <w:spacing w:before="0" w:after="0"/>
        <w:ind w:left="1872" w:hanging="1440"/>
        <w:rPr>
          <w:rFonts w:ascii="Times New Roman" w:hAnsi="Times New Roman" w:cs="Times New Roman"/>
          <w:sz w:val="24"/>
          <w:szCs w:val="24"/>
        </w:rPr>
      </w:pPr>
      <w:r w:rsidRPr="00456D92">
        <w:rPr>
          <w:rFonts w:ascii="Times New Roman" w:hAnsi="Times New Roman" w:cs="Times New Roman"/>
          <w:sz w:val="24"/>
          <w:szCs w:val="24"/>
          <w:u w:val="single"/>
        </w:rPr>
        <w:t>Path</w:t>
      </w:r>
      <w:r w:rsidRPr="00456D92">
        <w:rPr>
          <w:rFonts w:ascii="Times New Roman" w:hAnsi="Times New Roman" w:cs="Times New Roman"/>
          <w:sz w:val="24"/>
          <w:szCs w:val="24"/>
        </w:rPr>
        <w:t>:</w:t>
      </w:r>
      <w:r w:rsidRPr="00456D92">
        <w:rPr>
          <w:rFonts w:ascii="Times New Roman" w:hAnsi="Times New Roman" w:cs="Times New Roman"/>
          <w:sz w:val="24"/>
          <w:szCs w:val="24"/>
        </w:rPr>
        <w:tab/>
        <w:t>(a)(2.3.</w:t>
      </w:r>
      <w:r w:rsidR="002249C3">
        <w:rPr>
          <w:rFonts w:ascii="Times New Roman" w:hAnsi="Times New Roman" w:cs="Times New Roman"/>
          <w:sz w:val="24"/>
          <w:szCs w:val="24"/>
        </w:rPr>
        <w:t>3</w:t>
      </w:r>
      <w:r w:rsidRPr="00456D92">
        <w:rPr>
          <w:rFonts w:ascii="Times New Roman" w:hAnsi="Times New Roman" w:cs="Times New Roman"/>
          <w:sz w:val="24"/>
          <w:szCs w:val="24"/>
        </w:rPr>
        <w:t>) Identification_Information/Time_Period_of_Content/</w:t>
      </w:r>
      <w:r w:rsidR="004E04AB" w:rsidRPr="00456D92">
        <w:rPr>
          <w:rFonts w:ascii="Times New Roman" w:hAnsi="Times New Roman" w:cs="Times New Roman"/>
          <w:sz w:val="24"/>
          <w:szCs w:val="24"/>
        </w:rPr>
        <w:t xml:space="preserve"> </w:t>
      </w:r>
      <w:r w:rsidRPr="00456D92">
        <w:rPr>
          <w:rFonts w:ascii="Times New Roman" w:hAnsi="Times New Roman" w:cs="Times New Roman"/>
          <w:sz w:val="24"/>
          <w:szCs w:val="24"/>
        </w:rPr>
        <w:t>Currentness_Reference</w:t>
      </w:r>
    </w:p>
    <w:p w14:paraId="2C080139" w14:textId="741BC978" w:rsidR="006107BC" w:rsidRPr="00456D92" w:rsidRDefault="006107BC" w:rsidP="00456D92">
      <w:pPr>
        <w:tabs>
          <w:tab w:val="left" w:pos="1440"/>
          <w:tab w:val="left" w:pos="3600"/>
        </w:tabs>
        <w:spacing w:before="0" w:after="0"/>
        <w:ind w:left="1872" w:hanging="720"/>
        <w:rPr>
          <w:rFonts w:ascii="Times New Roman" w:hAnsi="Times New Roman" w:cs="Times New Roman"/>
          <w:sz w:val="24"/>
          <w:szCs w:val="24"/>
        </w:rPr>
      </w:pPr>
      <w:r w:rsidRPr="00456D92">
        <w:rPr>
          <w:rFonts w:ascii="Times New Roman" w:hAnsi="Times New Roman" w:cs="Times New Roman"/>
          <w:sz w:val="24"/>
          <w:szCs w:val="24"/>
        </w:rPr>
        <w:t>(b)(3.6.4.3) Data_Quality_Information/Source_Information/</w:t>
      </w:r>
      <w:r w:rsidR="004E04AB" w:rsidRPr="00456D92">
        <w:rPr>
          <w:rFonts w:ascii="Times New Roman" w:hAnsi="Times New Roman" w:cs="Times New Roman"/>
          <w:sz w:val="24"/>
          <w:szCs w:val="24"/>
        </w:rPr>
        <w:t xml:space="preserve"> </w:t>
      </w:r>
      <w:r w:rsidRPr="00456D92">
        <w:rPr>
          <w:rFonts w:ascii="Times New Roman" w:hAnsi="Times New Roman" w:cs="Times New Roman"/>
          <w:sz w:val="24"/>
          <w:szCs w:val="24"/>
        </w:rPr>
        <w:t>Time_Period_of_</w:t>
      </w:r>
      <w:r w:rsidR="00B80B9B">
        <w:rPr>
          <w:rFonts w:ascii="Times New Roman" w:hAnsi="Times New Roman" w:cs="Times New Roman"/>
          <w:sz w:val="24"/>
          <w:szCs w:val="24"/>
        </w:rPr>
        <w:t>Content</w:t>
      </w:r>
      <w:r w:rsidRPr="00456D92">
        <w:rPr>
          <w:rFonts w:ascii="Times New Roman" w:hAnsi="Times New Roman" w:cs="Times New Roman"/>
          <w:sz w:val="24"/>
          <w:szCs w:val="24"/>
        </w:rPr>
        <w:t>/Currentness_Reference</w:t>
      </w:r>
    </w:p>
    <w:p w14:paraId="0F3742DF" w14:textId="77777777" w:rsidR="004E04AB" w:rsidRPr="00456D92" w:rsidRDefault="004E04AB" w:rsidP="00456D92">
      <w:pPr>
        <w:tabs>
          <w:tab w:val="left" w:pos="1440"/>
          <w:tab w:val="left" w:pos="3600"/>
        </w:tabs>
        <w:spacing w:before="0" w:after="0"/>
        <w:ind w:left="1152" w:hanging="720"/>
        <w:rPr>
          <w:rFonts w:ascii="Times New Roman" w:hAnsi="Times New Roman" w:cs="Times New Roman"/>
          <w:sz w:val="24"/>
          <w:szCs w:val="24"/>
        </w:rPr>
      </w:pPr>
      <w:r w:rsidRPr="00456D92">
        <w:rPr>
          <w:rFonts w:ascii="Times New Roman" w:hAnsi="Times New Roman" w:cs="Times New Roman"/>
          <w:sz w:val="24"/>
          <w:szCs w:val="24"/>
          <w:u w:val="single"/>
        </w:rPr>
        <w:t>Domain</w:t>
      </w:r>
      <w:r w:rsidRPr="00456D92">
        <w:rPr>
          <w:rFonts w:ascii="Times New Roman" w:hAnsi="Times New Roman" w:cs="Times New Roman"/>
          <w:sz w:val="24"/>
          <w:szCs w:val="24"/>
        </w:rPr>
        <w:t>:</w:t>
      </w:r>
      <w:r w:rsidRPr="00456D92">
        <w:rPr>
          <w:rFonts w:ascii="Times New Roman" w:hAnsi="Times New Roman" w:cs="Times New Roman"/>
          <w:sz w:val="24"/>
          <w:szCs w:val="24"/>
        </w:rPr>
        <w:tab/>
        <w:t>free text</w:t>
      </w:r>
    </w:p>
    <w:p w14:paraId="560D1F4E" w14:textId="77777777" w:rsidR="004E04AB" w:rsidRPr="00456D92" w:rsidRDefault="004E04AB" w:rsidP="00456D92">
      <w:pPr>
        <w:tabs>
          <w:tab w:val="left" w:pos="1440"/>
          <w:tab w:val="left" w:pos="3600"/>
        </w:tabs>
        <w:spacing w:before="0" w:after="0"/>
        <w:ind w:left="2160" w:hanging="720"/>
        <w:rPr>
          <w:rFonts w:ascii="Times New Roman" w:hAnsi="Times New Roman" w:cs="Times New Roman"/>
          <w:sz w:val="24"/>
          <w:szCs w:val="24"/>
        </w:rPr>
      </w:pPr>
      <w:r w:rsidRPr="00456D92">
        <w:rPr>
          <w:rFonts w:ascii="Times New Roman" w:hAnsi="Times New Roman" w:cs="Times New Roman"/>
          <w:sz w:val="24"/>
          <w:szCs w:val="24"/>
        </w:rPr>
        <w:t xml:space="preserve">“ground condition” </w:t>
      </w:r>
      <w:r w:rsidRPr="000E0E4F">
        <w:rPr>
          <w:rFonts w:ascii="Times New Roman" w:hAnsi="Times New Roman" w:cs="Times New Roman"/>
          <w:i/>
          <w:sz w:val="24"/>
          <w:szCs w:val="24"/>
        </w:rPr>
        <w:t>- When the “real world” looked the way it is described in the product.  Dates reflect the source material.</w:t>
      </w:r>
    </w:p>
    <w:p w14:paraId="5076D950" w14:textId="77777777" w:rsidR="004E04AB" w:rsidRPr="00456D92" w:rsidRDefault="004E04AB" w:rsidP="00456D92">
      <w:pPr>
        <w:tabs>
          <w:tab w:val="left" w:pos="1440"/>
          <w:tab w:val="left" w:pos="3600"/>
        </w:tabs>
        <w:spacing w:before="0" w:after="0"/>
        <w:ind w:left="2160" w:hanging="720"/>
        <w:rPr>
          <w:rFonts w:ascii="Times New Roman" w:hAnsi="Times New Roman" w:cs="Times New Roman"/>
          <w:sz w:val="24"/>
          <w:szCs w:val="24"/>
        </w:rPr>
      </w:pPr>
      <w:r w:rsidRPr="00456D92">
        <w:rPr>
          <w:rFonts w:ascii="Times New Roman" w:hAnsi="Times New Roman" w:cs="Times New Roman"/>
          <w:sz w:val="24"/>
          <w:szCs w:val="24"/>
        </w:rPr>
        <w:t xml:space="preserve">“publication date” </w:t>
      </w:r>
      <w:r w:rsidRPr="000E0E4F">
        <w:rPr>
          <w:rFonts w:ascii="Times New Roman" w:hAnsi="Times New Roman" w:cs="Times New Roman"/>
          <w:i/>
          <w:sz w:val="24"/>
          <w:szCs w:val="24"/>
        </w:rPr>
        <w:t>– Dates reflect when the information was recorded, published, etc.</w:t>
      </w:r>
    </w:p>
    <w:p w14:paraId="5504D4BA" w14:textId="77777777" w:rsidR="006107BC" w:rsidRPr="00A11628" w:rsidRDefault="006107BC" w:rsidP="005F0101">
      <w:pPr>
        <w:pStyle w:val="Heading4"/>
      </w:pPr>
      <w:r w:rsidRPr="00A11628">
        <w:t>D</w:t>
      </w:r>
    </w:p>
    <w:p w14:paraId="3561B851" w14:textId="32F84C12" w:rsidR="006107BC" w:rsidRPr="002B0BE7" w:rsidRDefault="006107BC" w:rsidP="00E71185">
      <w:pPr>
        <w:pStyle w:val="Heading5"/>
      </w:pPr>
      <w:r w:rsidRPr="002B0BE7">
        <w:t>Data_Set_Character_Set</w:t>
      </w:r>
    </w:p>
    <w:p w14:paraId="00E8BF9D" w14:textId="48A41031"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Full name of the character-coding standard used for the product</w:t>
      </w:r>
      <w:r w:rsidR="009E1EB3" w:rsidRPr="00DB2632">
        <w:rPr>
          <w:rFonts w:ascii="Times New Roman" w:hAnsi="Times New Roman" w:cs="Times New Roman"/>
          <w:sz w:val="24"/>
          <w:szCs w:val="24"/>
        </w:rPr>
        <w:t>/dataset</w:t>
      </w:r>
      <w:r w:rsidRPr="00DB2632">
        <w:rPr>
          <w:rFonts w:ascii="Times New Roman" w:hAnsi="Times New Roman" w:cs="Times New Roman"/>
          <w:sz w:val="24"/>
          <w:szCs w:val="24"/>
        </w:rPr>
        <w:t>.  This element has a default value of “UTF-8.”  This stands for: “Unicode (or Universal Coded Character Set) Transformation Format – 8-bit.”</w:t>
      </w:r>
    </w:p>
    <w:p w14:paraId="7C0BA8BF"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datachar</w:t>
      </w:r>
    </w:p>
    <w:p w14:paraId="6655A8DD"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(2.10) Identification_Information/Data_Set_Character_Set</w:t>
      </w:r>
    </w:p>
    <w:p w14:paraId="7F3C06DD"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“UTF-8”</w:t>
      </w:r>
    </w:p>
    <w:p w14:paraId="3CE051A8" w14:textId="23124675" w:rsidR="006107BC" w:rsidRPr="002B0BE7" w:rsidRDefault="006107BC" w:rsidP="00E71185">
      <w:pPr>
        <w:pStyle w:val="Heading5"/>
      </w:pPr>
      <w:r w:rsidRPr="002B0BE7">
        <w:t>Data_Set_Language</w:t>
      </w:r>
    </w:p>
    <w:p w14:paraId="04A9802A" w14:textId="42C684E7"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The language used within the product</w:t>
      </w:r>
      <w:r w:rsidR="009E1EB3" w:rsidRPr="00DB2632">
        <w:rPr>
          <w:rFonts w:ascii="Times New Roman" w:hAnsi="Times New Roman" w:cs="Times New Roman"/>
          <w:sz w:val="24"/>
          <w:szCs w:val="24"/>
        </w:rPr>
        <w:t>/dataset</w:t>
      </w:r>
      <w:r w:rsidRPr="00DB2632">
        <w:rPr>
          <w:rFonts w:ascii="Times New Roman" w:hAnsi="Times New Roman" w:cs="Times New Roman"/>
          <w:sz w:val="24"/>
          <w:szCs w:val="24"/>
        </w:rPr>
        <w:t>.  The domain represents a selection of language codes taken from “ISO 639-2, Code for the representation of names of languages</w:t>
      </w:r>
      <w:r w:rsidR="00E6130D">
        <w:rPr>
          <w:rFonts w:ascii="Times New Roman" w:hAnsi="Times New Roman" w:cs="Times New Roman"/>
          <w:sz w:val="24"/>
          <w:szCs w:val="24"/>
        </w:rPr>
        <w:t xml:space="preserve"> [Ref </w:t>
      </w:r>
      <w:r w:rsidR="00A5006E">
        <w:rPr>
          <w:rFonts w:ascii="Times New Roman" w:hAnsi="Times New Roman" w:cs="Times New Roman"/>
          <w:sz w:val="24"/>
          <w:szCs w:val="24"/>
        </w:rPr>
        <w:t>9</w:t>
      </w:r>
      <w:r w:rsidR="00E6130D">
        <w:rPr>
          <w:rFonts w:ascii="Times New Roman" w:hAnsi="Times New Roman" w:cs="Times New Roman"/>
          <w:sz w:val="24"/>
          <w:szCs w:val="24"/>
        </w:rPr>
        <w:t>]</w:t>
      </w:r>
      <w:r w:rsidRPr="00DB2632">
        <w:rPr>
          <w:rFonts w:ascii="Times New Roman" w:hAnsi="Times New Roman" w:cs="Times New Roman"/>
          <w:sz w:val="24"/>
          <w:szCs w:val="24"/>
        </w:rPr>
        <w:t>.”  “eng” stands for English and “spa” stands for Spanish.  This element has a default value of “eng.”</w:t>
      </w:r>
    </w:p>
    <w:p w14:paraId="75A66E79"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datalang</w:t>
      </w:r>
    </w:p>
    <w:p w14:paraId="0CE90009"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(2.11) Identification_Information/Data_Set_Language</w:t>
      </w:r>
    </w:p>
    <w:p w14:paraId="61B31848"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 xml:space="preserve">“eng,” “spa,” </w:t>
      </w:r>
      <w:commentRangeStart w:id="107"/>
      <w:r w:rsidRPr="00DB2632">
        <w:rPr>
          <w:rFonts w:ascii="Times New Roman" w:hAnsi="Times New Roman" w:cs="Times New Roman"/>
          <w:sz w:val="24"/>
          <w:szCs w:val="24"/>
        </w:rPr>
        <w:t>free text</w:t>
      </w:r>
      <w:commentRangeEnd w:id="107"/>
      <w:r w:rsidR="00BB5F31">
        <w:rPr>
          <w:rStyle w:val="CommentReference"/>
        </w:rPr>
        <w:commentReference w:id="107"/>
      </w:r>
    </w:p>
    <w:p w14:paraId="2EB77925" w14:textId="247E6F10" w:rsidR="006107BC" w:rsidRPr="002B0BE7" w:rsidRDefault="006107BC" w:rsidP="00E71185">
      <w:pPr>
        <w:pStyle w:val="Heading5"/>
      </w:pPr>
      <w:r w:rsidRPr="002B0BE7">
        <w:t>DCP</w:t>
      </w:r>
    </w:p>
    <w:p w14:paraId="4FAF4500" w14:textId="77777777"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The method, or Distributed Computing Platform, used to deploy the operation, application or information listed in the [Operation_Name] element.  Most census datasets will use “WebServices.”</w:t>
      </w:r>
    </w:p>
    <w:p w14:paraId="11F6F28F"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opdcp</w:t>
      </w:r>
    </w:p>
    <w:p w14:paraId="49C41E75"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(8.4.2) Computer_Service_Information/Contains_Operations/DCP</w:t>
      </w:r>
    </w:p>
    <w:p w14:paraId="03D1456D"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“XML,” “COBRA,” “JAVA,” “COM,” “SQL,” “SOAP,” “Z3950,” “HTTP,” “FTP,” “WebServices,” free text</w:t>
      </w:r>
    </w:p>
    <w:p w14:paraId="0E610EB0" w14:textId="33808EF2" w:rsidR="006107BC" w:rsidRPr="002B0BE7" w:rsidRDefault="006107BC" w:rsidP="00E71185">
      <w:pPr>
        <w:pStyle w:val="Heading5"/>
      </w:pPr>
      <w:r w:rsidRPr="002B0BE7">
        <w:t>Denominator_of_Flattening_Ratio</w:t>
      </w:r>
    </w:p>
    <w:p w14:paraId="3C7D303B" w14:textId="77777777"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The denominator of the ratio of the difference between the equatorial and polar radii of the ellipsoid when the numerator is set to 1.</w:t>
      </w:r>
    </w:p>
    <w:p w14:paraId="29B02D6A"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denflat</w:t>
      </w:r>
    </w:p>
    <w:p w14:paraId="66CAF726" w14:textId="07000300"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(5.</w:t>
      </w:r>
      <w:r w:rsidR="004C6D79">
        <w:rPr>
          <w:rFonts w:ascii="Times New Roman" w:hAnsi="Times New Roman" w:cs="Times New Roman"/>
          <w:sz w:val="24"/>
          <w:szCs w:val="24"/>
        </w:rPr>
        <w:t>2</w:t>
      </w:r>
      <w:r w:rsidRPr="00DB2632">
        <w:rPr>
          <w:rFonts w:ascii="Times New Roman" w:hAnsi="Times New Roman" w:cs="Times New Roman"/>
          <w:sz w:val="24"/>
          <w:szCs w:val="24"/>
        </w:rPr>
        <w:t>.4) Spatial_Reference_Information/Geodetic_Model/ Denominator_of_Flattening_Ratio</w:t>
      </w:r>
    </w:p>
    <w:p w14:paraId="13785D20" w14:textId="584516B2"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Denominator_of_Flattening_Ratio &gt; 0.0</w:t>
      </w:r>
    </w:p>
    <w:p w14:paraId="0B9952D2" w14:textId="393E9101" w:rsidR="006107BC" w:rsidRPr="002B0BE7" w:rsidRDefault="006107BC" w:rsidP="00E71185">
      <w:pPr>
        <w:pStyle w:val="Heading5"/>
      </w:pPr>
      <w:r w:rsidRPr="002B0BE7">
        <w:t>Direct_Spatial_Reference_Method</w:t>
      </w:r>
    </w:p>
    <w:p w14:paraId="140AECA0" w14:textId="68AF7716"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 xml:space="preserve">The system of objects used to </w:t>
      </w:r>
      <w:commentRangeStart w:id="108"/>
      <w:r w:rsidRPr="00DB2632">
        <w:rPr>
          <w:rFonts w:ascii="Times New Roman" w:hAnsi="Times New Roman" w:cs="Times New Roman"/>
          <w:sz w:val="24"/>
          <w:szCs w:val="24"/>
        </w:rPr>
        <w:t xml:space="preserve">represent space </w:t>
      </w:r>
      <w:commentRangeEnd w:id="108"/>
      <w:r w:rsidR="00BB5F31">
        <w:rPr>
          <w:rStyle w:val="CommentReference"/>
        </w:rPr>
        <w:commentReference w:id="108"/>
      </w:r>
      <w:r w:rsidRPr="00DB2632">
        <w:rPr>
          <w:rFonts w:ascii="Times New Roman" w:hAnsi="Times New Roman" w:cs="Times New Roman"/>
          <w:sz w:val="24"/>
          <w:szCs w:val="24"/>
        </w:rPr>
        <w:t>in the product</w:t>
      </w:r>
      <w:r w:rsidR="00687A0D" w:rsidRPr="00DB2632">
        <w:rPr>
          <w:rFonts w:ascii="Times New Roman" w:hAnsi="Times New Roman" w:cs="Times New Roman"/>
          <w:sz w:val="24"/>
          <w:szCs w:val="24"/>
        </w:rPr>
        <w:t>/dataset</w:t>
      </w:r>
      <w:r w:rsidRPr="00DB2632">
        <w:rPr>
          <w:rFonts w:ascii="Times New Roman" w:hAnsi="Times New Roman" w:cs="Times New Roman"/>
          <w:sz w:val="24"/>
          <w:szCs w:val="24"/>
        </w:rPr>
        <w:t>.  Indicate only one.</w:t>
      </w:r>
    </w:p>
    <w:p w14:paraId="022481A8"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direct</w:t>
      </w:r>
    </w:p>
    <w:p w14:paraId="4D8EC11A"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 xml:space="preserve">(4.2) Spatial_Data_Organization_Information/Direct_Spatial_Reference_Method </w:t>
      </w:r>
    </w:p>
    <w:p w14:paraId="7892EFB1"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“Point,” “Vector”</w:t>
      </w:r>
    </w:p>
    <w:p w14:paraId="380243B3" w14:textId="75CCCC37" w:rsidR="006107BC" w:rsidRPr="002B0BE7" w:rsidRDefault="006107BC" w:rsidP="00E71185">
      <w:pPr>
        <w:pStyle w:val="Heading5"/>
      </w:pPr>
      <w:r w:rsidRPr="002B0BE7">
        <w:t>Distribution_Liability</w:t>
      </w:r>
    </w:p>
    <w:p w14:paraId="49EC012B" w14:textId="7FDFB5D5" w:rsidR="006107BC" w:rsidRPr="00DB2632" w:rsidRDefault="006107BC" w:rsidP="00DB2632">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Statement of the liability assumed by the organization responsible for distributing the product</w:t>
      </w:r>
      <w:r w:rsidR="00687A0D" w:rsidRPr="00DB2632">
        <w:rPr>
          <w:rFonts w:ascii="Times New Roman" w:hAnsi="Times New Roman" w:cs="Times New Roman"/>
          <w:sz w:val="24"/>
          <w:szCs w:val="24"/>
        </w:rPr>
        <w:t>/dataset</w:t>
      </w:r>
      <w:r w:rsidRPr="00DB2632">
        <w:rPr>
          <w:rFonts w:ascii="Times New Roman" w:hAnsi="Times New Roman" w:cs="Times New Roman"/>
          <w:sz w:val="24"/>
          <w:szCs w:val="24"/>
        </w:rPr>
        <w:t xml:space="preserve">.  </w:t>
      </w:r>
      <w:r w:rsidR="00687A0D" w:rsidRPr="00DB2632">
        <w:rPr>
          <w:rFonts w:ascii="Times New Roman" w:hAnsi="Times New Roman" w:cs="Times New Roman"/>
          <w:sz w:val="24"/>
          <w:szCs w:val="24"/>
        </w:rPr>
        <w:t xml:space="preserve">Use this </w:t>
      </w:r>
      <w:r w:rsidRPr="00DB2632">
        <w:rPr>
          <w:rFonts w:ascii="Times New Roman" w:hAnsi="Times New Roman" w:cs="Times New Roman"/>
          <w:sz w:val="24"/>
          <w:szCs w:val="24"/>
        </w:rPr>
        <w:t>section to: (a) deny liability if data within the product are incorrect, incomplete, or misused, or (b) limit third party distribution of the product.</w:t>
      </w:r>
    </w:p>
    <w:p w14:paraId="7DF5B1F9" w14:textId="77777777" w:rsidR="006107BC" w:rsidRPr="00DB2632" w:rsidRDefault="006107BC" w:rsidP="00DB2632">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distliab</w:t>
      </w:r>
    </w:p>
    <w:p w14:paraId="55B9981D" w14:textId="77777777" w:rsidR="006107BC" w:rsidRPr="00DB2632" w:rsidRDefault="006107BC" w:rsidP="00DB2632">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(7.2) Distribution_Information/Distribution_Liability</w:t>
      </w:r>
    </w:p>
    <w:p w14:paraId="4C0D77B6" w14:textId="77777777" w:rsidR="006107BC" w:rsidRPr="00DB2632" w:rsidRDefault="006107BC" w:rsidP="00DB2632">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free text</w:t>
      </w:r>
    </w:p>
    <w:p w14:paraId="3BB65F87" w14:textId="77777777" w:rsidR="006107BC" w:rsidRPr="00A11628" w:rsidRDefault="006107BC" w:rsidP="005F0101">
      <w:pPr>
        <w:pStyle w:val="Heading4"/>
      </w:pPr>
      <w:r w:rsidRPr="00A11628">
        <w:t>E</w:t>
      </w:r>
    </w:p>
    <w:p w14:paraId="5E7B92C9" w14:textId="68ACF3A9" w:rsidR="006107BC" w:rsidRPr="002B0BE7" w:rsidRDefault="006107BC" w:rsidP="00E71185">
      <w:pPr>
        <w:pStyle w:val="Heading5"/>
      </w:pPr>
      <w:r w:rsidRPr="002B0BE7">
        <w:t>East_Bounding_Coordinate</w:t>
      </w:r>
    </w:p>
    <w:p w14:paraId="45BB1391" w14:textId="59012258"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 xml:space="preserve">The eastern-most coordinate of the limit of coverage expressed in decimal degrees of longitude.  </w:t>
      </w:r>
      <w:r w:rsidR="00981E41" w:rsidRPr="00DB2632">
        <w:rPr>
          <w:rFonts w:ascii="Times New Roman" w:hAnsi="Times New Roman" w:cs="Times New Roman"/>
          <w:sz w:val="24"/>
          <w:szCs w:val="24"/>
        </w:rPr>
        <w:t xml:space="preserve">Provide this </w:t>
      </w:r>
      <w:r w:rsidRPr="00DB2632">
        <w:rPr>
          <w:rFonts w:ascii="Times New Roman" w:hAnsi="Times New Roman" w:cs="Times New Roman"/>
          <w:sz w:val="24"/>
          <w:szCs w:val="24"/>
        </w:rPr>
        <w:t xml:space="preserve">element to six decimal places.  If this level of precision is not reflective of the actual data accuracy, indicate this in the [Horizontal_Positional_Accuracy_Report] </w:t>
      </w:r>
      <w:r w:rsidR="00981E41" w:rsidRPr="00DB2632">
        <w:rPr>
          <w:rFonts w:ascii="Times New Roman" w:hAnsi="Times New Roman" w:cs="Times New Roman"/>
          <w:sz w:val="24"/>
          <w:szCs w:val="24"/>
        </w:rPr>
        <w:t>element</w:t>
      </w:r>
      <w:r w:rsidRPr="00DB2632">
        <w:rPr>
          <w:rFonts w:ascii="Times New Roman" w:hAnsi="Times New Roman" w:cs="Times New Roman"/>
          <w:sz w:val="24"/>
          <w:szCs w:val="24"/>
        </w:rPr>
        <w:t>.</w:t>
      </w:r>
    </w:p>
    <w:p w14:paraId="34EA86C1"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eastbc</w:t>
      </w:r>
    </w:p>
    <w:p w14:paraId="2440753A"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(2.5.1.2) Identification_Information/Spatial_Domain/Bounding_Coordinates/ East_Bounding_Coordinate</w:t>
      </w:r>
    </w:p>
    <w:p w14:paraId="57DE071D" w14:textId="1160897F"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-180.0 &lt;= East_Bounding_Coordinate &lt;= 180.0</w:t>
      </w:r>
    </w:p>
    <w:p w14:paraId="7BC3C397" w14:textId="2AC64D4F" w:rsidR="006107BC" w:rsidRPr="002B0BE7" w:rsidRDefault="006107BC" w:rsidP="00E71185">
      <w:pPr>
        <w:pStyle w:val="Heading5"/>
      </w:pPr>
      <w:r w:rsidRPr="002B0BE7">
        <w:t>Edition</w:t>
      </w:r>
    </w:p>
    <w:p w14:paraId="203372D1" w14:textId="481AA058"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 xml:space="preserve">The version of the title.  This is normally the year the </w:t>
      </w:r>
      <w:r w:rsidR="00186174" w:rsidRPr="00DB2632">
        <w:rPr>
          <w:rFonts w:ascii="Times New Roman" w:hAnsi="Times New Roman" w:cs="Times New Roman"/>
          <w:sz w:val="24"/>
          <w:szCs w:val="24"/>
        </w:rPr>
        <w:t>product/</w:t>
      </w:r>
      <w:r w:rsidRPr="00DB2632">
        <w:rPr>
          <w:rFonts w:ascii="Times New Roman" w:hAnsi="Times New Roman" w:cs="Times New Roman"/>
          <w:sz w:val="24"/>
          <w:szCs w:val="24"/>
        </w:rPr>
        <w:t>dataset was produced.</w:t>
      </w:r>
    </w:p>
    <w:p w14:paraId="70C8723F"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edition</w:t>
      </w:r>
    </w:p>
    <w:p w14:paraId="5CBFC797" w14:textId="068B35A4"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(2.1.</w:t>
      </w:r>
      <w:r w:rsidR="00BF5D44">
        <w:rPr>
          <w:rFonts w:ascii="Times New Roman" w:hAnsi="Times New Roman" w:cs="Times New Roman"/>
          <w:sz w:val="24"/>
          <w:szCs w:val="24"/>
        </w:rPr>
        <w:t>4</w:t>
      </w:r>
      <w:r w:rsidRPr="00DB2632">
        <w:rPr>
          <w:rFonts w:ascii="Times New Roman" w:hAnsi="Times New Roman" w:cs="Times New Roman"/>
          <w:sz w:val="24"/>
          <w:szCs w:val="24"/>
        </w:rPr>
        <w:t>) Identification_Information/Citation/Edition</w:t>
      </w:r>
    </w:p>
    <w:p w14:paraId="70521CD1" w14:textId="77777777" w:rsidR="00BE4E41" w:rsidRPr="00DB2632" w:rsidRDefault="00BE4E41"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free text</w:t>
      </w:r>
    </w:p>
    <w:p w14:paraId="4458C851" w14:textId="169753FD" w:rsidR="006107BC" w:rsidRPr="002B0BE7" w:rsidRDefault="006107BC" w:rsidP="00E71185">
      <w:pPr>
        <w:pStyle w:val="Heading5"/>
      </w:pPr>
      <w:r w:rsidRPr="002B0BE7">
        <w:t>Ellipsoid_Name</w:t>
      </w:r>
    </w:p>
    <w:p w14:paraId="1D09AAD0" w14:textId="77777777"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Identification given to established representations of the Earth's shape.</w:t>
      </w:r>
    </w:p>
    <w:p w14:paraId="16EAA9CF"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ellips</w:t>
      </w:r>
    </w:p>
    <w:p w14:paraId="43811F2C" w14:textId="78CD4A7D"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(5.</w:t>
      </w:r>
      <w:r w:rsidR="004C6D79">
        <w:rPr>
          <w:rFonts w:ascii="Times New Roman" w:hAnsi="Times New Roman" w:cs="Times New Roman"/>
          <w:sz w:val="24"/>
          <w:szCs w:val="24"/>
        </w:rPr>
        <w:t>2</w:t>
      </w:r>
      <w:r w:rsidRPr="00DB2632">
        <w:rPr>
          <w:rFonts w:ascii="Times New Roman" w:hAnsi="Times New Roman" w:cs="Times New Roman"/>
          <w:sz w:val="24"/>
          <w:szCs w:val="24"/>
        </w:rPr>
        <w:t>.2) Spatial_Reference_Information/Geodetic_Model/Ellipsoid_Name</w:t>
      </w:r>
    </w:p>
    <w:p w14:paraId="4B95C4EF"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“Clarke 1866,” “Geodetic Reference System 80,” free text</w:t>
      </w:r>
    </w:p>
    <w:p w14:paraId="4BB0D885" w14:textId="55F3C531" w:rsidR="006107BC" w:rsidRPr="002B0BE7" w:rsidRDefault="006107BC" w:rsidP="00E71185">
      <w:pPr>
        <w:pStyle w:val="Heading5"/>
      </w:pPr>
      <w:r w:rsidRPr="002B0BE7">
        <w:t>Ending_Date</w:t>
      </w:r>
    </w:p>
    <w:p w14:paraId="5A6F3C08" w14:textId="14A6DC5D"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The ending date, or vintage, of (a) the product</w:t>
      </w:r>
      <w:r w:rsidR="000E1D61" w:rsidRPr="00DB2632">
        <w:rPr>
          <w:rFonts w:ascii="Times New Roman" w:hAnsi="Times New Roman" w:cs="Times New Roman"/>
          <w:sz w:val="24"/>
          <w:szCs w:val="24"/>
        </w:rPr>
        <w:t>/dataset</w:t>
      </w:r>
      <w:r w:rsidRPr="00DB2632">
        <w:rPr>
          <w:rFonts w:ascii="Times New Roman" w:hAnsi="Times New Roman" w:cs="Times New Roman"/>
          <w:sz w:val="24"/>
          <w:szCs w:val="24"/>
        </w:rPr>
        <w:t xml:space="preserve"> or (b) source material.  </w:t>
      </w:r>
      <w:r w:rsidR="000E1D61" w:rsidRPr="00DB2632">
        <w:rPr>
          <w:rFonts w:ascii="Times New Roman" w:hAnsi="Times New Roman" w:cs="Times New Roman"/>
          <w:sz w:val="24"/>
          <w:szCs w:val="24"/>
        </w:rPr>
        <w:t xml:space="preserve">Express the </w:t>
      </w:r>
      <w:r w:rsidRPr="00DB2632">
        <w:rPr>
          <w:rFonts w:ascii="Times New Roman" w:hAnsi="Times New Roman" w:cs="Times New Roman"/>
          <w:sz w:val="24"/>
          <w:szCs w:val="24"/>
        </w:rPr>
        <w:t xml:space="preserve">[Ending_Date] element as a year, a year and month, or a year, month and day.  This element is </w:t>
      </w:r>
      <w:r w:rsidR="000E1D61" w:rsidRPr="00DB2632">
        <w:rPr>
          <w:rFonts w:ascii="Times New Roman" w:hAnsi="Times New Roman" w:cs="Times New Roman"/>
          <w:sz w:val="24"/>
          <w:szCs w:val="24"/>
        </w:rPr>
        <w:t>mandatory if</w:t>
      </w:r>
      <w:r w:rsidRPr="00DB2632">
        <w:rPr>
          <w:rFonts w:ascii="Times New Roman" w:hAnsi="Times New Roman" w:cs="Times New Roman"/>
          <w:sz w:val="24"/>
          <w:szCs w:val="24"/>
        </w:rPr>
        <w:t xml:space="preserve"> the [Beginning_Date] element</w:t>
      </w:r>
      <w:r w:rsidR="000E1D61" w:rsidRPr="00DB2632">
        <w:rPr>
          <w:rFonts w:ascii="Times New Roman" w:hAnsi="Times New Roman" w:cs="Times New Roman"/>
          <w:sz w:val="24"/>
          <w:szCs w:val="24"/>
        </w:rPr>
        <w:t xml:space="preserve"> is provided</w:t>
      </w:r>
      <w:r w:rsidRPr="00DB2632">
        <w:rPr>
          <w:rFonts w:ascii="Times New Roman" w:hAnsi="Times New Roman" w:cs="Times New Roman"/>
          <w:sz w:val="24"/>
          <w:szCs w:val="24"/>
        </w:rPr>
        <w:t xml:space="preserve">.  Format:  YYYYMMDD.  </w:t>
      </w:r>
      <w:r w:rsidR="00C3037A" w:rsidRPr="00DB2632">
        <w:rPr>
          <w:rFonts w:ascii="Times New Roman" w:hAnsi="Times New Roman" w:cs="Times New Roman"/>
          <w:sz w:val="24"/>
          <w:szCs w:val="24"/>
        </w:rPr>
        <w:t xml:space="preserve">Always express the </w:t>
      </w:r>
      <w:r w:rsidRPr="00DB2632">
        <w:rPr>
          <w:rFonts w:ascii="Times New Roman" w:hAnsi="Times New Roman" w:cs="Times New Roman"/>
          <w:sz w:val="24"/>
          <w:szCs w:val="24"/>
        </w:rPr>
        <w:t>month as an integer.</w:t>
      </w:r>
      <w:r w:rsidR="008A5FF8">
        <w:rPr>
          <w:rFonts w:ascii="Times New Roman" w:hAnsi="Times New Roman" w:cs="Times New Roman"/>
          <w:sz w:val="24"/>
          <w:szCs w:val="24"/>
        </w:rPr>
        <w:t xml:space="preserve">  Always include leading zeros for month (MM) and day (DD).</w:t>
      </w:r>
    </w:p>
    <w:p w14:paraId="785EF750"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t>Short name: enddate</w:t>
      </w:r>
    </w:p>
    <w:p w14:paraId="100B8162" w14:textId="6DCFCDF0" w:rsidR="006107BC" w:rsidRPr="00DB2632" w:rsidRDefault="006107BC" w:rsidP="00E71185">
      <w:pPr>
        <w:tabs>
          <w:tab w:val="left" w:pos="1170"/>
          <w:tab w:val="left" w:pos="3600"/>
        </w:tabs>
        <w:spacing w:before="0" w:after="0"/>
        <w:ind w:left="1872" w:hanging="144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(a)(2.3.</w:t>
      </w:r>
      <w:r w:rsidR="00DE651E">
        <w:rPr>
          <w:rFonts w:ascii="Times New Roman" w:hAnsi="Times New Roman" w:cs="Times New Roman"/>
          <w:sz w:val="24"/>
          <w:szCs w:val="24"/>
        </w:rPr>
        <w:t>2.2</w:t>
      </w:r>
      <w:r w:rsidRPr="00DB2632">
        <w:rPr>
          <w:rFonts w:ascii="Times New Roman" w:hAnsi="Times New Roman" w:cs="Times New Roman"/>
          <w:sz w:val="24"/>
          <w:szCs w:val="24"/>
        </w:rPr>
        <w:t>) Identification_Information/Time_Period_of_Content/</w:t>
      </w:r>
      <w:r w:rsidR="005A6180" w:rsidRPr="005A6180">
        <w:rPr>
          <w:rFonts w:ascii="Times New Roman" w:hAnsi="Times New Roman" w:cs="Times New Roman"/>
          <w:sz w:val="24"/>
          <w:szCs w:val="24"/>
        </w:rPr>
        <w:t>Range_of_Dates</w:t>
      </w:r>
      <w:r w:rsidR="005A6180">
        <w:rPr>
          <w:rFonts w:ascii="Times New Roman" w:hAnsi="Times New Roman" w:cs="Times New Roman"/>
          <w:sz w:val="24"/>
          <w:szCs w:val="24"/>
        </w:rPr>
        <w:t>/</w:t>
      </w:r>
      <w:r w:rsidRPr="00DB2632">
        <w:rPr>
          <w:rFonts w:ascii="Times New Roman" w:hAnsi="Times New Roman" w:cs="Times New Roman"/>
          <w:sz w:val="24"/>
          <w:szCs w:val="24"/>
        </w:rPr>
        <w:t>Ending_Date</w:t>
      </w:r>
    </w:p>
    <w:p w14:paraId="246F41E1" w14:textId="1715EF87" w:rsidR="006107BC" w:rsidRPr="00DB2632" w:rsidRDefault="006107BC" w:rsidP="00E71185">
      <w:pPr>
        <w:tabs>
          <w:tab w:val="left" w:pos="1440"/>
          <w:tab w:val="left" w:pos="3600"/>
        </w:tabs>
        <w:spacing w:before="0" w:after="0"/>
        <w:ind w:left="1872" w:hanging="720"/>
        <w:rPr>
          <w:rFonts w:ascii="Times New Roman" w:hAnsi="Times New Roman" w:cs="Times New Roman"/>
          <w:sz w:val="24"/>
          <w:szCs w:val="24"/>
        </w:rPr>
      </w:pPr>
      <w:r w:rsidRPr="00DB2632">
        <w:rPr>
          <w:rFonts w:ascii="Times New Roman" w:hAnsi="Times New Roman" w:cs="Times New Roman"/>
          <w:sz w:val="24"/>
          <w:szCs w:val="24"/>
        </w:rPr>
        <w:t>(b)(3.6.4.</w:t>
      </w:r>
      <w:r w:rsidR="00DE651E">
        <w:rPr>
          <w:rFonts w:ascii="Times New Roman" w:hAnsi="Times New Roman" w:cs="Times New Roman"/>
          <w:sz w:val="24"/>
          <w:szCs w:val="24"/>
        </w:rPr>
        <w:t>2.2</w:t>
      </w:r>
      <w:r w:rsidRPr="00DB2632">
        <w:rPr>
          <w:rFonts w:ascii="Times New Roman" w:hAnsi="Times New Roman" w:cs="Times New Roman"/>
          <w:sz w:val="24"/>
          <w:szCs w:val="24"/>
        </w:rPr>
        <w:t>) Data_Quality_Information/Source_Information/</w:t>
      </w:r>
      <w:r w:rsidR="00BE4E41" w:rsidRPr="00DB2632">
        <w:rPr>
          <w:rFonts w:ascii="Times New Roman" w:hAnsi="Times New Roman" w:cs="Times New Roman"/>
          <w:sz w:val="24"/>
          <w:szCs w:val="24"/>
        </w:rPr>
        <w:t xml:space="preserve"> </w:t>
      </w:r>
      <w:r w:rsidRPr="00DB2632">
        <w:rPr>
          <w:rFonts w:ascii="Times New Roman" w:hAnsi="Times New Roman" w:cs="Times New Roman"/>
          <w:sz w:val="24"/>
          <w:szCs w:val="24"/>
        </w:rPr>
        <w:t>Time_Period_of_</w:t>
      </w:r>
      <w:r w:rsidR="00B80B9B">
        <w:rPr>
          <w:rFonts w:ascii="Times New Roman" w:hAnsi="Times New Roman" w:cs="Times New Roman"/>
          <w:sz w:val="24"/>
          <w:szCs w:val="24"/>
        </w:rPr>
        <w:t>Content</w:t>
      </w:r>
      <w:r w:rsidRPr="00DB2632">
        <w:rPr>
          <w:rFonts w:ascii="Times New Roman" w:hAnsi="Times New Roman" w:cs="Times New Roman"/>
          <w:sz w:val="24"/>
          <w:szCs w:val="24"/>
        </w:rPr>
        <w:t>/</w:t>
      </w:r>
      <w:r w:rsidR="005A6180" w:rsidRPr="005A6180">
        <w:rPr>
          <w:rFonts w:ascii="Times New Roman" w:hAnsi="Times New Roman" w:cs="Times New Roman"/>
          <w:sz w:val="24"/>
          <w:szCs w:val="24"/>
        </w:rPr>
        <w:t>Range_of_Dates</w:t>
      </w:r>
      <w:r w:rsidR="005A6180">
        <w:rPr>
          <w:rFonts w:ascii="Times New Roman" w:hAnsi="Times New Roman" w:cs="Times New Roman"/>
          <w:sz w:val="24"/>
          <w:szCs w:val="24"/>
        </w:rPr>
        <w:t>/</w:t>
      </w:r>
      <w:r w:rsidRPr="00DB2632">
        <w:rPr>
          <w:rFonts w:ascii="Times New Roman" w:hAnsi="Times New Roman" w:cs="Times New Roman"/>
          <w:sz w:val="24"/>
          <w:szCs w:val="24"/>
        </w:rPr>
        <w:t>Ending_Date</w:t>
      </w:r>
    </w:p>
    <w:p w14:paraId="5119AF17" w14:textId="77777777" w:rsidR="00BE4E41" w:rsidRPr="00DB2632" w:rsidRDefault="00BE4E41"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“Unknown,” “Present,” free date</w:t>
      </w:r>
    </w:p>
    <w:p w14:paraId="5B3F0DD5" w14:textId="3B8370F9" w:rsidR="006107BC" w:rsidRPr="002B0BE7" w:rsidRDefault="006107BC" w:rsidP="00E71185">
      <w:pPr>
        <w:pStyle w:val="Heading5"/>
      </w:pPr>
      <w:r w:rsidRPr="002B0BE7">
        <w:t>Entity_Type_Definition</w:t>
      </w:r>
    </w:p>
    <w:p w14:paraId="1D028DF5" w14:textId="77777777"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A description of the entity type identified in the [Entity_Type_Label] element.</w:t>
      </w:r>
    </w:p>
    <w:p w14:paraId="060CA0DC"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enttypd</w:t>
      </w:r>
    </w:p>
    <w:p w14:paraId="2D83DBE2"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(6.1.1.2) Entity_and_Attribute_Information/Detailed_Description/Entity_Type/ Entity_Type_Definition</w:t>
      </w:r>
    </w:p>
    <w:p w14:paraId="36973D47"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free text</w:t>
      </w:r>
    </w:p>
    <w:p w14:paraId="63168DE7" w14:textId="6A333140" w:rsidR="006107BC" w:rsidRPr="002B0BE7" w:rsidRDefault="006107BC" w:rsidP="00E71185">
      <w:pPr>
        <w:pStyle w:val="Heading5"/>
      </w:pPr>
      <w:r w:rsidRPr="002B0BE7">
        <w:t>Entity_Type_Definition_Source</w:t>
      </w:r>
    </w:p>
    <w:p w14:paraId="734ED133" w14:textId="3D726906"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 xml:space="preserve">The authority of the definition provided in the [Entity_Type_Definition] element.  </w:t>
      </w:r>
      <w:r w:rsidR="007D74F5" w:rsidRPr="00DB2632">
        <w:rPr>
          <w:rFonts w:ascii="Times New Roman" w:hAnsi="Times New Roman" w:cs="Times New Roman"/>
          <w:sz w:val="24"/>
          <w:szCs w:val="24"/>
        </w:rPr>
        <w:t>Usually this agency</w:t>
      </w:r>
      <w:r w:rsidRPr="00DB2632">
        <w:rPr>
          <w:rFonts w:ascii="Times New Roman" w:hAnsi="Times New Roman" w:cs="Times New Roman"/>
          <w:sz w:val="24"/>
          <w:szCs w:val="24"/>
        </w:rPr>
        <w:t xml:space="preserve"> originally provided the definition for the entity.  If the name of the document that defines this entity is available, provide it here.  The default for this element is “U.S. Census Bureau.”</w:t>
      </w:r>
    </w:p>
    <w:p w14:paraId="31BC7C27"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enttypds</w:t>
      </w:r>
    </w:p>
    <w:p w14:paraId="26F3A9EE"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(6.1.1.3) Entity_and_Attribute_Information/Detailed_Description/Entity_Type/ Entity_Type_Definition_Source</w:t>
      </w:r>
    </w:p>
    <w:p w14:paraId="6CCAC70E"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free text</w:t>
      </w:r>
    </w:p>
    <w:p w14:paraId="3A435BBF" w14:textId="0458DCB3" w:rsidR="006107BC" w:rsidRPr="002B0BE7" w:rsidRDefault="006107BC" w:rsidP="00E71185">
      <w:pPr>
        <w:pStyle w:val="Heading5"/>
      </w:pPr>
      <w:r w:rsidRPr="002B0BE7">
        <w:t>Entity_Type_Label</w:t>
      </w:r>
    </w:p>
    <w:p w14:paraId="45238B5F" w14:textId="3A9F5425"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The name of the object, feature type or table</w:t>
      </w:r>
      <w:r w:rsidR="009E4E04" w:rsidRPr="00DB2632">
        <w:rPr>
          <w:rFonts w:ascii="Times New Roman" w:hAnsi="Times New Roman" w:cs="Times New Roman"/>
          <w:sz w:val="24"/>
          <w:szCs w:val="24"/>
        </w:rPr>
        <w:t xml:space="preserve"> defined in the [Entity_Type_Definition] element</w:t>
      </w:r>
      <w:r w:rsidRPr="00DB2632">
        <w:rPr>
          <w:rFonts w:ascii="Times New Roman" w:hAnsi="Times New Roman" w:cs="Times New Roman"/>
          <w:sz w:val="24"/>
          <w:szCs w:val="24"/>
        </w:rPr>
        <w:t>.  This is usually the name of the shapefile or shapefile series.</w:t>
      </w:r>
    </w:p>
    <w:p w14:paraId="7FA6A54F"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enttypl</w:t>
      </w:r>
    </w:p>
    <w:p w14:paraId="3720B3D2"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(6.1.1.1) Entity_and_Attribute_Information/Detailed_Description/Entity_Type/ Entity_Type_Label</w:t>
      </w:r>
    </w:p>
    <w:p w14:paraId="7C9F5D52" w14:textId="77777777" w:rsidR="006107BC" w:rsidRPr="00DB2632" w:rsidRDefault="006107BC" w:rsidP="00E71185">
      <w:pPr>
        <w:tabs>
          <w:tab w:val="left" w:pos="1440"/>
          <w:tab w:val="left" w:pos="216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free text</w:t>
      </w:r>
    </w:p>
    <w:p w14:paraId="08CC116C" w14:textId="6C5BAC07" w:rsidR="006107BC" w:rsidRPr="002B0BE7" w:rsidRDefault="006107BC" w:rsidP="00E71185">
      <w:pPr>
        <w:pStyle w:val="Heading5"/>
      </w:pPr>
      <w:r w:rsidRPr="002B0BE7">
        <w:t>Enumerated_Domain_Value</w:t>
      </w:r>
    </w:p>
    <w:p w14:paraId="17C50ED0" w14:textId="77777777"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The name or label, of a member of a defined set of possible values or pick list.  Enumerated domain values are typically categorical.  Examples include road types and entity codes.</w:t>
      </w:r>
    </w:p>
    <w:p w14:paraId="7DD60C56"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edomv</w:t>
      </w:r>
    </w:p>
    <w:p w14:paraId="17A44A16"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(6.1.2.4.1.1) Entity_and_Attribute_Information/Detailed_Description/Attribute/ Attribute_Domain_Values/Enumerated_Domain/Enumerated_Domain_Value</w:t>
      </w:r>
    </w:p>
    <w:p w14:paraId="14BAF7CD"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free text</w:t>
      </w:r>
    </w:p>
    <w:p w14:paraId="63C123BA" w14:textId="0A10944F" w:rsidR="006107BC" w:rsidRPr="002B0BE7" w:rsidRDefault="006107BC" w:rsidP="00E71185">
      <w:pPr>
        <w:pStyle w:val="Heading5"/>
      </w:pPr>
      <w:r w:rsidRPr="002B0BE7">
        <w:t>Enumerated_Domain_Value_Definition</w:t>
      </w:r>
    </w:p>
    <w:p w14:paraId="03846F84" w14:textId="77777777"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The description of the value listed in the [Enumerated_Domain_Value] element.</w:t>
      </w:r>
    </w:p>
    <w:p w14:paraId="0AB6BF5F"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edomvd</w:t>
      </w:r>
    </w:p>
    <w:p w14:paraId="1FD85DA1"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(6.1.2.4.1.2) Entity_and_Attribute_Information/Detailed_Description/Attribute/ Attribute_Domain_Values/Enumerated_Domain/ Enumerated_Domain_Value_Definition</w:t>
      </w:r>
    </w:p>
    <w:p w14:paraId="4A8CB338"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free text</w:t>
      </w:r>
    </w:p>
    <w:p w14:paraId="12C43AFF" w14:textId="6B0E2673" w:rsidR="006107BC" w:rsidRPr="002B0BE7" w:rsidRDefault="006107BC" w:rsidP="00E71185">
      <w:pPr>
        <w:pStyle w:val="Heading5"/>
      </w:pPr>
      <w:r w:rsidRPr="002B0BE7">
        <w:t>Enumerated_Domain_Value_Definition_Source</w:t>
      </w:r>
    </w:p>
    <w:p w14:paraId="0D17FF56" w14:textId="77777777" w:rsidR="006107BC" w:rsidRPr="00DB2632"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The authority of the definition listed in the [Enumerated_Domain_Value_Definition] element.  Examples of sources include government agencies, standard organizations, and documents.</w:t>
      </w:r>
    </w:p>
    <w:p w14:paraId="6CAB50A5"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edomvds</w:t>
      </w:r>
    </w:p>
    <w:p w14:paraId="0341B1F2"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(6.1.2.4.1.3) Entity_and_Attribute_Information/Detailed_Description/Attribute/ Attribute_Domain_Values/Enumerated_Domain/ Enumerated_Domain_Value_Definition_Source</w:t>
      </w:r>
    </w:p>
    <w:p w14:paraId="0A5448E4" w14:textId="77777777"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w:t>
      </w:r>
      <w:r w:rsidRPr="00DB2632">
        <w:rPr>
          <w:rFonts w:ascii="Times New Roman" w:hAnsi="Times New Roman" w:cs="Times New Roman"/>
          <w:sz w:val="24"/>
          <w:szCs w:val="24"/>
        </w:rPr>
        <w:tab/>
        <w:t>free text</w:t>
      </w:r>
    </w:p>
    <w:p w14:paraId="5E7CFA3E" w14:textId="6BDEAF38" w:rsidR="006107BC" w:rsidRPr="002B0BE7" w:rsidRDefault="006107BC" w:rsidP="00E71185">
      <w:pPr>
        <w:pStyle w:val="Heading5"/>
      </w:pPr>
      <w:r w:rsidRPr="002B0BE7">
        <w:t>EPSG_Code</w:t>
      </w:r>
    </w:p>
    <w:p w14:paraId="7B98FBD2" w14:textId="586CFAE2" w:rsidR="006107BC" w:rsidRDefault="006107BC" w:rsidP="00E71185">
      <w:pPr>
        <w:tabs>
          <w:tab w:val="left" w:pos="1440"/>
          <w:tab w:val="left" w:pos="3600"/>
        </w:tabs>
        <w:spacing w:before="0" w:after="0"/>
        <w:rPr>
          <w:rFonts w:ascii="Times New Roman" w:hAnsi="Times New Roman" w:cs="Times New Roman"/>
          <w:sz w:val="24"/>
          <w:szCs w:val="24"/>
        </w:rPr>
      </w:pPr>
      <w:r w:rsidRPr="00DB2632">
        <w:rPr>
          <w:rFonts w:ascii="Times New Roman" w:hAnsi="Times New Roman" w:cs="Times New Roman"/>
          <w:sz w:val="24"/>
          <w:szCs w:val="24"/>
        </w:rPr>
        <w:t>The unique alphanumeric value that identifies a</w:t>
      </w:r>
      <w:r w:rsidR="00BC162F">
        <w:rPr>
          <w:rFonts w:ascii="Times New Roman" w:hAnsi="Times New Roman" w:cs="Times New Roman"/>
          <w:sz w:val="24"/>
          <w:szCs w:val="24"/>
        </w:rPr>
        <w:t>n</w:t>
      </w:r>
      <w:r w:rsidRPr="00DB2632">
        <w:rPr>
          <w:rFonts w:ascii="Times New Roman" w:hAnsi="Times New Roman" w:cs="Times New Roman"/>
          <w:sz w:val="24"/>
          <w:szCs w:val="24"/>
        </w:rPr>
        <w:t xml:space="preserve"> EPSG projection or the projection on any other online registry.  This element has a default value of "gml=urn:ogc:def:crs:EPSG::3395."</w:t>
      </w:r>
    </w:p>
    <w:p w14:paraId="37019A01" w14:textId="77777777" w:rsidR="006107BC" w:rsidRPr="00DB2632" w:rsidRDefault="006107BC" w:rsidP="000A58F3">
      <w:pPr>
        <w:tabs>
          <w:tab w:val="left" w:pos="1440"/>
          <w:tab w:val="left" w:pos="3600"/>
        </w:tabs>
        <w:spacing w:before="0" w:after="0"/>
        <w:ind w:left="1152" w:hanging="720"/>
        <w:rPr>
          <w:rFonts w:ascii="Times New Roman" w:hAnsi="Times New Roman" w:cs="Times New Roman"/>
          <w:sz w:val="24"/>
          <w:szCs w:val="24"/>
          <w:u w:val="single"/>
        </w:rPr>
      </w:pPr>
      <w:r w:rsidRPr="00DB2632">
        <w:rPr>
          <w:rFonts w:ascii="Times New Roman" w:hAnsi="Times New Roman" w:cs="Times New Roman"/>
          <w:sz w:val="24"/>
          <w:szCs w:val="24"/>
          <w:u w:val="single"/>
        </w:rPr>
        <w:t>Type</w:t>
      </w:r>
      <w:r w:rsidRPr="00DB2632">
        <w:rPr>
          <w:rFonts w:ascii="Times New Roman" w:hAnsi="Times New Roman" w:cs="Times New Roman"/>
          <w:sz w:val="24"/>
          <w:szCs w:val="24"/>
        </w:rPr>
        <w:t>:</w:t>
      </w:r>
      <w:r w:rsidRPr="00DB2632">
        <w:rPr>
          <w:rFonts w:ascii="Times New Roman" w:hAnsi="Times New Roman" w:cs="Times New Roman"/>
          <w:sz w:val="24"/>
          <w:szCs w:val="24"/>
        </w:rPr>
        <w:tab/>
        <w:t>Data</w:t>
      </w:r>
      <w:r w:rsidRPr="00DB2632">
        <w:rPr>
          <w:rFonts w:ascii="Times New Roman" w:hAnsi="Times New Roman" w:cs="Times New Roman"/>
          <w:sz w:val="24"/>
          <w:szCs w:val="24"/>
        </w:rPr>
        <w:tab/>
      </w:r>
      <w:r w:rsidRPr="00DB2632">
        <w:rPr>
          <w:rFonts w:ascii="Times New Roman" w:hAnsi="Times New Roman" w:cs="Times New Roman"/>
          <w:sz w:val="24"/>
          <w:szCs w:val="24"/>
          <w:u w:val="single"/>
        </w:rPr>
        <w:t>Short name</w:t>
      </w:r>
      <w:r w:rsidRPr="00DB2632">
        <w:rPr>
          <w:rFonts w:ascii="Times New Roman" w:hAnsi="Times New Roman" w:cs="Times New Roman"/>
          <w:sz w:val="24"/>
          <w:szCs w:val="24"/>
        </w:rPr>
        <w:t>: epsgcode</w:t>
      </w:r>
    </w:p>
    <w:p w14:paraId="537DF5CC" w14:textId="3728C53F" w:rsidR="006107BC" w:rsidRPr="00DB2632"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(5.</w:t>
      </w:r>
      <w:r w:rsidR="00081124">
        <w:rPr>
          <w:rFonts w:ascii="Times New Roman" w:hAnsi="Times New Roman" w:cs="Times New Roman"/>
          <w:sz w:val="24"/>
          <w:szCs w:val="24"/>
        </w:rPr>
        <w:t>1</w:t>
      </w:r>
      <w:r w:rsidRPr="00DB2632">
        <w:rPr>
          <w:rFonts w:ascii="Times New Roman" w:hAnsi="Times New Roman" w:cs="Times New Roman"/>
          <w:sz w:val="24"/>
          <w:szCs w:val="24"/>
        </w:rPr>
        <w:t>.3.1) Spatial_Reference_Information/Map_Projection/EPSG_Reference/ EPSG_Code</w:t>
      </w:r>
    </w:p>
    <w:p w14:paraId="36DB2443" w14:textId="57CB1708" w:rsidR="000A58F3" w:rsidRDefault="006107BC"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Domain</w:t>
      </w:r>
      <w:r w:rsidRPr="00DB2632">
        <w:rPr>
          <w:rFonts w:ascii="Times New Roman" w:hAnsi="Times New Roman" w:cs="Times New Roman"/>
          <w:sz w:val="24"/>
          <w:szCs w:val="24"/>
        </w:rPr>
        <w:t xml:space="preserve">: </w:t>
      </w:r>
      <w:r w:rsidR="001013A7">
        <w:rPr>
          <w:rFonts w:ascii="Times New Roman" w:hAnsi="Times New Roman" w:cs="Times New Roman"/>
          <w:sz w:val="24"/>
          <w:szCs w:val="24"/>
        </w:rPr>
        <w:t>free text</w:t>
      </w:r>
      <w:r w:rsidR="004A26CA">
        <w:rPr>
          <w:rFonts w:ascii="Times New Roman" w:hAnsi="Times New Roman" w:cs="Times New Roman"/>
          <w:sz w:val="24"/>
          <w:szCs w:val="24"/>
        </w:rPr>
        <w:t>, “</w:t>
      </w:r>
      <w:hyperlink r:id="rId15" w:history="1">
        <w:r w:rsidR="004A26CA" w:rsidRPr="002C1519">
          <w:rPr>
            <w:rStyle w:val="Hyperlink"/>
            <w:rFonts w:ascii="Times New Roman" w:hAnsi="Times New Roman" w:cs="Times New Roman"/>
            <w:sz w:val="24"/>
            <w:szCs w:val="24"/>
          </w:rPr>
          <w:t>EPSG::4269</w:t>
        </w:r>
      </w:hyperlink>
      <w:r w:rsidR="004A26CA">
        <w:rPr>
          <w:rFonts w:ascii="Times New Roman" w:hAnsi="Times New Roman" w:cs="Times New Roman"/>
          <w:sz w:val="24"/>
          <w:szCs w:val="24"/>
        </w:rPr>
        <w:t>”, “</w:t>
      </w:r>
      <w:r w:rsidR="004A26CA" w:rsidRPr="002C1519">
        <w:rPr>
          <w:rFonts w:ascii="Times New Roman" w:hAnsi="Times New Roman" w:cs="Times New Roman"/>
          <w:sz w:val="24"/>
          <w:szCs w:val="24"/>
        </w:rPr>
        <w:t>EPSG::3395</w:t>
      </w:r>
      <w:r w:rsidR="004A26CA">
        <w:rPr>
          <w:rFonts w:ascii="Times New Roman" w:hAnsi="Times New Roman" w:cs="Times New Roman"/>
          <w:sz w:val="24"/>
          <w:szCs w:val="24"/>
        </w:rPr>
        <w:t>”</w:t>
      </w:r>
    </w:p>
    <w:p w14:paraId="4587F674" w14:textId="6C58B491" w:rsidR="006107BC" w:rsidRPr="002B0BE7" w:rsidRDefault="006107BC" w:rsidP="00E71185">
      <w:pPr>
        <w:pStyle w:val="Heading5"/>
      </w:pPr>
      <w:r w:rsidRPr="002B0BE7">
        <w:t>EPSG_Code_Space</w:t>
      </w:r>
    </w:p>
    <w:p w14:paraId="0C06A05A" w14:textId="24E8D95F"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 xml:space="preserve">The URL of the online registry that contains the projection used in the </w:t>
      </w:r>
      <w:r w:rsidR="0078430C" w:rsidRPr="002C23F2">
        <w:rPr>
          <w:rFonts w:ascii="Times New Roman" w:hAnsi="Times New Roman" w:cs="Times New Roman"/>
          <w:sz w:val="24"/>
          <w:szCs w:val="24"/>
        </w:rPr>
        <w:t>product/</w:t>
      </w:r>
      <w:r w:rsidRPr="002C23F2">
        <w:rPr>
          <w:rFonts w:ascii="Times New Roman" w:hAnsi="Times New Roman" w:cs="Times New Roman"/>
          <w:sz w:val="24"/>
          <w:szCs w:val="24"/>
        </w:rPr>
        <w:t>dataset.  An example would be the EPSG.  This element has a default value of "http://www.epsg-registry.org/export.htm?"</w:t>
      </w:r>
    </w:p>
    <w:p w14:paraId="754258DC"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epsgspce</w:t>
      </w:r>
    </w:p>
    <w:p w14:paraId="0D57EAA8" w14:textId="70D06544"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(5.</w:t>
      </w:r>
      <w:r w:rsidR="00081124">
        <w:rPr>
          <w:rFonts w:ascii="Times New Roman" w:hAnsi="Times New Roman" w:cs="Times New Roman"/>
          <w:sz w:val="24"/>
          <w:szCs w:val="24"/>
        </w:rPr>
        <w:t>1</w:t>
      </w:r>
      <w:r w:rsidRPr="002C23F2">
        <w:rPr>
          <w:rFonts w:ascii="Times New Roman" w:hAnsi="Times New Roman" w:cs="Times New Roman"/>
          <w:sz w:val="24"/>
          <w:szCs w:val="24"/>
        </w:rPr>
        <w:t>.3.2) Spatial_Reference_Information/Map_Projection/EPSG_Reference/ EPSG_Code_Space</w:t>
      </w:r>
    </w:p>
    <w:p w14:paraId="00D1F6E4"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Valid URL</w:t>
      </w:r>
      <w:r w:rsidRPr="002C23F2" w:rsidDel="009B7494">
        <w:rPr>
          <w:rFonts w:ascii="Times New Roman" w:hAnsi="Times New Roman" w:cs="Times New Roman"/>
          <w:sz w:val="24"/>
          <w:szCs w:val="24"/>
        </w:rPr>
        <w:t xml:space="preserve"> </w:t>
      </w:r>
    </w:p>
    <w:p w14:paraId="11F943BA" w14:textId="56CC584A" w:rsidR="006107BC" w:rsidRPr="002B0BE7" w:rsidRDefault="006107BC" w:rsidP="00E71185">
      <w:pPr>
        <w:pStyle w:val="Heading5"/>
      </w:pPr>
      <w:r w:rsidRPr="002B0BE7">
        <w:t>EPSG_Version</w:t>
      </w:r>
    </w:p>
    <w:p w14:paraId="22A7E135" w14:textId="20E03272"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 xml:space="preserve">The format or vintage of the EPSG projection used in the </w:t>
      </w:r>
      <w:r w:rsidR="009D69E6" w:rsidRPr="002C23F2">
        <w:rPr>
          <w:rFonts w:ascii="Times New Roman" w:hAnsi="Times New Roman" w:cs="Times New Roman"/>
          <w:sz w:val="24"/>
          <w:szCs w:val="24"/>
        </w:rPr>
        <w:t>product/</w:t>
      </w:r>
      <w:r w:rsidRPr="002C23F2">
        <w:rPr>
          <w:rFonts w:ascii="Times New Roman" w:hAnsi="Times New Roman" w:cs="Times New Roman"/>
          <w:sz w:val="24"/>
          <w:szCs w:val="24"/>
        </w:rPr>
        <w:t>dataset.  This element may contain a date or some other alphanumeric combination.</w:t>
      </w:r>
    </w:p>
    <w:p w14:paraId="1D777ACC"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epsgver</w:t>
      </w:r>
    </w:p>
    <w:p w14:paraId="0BAE9959" w14:textId="182C3E95"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(5.</w:t>
      </w:r>
      <w:r w:rsidR="00081124">
        <w:rPr>
          <w:rFonts w:ascii="Times New Roman" w:hAnsi="Times New Roman" w:cs="Times New Roman"/>
          <w:sz w:val="24"/>
          <w:szCs w:val="24"/>
        </w:rPr>
        <w:t>1</w:t>
      </w:r>
      <w:r w:rsidRPr="002C23F2">
        <w:rPr>
          <w:rFonts w:ascii="Times New Roman" w:hAnsi="Times New Roman" w:cs="Times New Roman"/>
          <w:sz w:val="24"/>
          <w:szCs w:val="24"/>
        </w:rPr>
        <w:t>.3.3) Spatial_Reference_Information/Map_Projection/EPSG_Reference</w:t>
      </w:r>
      <w:r w:rsidR="00A86F72">
        <w:rPr>
          <w:rFonts w:ascii="Times New Roman" w:hAnsi="Times New Roman" w:cs="Times New Roman"/>
          <w:sz w:val="24"/>
          <w:szCs w:val="24"/>
        </w:rPr>
        <w:t>/EPSG_Version</w:t>
      </w:r>
    </w:p>
    <w:p w14:paraId="443DB420"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free text</w:t>
      </w:r>
    </w:p>
    <w:p w14:paraId="0E340815" w14:textId="5BC21B12" w:rsidR="006107BC" w:rsidRPr="002B0BE7" w:rsidRDefault="006107BC" w:rsidP="00E71185">
      <w:pPr>
        <w:pStyle w:val="Heading5"/>
      </w:pPr>
      <w:r w:rsidRPr="002B0BE7">
        <w:t>Evaluation</w:t>
      </w:r>
    </w:p>
    <w:p w14:paraId="7D26BE54" w14:textId="77777777" w:rsidR="006107BC" w:rsidRPr="002C23F2" w:rsidRDefault="006107BC" w:rsidP="002C23F2">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A description of the test listed in the [Measure] element.</w:t>
      </w:r>
    </w:p>
    <w:p w14:paraId="52609F44" w14:textId="77777777" w:rsidR="006107BC" w:rsidRPr="002C23F2" w:rsidRDefault="006107BC" w:rsidP="002C23F2">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eval</w:t>
      </w:r>
    </w:p>
    <w:p w14:paraId="02086180" w14:textId="77777777" w:rsidR="006107BC" w:rsidRPr="002C23F2" w:rsidRDefault="006107BC" w:rsidP="002C23F2">
      <w:pPr>
        <w:tabs>
          <w:tab w:val="left" w:pos="1152"/>
          <w:tab w:val="left" w:pos="1440"/>
          <w:tab w:val="left" w:pos="3600"/>
        </w:tabs>
        <w:spacing w:before="0" w:after="0"/>
        <w:ind w:left="1872" w:hanging="144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(a)(3.1.1.2) Data_Quality_Information/Attribute_Accuracy_Report/Test_Report/ Evaluation</w:t>
      </w:r>
    </w:p>
    <w:p w14:paraId="16911BFB" w14:textId="77777777" w:rsidR="006107BC" w:rsidRPr="002C23F2" w:rsidRDefault="006107BC" w:rsidP="002C23F2">
      <w:pPr>
        <w:tabs>
          <w:tab w:val="left" w:pos="1440"/>
          <w:tab w:val="left" w:pos="3600"/>
        </w:tabs>
        <w:spacing w:before="0" w:after="0"/>
        <w:ind w:left="1872" w:hanging="720"/>
        <w:rPr>
          <w:rFonts w:ascii="Times New Roman" w:hAnsi="Times New Roman" w:cs="Times New Roman"/>
          <w:sz w:val="24"/>
          <w:szCs w:val="24"/>
        </w:rPr>
      </w:pPr>
      <w:r w:rsidRPr="002C23F2">
        <w:rPr>
          <w:rFonts w:ascii="Times New Roman" w:hAnsi="Times New Roman" w:cs="Times New Roman"/>
          <w:sz w:val="24"/>
          <w:szCs w:val="24"/>
        </w:rPr>
        <w:t>(b)(3.2.1.2) Data_Quality_Information/ Non_Quantitative_Attribute_Accuracy_Report/Test_Report/Evaluation</w:t>
      </w:r>
    </w:p>
    <w:p w14:paraId="57EB33AB" w14:textId="77777777" w:rsidR="006107BC" w:rsidRPr="002C23F2" w:rsidRDefault="006107BC" w:rsidP="002C23F2">
      <w:pPr>
        <w:tabs>
          <w:tab w:val="left" w:pos="1440"/>
          <w:tab w:val="left" w:pos="3600"/>
        </w:tabs>
        <w:spacing w:before="0" w:after="0"/>
        <w:ind w:left="1872" w:hanging="720"/>
        <w:rPr>
          <w:rFonts w:ascii="Times New Roman" w:hAnsi="Times New Roman" w:cs="Times New Roman"/>
          <w:sz w:val="24"/>
          <w:szCs w:val="24"/>
        </w:rPr>
      </w:pPr>
      <w:r w:rsidRPr="002C23F2">
        <w:rPr>
          <w:rFonts w:ascii="Times New Roman" w:hAnsi="Times New Roman" w:cs="Times New Roman"/>
          <w:sz w:val="24"/>
          <w:szCs w:val="24"/>
        </w:rPr>
        <w:t>(c)(3.3.1.2) Data_Quality_Information/Logical_Consistency_Report/ Test_Report/Evaluation</w:t>
      </w:r>
    </w:p>
    <w:p w14:paraId="7529FC89" w14:textId="77777777" w:rsidR="006107BC" w:rsidRPr="002C23F2" w:rsidRDefault="006107BC" w:rsidP="002C23F2">
      <w:pPr>
        <w:tabs>
          <w:tab w:val="left" w:pos="1440"/>
          <w:tab w:val="left" w:pos="3600"/>
        </w:tabs>
        <w:spacing w:before="0" w:after="0"/>
        <w:ind w:left="1872" w:hanging="720"/>
        <w:rPr>
          <w:rFonts w:ascii="Times New Roman" w:hAnsi="Times New Roman" w:cs="Times New Roman"/>
          <w:sz w:val="24"/>
          <w:szCs w:val="24"/>
        </w:rPr>
      </w:pPr>
      <w:r w:rsidRPr="002C23F2">
        <w:rPr>
          <w:rFonts w:ascii="Times New Roman" w:hAnsi="Times New Roman" w:cs="Times New Roman"/>
          <w:sz w:val="24"/>
          <w:szCs w:val="24"/>
        </w:rPr>
        <w:t>(d)(3.4.1.2) Data_Quality_Information/Completeness_Report/Test_Report/ Evaluation</w:t>
      </w:r>
    </w:p>
    <w:p w14:paraId="66CA16AB" w14:textId="77777777" w:rsidR="006107BC" w:rsidRPr="002C23F2" w:rsidRDefault="006107BC" w:rsidP="002C23F2">
      <w:pPr>
        <w:tabs>
          <w:tab w:val="left" w:pos="1440"/>
          <w:tab w:val="left" w:pos="3600"/>
        </w:tabs>
        <w:spacing w:before="0" w:after="0"/>
        <w:ind w:left="1872" w:hanging="720"/>
        <w:rPr>
          <w:rFonts w:ascii="Times New Roman" w:hAnsi="Times New Roman" w:cs="Times New Roman"/>
          <w:sz w:val="24"/>
          <w:szCs w:val="24"/>
        </w:rPr>
      </w:pPr>
      <w:r w:rsidRPr="002C23F2">
        <w:rPr>
          <w:rFonts w:ascii="Times New Roman" w:hAnsi="Times New Roman" w:cs="Times New Roman"/>
          <w:sz w:val="24"/>
          <w:szCs w:val="24"/>
        </w:rPr>
        <w:t>(e)(3.5.1.2) Data_Quality_Information/Horizontal_Positional_Accuracy_Report/ Test_Report/Evaluation</w:t>
      </w:r>
    </w:p>
    <w:p w14:paraId="5954D2F9" w14:textId="77777777" w:rsidR="00230B67" w:rsidRPr="002C23F2" w:rsidRDefault="00230B67" w:rsidP="002C23F2">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free text</w:t>
      </w:r>
    </w:p>
    <w:p w14:paraId="6E14DE80" w14:textId="77777777" w:rsidR="006107BC" w:rsidRPr="00A11628" w:rsidRDefault="006107BC" w:rsidP="005F0101">
      <w:pPr>
        <w:pStyle w:val="Heading4"/>
      </w:pPr>
      <w:r w:rsidRPr="00A11628">
        <w:t>F</w:t>
      </w:r>
    </w:p>
    <w:p w14:paraId="31A8CBF0" w14:textId="7FCD7B9B" w:rsidR="006107BC" w:rsidRPr="002B0BE7" w:rsidRDefault="006107BC" w:rsidP="00E71185">
      <w:pPr>
        <w:pStyle w:val="Heading5"/>
      </w:pPr>
      <w:r w:rsidRPr="002B0BE7">
        <w:t>FC_Online_Linkage</w:t>
      </w:r>
    </w:p>
    <w:p w14:paraId="33A489BC" w14:textId="77777777" w:rsidR="006107BC" w:rsidRPr="002C23F2" w:rsidRDefault="006107BC" w:rsidP="00E71185">
      <w:pPr>
        <w:tabs>
          <w:tab w:val="left" w:pos="1440"/>
          <w:tab w:val="left" w:pos="3600"/>
        </w:tabs>
        <w:spacing w:before="0" w:after="0"/>
        <w:rPr>
          <w:rFonts w:ascii="Times New Roman" w:hAnsi="Times New Roman" w:cs="Times New Roman"/>
          <w:i/>
          <w:sz w:val="24"/>
          <w:szCs w:val="24"/>
        </w:rPr>
      </w:pPr>
      <w:r w:rsidRPr="002C23F2">
        <w:rPr>
          <w:rFonts w:ascii="Times New Roman" w:hAnsi="Times New Roman" w:cs="Times New Roman"/>
          <w:sz w:val="24"/>
          <w:szCs w:val="24"/>
        </w:rPr>
        <w:t>An online computer resource or URL that contains the Feature Catalogue file.</w:t>
      </w:r>
    </w:p>
    <w:p w14:paraId="4A44B914"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fconlink</w:t>
      </w:r>
    </w:p>
    <w:p w14:paraId="497D0E8E"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(6.2.4) Entity_and_Attribute_Information/Feature_Catalogue_Description/ FC_Online_Linkage</w:t>
      </w:r>
    </w:p>
    <w:p w14:paraId="5DA432B4"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valid URL</w:t>
      </w:r>
    </w:p>
    <w:p w14:paraId="7F3A0A6A" w14:textId="3D269DC8" w:rsidR="006107BC" w:rsidRPr="002B0BE7" w:rsidRDefault="006107BC" w:rsidP="00E71185">
      <w:pPr>
        <w:pStyle w:val="Heading5"/>
      </w:pPr>
      <w:r w:rsidRPr="002B0BE7">
        <w:t>FC_Title</w:t>
      </w:r>
    </w:p>
    <w:p w14:paraId="70AE7B57" w14:textId="4A7E0B8C"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 xml:space="preserve">The name </w:t>
      </w:r>
      <w:r w:rsidR="00B2555B" w:rsidRPr="002C23F2">
        <w:rPr>
          <w:rFonts w:ascii="Times New Roman" w:hAnsi="Times New Roman" w:cs="Times New Roman"/>
          <w:sz w:val="24"/>
          <w:szCs w:val="24"/>
        </w:rPr>
        <w:t>of</w:t>
      </w:r>
      <w:r w:rsidRPr="002C23F2">
        <w:rPr>
          <w:rFonts w:ascii="Times New Roman" w:hAnsi="Times New Roman" w:cs="Times New Roman"/>
          <w:sz w:val="24"/>
          <w:szCs w:val="24"/>
        </w:rPr>
        <w:t xml:space="preserve"> the Feature Catalogue (</w:t>
      </w:r>
      <w:r w:rsidRPr="002C23F2">
        <w:rPr>
          <w:rFonts w:ascii="Times New Roman" w:hAnsi="Times New Roman" w:cs="Times New Roman"/>
          <w:i/>
          <w:sz w:val="24"/>
          <w:szCs w:val="24"/>
        </w:rPr>
        <w:t>ISO 19110</w:t>
      </w:r>
      <w:r w:rsidRPr="002C23F2">
        <w:rPr>
          <w:rFonts w:ascii="Times New Roman" w:hAnsi="Times New Roman" w:cs="Times New Roman"/>
          <w:sz w:val="24"/>
          <w:szCs w:val="24"/>
        </w:rPr>
        <w:t>) file.</w:t>
      </w:r>
    </w:p>
    <w:p w14:paraId="70BEBC1A"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fctitle</w:t>
      </w:r>
    </w:p>
    <w:p w14:paraId="60432941" w14:textId="3A209364"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(6.2.1) Entity_and_Attribute_Information/Feature_Catalogue_Description/FC_Title</w:t>
      </w:r>
    </w:p>
    <w:p w14:paraId="0B928D8A"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free text</w:t>
      </w:r>
    </w:p>
    <w:p w14:paraId="104CA254" w14:textId="42A817C0" w:rsidR="006107BC" w:rsidRPr="002B0BE7" w:rsidRDefault="006107BC" w:rsidP="00E71185">
      <w:pPr>
        <w:pStyle w:val="Heading5"/>
      </w:pPr>
      <w:r w:rsidRPr="002B0BE7">
        <w:t>Feature_Types</w:t>
      </w:r>
    </w:p>
    <w:p w14:paraId="66FC3705" w14:textId="77777777"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A list of the geographic entity types included (described) in the Feature Catalogue file.</w:t>
      </w:r>
    </w:p>
    <w:p w14:paraId="74D7B818"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feattyps</w:t>
      </w:r>
    </w:p>
    <w:p w14:paraId="12BE6589"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(6.2.3) Entity_and_Attribute_Information/Feature_Catalogue_Description/ Feature_Types</w:t>
      </w:r>
    </w:p>
    <w:p w14:paraId="2D49F324"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free text</w:t>
      </w:r>
    </w:p>
    <w:p w14:paraId="090172AA" w14:textId="7546BE38" w:rsidR="006107BC" w:rsidRPr="002B0BE7" w:rsidRDefault="006107BC" w:rsidP="00E71185">
      <w:pPr>
        <w:pStyle w:val="Heading5"/>
      </w:pPr>
      <w:r w:rsidRPr="002B0BE7">
        <w:t>Fees</w:t>
      </w:r>
    </w:p>
    <w:p w14:paraId="17989B48" w14:textId="67E1F255"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The monetary costs and terms associated with acquiring the product</w:t>
      </w:r>
      <w:r w:rsidR="00B2555B" w:rsidRPr="002C23F2">
        <w:rPr>
          <w:rFonts w:ascii="Times New Roman" w:hAnsi="Times New Roman" w:cs="Times New Roman"/>
          <w:sz w:val="24"/>
          <w:szCs w:val="24"/>
        </w:rPr>
        <w:t>/dataset</w:t>
      </w:r>
      <w:r w:rsidRPr="002C23F2">
        <w:rPr>
          <w:rFonts w:ascii="Times New Roman" w:hAnsi="Times New Roman" w:cs="Times New Roman"/>
          <w:sz w:val="24"/>
          <w:szCs w:val="24"/>
        </w:rPr>
        <w:t>.</w:t>
      </w:r>
    </w:p>
    <w:p w14:paraId="5489E37C"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fees</w:t>
      </w:r>
    </w:p>
    <w:p w14:paraId="48E8ED14"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(7.3.3) Distribution_Information/Standard_Order_Process/Fees</w:t>
      </w:r>
    </w:p>
    <w:p w14:paraId="2ADBFAB9"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free text</w:t>
      </w:r>
    </w:p>
    <w:p w14:paraId="542E589B" w14:textId="6F331FEE" w:rsidR="006107BC" w:rsidRPr="002B0BE7" w:rsidRDefault="006107BC" w:rsidP="00E71185">
      <w:pPr>
        <w:pStyle w:val="Heading5"/>
      </w:pPr>
      <w:r w:rsidRPr="002B0BE7">
        <w:t>File_Decompression_Technique</w:t>
      </w:r>
    </w:p>
    <w:p w14:paraId="110A2481" w14:textId="02F2E41B"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 xml:space="preserve">Recommendations of algorithms or processes, including means of obtaining these algorithms or </w:t>
      </w:r>
      <w:r w:rsidR="00FE22FD" w:rsidRPr="002C23F2">
        <w:rPr>
          <w:rFonts w:ascii="Times New Roman" w:hAnsi="Times New Roman" w:cs="Times New Roman"/>
          <w:sz w:val="24"/>
          <w:szCs w:val="24"/>
        </w:rPr>
        <w:t xml:space="preserve">processes, </w:t>
      </w:r>
      <w:r w:rsidR="00837FBE" w:rsidRPr="002C23F2">
        <w:rPr>
          <w:rFonts w:ascii="Times New Roman" w:hAnsi="Times New Roman" w:cs="Times New Roman"/>
          <w:sz w:val="24"/>
          <w:szCs w:val="24"/>
        </w:rPr>
        <w:t>required</w:t>
      </w:r>
      <w:r w:rsidRPr="002C23F2">
        <w:rPr>
          <w:rFonts w:ascii="Times New Roman" w:hAnsi="Times New Roman" w:cs="Times New Roman"/>
          <w:sz w:val="24"/>
          <w:szCs w:val="24"/>
        </w:rPr>
        <w:t xml:space="preserve"> to read or expand the product</w:t>
      </w:r>
      <w:r w:rsidR="00B2555B" w:rsidRPr="002C23F2">
        <w:rPr>
          <w:rFonts w:ascii="Times New Roman" w:hAnsi="Times New Roman" w:cs="Times New Roman"/>
          <w:sz w:val="24"/>
          <w:szCs w:val="24"/>
        </w:rPr>
        <w:t>/dataset</w:t>
      </w:r>
      <w:r w:rsidRPr="002C23F2">
        <w:rPr>
          <w:rFonts w:ascii="Times New Roman" w:hAnsi="Times New Roman" w:cs="Times New Roman"/>
          <w:sz w:val="24"/>
          <w:szCs w:val="24"/>
        </w:rPr>
        <w:t>.</w:t>
      </w:r>
    </w:p>
    <w:p w14:paraId="4D271572"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filedec</w:t>
      </w:r>
    </w:p>
    <w:p w14:paraId="6F6E932C"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(7.3.2.4) Distribution_Information/Standard_Order_Process/Digital_Form/ File_Decompression_Technique</w:t>
      </w:r>
    </w:p>
    <w:p w14:paraId="0010FA3F"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“No compression applied,” free text</w:t>
      </w:r>
    </w:p>
    <w:p w14:paraId="265CEEB9" w14:textId="32371B11" w:rsidR="006107BC" w:rsidRPr="002B0BE7" w:rsidRDefault="006107BC" w:rsidP="00E71185">
      <w:pPr>
        <w:pStyle w:val="Heading5"/>
      </w:pPr>
      <w:r w:rsidRPr="002B0BE7">
        <w:t>Format_Name</w:t>
      </w:r>
    </w:p>
    <w:p w14:paraId="563EECA6" w14:textId="77777777"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The name of the data transfer format, or method of organizing data.</w:t>
      </w:r>
    </w:p>
    <w:p w14:paraId="470981AF"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formname</w:t>
      </w:r>
    </w:p>
    <w:p w14:paraId="52C0E732"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(7.3.2.1) Distribution_Information/Standard_Order_Process/Digital_Form/ Format_Name</w:t>
      </w:r>
    </w:p>
    <w:p w14:paraId="4D725416"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“ARCE,” “ARCG,” “ASCII,” “BIL,” “BIP,” “BSQ,” “CDF,” “CFF,” “COORD,” “DBF,” “DEM,” “DFAD,” “DGN,” “DIGEST,” “DLG,” “DTED,” “DWG,” “DX90,” “DXF,” “ERDAS,” “GRASS,” “HDF,” “IGDS,” “IGES,” “MOSS,” “netCDF,” “NITF,” “PRJ,” “REST,” “RPF,” “RVC,” “RVF,” “SDTS,” “SHP,” “SHX,” “SIF,” “SLF,” “TIFF,” “TGRLN,” “VPF,” “WMS,” “XML,” free text</w:t>
      </w:r>
    </w:p>
    <w:p w14:paraId="3610B18D" w14:textId="599BB5F9" w:rsidR="006107BC" w:rsidRPr="002B0BE7" w:rsidRDefault="006107BC" w:rsidP="00E71185">
      <w:pPr>
        <w:pStyle w:val="Heading5"/>
      </w:pPr>
      <w:r w:rsidRPr="002B0BE7">
        <w:t>Format_Version_Date</w:t>
      </w:r>
    </w:p>
    <w:p w14:paraId="397834BB" w14:textId="4330EF7E"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 xml:space="preserve">The </w:t>
      </w:r>
      <w:r w:rsidR="00837FBE" w:rsidRPr="002C23F2">
        <w:rPr>
          <w:rFonts w:ascii="Times New Roman" w:hAnsi="Times New Roman" w:cs="Times New Roman"/>
          <w:sz w:val="24"/>
          <w:szCs w:val="24"/>
        </w:rPr>
        <w:t xml:space="preserve">release </w:t>
      </w:r>
      <w:r w:rsidRPr="002C23F2">
        <w:rPr>
          <w:rFonts w:ascii="Times New Roman" w:hAnsi="Times New Roman" w:cs="Times New Roman"/>
          <w:sz w:val="24"/>
          <w:szCs w:val="24"/>
        </w:rPr>
        <w:t xml:space="preserve">date that this particular form of the format, or method of organizing data.  </w:t>
      </w:r>
      <w:r w:rsidR="00837FBE" w:rsidRPr="002C23F2">
        <w:rPr>
          <w:rFonts w:ascii="Times New Roman" w:hAnsi="Times New Roman" w:cs="Times New Roman"/>
          <w:sz w:val="24"/>
          <w:szCs w:val="24"/>
        </w:rPr>
        <w:t xml:space="preserve">Express this </w:t>
      </w:r>
      <w:r w:rsidRPr="002C23F2">
        <w:rPr>
          <w:rFonts w:ascii="Times New Roman" w:hAnsi="Times New Roman" w:cs="Times New Roman"/>
          <w:sz w:val="24"/>
          <w:szCs w:val="24"/>
        </w:rPr>
        <w:t xml:space="preserve">element as a year, a year and month, or a year, month and day.  Format:  YYYYMMDD.  </w:t>
      </w:r>
      <w:r w:rsidR="00837FBE" w:rsidRPr="002C23F2">
        <w:rPr>
          <w:rFonts w:ascii="Times New Roman" w:hAnsi="Times New Roman" w:cs="Times New Roman"/>
          <w:sz w:val="24"/>
          <w:szCs w:val="24"/>
        </w:rPr>
        <w:t xml:space="preserve">Always express the </w:t>
      </w:r>
      <w:r w:rsidRPr="002C23F2">
        <w:rPr>
          <w:rFonts w:ascii="Times New Roman" w:hAnsi="Times New Roman" w:cs="Times New Roman"/>
          <w:sz w:val="24"/>
          <w:szCs w:val="24"/>
        </w:rPr>
        <w:t>month as an integer.</w:t>
      </w:r>
    </w:p>
    <w:p w14:paraId="538BC0D9"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formverd</w:t>
      </w:r>
    </w:p>
    <w:p w14:paraId="337239A5"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(7.3.2.3) Distribution_Information/Standard_Order_Process/Digital_Form/ Format_Version_Date</w:t>
      </w:r>
    </w:p>
    <w:p w14:paraId="401A4F99"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“Unknown,” free date</w:t>
      </w:r>
    </w:p>
    <w:p w14:paraId="4C6C868F" w14:textId="55B3935F" w:rsidR="006107BC" w:rsidRPr="002B0BE7" w:rsidRDefault="006107BC" w:rsidP="00E71185">
      <w:pPr>
        <w:pStyle w:val="Heading5"/>
      </w:pPr>
      <w:r w:rsidRPr="002B0BE7">
        <w:t>Format_Version_Number</w:t>
      </w:r>
    </w:p>
    <w:p w14:paraId="7A72FDF4" w14:textId="77777777" w:rsidR="006107BC" w:rsidRPr="002C23F2" w:rsidRDefault="006107BC" w:rsidP="002C23F2">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The number of this particular form of the format, or method of organizing data.  This number can be all numbers, all letters or a mix of both.</w:t>
      </w:r>
    </w:p>
    <w:p w14:paraId="288569F6" w14:textId="77777777" w:rsidR="006107BC" w:rsidRPr="002C23F2" w:rsidRDefault="006107BC" w:rsidP="002C23F2">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t>Short name: formvern</w:t>
      </w:r>
    </w:p>
    <w:p w14:paraId="213EC0A3" w14:textId="77777777" w:rsidR="006107BC" w:rsidRPr="002C23F2" w:rsidRDefault="006107BC" w:rsidP="002C23F2">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(7.3.2.2) Distribution_Information/Standard_Order_Process/Digital_Form/ Format_Version_Number</w:t>
      </w:r>
    </w:p>
    <w:p w14:paraId="7F70DE84" w14:textId="77777777" w:rsidR="006107BC" w:rsidRPr="002C23F2" w:rsidRDefault="006107BC" w:rsidP="002C23F2">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free text</w:t>
      </w:r>
    </w:p>
    <w:p w14:paraId="28155BBA" w14:textId="77777777" w:rsidR="006107BC" w:rsidRPr="00A11628" w:rsidRDefault="006107BC" w:rsidP="005F0101">
      <w:pPr>
        <w:pStyle w:val="Heading4"/>
      </w:pPr>
      <w:r w:rsidRPr="00A11628">
        <w:t>G</w:t>
      </w:r>
    </w:p>
    <w:p w14:paraId="1CA8E710" w14:textId="3712A45A" w:rsidR="006107BC" w:rsidRPr="002B0BE7" w:rsidRDefault="006107BC" w:rsidP="00E71185">
      <w:pPr>
        <w:pStyle w:val="Heading5"/>
      </w:pPr>
      <w:r w:rsidRPr="002B0BE7">
        <w:t>Geospatial_Data_Presentation_Form</w:t>
      </w:r>
    </w:p>
    <w:p w14:paraId="16B523C3" w14:textId="5E8665E5" w:rsidR="006107BC" w:rsidRPr="002C23F2" w:rsidRDefault="006107BC" w:rsidP="002C23F2">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 xml:space="preserve">The </w:t>
      </w:r>
      <w:r w:rsidR="00E9570E" w:rsidRPr="002C23F2">
        <w:rPr>
          <w:rFonts w:ascii="Times New Roman" w:hAnsi="Times New Roman" w:cs="Times New Roman"/>
          <w:sz w:val="24"/>
          <w:szCs w:val="24"/>
        </w:rPr>
        <w:t>intended presentation form of</w:t>
      </w:r>
      <w:r w:rsidRPr="002C23F2">
        <w:rPr>
          <w:rFonts w:ascii="Times New Roman" w:hAnsi="Times New Roman" w:cs="Times New Roman"/>
          <w:sz w:val="24"/>
          <w:szCs w:val="24"/>
        </w:rPr>
        <w:t xml:space="preserve"> the geospatial data </w:t>
      </w:r>
      <w:r w:rsidR="00E9570E" w:rsidRPr="002C23F2">
        <w:rPr>
          <w:rFonts w:ascii="Times New Roman" w:hAnsi="Times New Roman" w:cs="Times New Roman"/>
          <w:sz w:val="24"/>
          <w:szCs w:val="24"/>
        </w:rPr>
        <w:t xml:space="preserve">in </w:t>
      </w:r>
      <w:r w:rsidRPr="002C23F2">
        <w:rPr>
          <w:rFonts w:ascii="Times New Roman" w:hAnsi="Times New Roman" w:cs="Times New Roman"/>
          <w:sz w:val="24"/>
          <w:szCs w:val="24"/>
        </w:rPr>
        <w:t>the product</w:t>
      </w:r>
      <w:r w:rsidR="00300DA2" w:rsidRPr="002C23F2">
        <w:rPr>
          <w:rFonts w:ascii="Times New Roman" w:hAnsi="Times New Roman" w:cs="Times New Roman"/>
          <w:sz w:val="24"/>
          <w:szCs w:val="24"/>
        </w:rPr>
        <w:t>/dataset</w:t>
      </w:r>
      <w:r w:rsidRPr="002C23F2">
        <w:rPr>
          <w:rFonts w:ascii="Times New Roman" w:hAnsi="Times New Roman" w:cs="Times New Roman"/>
          <w:sz w:val="24"/>
          <w:szCs w:val="24"/>
        </w:rPr>
        <w:t>.  For example, a paper map would have “map” as a geospatial presentation form.  A scanned image of a map also has “map” as the geospatial data presentation form.</w:t>
      </w:r>
    </w:p>
    <w:p w14:paraId="3E29A63D" w14:textId="77777777" w:rsidR="006107BC" w:rsidRPr="002C23F2" w:rsidRDefault="006107BC" w:rsidP="002C23F2">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geoform</w:t>
      </w:r>
    </w:p>
    <w:p w14:paraId="1D41B636" w14:textId="17C7F404" w:rsidR="006107BC" w:rsidRPr="002C23F2" w:rsidRDefault="006107BC" w:rsidP="002C23F2">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(2.1.</w:t>
      </w:r>
      <w:r w:rsidR="00072FB7">
        <w:rPr>
          <w:rFonts w:ascii="Times New Roman" w:hAnsi="Times New Roman" w:cs="Times New Roman"/>
          <w:sz w:val="24"/>
          <w:szCs w:val="24"/>
        </w:rPr>
        <w:t>5</w:t>
      </w:r>
      <w:r w:rsidRPr="002C23F2">
        <w:rPr>
          <w:rFonts w:ascii="Times New Roman" w:hAnsi="Times New Roman" w:cs="Times New Roman"/>
          <w:sz w:val="24"/>
          <w:szCs w:val="24"/>
        </w:rPr>
        <w:t>) Identification_Information/Citation/Geospatial_Data_Presentation_Form</w:t>
      </w:r>
    </w:p>
    <w:p w14:paraId="08BBF4FB" w14:textId="77777777" w:rsidR="00230B67" w:rsidRPr="002C23F2" w:rsidRDefault="00230B67" w:rsidP="002C23F2">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“diagram,” “document,” “map,” “model,” “raster digital data,” “remote-sensing image,” “spreadsheet,” “tabular digital data,” “vector digital data,”</w:t>
      </w:r>
      <w:r w:rsidRPr="002C23F2">
        <w:rPr>
          <w:rFonts w:ascii="Times New Roman" w:hAnsi="Times New Roman" w:cs="Times New Roman"/>
          <w:strike/>
          <w:sz w:val="24"/>
          <w:szCs w:val="24"/>
        </w:rPr>
        <w:t xml:space="preserve"> </w:t>
      </w:r>
      <w:r w:rsidRPr="002C23F2">
        <w:rPr>
          <w:rFonts w:ascii="Times New Roman" w:hAnsi="Times New Roman" w:cs="Times New Roman"/>
          <w:sz w:val="24"/>
          <w:szCs w:val="24"/>
        </w:rPr>
        <w:t xml:space="preserve">“Geodatabase,” “Web Mapping Service,” free text </w:t>
      </w:r>
    </w:p>
    <w:p w14:paraId="7AEF74E2" w14:textId="77777777" w:rsidR="006107BC" w:rsidRPr="00A11628" w:rsidRDefault="006107BC" w:rsidP="005F0101">
      <w:pPr>
        <w:pStyle w:val="Heading4"/>
      </w:pPr>
      <w:r w:rsidRPr="00A11628">
        <w:t>H</w:t>
      </w:r>
    </w:p>
    <w:p w14:paraId="4F640081" w14:textId="1562A538" w:rsidR="006107BC" w:rsidRPr="002B0BE7" w:rsidRDefault="006107BC" w:rsidP="00E71185">
      <w:pPr>
        <w:pStyle w:val="Heading5"/>
      </w:pPr>
      <w:r w:rsidRPr="002B0BE7">
        <w:t>Horizontal_Datum_Name</w:t>
      </w:r>
    </w:p>
    <w:p w14:paraId="4A743F30" w14:textId="77777777" w:rsidR="006107BC" w:rsidRPr="002C23F2" w:rsidRDefault="006107BC" w:rsidP="002C23F2">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The identification given to the reference system used for defining the coordinates of points.  This element has a default value of “North American Datum of 1983.”</w:t>
      </w:r>
    </w:p>
    <w:p w14:paraId="68A8E49C" w14:textId="77777777" w:rsidR="006107BC" w:rsidRPr="002C23F2" w:rsidRDefault="006107BC" w:rsidP="002C23F2">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horizdn</w:t>
      </w:r>
    </w:p>
    <w:p w14:paraId="32571C26" w14:textId="7B5BB290" w:rsidR="006107BC" w:rsidRPr="002C23F2" w:rsidRDefault="006107BC" w:rsidP="002C23F2">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(5.</w:t>
      </w:r>
      <w:r w:rsidR="004C6D79">
        <w:rPr>
          <w:rFonts w:ascii="Times New Roman" w:hAnsi="Times New Roman" w:cs="Times New Roman"/>
          <w:sz w:val="24"/>
          <w:szCs w:val="24"/>
        </w:rPr>
        <w:t>2</w:t>
      </w:r>
      <w:r w:rsidRPr="002C23F2">
        <w:rPr>
          <w:rFonts w:ascii="Times New Roman" w:hAnsi="Times New Roman" w:cs="Times New Roman"/>
          <w:sz w:val="24"/>
          <w:szCs w:val="24"/>
        </w:rPr>
        <w:t>.1) Spatial_Reference_Information/Geodetic_Model/Horizontal_Datum_Name</w:t>
      </w:r>
    </w:p>
    <w:p w14:paraId="52DFB1B9" w14:textId="77777777" w:rsidR="006107BC" w:rsidRPr="002C23F2" w:rsidRDefault="006107BC" w:rsidP="002C23F2">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“North American Datum of 1927,” “North American Datum of 1983,” free text</w:t>
      </w:r>
    </w:p>
    <w:p w14:paraId="6AB1F0D4" w14:textId="77777777" w:rsidR="006107BC" w:rsidRPr="00A11628" w:rsidRDefault="006107BC" w:rsidP="005F0101">
      <w:pPr>
        <w:pStyle w:val="Heading4"/>
      </w:pPr>
      <w:r w:rsidRPr="00A11628">
        <w:t>I</w:t>
      </w:r>
    </w:p>
    <w:p w14:paraId="4770E110" w14:textId="689D5D2B" w:rsidR="006107BC" w:rsidRPr="002B0BE7" w:rsidRDefault="006107BC" w:rsidP="00E71185">
      <w:pPr>
        <w:pStyle w:val="Heading5"/>
      </w:pPr>
      <w:r w:rsidRPr="002B0BE7">
        <w:t>Included_With_Dataset</w:t>
      </w:r>
    </w:p>
    <w:p w14:paraId="5076F9CE" w14:textId="77777777"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Is the Feature Catalogue file included with the product (ex: TIGER\Line Shapefiles)?</w:t>
      </w:r>
    </w:p>
    <w:p w14:paraId="7F5A2940"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wdata</w:t>
      </w:r>
    </w:p>
    <w:p w14:paraId="40ED7F26"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(6.2.2) Entity_and_Attribute_Information/Feature_Catalogue_Description/ Included_With_Dataset</w:t>
      </w:r>
    </w:p>
    <w:p w14:paraId="7233BB3B"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“Yes,” “No”</w:t>
      </w:r>
    </w:p>
    <w:p w14:paraId="45A2ABE3" w14:textId="1109CB2E" w:rsidR="006107BC" w:rsidRPr="002B0BE7" w:rsidRDefault="006107BC" w:rsidP="00E71185">
      <w:pPr>
        <w:pStyle w:val="Heading5"/>
      </w:pPr>
      <w:r w:rsidRPr="002B0BE7">
        <w:t>Indirect_Spatial_Reference</w:t>
      </w:r>
    </w:p>
    <w:p w14:paraId="0CA8FB36" w14:textId="53263771" w:rsidR="006107BC" w:rsidRPr="002C23F2" w:rsidRDefault="006107BC" w:rsidP="00E71185">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Name of geographic feature</w:t>
      </w:r>
      <w:r w:rsidR="0002297C" w:rsidRPr="002C23F2">
        <w:rPr>
          <w:rFonts w:ascii="Times New Roman" w:hAnsi="Times New Roman" w:cs="Times New Roman"/>
          <w:sz w:val="24"/>
          <w:szCs w:val="24"/>
        </w:rPr>
        <w:t xml:space="preserve"> type</w:t>
      </w:r>
      <w:r w:rsidRPr="002C23F2">
        <w:rPr>
          <w:rFonts w:ascii="Times New Roman" w:hAnsi="Times New Roman" w:cs="Times New Roman"/>
          <w:sz w:val="24"/>
          <w:szCs w:val="24"/>
        </w:rPr>
        <w:t>s, addressing schemes, or other means through which locations are referenced in the product</w:t>
      </w:r>
      <w:r w:rsidR="0002297C" w:rsidRPr="002C23F2">
        <w:rPr>
          <w:rFonts w:ascii="Times New Roman" w:hAnsi="Times New Roman" w:cs="Times New Roman"/>
          <w:sz w:val="24"/>
          <w:szCs w:val="24"/>
        </w:rPr>
        <w:t>/dataset</w:t>
      </w:r>
      <w:r w:rsidRPr="002C23F2">
        <w:rPr>
          <w:rFonts w:ascii="Times New Roman" w:hAnsi="Times New Roman" w:cs="Times New Roman"/>
          <w:sz w:val="24"/>
          <w:szCs w:val="24"/>
        </w:rPr>
        <w:t xml:space="preserve">.  An indirect spatial reference is any way to describe a location without using coordinates.  The reference may use the name of the feature or a code that identifies the feature.  Indirect spatial references are included because they are a very common means by which observations or other attribute information </w:t>
      </w:r>
      <w:r w:rsidR="00E3013D" w:rsidRPr="002C23F2">
        <w:rPr>
          <w:rFonts w:ascii="Times New Roman" w:hAnsi="Times New Roman" w:cs="Times New Roman"/>
          <w:sz w:val="24"/>
          <w:szCs w:val="24"/>
        </w:rPr>
        <w:t>is</w:t>
      </w:r>
      <w:r w:rsidRPr="002C23F2">
        <w:rPr>
          <w:rFonts w:ascii="Times New Roman" w:hAnsi="Times New Roman" w:cs="Times New Roman"/>
          <w:sz w:val="24"/>
          <w:szCs w:val="24"/>
        </w:rPr>
        <w:t xml:space="preserve"> tied to a location.  While these indirect spatial references alone may not be sufficient for geographic analyses, they can serve as a means to link the attribute data to coordinate descriptions of the locations to which the attribute data apply.</w:t>
      </w:r>
    </w:p>
    <w:p w14:paraId="49B9EEA1"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indspref</w:t>
      </w:r>
    </w:p>
    <w:p w14:paraId="7D04702D"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(4.1) Spatial_Data_Organization_Information/Indirect_Spatial_Reference</w:t>
      </w:r>
    </w:p>
    <w:p w14:paraId="2E505873" w14:textId="77777777" w:rsidR="006107BC" w:rsidRPr="002C23F2" w:rsidRDefault="006107BC" w:rsidP="00E71185">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free text “None,”</w:t>
      </w:r>
    </w:p>
    <w:p w14:paraId="5B5DEF0B" w14:textId="4D73F0C1" w:rsidR="006107BC" w:rsidRPr="002C23F2" w:rsidRDefault="006107BC" w:rsidP="00E71185">
      <w:pPr>
        <w:tabs>
          <w:tab w:val="left" w:pos="1440"/>
          <w:tab w:val="left" w:pos="3600"/>
        </w:tabs>
        <w:spacing w:before="0" w:after="0"/>
        <w:ind w:left="1872" w:hanging="720"/>
        <w:rPr>
          <w:rFonts w:ascii="Times New Roman" w:hAnsi="Times New Roman" w:cs="Times New Roman"/>
          <w:sz w:val="24"/>
          <w:szCs w:val="24"/>
        </w:rPr>
      </w:pPr>
      <w:r w:rsidRPr="002C23F2">
        <w:rPr>
          <w:rFonts w:ascii="Times New Roman" w:hAnsi="Times New Roman" w:cs="Times New Roman"/>
          <w:sz w:val="24"/>
          <w:szCs w:val="24"/>
        </w:rPr>
        <w:t>“National Standard Codes (ANSI INCITS 38-2009), Federal Information Processing Series (FIPS) – States/State Equivalents,”</w:t>
      </w:r>
    </w:p>
    <w:p w14:paraId="3DA86CD6" w14:textId="3AAE301C" w:rsidR="006107BC" w:rsidRPr="002C23F2" w:rsidRDefault="006107BC" w:rsidP="00E71185">
      <w:pPr>
        <w:tabs>
          <w:tab w:val="left" w:pos="1440"/>
          <w:tab w:val="left" w:pos="3600"/>
        </w:tabs>
        <w:spacing w:before="0" w:after="0"/>
        <w:ind w:left="1872" w:hanging="720"/>
        <w:rPr>
          <w:rFonts w:ascii="Times New Roman" w:hAnsi="Times New Roman" w:cs="Times New Roman"/>
          <w:sz w:val="24"/>
          <w:szCs w:val="24"/>
        </w:rPr>
      </w:pPr>
      <w:r w:rsidRPr="002C23F2">
        <w:rPr>
          <w:rFonts w:ascii="Times New Roman" w:hAnsi="Times New Roman" w:cs="Times New Roman"/>
          <w:sz w:val="24"/>
          <w:szCs w:val="24"/>
        </w:rPr>
        <w:t>“National Standard Codes (ANSI INCITS 31-2009), Federal Information Processing Series (FIPS) - Counties/County Equivalents,”</w:t>
      </w:r>
    </w:p>
    <w:p w14:paraId="0164208B" w14:textId="2D1EFD73" w:rsidR="006107BC" w:rsidRPr="002C23F2" w:rsidRDefault="006107BC" w:rsidP="00E71185">
      <w:pPr>
        <w:tabs>
          <w:tab w:val="left" w:pos="1440"/>
          <w:tab w:val="left" w:pos="3600"/>
        </w:tabs>
        <w:spacing w:before="0" w:after="0"/>
        <w:ind w:left="1872" w:hanging="720"/>
        <w:rPr>
          <w:rFonts w:ascii="Times New Roman" w:hAnsi="Times New Roman" w:cs="Times New Roman"/>
          <w:sz w:val="24"/>
          <w:szCs w:val="24"/>
        </w:rPr>
      </w:pPr>
      <w:r w:rsidRPr="002C23F2">
        <w:rPr>
          <w:rFonts w:ascii="Times New Roman" w:hAnsi="Times New Roman" w:cs="Times New Roman"/>
          <w:sz w:val="24"/>
          <w:szCs w:val="24"/>
        </w:rPr>
        <w:t>“National Standard Codes (ANSI INCITS 454-2009), Federal Information Processing Series (FIPS) - Metropolitan and Micropolitan Statistical Areas and Related Geographic Entities,”</w:t>
      </w:r>
    </w:p>
    <w:p w14:paraId="79411CF4" w14:textId="41048F9D" w:rsidR="006107BC" w:rsidRPr="002C23F2" w:rsidRDefault="006107BC" w:rsidP="00E71185">
      <w:pPr>
        <w:tabs>
          <w:tab w:val="left" w:pos="1440"/>
          <w:tab w:val="left" w:pos="3600"/>
        </w:tabs>
        <w:spacing w:before="0" w:after="0"/>
        <w:ind w:left="1872" w:hanging="720"/>
        <w:rPr>
          <w:rFonts w:ascii="Times New Roman" w:hAnsi="Times New Roman" w:cs="Times New Roman"/>
          <w:sz w:val="24"/>
          <w:szCs w:val="24"/>
        </w:rPr>
      </w:pPr>
      <w:r w:rsidRPr="002C23F2">
        <w:rPr>
          <w:rFonts w:ascii="Times New Roman" w:hAnsi="Times New Roman" w:cs="Times New Roman"/>
          <w:sz w:val="24"/>
          <w:szCs w:val="24"/>
        </w:rPr>
        <w:t>“National Standard Codes (ANSI INCITS 455-2009), Federal Information Processing Series (FIPS) - Congressional Districts,”</w:t>
      </w:r>
    </w:p>
    <w:p w14:paraId="01D80211" w14:textId="1574051B" w:rsidR="006107BC" w:rsidRPr="002B0BE7" w:rsidRDefault="006107BC" w:rsidP="00E71185">
      <w:pPr>
        <w:pStyle w:val="Heading5"/>
      </w:pPr>
      <w:r w:rsidRPr="002B0BE7">
        <w:t>ISO_Keyword</w:t>
      </w:r>
    </w:p>
    <w:p w14:paraId="56D4099C" w14:textId="6BB11806" w:rsidR="006107BC" w:rsidRPr="00C23728" w:rsidRDefault="006107BC" w:rsidP="00E71185">
      <w:pPr>
        <w:tabs>
          <w:tab w:val="left" w:pos="1440"/>
          <w:tab w:val="left" w:pos="3600"/>
        </w:tabs>
        <w:spacing w:before="0" w:after="0"/>
        <w:rPr>
          <w:rFonts w:ascii="Times New Roman" w:hAnsi="Times New Roman" w:cs="Times New Roman"/>
          <w:sz w:val="24"/>
          <w:szCs w:val="24"/>
        </w:rPr>
      </w:pPr>
      <w:r w:rsidRPr="00C23728">
        <w:rPr>
          <w:rFonts w:ascii="Times New Roman" w:hAnsi="Times New Roman" w:cs="Times New Roman"/>
          <w:sz w:val="24"/>
          <w:szCs w:val="24"/>
        </w:rPr>
        <w:t xml:space="preserve">One keyword describing a main theme of the product.  Keywords for this element are limited to those detailed </w:t>
      </w:r>
      <w:r w:rsidR="00AC379D">
        <w:rPr>
          <w:rFonts w:ascii="Times New Roman" w:hAnsi="Times New Roman" w:cs="Times New Roman"/>
          <w:sz w:val="24"/>
          <w:szCs w:val="24"/>
        </w:rPr>
        <w:t>on the FGDC web page “</w:t>
      </w:r>
      <w:hyperlink r:id="rId16" w:history="1">
        <w:r w:rsidR="002C3F8F" w:rsidRPr="00997CBD">
          <w:rPr>
            <w:rStyle w:val="Hyperlink"/>
            <w:rFonts w:ascii="Times New Roman" w:hAnsi="Times New Roman" w:cs="Times New Roman"/>
            <w:sz w:val="24"/>
            <w:szCs w:val="24"/>
          </w:rPr>
          <w:t>Publishing to geodata.gov</w:t>
        </w:r>
      </w:hyperlink>
      <w:r w:rsidR="002C3F8F">
        <w:rPr>
          <w:rFonts w:ascii="Times New Roman" w:hAnsi="Times New Roman" w:cs="Times New Roman"/>
          <w:sz w:val="24"/>
          <w:szCs w:val="24"/>
        </w:rPr>
        <w:t>”</w:t>
      </w:r>
      <w:r w:rsidRPr="00C23728">
        <w:rPr>
          <w:rFonts w:ascii="Times New Roman" w:hAnsi="Times New Roman" w:cs="Times New Roman"/>
          <w:sz w:val="24"/>
          <w:szCs w:val="24"/>
        </w:rPr>
        <w:t xml:space="preserve"> [</w:t>
      </w:r>
      <w:r w:rsidR="00AC379D">
        <w:rPr>
          <w:rFonts w:ascii="Times New Roman" w:hAnsi="Times New Roman" w:cs="Times New Roman"/>
          <w:sz w:val="24"/>
          <w:szCs w:val="24"/>
        </w:rPr>
        <w:t>link</w:t>
      </w:r>
      <w:r w:rsidR="002C3F8F">
        <w:rPr>
          <w:rFonts w:ascii="Times New Roman" w:hAnsi="Times New Roman" w:cs="Times New Roman"/>
          <w:sz w:val="24"/>
          <w:szCs w:val="24"/>
        </w:rPr>
        <w:t xml:space="preserve"> </w:t>
      </w:r>
      <w:r w:rsidR="00B56319">
        <w:rPr>
          <w:rFonts w:ascii="Times New Roman" w:hAnsi="Times New Roman" w:cs="Times New Roman"/>
          <w:sz w:val="24"/>
          <w:szCs w:val="24"/>
        </w:rPr>
        <w:t>3</w:t>
      </w:r>
      <w:r w:rsidRPr="00C23728">
        <w:rPr>
          <w:rFonts w:ascii="Times New Roman" w:hAnsi="Times New Roman" w:cs="Times New Roman"/>
          <w:sz w:val="24"/>
          <w:szCs w:val="24"/>
        </w:rPr>
        <w:t>].</w:t>
      </w:r>
    </w:p>
    <w:p w14:paraId="1F8191CC" w14:textId="77777777" w:rsidR="006107BC" w:rsidRPr="00C23728"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C23728">
        <w:rPr>
          <w:rFonts w:ascii="Times New Roman" w:hAnsi="Times New Roman" w:cs="Times New Roman"/>
          <w:sz w:val="24"/>
          <w:szCs w:val="24"/>
          <w:u w:val="single"/>
        </w:rPr>
        <w:t>Type</w:t>
      </w:r>
      <w:r w:rsidRPr="00C23728">
        <w:rPr>
          <w:rFonts w:ascii="Times New Roman" w:hAnsi="Times New Roman" w:cs="Times New Roman"/>
          <w:sz w:val="24"/>
          <w:szCs w:val="24"/>
        </w:rPr>
        <w:t>:</w:t>
      </w:r>
      <w:r w:rsidRPr="00C23728">
        <w:rPr>
          <w:rFonts w:ascii="Times New Roman" w:hAnsi="Times New Roman" w:cs="Times New Roman"/>
          <w:sz w:val="24"/>
          <w:szCs w:val="24"/>
        </w:rPr>
        <w:tab/>
        <w:t>Data</w:t>
      </w:r>
      <w:r w:rsidRPr="00C23728">
        <w:rPr>
          <w:rFonts w:ascii="Times New Roman" w:hAnsi="Times New Roman" w:cs="Times New Roman"/>
          <w:sz w:val="24"/>
          <w:szCs w:val="24"/>
        </w:rPr>
        <w:tab/>
      </w:r>
      <w:r w:rsidRPr="00C23728">
        <w:rPr>
          <w:rFonts w:ascii="Times New Roman" w:hAnsi="Times New Roman" w:cs="Times New Roman"/>
          <w:sz w:val="24"/>
          <w:szCs w:val="24"/>
          <w:u w:val="single"/>
        </w:rPr>
        <w:t>Short name</w:t>
      </w:r>
      <w:r w:rsidRPr="00C23728">
        <w:rPr>
          <w:rFonts w:ascii="Times New Roman" w:hAnsi="Times New Roman" w:cs="Times New Roman"/>
          <w:sz w:val="24"/>
          <w:szCs w:val="24"/>
        </w:rPr>
        <w:t>: isokey</w:t>
      </w:r>
    </w:p>
    <w:p w14:paraId="48C30DB5" w14:textId="77777777" w:rsidR="006107BC" w:rsidRPr="00C23728" w:rsidRDefault="006107BC" w:rsidP="00E71185">
      <w:pPr>
        <w:tabs>
          <w:tab w:val="left" w:pos="1440"/>
          <w:tab w:val="left" w:pos="3600"/>
        </w:tabs>
        <w:spacing w:before="0" w:after="0"/>
        <w:ind w:left="1152" w:hanging="720"/>
        <w:rPr>
          <w:rFonts w:ascii="Times New Roman" w:hAnsi="Times New Roman" w:cs="Times New Roman"/>
          <w:sz w:val="24"/>
          <w:szCs w:val="24"/>
        </w:rPr>
      </w:pPr>
      <w:r w:rsidRPr="00C23728">
        <w:rPr>
          <w:rFonts w:ascii="Times New Roman" w:hAnsi="Times New Roman" w:cs="Times New Roman"/>
          <w:sz w:val="24"/>
          <w:szCs w:val="24"/>
          <w:u w:val="single"/>
        </w:rPr>
        <w:t>Path</w:t>
      </w:r>
      <w:r w:rsidRPr="00C23728">
        <w:rPr>
          <w:rFonts w:ascii="Times New Roman" w:hAnsi="Times New Roman" w:cs="Times New Roman"/>
          <w:sz w:val="24"/>
          <w:szCs w:val="24"/>
        </w:rPr>
        <w:t>:</w:t>
      </w:r>
      <w:r w:rsidRPr="00C23728">
        <w:rPr>
          <w:rFonts w:ascii="Times New Roman" w:hAnsi="Times New Roman" w:cs="Times New Roman"/>
          <w:sz w:val="24"/>
          <w:szCs w:val="24"/>
        </w:rPr>
        <w:tab/>
        <w:t>(1.1.2) FGDC_Required/ISO_Theme/ISO_Keyword</w:t>
      </w:r>
    </w:p>
    <w:p w14:paraId="7DF1C758" w14:textId="77777777" w:rsidR="006107BC" w:rsidRPr="00C23728" w:rsidRDefault="006107BC" w:rsidP="00E71185">
      <w:pPr>
        <w:tabs>
          <w:tab w:val="left" w:pos="1440"/>
          <w:tab w:val="left" w:pos="3600"/>
        </w:tabs>
        <w:spacing w:before="0" w:after="0"/>
        <w:ind w:left="1152" w:hanging="720"/>
        <w:rPr>
          <w:rFonts w:ascii="Times New Roman" w:hAnsi="Times New Roman" w:cs="Times New Roman"/>
          <w:sz w:val="24"/>
          <w:szCs w:val="24"/>
        </w:rPr>
      </w:pPr>
      <w:r w:rsidRPr="00C23728">
        <w:rPr>
          <w:rFonts w:ascii="Times New Roman" w:hAnsi="Times New Roman" w:cs="Times New Roman"/>
          <w:sz w:val="24"/>
          <w:szCs w:val="24"/>
          <w:u w:val="single"/>
        </w:rPr>
        <w:t>Domain</w:t>
      </w:r>
      <w:r w:rsidRPr="00C23728">
        <w:rPr>
          <w:rFonts w:ascii="Times New Roman" w:hAnsi="Times New Roman" w:cs="Times New Roman"/>
          <w:sz w:val="24"/>
          <w:szCs w:val="24"/>
        </w:rPr>
        <w:t>:</w:t>
      </w:r>
      <w:r w:rsidRPr="00C23728">
        <w:rPr>
          <w:rFonts w:ascii="Times New Roman" w:hAnsi="Times New Roman" w:cs="Times New Roman"/>
          <w:sz w:val="24"/>
          <w:szCs w:val="24"/>
        </w:rPr>
        <w:tab/>
        <w:t xml:space="preserve"> “Boundaries,” “Economy,” “GeoscientificInformation,” “ImageryBaseMapsEarthCover,” “InlandWaters,” “Location,” “Oceans,” “Structure,” “Transportation”</w:t>
      </w:r>
    </w:p>
    <w:p w14:paraId="3F797F11" w14:textId="38A7FBA2" w:rsidR="006107BC" w:rsidRPr="002B0BE7" w:rsidRDefault="006107BC" w:rsidP="00E71185">
      <w:pPr>
        <w:pStyle w:val="Heading5"/>
      </w:pPr>
      <w:r w:rsidRPr="002B0BE7">
        <w:t>ISO_Keyword_Thesaurus</w:t>
      </w:r>
    </w:p>
    <w:p w14:paraId="330C9202" w14:textId="7A1D5CF3" w:rsidR="006107BC" w:rsidRPr="00C23728" w:rsidRDefault="006107BC" w:rsidP="00E71185">
      <w:pPr>
        <w:tabs>
          <w:tab w:val="left" w:pos="1440"/>
          <w:tab w:val="left" w:pos="3600"/>
        </w:tabs>
        <w:spacing w:before="0" w:after="0"/>
        <w:rPr>
          <w:rFonts w:ascii="Times New Roman" w:hAnsi="Times New Roman" w:cs="Times New Roman"/>
          <w:sz w:val="24"/>
          <w:szCs w:val="24"/>
        </w:rPr>
      </w:pPr>
      <w:r w:rsidRPr="00C23728">
        <w:rPr>
          <w:rFonts w:ascii="Times New Roman" w:hAnsi="Times New Roman" w:cs="Times New Roman"/>
          <w:sz w:val="24"/>
          <w:szCs w:val="24"/>
        </w:rPr>
        <w:t xml:space="preserve">A reference to a formally registered thesaurus or a similar authoritative source of keywords that summarize the subject of </w:t>
      </w:r>
      <w:r w:rsidR="00E52D85" w:rsidRPr="00C23728">
        <w:rPr>
          <w:rFonts w:ascii="Times New Roman" w:hAnsi="Times New Roman" w:cs="Times New Roman"/>
          <w:sz w:val="24"/>
          <w:szCs w:val="24"/>
        </w:rPr>
        <w:t xml:space="preserve">a </w:t>
      </w:r>
      <w:r w:rsidRPr="00C23728">
        <w:rPr>
          <w:rFonts w:ascii="Times New Roman" w:hAnsi="Times New Roman" w:cs="Times New Roman"/>
          <w:sz w:val="24"/>
          <w:szCs w:val="24"/>
        </w:rPr>
        <w:t>product</w:t>
      </w:r>
      <w:r w:rsidR="00E52D85" w:rsidRPr="00C23728">
        <w:rPr>
          <w:rFonts w:ascii="Times New Roman" w:hAnsi="Times New Roman" w:cs="Times New Roman"/>
          <w:sz w:val="24"/>
          <w:szCs w:val="24"/>
        </w:rPr>
        <w:t>/dataset</w:t>
      </w:r>
      <w:r w:rsidRPr="00C23728">
        <w:rPr>
          <w:rFonts w:ascii="Times New Roman" w:hAnsi="Times New Roman" w:cs="Times New Roman"/>
          <w:sz w:val="24"/>
          <w:szCs w:val="24"/>
        </w:rPr>
        <w:t>.  This element has a default value of “ISO 19115 Topic Categories.”</w:t>
      </w:r>
    </w:p>
    <w:p w14:paraId="044A209C" w14:textId="77777777" w:rsidR="006107BC" w:rsidRPr="00C23728"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C23728">
        <w:rPr>
          <w:rFonts w:ascii="Times New Roman" w:hAnsi="Times New Roman" w:cs="Times New Roman"/>
          <w:sz w:val="24"/>
          <w:szCs w:val="24"/>
          <w:u w:val="single"/>
        </w:rPr>
        <w:t>Type</w:t>
      </w:r>
      <w:r w:rsidRPr="00C23728">
        <w:rPr>
          <w:rFonts w:ascii="Times New Roman" w:hAnsi="Times New Roman" w:cs="Times New Roman"/>
          <w:sz w:val="24"/>
          <w:szCs w:val="24"/>
        </w:rPr>
        <w:t>:</w:t>
      </w:r>
      <w:r w:rsidRPr="00C23728">
        <w:rPr>
          <w:rFonts w:ascii="Times New Roman" w:hAnsi="Times New Roman" w:cs="Times New Roman"/>
          <w:sz w:val="24"/>
          <w:szCs w:val="24"/>
        </w:rPr>
        <w:tab/>
        <w:t>Data</w:t>
      </w:r>
      <w:r w:rsidRPr="00C23728">
        <w:rPr>
          <w:rFonts w:ascii="Times New Roman" w:hAnsi="Times New Roman" w:cs="Times New Roman"/>
          <w:sz w:val="24"/>
          <w:szCs w:val="24"/>
        </w:rPr>
        <w:tab/>
      </w:r>
      <w:r w:rsidRPr="00C23728">
        <w:rPr>
          <w:rFonts w:ascii="Times New Roman" w:hAnsi="Times New Roman" w:cs="Times New Roman"/>
          <w:sz w:val="24"/>
          <w:szCs w:val="24"/>
          <w:u w:val="single"/>
        </w:rPr>
        <w:t>Short name</w:t>
      </w:r>
      <w:r w:rsidRPr="00C23728">
        <w:rPr>
          <w:rFonts w:ascii="Times New Roman" w:hAnsi="Times New Roman" w:cs="Times New Roman"/>
          <w:sz w:val="24"/>
          <w:szCs w:val="24"/>
        </w:rPr>
        <w:t>: isokt</w:t>
      </w:r>
    </w:p>
    <w:p w14:paraId="2AD1B7E5" w14:textId="77777777" w:rsidR="006107BC" w:rsidRPr="00C23728" w:rsidRDefault="006107BC" w:rsidP="00E71185">
      <w:pPr>
        <w:tabs>
          <w:tab w:val="left" w:pos="1440"/>
          <w:tab w:val="left" w:pos="3600"/>
        </w:tabs>
        <w:spacing w:before="0" w:after="0"/>
        <w:ind w:left="1152" w:hanging="720"/>
        <w:rPr>
          <w:rFonts w:ascii="Times New Roman" w:hAnsi="Times New Roman" w:cs="Times New Roman"/>
          <w:sz w:val="24"/>
          <w:szCs w:val="24"/>
        </w:rPr>
      </w:pPr>
      <w:r w:rsidRPr="00C23728">
        <w:rPr>
          <w:rFonts w:ascii="Times New Roman" w:hAnsi="Times New Roman" w:cs="Times New Roman"/>
          <w:sz w:val="24"/>
          <w:szCs w:val="24"/>
          <w:u w:val="single"/>
        </w:rPr>
        <w:t>Path</w:t>
      </w:r>
      <w:r w:rsidRPr="00C23728">
        <w:rPr>
          <w:rFonts w:ascii="Times New Roman" w:hAnsi="Times New Roman" w:cs="Times New Roman"/>
          <w:sz w:val="24"/>
          <w:szCs w:val="24"/>
        </w:rPr>
        <w:t>:</w:t>
      </w:r>
      <w:r w:rsidRPr="00C23728">
        <w:rPr>
          <w:rFonts w:ascii="Times New Roman" w:hAnsi="Times New Roman" w:cs="Times New Roman"/>
          <w:sz w:val="24"/>
          <w:szCs w:val="24"/>
        </w:rPr>
        <w:tab/>
        <w:t>(1.1.1) FGDC_Required/ISO_Theme/ISO_Keyword_Thesaurus</w:t>
      </w:r>
    </w:p>
    <w:p w14:paraId="4A88A103" w14:textId="77777777" w:rsidR="006107BC" w:rsidRPr="00C23728" w:rsidRDefault="006107BC" w:rsidP="00E71185">
      <w:pPr>
        <w:tabs>
          <w:tab w:val="left" w:pos="1440"/>
          <w:tab w:val="left" w:pos="3600"/>
        </w:tabs>
        <w:spacing w:before="0" w:after="0"/>
        <w:ind w:left="1152" w:hanging="720"/>
        <w:rPr>
          <w:rFonts w:ascii="Times New Roman" w:hAnsi="Times New Roman" w:cs="Times New Roman"/>
          <w:sz w:val="24"/>
          <w:szCs w:val="24"/>
        </w:rPr>
      </w:pPr>
      <w:r w:rsidRPr="00C23728">
        <w:rPr>
          <w:rFonts w:ascii="Times New Roman" w:hAnsi="Times New Roman" w:cs="Times New Roman"/>
          <w:sz w:val="24"/>
          <w:szCs w:val="24"/>
          <w:u w:val="single"/>
        </w:rPr>
        <w:t>Domain</w:t>
      </w:r>
      <w:r w:rsidRPr="00C23728">
        <w:rPr>
          <w:rFonts w:ascii="Times New Roman" w:hAnsi="Times New Roman" w:cs="Times New Roman"/>
          <w:sz w:val="24"/>
          <w:szCs w:val="24"/>
        </w:rPr>
        <w:t>:</w:t>
      </w:r>
      <w:r w:rsidRPr="00C23728">
        <w:rPr>
          <w:rFonts w:ascii="Times New Roman" w:hAnsi="Times New Roman" w:cs="Times New Roman"/>
          <w:sz w:val="24"/>
          <w:szCs w:val="24"/>
        </w:rPr>
        <w:tab/>
        <w:t>“ISO 19115 Topic Categories”</w:t>
      </w:r>
    </w:p>
    <w:p w14:paraId="7695BB3D" w14:textId="6FE3D5A7" w:rsidR="006107BC" w:rsidRPr="002B0BE7" w:rsidRDefault="006107BC" w:rsidP="00E71185">
      <w:pPr>
        <w:pStyle w:val="Heading5"/>
      </w:pPr>
      <w:r w:rsidRPr="002B0BE7">
        <w:t>Issue_Identification</w:t>
      </w:r>
    </w:p>
    <w:p w14:paraId="693D1A7A" w14:textId="77777777" w:rsidR="006107BC" w:rsidRPr="00C23728" w:rsidRDefault="006107BC" w:rsidP="0085165E">
      <w:pPr>
        <w:tabs>
          <w:tab w:val="left" w:pos="1440"/>
          <w:tab w:val="left" w:pos="3600"/>
        </w:tabs>
        <w:spacing w:before="0" w:after="0"/>
        <w:rPr>
          <w:rFonts w:ascii="Times New Roman" w:hAnsi="Times New Roman" w:cs="Times New Roman"/>
          <w:sz w:val="24"/>
          <w:szCs w:val="24"/>
        </w:rPr>
      </w:pPr>
      <w:r w:rsidRPr="00C23728">
        <w:rPr>
          <w:rFonts w:ascii="Times New Roman" w:hAnsi="Times New Roman" w:cs="Times New Roman"/>
          <w:sz w:val="24"/>
          <w:szCs w:val="24"/>
        </w:rPr>
        <w:t>Information identifying the issue or version of the series publication of which the product is a part.</w:t>
      </w:r>
    </w:p>
    <w:p w14:paraId="682DBC52" w14:textId="77777777" w:rsidR="006107BC" w:rsidRPr="00C23728" w:rsidRDefault="006107BC" w:rsidP="0085165E">
      <w:pPr>
        <w:tabs>
          <w:tab w:val="left" w:pos="1440"/>
          <w:tab w:val="left" w:pos="3600"/>
        </w:tabs>
        <w:spacing w:before="0" w:after="0"/>
        <w:ind w:left="1152" w:hanging="720"/>
        <w:rPr>
          <w:rFonts w:ascii="Times New Roman" w:hAnsi="Times New Roman" w:cs="Times New Roman"/>
          <w:sz w:val="24"/>
          <w:szCs w:val="24"/>
          <w:u w:val="single"/>
        </w:rPr>
      </w:pPr>
      <w:r w:rsidRPr="00C23728">
        <w:rPr>
          <w:rFonts w:ascii="Times New Roman" w:hAnsi="Times New Roman" w:cs="Times New Roman"/>
          <w:sz w:val="24"/>
          <w:szCs w:val="24"/>
          <w:u w:val="single"/>
        </w:rPr>
        <w:t>Type</w:t>
      </w:r>
      <w:r w:rsidRPr="00C23728">
        <w:rPr>
          <w:rFonts w:ascii="Times New Roman" w:hAnsi="Times New Roman" w:cs="Times New Roman"/>
          <w:sz w:val="24"/>
          <w:szCs w:val="24"/>
        </w:rPr>
        <w:t>:</w:t>
      </w:r>
      <w:r w:rsidRPr="00C23728">
        <w:rPr>
          <w:rFonts w:ascii="Times New Roman" w:hAnsi="Times New Roman" w:cs="Times New Roman"/>
          <w:sz w:val="24"/>
          <w:szCs w:val="24"/>
        </w:rPr>
        <w:tab/>
        <w:t>Data</w:t>
      </w:r>
      <w:r w:rsidRPr="00C23728">
        <w:rPr>
          <w:rFonts w:ascii="Times New Roman" w:hAnsi="Times New Roman" w:cs="Times New Roman"/>
          <w:sz w:val="24"/>
          <w:szCs w:val="24"/>
        </w:rPr>
        <w:tab/>
      </w:r>
      <w:r w:rsidRPr="00C23728">
        <w:rPr>
          <w:rFonts w:ascii="Times New Roman" w:hAnsi="Times New Roman" w:cs="Times New Roman"/>
          <w:sz w:val="24"/>
          <w:szCs w:val="24"/>
          <w:u w:val="single"/>
        </w:rPr>
        <w:t>Short name</w:t>
      </w:r>
      <w:r w:rsidRPr="00C23728">
        <w:rPr>
          <w:rFonts w:ascii="Times New Roman" w:hAnsi="Times New Roman" w:cs="Times New Roman"/>
          <w:sz w:val="24"/>
          <w:szCs w:val="24"/>
        </w:rPr>
        <w:t>: issue</w:t>
      </w:r>
    </w:p>
    <w:p w14:paraId="7CC65980" w14:textId="79B4604E" w:rsidR="002E031B" w:rsidRPr="00C23728" w:rsidRDefault="002E031B" w:rsidP="002E031B">
      <w:pPr>
        <w:tabs>
          <w:tab w:val="left" w:pos="1440"/>
          <w:tab w:val="left" w:pos="3600"/>
        </w:tabs>
        <w:spacing w:before="0" w:after="0"/>
        <w:ind w:left="1152" w:hanging="720"/>
        <w:rPr>
          <w:rFonts w:ascii="Times New Roman" w:hAnsi="Times New Roman" w:cs="Times New Roman"/>
          <w:sz w:val="24"/>
          <w:szCs w:val="24"/>
        </w:rPr>
      </w:pPr>
      <w:r w:rsidRPr="00C23728">
        <w:rPr>
          <w:rFonts w:ascii="Times New Roman" w:hAnsi="Times New Roman" w:cs="Times New Roman"/>
          <w:sz w:val="24"/>
          <w:szCs w:val="24"/>
          <w:u w:val="single"/>
        </w:rPr>
        <w:t>Path</w:t>
      </w:r>
      <w:r w:rsidRPr="00C23728">
        <w:rPr>
          <w:rFonts w:ascii="Times New Roman" w:hAnsi="Times New Roman" w:cs="Times New Roman"/>
          <w:sz w:val="24"/>
          <w:szCs w:val="24"/>
        </w:rPr>
        <w:t>:</w:t>
      </w:r>
      <w:r w:rsidRPr="00C23728">
        <w:rPr>
          <w:rFonts w:ascii="Times New Roman" w:hAnsi="Times New Roman" w:cs="Times New Roman"/>
          <w:sz w:val="24"/>
          <w:szCs w:val="24"/>
        </w:rPr>
        <w:tab/>
        <w:t>(2.1.</w:t>
      </w:r>
      <w:r w:rsidR="00072FB7">
        <w:rPr>
          <w:rFonts w:ascii="Times New Roman" w:hAnsi="Times New Roman" w:cs="Times New Roman"/>
          <w:sz w:val="24"/>
          <w:szCs w:val="24"/>
        </w:rPr>
        <w:t>6</w:t>
      </w:r>
      <w:r w:rsidRPr="00C23728">
        <w:rPr>
          <w:rFonts w:ascii="Times New Roman" w:hAnsi="Times New Roman" w:cs="Times New Roman"/>
          <w:sz w:val="24"/>
          <w:szCs w:val="24"/>
        </w:rPr>
        <w:t>.2) Identification_Information/Citation/Series_Information/ Issue_Identification</w:t>
      </w:r>
    </w:p>
    <w:p w14:paraId="3D9E7540" w14:textId="77777777" w:rsidR="006107BC" w:rsidRPr="00C23728" w:rsidRDefault="006107BC" w:rsidP="0085165E">
      <w:pPr>
        <w:tabs>
          <w:tab w:val="left" w:pos="1440"/>
          <w:tab w:val="left" w:pos="3600"/>
        </w:tabs>
        <w:spacing w:before="0" w:after="0"/>
        <w:ind w:left="1152" w:hanging="720"/>
        <w:rPr>
          <w:rFonts w:ascii="Times New Roman" w:hAnsi="Times New Roman" w:cs="Times New Roman"/>
          <w:sz w:val="24"/>
          <w:szCs w:val="24"/>
        </w:rPr>
      </w:pPr>
      <w:r w:rsidRPr="00C23728">
        <w:rPr>
          <w:rFonts w:ascii="Times New Roman" w:hAnsi="Times New Roman" w:cs="Times New Roman"/>
          <w:sz w:val="24"/>
          <w:szCs w:val="24"/>
          <w:u w:val="single"/>
        </w:rPr>
        <w:t>Domain</w:t>
      </w:r>
      <w:r w:rsidRPr="00C23728">
        <w:rPr>
          <w:rFonts w:ascii="Times New Roman" w:hAnsi="Times New Roman" w:cs="Times New Roman"/>
          <w:sz w:val="24"/>
          <w:szCs w:val="24"/>
        </w:rPr>
        <w:t>:</w:t>
      </w:r>
      <w:r w:rsidRPr="00C23728">
        <w:rPr>
          <w:rFonts w:ascii="Times New Roman" w:hAnsi="Times New Roman" w:cs="Times New Roman"/>
          <w:sz w:val="24"/>
          <w:szCs w:val="24"/>
        </w:rPr>
        <w:tab/>
        <w:t>free text</w:t>
      </w:r>
    </w:p>
    <w:p w14:paraId="3143DD96" w14:textId="77777777" w:rsidR="006107BC" w:rsidRPr="00A11628" w:rsidRDefault="006107BC" w:rsidP="005F0101">
      <w:pPr>
        <w:pStyle w:val="Heading4"/>
      </w:pPr>
      <w:r w:rsidRPr="00A11628">
        <w:t>M</w:t>
      </w:r>
    </w:p>
    <w:p w14:paraId="1398916C" w14:textId="0C09E598" w:rsidR="006107BC" w:rsidRPr="002B0BE7" w:rsidRDefault="006107BC" w:rsidP="00E71185">
      <w:pPr>
        <w:pStyle w:val="Heading5"/>
      </w:pPr>
      <w:r w:rsidRPr="002B0BE7">
        <w:t>Maintenance_and_Update_Frequency</w:t>
      </w:r>
    </w:p>
    <w:p w14:paraId="5F0F8C1D" w14:textId="7643074A"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The frequency with which changes and additions are made to the product after the initial dataset is completed.</w:t>
      </w:r>
    </w:p>
    <w:p w14:paraId="727F10FE"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update</w:t>
      </w:r>
    </w:p>
    <w:p w14:paraId="0FBBE606"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(2.4.2) Identification_Information/Status/Maintenance_and_Update_Frequency</w:t>
      </w:r>
    </w:p>
    <w:p w14:paraId="3674307F"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“Continually,” “Daily,” “Weekly,” “Monthly,” “Annually,” “Unknown,” “As needed,” “Irregular,” “None planned,” free text</w:t>
      </w:r>
    </w:p>
    <w:p w14:paraId="4A1DB516" w14:textId="77777777" w:rsidR="001262D6" w:rsidRDefault="001262D6" w:rsidP="00E71185">
      <w:pPr>
        <w:pStyle w:val="Heading5"/>
      </w:pPr>
      <w:r w:rsidRPr="001262D6">
        <w:t>Map_Projection_Description</w:t>
      </w:r>
    </w:p>
    <w:p w14:paraId="5CAFC8F9" w14:textId="05A9E704" w:rsidR="00956555" w:rsidRPr="00D131D4" w:rsidRDefault="00956555" w:rsidP="00956555">
      <w:pPr>
        <w:tabs>
          <w:tab w:val="left" w:pos="1440"/>
          <w:tab w:val="left" w:pos="3600"/>
        </w:tabs>
        <w:spacing w:before="0" w:after="0"/>
        <w:rPr>
          <w:rFonts w:ascii="Times New Roman" w:hAnsi="Times New Roman" w:cs="Times New Roman"/>
          <w:sz w:val="24"/>
          <w:szCs w:val="24"/>
        </w:rPr>
      </w:pPr>
      <w:r>
        <w:rPr>
          <w:rFonts w:ascii="Times New Roman" w:hAnsi="Times New Roman" w:cs="Times New Roman"/>
          <w:sz w:val="24"/>
          <w:szCs w:val="24"/>
        </w:rPr>
        <w:t>A</w:t>
      </w:r>
      <w:r w:rsidRPr="00D131D4">
        <w:rPr>
          <w:rFonts w:ascii="Times New Roman" w:hAnsi="Times New Roman" w:cs="Times New Roman"/>
          <w:sz w:val="24"/>
          <w:szCs w:val="24"/>
        </w:rPr>
        <w:t xml:space="preserve"> description of a projection</w:t>
      </w:r>
      <w:r w:rsidR="007D03D5">
        <w:rPr>
          <w:rFonts w:ascii="Times New Roman" w:hAnsi="Times New Roman" w:cs="Times New Roman"/>
          <w:sz w:val="24"/>
          <w:szCs w:val="24"/>
        </w:rPr>
        <w:t xml:space="preserve"> used for the data set</w:t>
      </w:r>
      <w:r w:rsidRPr="00D131D4">
        <w:rPr>
          <w:rFonts w:ascii="Times New Roman" w:hAnsi="Times New Roman" w:cs="Times New Roman"/>
          <w:sz w:val="24"/>
          <w:szCs w:val="24"/>
        </w:rPr>
        <w:t xml:space="preserve"> not defined in the </w:t>
      </w:r>
      <w:r w:rsidR="00A844D1">
        <w:rPr>
          <w:rFonts w:ascii="Times New Roman" w:hAnsi="Times New Roman" w:cs="Times New Roman"/>
          <w:sz w:val="24"/>
          <w:szCs w:val="24"/>
        </w:rPr>
        <w:t>EPSG Geodetic Parameter Dataset</w:t>
      </w:r>
      <w:r w:rsidRPr="00D131D4">
        <w:rPr>
          <w:rFonts w:ascii="Times New Roman" w:hAnsi="Times New Roman" w:cs="Times New Roman"/>
          <w:sz w:val="24"/>
          <w:szCs w:val="24"/>
        </w:rPr>
        <w:t xml:space="preserve">. </w:t>
      </w:r>
      <w:r w:rsidR="00A844D1">
        <w:rPr>
          <w:rFonts w:ascii="Times New Roman" w:hAnsi="Times New Roman" w:cs="Times New Roman"/>
          <w:sz w:val="24"/>
          <w:szCs w:val="24"/>
        </w:rPr>
        <w:t xml:space="preserve"> </w:t>
      </w:r>
      <w:r w:rsidRPr="00D131D4">
        <w:rPr>
          <w:rFonts w:ascii="Times New Roman" w:hAnsi="Times New Roman" w:cs="Times New Roman"/>
          <w:sz w:val="24"/>
          <w:szCs w:val="24"/>
        </w:rPr>
        <w:t>The information provided shall include the name of the projection, names of</w:t>
      </w:r>
      <w:r>
        <w:rPr>
          <w:rFonts w:ascii="Times New Roman" w:hAnsi="Times New Roman" w:cs="Times New Roman"/>
          <w:sz w:val="24"/>
          <w:szCs w:val="24"/>
        </w:rPr>
        <w:t xml:space="preserve"> </w:t>
      </w:r>
      <w:r w:rsidRPr="00D131D4">
        <w:rPr>
          <w:rFonts w:ascii="Times New Roman" w:hAnsi="Times New Roman" w:cs="Times New Roman"/>
          <w:sz w:val="24"/>
          <w:szCs w:val="24"/>
        </w:rPr>
        <w:t>parameters and values used for the data set, and the citation of the specification for the algorithms that</w:t>
      </w:r>
      <w:r>
        <w:rPr>
          <w:rFonts w:ascii="Times New Roman" w:hAnsi="Times New Roman" w:cs="Times New Roman"/>
          <w:sz w:val="24"/>
          <w:szCs w:val="24"/>
        </w:rPr>
        <w:t xml:space="preserve"> </w:t>
      </w:r>
      <w:r w:rsidRPr="00D131D4">
        <w:rPr>
          <w:rFonts w:ascii="Times New Roman" w:hAnsi="Times New Roman" w:cs="Times New Roman"/>
          <w:sz w:val="24"/>
          <w:szCs w:val="24"/>
        </w:rPr>
        <w:t>describe the mathematical relationship between Earth and plane or developable surface for the</w:t>
      </w:r>
      <w:r>
        <w:rPr>
          <w:rFonts w:ascii="Times New Roman" w:hAnsi="Times New Roman" w:cs="Times New Roman"/>
          <w:sz w:val="24"/>
          <w:szCs w:val="24"/>
        </w:rPr>
        <w:t xml:space="preserve"> </w:t>
      </w:r>
      <w:r w:rsidRPr="00D131D4">
        <w:rPr>
          <w:rFonts w:ascii="Times New Roman" w:hAnsi="Times New Roman" w:cs="Times New Roman"/>
          <w:sz w:val="24"/>
          <w:szCs w:val="24"/>
        </w:rPr>
        <w:t>projection.</w:t>
      </w:r>
    </w:p>
    <w:p w14:paraId="6B34C882" w14:textId="332E3682" w:rsidR="001262D6" w:rsidRPr="0085165E" w:rsidRDefault="001262D6"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xml:space="preserve">: </w:t>
      </w:r>
      <w:r w:rsidRPr="001262D6">
        <w:rPr>
          <w:rFonts w:ascii="Times New Roman" w:hAnsi="Times New Roman" w:cs="Times New Roman"/>
          <w:sz w:val="24"/>
          <w:szCs w:val="24"/>
        </w:rPr>
        <w:t>mapprojd</w:t>
      </w:r>
    </w:p>
    <w:p w14:paraId="62FD0AA0" w14:textId="3EA20895" w:rsidR="001262D6" w:rsidRPr="0085165E" w:rsidRDefault="001262D6"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w:t>
      </w:r>
      <w:r>
        <w:rPr>
          <w:rFonts w:ascii="Times New Roman" w:hAnsi="Times New Roman" w:cs="Times New Roman"/>
          <w:sz w:val="24"/>
          <w:szCs w:val="24"/>
        </w:rPr>
        <w:t>5.</w:t>
      </w:r>
      <w:r w:rsidR="00081124">
        <w:rPr>
          <w:rFonts w:ascii="Times New Roman" w:hAnsi="Times New Roman" w:cs="Times New Roman"/>
          <w:sz w:val="24"/>
          <w:szCs w:val="24"/>
        </w:rPr>
        <w:t>1</w:t>
      </w:r>
      <w:r w:rsidRPr="0085165E">
        <w:rPr>
          <w:rFonts w:ascii="Times New Roman" w:hAnsi="Times New Roman" w:cs="Times New Roman"/>
          <w:sz w:val="24"/>
          <w:szCs w:val="24"/>
        </w:rPr>
        <w:t>.2) Spatial_Reference_Information/Map_Projection/Map_Projection_</w:t>
      </w:r>
      <w:r>
        <w:rPr>
          <w:rFonts w:ascii="Times New Roman" w:hAnsi="Times New Roman" w:cs="Times New Roman"/>
          <w:sz w:val="24"/>
          <w:szCs w:val="24"/>
        </w:rPr>
        <w:t>Description</w:t>
      </w:r>
    </w:p>
    <w:p w14:paraId="624C76FA" w14:textId="14014A56" w:rsidR="001262D6" w:rsidRPr="0085165E" w:rsidRDefault="001262D6" w:rsidP="0054512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r>
      <w:r>
        <w:rPr>
          <w:rFonts w:ascii="Times New Roman" w:hAnsi="Times New Roman" w:cs="Times New Roman"/>
          <w:sz w:val="24"/>
          <w:szCs w:val="24"/>
        </w:rPr>
        <w:t>f</w:t>
      </w:r>
      <w:r w:rsidRPr="0085165E">
        <w:rPr>
          <w:rFonts w:ascii="Times New Roman" w:hAnsi="Times New Roman" w:cs="Times New Roman"/>
          <w:sz w:val="24"/>
          <w:szCs w:val="24"/>
        </w:rPr>
        <w:t>ree text</w:t>
      </w:r>
    </w:p>
    <w:p w14:paraId="22755A72" w14:textId="61B72545" w:rsidR="006107BC" w:rsidRPr="002B0BE7" w:rsidRDefault="006107BC" w:rsidP="00E71185">
      <w:pPr>
        <w:pStyle w:val="Heading5"/>
      </w:pPr>
      <w:r w:rsidRPr="002B0BE7">
        <w:t>Map_Projection_Name</w:t>
      </w:r>
    </w:p>
    <w:p w14:paraId="0B1B86E2" w14:textId="77777777"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The name of the map projection.</w:t>
      </w:r>
    </w:p>
    <w:p w14:paraId="3A1239CF"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mapprojn</w:t>
      </w:r>
    </w:p>
    <w:p w14:paraId="68408C65" w14:textId="27506E72"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(5.</w:t>
      </w:r>
      <w:r w:rsidR="00081124">
        <w:rPr>
          <w:rFonts w:ascii="Times New Roman" w:hAnsi="Times New Roman" w:cs="Times New Roman"/>
          <w:sz w:val="24"/>
          <w:szCs w:val="24"/>
        </w:rPr>
        <w:t>1</w:t>
      </w:r>
      <w:r w:rsidRPr="0085165E">
        <w:rPr>
          <w:rFonts w:ascii="Times New Roman" w:hAnsi="Times New Roman" w:cs="Times New Roman"/>
          <w:sz w:val="24"/>
          <w:szCs w:val="24"/>
        </w:rPr>
        <w:t>.1) Spatial_Reference_Information/Map_Projection/Map_Projection_Name</w:t>
      </w:r>
    </w:p>
    <w:p w14:paraId="0F56E280"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“Albers Conical Equal Area,” “Azimuthal Equidistant,” “Equidistant Conic,” “Equirectangular,” “General Vertical Near-sided Perspective,” “Gnomonic,” “Lambert Azimuthal Equal Area,” “Lambert Conformal Conic,” “Mercator,” “Modified Stereographic for Alaska,” “Miller Cylindrical,” “Oblique Mercator,” “Orthographic,” “Polar Stereographic,” “Polyconic,” “Robinson,” “Sinusoidal,” “Space Oblique Mercator,” “Stereographic,” “Transverse Mercator,” “van der Grinten,” “Other Projection’s Definition,” free text</w:t>
      </w:r>
    </w:p>
    <w:p w14:paraId="133BF9E1" w14:textId="7C60201E" w:rsidR="006107BC" w:rsidRPr="002B0BE7" w:rsidRDefault="006107BC" w:rsidP="00E71185">
      <w:pPr>
        <w:pStyle w:val="Heading5"/>
      </w:pPr>
      <w:r w:rsidRPr="002B0BE7">
        <w:t>Measure</w:t>
      </w:r>
    </w:p>
    <w:p w14:paraId="7EEDFB1C" w14:textId="77777777"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The name of the test(s) applied to evaluate the data quality elements of product/source materials.</w:t>
      </w:r>
    </w:p>
    <w:p w14:paraId="0AC7613A"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measure</w:t>
      </w:r>
    </w:p>
    <w:p w14:paraId="2959ED57" w14:textId="77777777" w:rsidR="006107BC" w:rsidRPr="0085165E" w:rsidRDefault="006107BC" w:rsidP="00E71185">
      <w:pPr>
        <w:tabs>
          <w:tab w:val="left" w:pos="1152"/>
          <w:tab w:val="left" w:pos="1440"/>
          <w:tab w:val="left" w:pos="3600"/>
        </w:tabs>
        <w:spacing w:before="0" w:after="0"/>
        <w:ind w:left="1872" w:hanging="144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(a)(3.1.1.1) Data_Quality_Information/Attribute_Accuracy_Report/Test_Report/ Measure</w:t>
      </w:r>
    </w:p>
    <w:p w14:paraId="79F2EBF5" w14:textId="77777777" w:rsidR="006107BC" w:rsidRPr="0085165E" w:rsidRDefault="006107BC" w:rsidP="00E71185">
      <w:pPr>
        <w:tabs>
          <w:tab w:val="left" w:pos="1440"/>
          <w:tab w:val="left" w:pos="3600"/>
        </w:tabs>
        <w:spacing w:before="0" w:after="0"/>
        <w:ind w:left="1872" w:hanging="720"/>
        <w:rPr>
          <w:rFonts w:ascii="Times New Roman" w:hAnsi="Times New Roman" w:cs="Times New Roman"/>
          <w:sz w:val="24"/>
          <w:szCs w:val="24"/>
        </w:rPr>
      </w:pPr>
      <w:r w:rsidRPr="0085165E">
        <w:rPr>
          <w:rFonts w:ascii="Times New Roman" w:hAnsi="Times New Roman" w:cs="Times New Roman"/>
          <w:sz w:val="24"/>
          <w:szCs w:val="24"/>
        </w:rPr>
        <w:t>(b)(3.2.1.1) Data_Quality_Information/ Non_Quantitative_Attribute_Accuracy_Report/Test_Report/Measure</w:t>
      </w:r>
    </w:p>
    <w:p w14:paraId="77530F89" w14:textId="77777777" w:rsidR="006107BC" w:rsidRPr="0085165E" w:rsidRDefault="006107BC" w:rsidP="00E71185">
      <w:pPr>
        <w:tabs>
          <w:tab w:val="left" w:pos="1440"/>
          <w:tab w:val="left" w:pos="3600"/>
        </w:tabs>
        <w:spacing w:before="0" w:after="0"/>
        <w:ind w:left="1872" w:hanging="720"/>
        <w:rPr>
          <w:rFonts w:ascii="Times New Roman" w:hAnsi="Times New Roman" w:cs="Times New Roman"/>
          <w:sz w:val="24"/>
          <w:szCs w:val="24"/>
        </w:rPr>
      </w:pPr>
      <w:r w:rsidRPr="0085165E">
        <w:rPr>
          <w:rFonts w:ascii="Times New Roman" w:hAnsi="Times New Roman" w:cs="Times New Roman"/>
          <w:sz w:val="24"/>
          <w:szCs w:val="24"/>
        </w:rPr>
        <w:t>(c)(3.3.1.1) Data_Quality_Information/Logical_Consistency_Report/Test_Report/ Measure</w:t>
      </w:r>
    </w:p>
    <w:p w14:paraId="4887EC96" w14:textId="714B0A9B" w:rsidR="006107BC" w:rsidRPr="0085165E" w:rsidRDefault="006107BC" w:rsidP="00E71185">
      <w:pPr>
        <w:tabs>
          <w:tab w:val="left" w:pos="1440"/>
          <w:tab w:val="left" w:pos="3600"/>
        </w:tabs>
        <w:spacing w:before="0" w:after="0"/>
        <w:ind w:left="1872" w:hanging="720"/>
        <w:rPr>
          <w:rFonts w:ascii="Times New Roman" w:hAnsi="Times New Roman" w:cs="Times New Roman"/>
          <w:sz w:val="24"/>
          <w:szCs w:val="24"/>
        </w:rPr>
      </w:pPr>
      <w:r w:rsidRPr="0085165E">
        <w:rPr>
          <w:rFonts w:ascii="Times New Roman" w:hAnsi="Times New Roman" w:cs="Times New Roman"/>
          <w:sz w:val="24"/>
          <w:szCs w:val="24"/>
        </w:rPr>
        <w:t>(d)(3.4.1.1) Data_Quality_Information/Completeness_Report/Test_Report/Measure</w:t>
      </w:r>
    </w:p>
    <w:p w14:paraId="218C0D09" w14:textId="77777777" w:rsidR="006107BC" w:rsidRPr="0085165E" w:rsidRDefault="006107BC" w:rsidP="00E71185">
      <w:pPr>
        <w:tabs>
          <w:tab w:val="left" w:pos="1440"/>
          <w:tab w:val="left" w:pos="3600"/>
        </w:tabs>
        <w:spacing w:before="0" w:after="0"/>
        <w:ind w:left="1872" w:hanging="720"/>
        <w:rPr>
          <w:rFonts w:ascii="Times New Roman" w:hAnsi="Times New Roman" w:cs="Times New Roman"/>
          <w:sz w:val="24"/>
          <w:szCs w:val="24"/>
        </w:rPr>
      </w:pPr>
      <w:r w:rsidRPr="0085165E">
        <w:rPr>
          <w:rFonts w:ascii="Times New Roman" w:hAnsi="Times New Roman" w:cs="Times New Roman"/>
          <w:sz w:val="24"/>
          <w:szCs w:val="24"/>
        </w:rPr>
        <w:t>(e)(3.5.1.1) Data_Quality_Information/Horizontal_Positional_Accuracy_Report/ Test_Report/Measure</w:t>
      </w:r>
    </w:p>
    <w:p w14:paraId="4C1A9619" w14:textId="77777777" w:rsidR="00EF7D96" w:rsidRPr="0085165E" w:rsidRDefault="00EF7D96"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free text</w:t>
      </w:r>
    </w:p>
    <w:p w14:paraId="792CED6B" w14:textId="205DED59" w:rsidR="006107BC" w:rsidRPr="002B0BE7" w:rsidRDefault="006107BC" w:rsidP="00E71185">
      <w:pPr>
        <w:pStyle w:val="Heading5"/>
      </w:pPr>
      <w:r w:rsidRPr="002B0BE7">
        <w:t>Metadata_Character_Set</w:t>
      </w:r>
    </w:p>
    <w:p w14:paraId="4B9D2C57" w14:textId="77777777" w:rsidR="006107BC" w:rsidRPr="0085165E" w:rsidRDefault="006107BC" w:rsidP="00E71185">
      <w:pPr>
        <w:tabs>
          <w:tab w:val="left" w:pos="1440"/>
          <w:tab w:val="left" w:pos="3600"/>
        </w:tabs>
        <w:spacing w:before="0" w:after="0"/>
        <w:rPr>
          <w:rFonts w:ascii="Times New Roman" w:hAnsi="Times New Roman" w:cs="Times New Roman"/>
          <w:i/>
          <w:sz w:val="24"/>
          <w:szCs w:val="24"/>
        </w:rPr>
      </w:pPr>
      <w:r w:rsidRPr="0085165E">
        <w:rPr>
          <w:rFonts w:ascii="Times New Roman" w:hAnsi="Times New Roman" w:cs="Times New Roman"/>
          <w:sz w:val="24"/>
          <w:szCs w:val="24"/>
        </w:rPr>
        <w:t>Full name of the character-coding standard used for the metadata record.  The value of this element is always “UTF-8.”  This stands for: “Unicode (or Universal Coded Character Set) Transformation Format – 8-bit.”</w:t>
      </w:r>
    </w:p>
    <w:p w14:paraId="67BAD2DB"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metachar</w:t>
      </w:r>
    </w:p>
    <w:p w14:paraId="0537FFD1"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(9.8) Metadata_Reference_Information/Metadata_Character_Set</w:t>
      </w:r>
    </w:p>
    <w:p w14:paraId="505DA9C0"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“UTF-8”</w:t>
      </w:r>
    </w:p>
    <w:p w14:paraId="344606C3" w14:textId="49B71BBC" w:rsidR="006107BC" w:rsidRPr="002B0BE7" w:rsidRDefault="006107BC" w:rsidP="00E71185">
      <w:pPr>
        <w:pStyle w:val="Heading5"/>
      </w:pPr>
      <w:r w:rsidRPr="002B0BE7">
        <w:t>Metadata_Date</w:t>
      </w:r>
    </w:p>
    <w:p w14:paraId="7D7E42C6" w14:textId="00435E9B"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 xml:space="preserve">The </w:t>
      </w:r>
      <w:r w:rsidR="00E82136" w:rsidRPr="0085165E">
        <w:rPr>
          <w:rFonts w:ascii="Times New Roman" w:hAnsi="Times New Roman" w:cs="Times New Roman"/>
          <w:sz w:val="24"/>
          <w:szCs w:val="24"/>
        </w:rPr>
        <w:t xml:space="preserve">creation/update </w:t>
      </w:r>
      <w:r w:rsidRPr="0085165E">
        <w:rPr>
          <w:rFonts w:ascii="Times New Roman" w:hAnsi="Times New Roman" w:cs="Times New Roman"/>
          <w:sz w:val="24"/>
          <w:szCs w:val="24"/>
        </w:rPr>
        <w:t xml:space="preserve">date </w:t>
      </w:r>
      <w:r w:rsidR="00E82136" w:rsidRPr="0085165E">
        <w:rPr>
          <w:rFonts w:ascii="Times New Roman" w:hAnsi="Times New Roman" w:cs="Times New Roman"/>
          <w:sz w:val="24"/>
          <w:szCs w:val="24"/>
        </w:rPr>
        <w:t xml:space="preserve">of </w:t>
      </w:r>
      <w:r w:rsidRPr="0085165E">
        <w:rPr>
          <w:rFonts w:ascii="Times New Roman" w:hAnsi="Times New Roman" w:cs="Times New Roman"/>
          <w:sz w:val="24"/>
          <w:szCs w:val="24"/>
        </w:rPr>
        <w:t xml:space="preserve">the metadata.  </w:t>
      </w:r>
      <w:r w:rsidR="00E82136" w:rsidRPr="0085165E">
        <w:rPr>
          <w:rFonts w:ascii="Times New Roman" w:hAnsi="Times New Roman" w:cs="Times New Roman"/>
          <w:sz w:val="24"/>
          <w:szCs w:val="24"/>
        </w:rPr>
        <w:t xml:space="preserve">Express this </w:t>
      </w:r>
      <w:r w:rsidRPr="0085165E">
        <w:rPr>
          <w:rFonts w:ascii="Times New Roman" w:hAnsi="Times New Roman" w:cs="Times New Roman"/>
          <w:sz w:val="24"/>
          <w:szCs w:val="24"/>
        </w:rPr>
        <w:t xml:space="preserve">element as a year, a year and month, or a year, month and day.  Format:  YYYYMMDD.  </w:t>
      </w:r>
      <w:r w:rsidR="00E82136" w:rsidRPr="0085165E">
        <w:rPr>
          <w:rFonts w:ascii="Times New Roman" w:hAnsi="Times New Roman" w:cs="Times New Roman"/>
          <w:sz w:val="24"/>
          <w:szCs w:val="24"/>
        </w:rPr>
        <w:t xml:space="preserve">Always express the </w:t>
      </w:r>
      <w:r w:rsidRPr="0085165E">
        <w:rPr>
          <w:rFonts w:ascii="Times New Roman" w:hAnsi="Times New Roman" w:cs="Times New Roman"/>
          <w:sz w:val="24"/>
          <w:szCs w:val="24"/>
        </w:rPr>
        <w:t xml:space="preserve">month as an integer.  </w:t>
      </w:r>
      <w:r w:rsidR="006B428E" w:rsidRPr="0085165E">
        <w:rPr>
          <w:rFonts w:ascii="Times New Roman" w:hAnsi="Times New Roman" w:cs="Times New Roman"/>
          <w:sz w:val="24"/>
          <w:szCs w:val="24"/>
        </w:rPr>
        <w:t xml:space="preserve">Update this </w:t>
      </w:r>
      <w:r w:rsidRPr="0085165E">
        <w:rPr>
          <w:rFonts w:ascii="Times New Roman" w:hAnsi="Times New Roman" w:cs="Times New Roman"/>
          <w:sz w:val="24"/>
          <w:szCs w:val="24"/>
        </w:rPr>
        <w:t xml:space="preserve">element every time the metadata file is modified.  This date is used as a trigger for the ‘harvesting’ </w:t>
      </w:r>
      <w:r w:rsidR="006B428E" w:rsidRPr="0085165E">
        <w:rPr>
          <w:rFonts w:ascii="Times New Roman" w:hAnsi="Times New Roman" w:cs="Times New Roman"/>
          <w:sz w:val="24"/>
          <w:szCs w:val="24"/>
        </w:rPr>
        <w:t xml:space="preserve">of </w:t>
      </w:r>
      <w:r w:rsidRPr="0085165E">
        <w:rPr>
          <w:rFonts w:ascii="Times New Roman" w:hAnsi="Times New Roman" w:cs="Times New Roman"/>
          <w:sz w:val="24"/>
          <w:szCs w:val="24"/>
        </w:rPr>
        <w:t>files to discovery portals.</w:t>
      </w:r>
    </w:p>
    <w:p w14:paraId="6FD4A142"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metd</w:t>
      </w:r>
    </w:p>
    <w:p w14:paraId="4B3B6094"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(9.1) Metadata_Reference_Information/Metadata_Date</w:t>
      </w:r>
    </w:p>
    <w:p w14:paraId="3FF4F47E"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free date</w:t>
      </w:r>
    </w:p>
    <w:p w14:paraId="335460BD" w14:textId="051A7BCE" w:rsidR="006107BC" w:rsidRPr="002B0BE7" w:rsidRDefault="006107BC" w:rsidP="00E71185">
      <w:pPr>
        <w:pStyle w:val="Heading5"/>
      </w:pPr>
      <w:r w:rsidRPr="002B0BE7">
        <w:t>Metadata_File_Identifier</w:t>
      </w:r>
    </w:p>
    <w:p w14:paraId="470FF9C4" w14:textId="6F83B1AE"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The unique identifier for</w:t>
      </w:r>
      <w:r w:rsidR="007C2BDD">
        <w:rPr>
          <w:rFonts w:ascii="Times New Roman" w:hAnsi="Times New Roman" w:cs="Times New Roman"/>
          <w:sz w:val="24"/>
          <w:szCs w:val="24"/>
        </w:rPr>
        <w:t xml:space="preserve"> the product’s</w:t>
      </w:r>
      <w:r w:rsidRPr="0085165E">
        <w:rPr>
          <w:rFonts w:ascii="Times New Roman" w:hAnsi="Times New Roman" w:cs="Times New Roman"/>
          <w:sz w:val="24"/>
          <w:szCs w:val="24"/>
        </w:rPr>
        <w:t xml:space="preserve"> metadata</w:t>
      </w:r>
      <w:r w:rsidR="007C2BDD">
        <w:rPr>
          <w:rFonts w:ascii="Times New Roman" w:hAnsi="Times New Roman" w:cs="Times New Roman"/>
          <w:sz w:val="24"/>
          <w:szCs w:val="24"/>
        </w:rPr>
        <w:t xml:space="preserve"> file</w:t>
      </w:r>
      <w:r w:rsidR="00DD03CD">
        <w:rPr>
          <w:rFonts w:ascii="Times New Roman" w:hAnsi="Times New Roman" w:cs="Times New Roman"/>
          <w:sz w:val="24"/>
          <w:szCs w:val="24"/>
        </w:rPr>
        <w:t xml:space="preserve"> </w:t>
      </w:r>
      <w:r w:rsidRPr="0085165E">
        <w:rPr>
          <w:rFonts w:ascii="Times New Roman" w:hAnsi="Times New Roman" w:cs="Times New Roman"/>
          <w:sz w:val="24"/>
          <w:szCs w:val="24"/>
        </w:rPr>
        <w:t xml:space="preserve">should be the file name.  </w:t>
      </w:r>
      <w:r w:rsidR="009D6274" w:rsidRPr="0085165E">
        <w:rPr>
          <w:rFonts w:ascii="Times New Roman" w:hAnsi="Times New Roman" w:cs="Times New Roman"/>
          <w:sz w:val="24"/>
          <w:szCs w:val="24"/>
        </w:rPr>
        <w:t xml:space="preserve">Use “.mrf” as the file extension for </w:t>
      </w:r>
      <w:r w:rsidRPr="0085165E">
        <w:rPr>
          <w:rFonts w:ascii="Times New Roman" w:hAnsi="Times New Roman" w:cs="Times New Roman"/>
          <w:sz w:val="24"/>
          <w:szCs w:val="24"/>
        </w:rPr>
        <w:t>all files in the MRF format</w:t>
      </w:r>
      <w:r w:rsidR="009D6274" w:rsidRPr="0085165E">
        <w:rPr>
          <w:rFonts w:ascii="Times New Roman" w:hAnsi="Times New Roman" w:cs="Times New Roman"/>
          <w:sz w:val="24"/>
          <w:szCs w:val="24"/>
        </w:rPr>
        <w:t xml:space="preserve">. </w:t>
      </w:r>
      <w:r w:rsidRPr="0085165E">
        <w:rPr>
          <w:rFonts w:ascii="Times New Roman" w:hAnsi="Times New Roman" w:cs="Times New Roman"/>
          <w:sz w:val="24"/>
          <w:szCs w:val="24"/>
        </w:rPr>
        <w:t xml:space="preserve">  </w:t>
      </w:r>
      <w:r w:rsidR="009D6274" w:rsidRPr="0085165E">
        <w:rPr>
          <w:rFonts w:ascii="Times New Roman" w:hAnsi="Times New Roman" w:cs="Times New Roman"/>
          <w:sz w:val="24"/>
          <w:szCs w:val="24"/>
        </w:rPr>
        <w:t xml:space="preserve">Use “.xml” as the file extension for all files in the XML format.  </w:t>
      </w:r>
      <w:r w:rsidRPr="0085165E">
        <w:rPr>
          <w:rFonts w:ascii="Times New Roman" w:hAnsi="Times New Roman" w:cs="Times New Roman"/>
          <w:sz w:val="24"/>
          <w:szCs w:val="24"/>
        </w:rPr>
        <w:t>For all files to be published to the Census web sites or discovery portals, the file extension should be “.xml.”</w:t>
      </w:r>
    </w:p>
    <w:p w14:paraId="4AEDBC81"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metfilid</w:t>
      </w:r>
    </w:p>
    <w:p w14:paraId="1D6574B6"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(9.9) Metadata_Reference_Information/Metadata_File_Identifier</w:t>
      </w:r>
    </w:p>
    <w:p w14:paraId="583B2768"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free text</w:t>
      </w:r>
    </w:p>
    <w:p w14:paraId="7063B0F2" w14:textId="0AA3E10A" w:rsidR="006107BC" w:rsidRPr="002B0BE7" w:rsidRDefault="006107BC" w:rsidP="00E71185">
      <w:pPr>
        <w:pStyle w:val="Heading5"/>
      </w:pPr>
      <w:r w:rsidRPr="002B0BE7">
        <w:t>Metadata_Hierarchy_Level</w:t>
      </w:r>
    </w:p>
    <w:p w14:paraId="3B8830E5" w14:textId="1D13BD00"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The type of resource for which metadata is provided.  For most Census products, this value will either be “dataset” (shapefile), “series” (Series Information File), “service” (TIGERweb)</w:t>
      </w:r>
      <w:r w:rsidR="002D5B73">
        <w:rPr>
          <w:rFonts w:ascii="Times New Roman" w:hAnsi="Times New Roman" w:cs="Times New Roman"/>
          <w:sz w:val="24"/>
          <w:szCs w:val="24"/>
        </w:rPr>
        <w:t>, or “mapdocument” (paper map)</w:t>
      </w:r>
      <w:r w:rsidRPr="0085165E">
        <w:rPr>
          <w:rFonts w:ascii="Times New Roman" w:hAnsi="Times New Roman" w:cs="Times New Roman"/>
          <w:sz w:val="24"/>
          <w:szCs w:val="24"/>
        </w:rPr>
        <w:t>.</w:t>
      </w:r>
    </w:p>
    <w:p w14:paraId="72C89A21"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methlvl</w:t>
      </w:r>
    </w:p>
    <w:p w14:paraId="14CDD522"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(9.3) Metadata_Reference_Information/Metadata_Hierarchy_Level</w:t>
      </w:r>
    </w:p>
    <w:p w14:paraId="3776379E" w14:textId="29362138"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“dataset,” “series,” “service,” “</w:t>
      </w:r>
      <w:commentRangeStart w:id="109"/>
      <w:r w:rsidRPr="0085165E">
        <w:rPr>
          <w:rFonts w:ascii="Times New Roman" w:hAnsi="Times New Roman" w:cs="Times New Roman"/>
          <w:sz w:val="24"/>
          <w:szCs w:val="24"/>
        </w:rPr>
        <w:t>application</w:t>
      </w:r>
      <w:commentRangeEnd w:id="109"/>
      <w:r w:rsidR="00965281">
        <w:rPr>
          <w:rStyle w:val="CommentReference"/>
        </w:rPr>
        <w:commentReference w:id="109"/>
      </w:r>
      <w:r w:rsidRPr="0085165E">
        <w:rPr>
          <w:rFonts w:ascii="Times New Roman" w:hAnsi="Times New Roman" w:cs="Times New Roman"/>
          <w:sz w:val="24"/>
          <w:szCs w:val="24"/>
        </w:rPr>
        <w:t xml:space="preserve">,” </w:t>
      </w:r>
      <w:r w:rsidR="008B1D71">
        <w:rPr>
          <w:rFonts w:ascii="Times New Roman" w:hAnsi="Times New Roman" w:cs="Times New Roman"/>
          <w:sz w:val="24"/>
          <w:szCs w:val="24"/>
        </w:rPr>
        <w:t xml:space="preserve">“map,” “mapdocument,” </w:t>
      </w:r>
      <w:r w:rsidRPr="0085165E">
        <w:rPr>
          <w:rFonts w:ascii="Times New Roman" w:hAnsi="Times New Roman" w:cs="Times New Roman"/>
          <w:sz w:val="24"/>
          <w:szCs w:val="24"/>
        </w:rPr>
        <w:t>free text</w:t>
      </w:r>
    </w:p>
    <w:p w14:paraId="4D408010" w14:textId="449E9F43" w:rsidR="006107BC" w:rsidRPr="002B0BE7" w:rsidRDefault="006107BC" w:rsidP="00E71185">
      <w:pPr>
        <w:pStyle w:val="Heading5"/>
      </w:pPr>
      <w:r w:rsidRPr="002B0BE7">
        <w:t>Metadata_Hierarchy_Level_Name</w:t>
      </w:r>
    </w:p>
    <w:p w14:paraId="3E7DD395" w14:textId="77777777"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A description of the resource for which metadata is provided.  This element is mandatory when the [Metadata_Hierarchy_Level] element does not equal “dataset.”</w:t>
      </w:r>
    </w:p>
    <w:p w14:paraId="7C2AD8F0"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methlvln</w:t>
      </w:r>
    </w:p>
    <w:p w14:paraId="12D158EA"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(9.4) Metadata_Reference_Information/Metadata_Hierarchy_Level_Name</w:t>
      </w:r>
    </w:p>
    <w:p w14:paraId="044CC7E0"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free text</w:t>
      </w:r>
    </w:p>
    <w:p w14:paraId="109C9F10" w14:textId="1C0CF9C0" w:rsidR="006107BC" w:rsidRPr="002B0BE7" w:rsidRDefault="006107BC" w:rsidP="00E71185">
      <w:pPr>
        <w:pStyle w:val="Heading5"/>
      </w:pPr>
      <w:r w:rsidRPr="002B0BE7">
        <w:t>Metadata_Language</w:t>
      </w:r>
    </w:p>
    <w:p w14:paraId="638EF59D" w14:textId="573ED05B"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The language used for documenting the metadata record.  The domain represents a selection of language codes taken from “ISO 639-2, Code for the representation of names of languages</w:t>
      </w:r>
      <w:r w:rsidR="00E6130D">
        <w:rPr>
          <w:rFonts w:ascii="Times New Roman" w:hAnsi="Times New Roman" w:cs="Times New Roman"/>
          <w:sz w:val="24"/>
          <w:szCs w:val="24"/>
        </w:rPr>
        <w:t xml:space="preserve"> [Ref </w:t>
      </w:r>
      <w:r w:rsidR="00A5006E">
        <w:rPr>
          <w:rFonts w:ascii="Times New Roman" w:hAnsi="Times New Roman" w:cs="Times New Roman"/>
          <w:sz w:val="24"/>
          <w:szCs w:val="24"/>
        </w:rPr>
        <w:t>9</w:t>
      </w:r>
      <w:r w:rsidR="00E6130D">
        <w:rPr>
          <w:rFonts w:ascii="Times New Roman" w:hAnsi="Times New Roman" w:cs="Times New Roman"/>
          <w:sz w:val="24"/>
          <w:szCs w:val="24"/>
        </w:rPr>
        <w:t>]</w:t>
      </w:r>
      <w:r w:rsidRPr="0085165E">
        <w:rPr>
          <w:rFonts w:ascii="Times New Roman" w:hAnsi="Times New Roman" w:cs="Times New Roman"/>
          <w:sz w:val="24"/>
          <w:szCs w:val="24"/>
        </w:rPr>
        <w:t>.”  “eng” stands for English and “spa” stands for Spanish.  This element has a default value of “eng</w:t>
      </w:r>
      <w:r w:rsidR="00D80F61" w:rsidRPr="0085165E">
        <w:rPr>
          <w:rFonts w:ascii="Times New Roman" w:hAnsi="Times New Roman" w:cs="Times New Roman"/>
          <w:sz w:val="24"/>
          <w:szCs w:val="24"/>
        </w:rPr>
        <w:t>.</w:t>
      </w:r>
      <w:r w:rsidRPr="0085165E">
        <w:rPr>
          <w:rFonts w:ascii="Times New Roman" w:hAnsi="Times New Roman" w:cs="Times New Roman"/>
          <w:sz w:val="24"/>
          <w:szCs w:val="24"/>
        </w:rPr>
        <w:t>”</w:t>
      </w:r>
    </w:p>
    <w:p w14:paraId="7E7168D7"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metalang</w:t>
      </w:r>
    </w:p>
    <w:p w14:paraId="5FCFF405"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(9.10) Metadata_Reference_Information/Metadata_Language</w:t>
      </w:r>
    </w:p>
    <w:p w14:paraId="47D13DA8"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“eng,” “spa,” free text</w:t>
      </w:r>
    </w:p>
    <w:p w14:paraId="413727B4" w14:textId="5B87303B" w:rsidR="006107BC" w:rsidRPr="002B0BE7" w:rsidRDefault="006107BC" w:rsidP="00E71185">
      <w:pPr>
        <w:pStyle w:val="Heading5"/>
      </w:pPr>
      <w:r w:rsidRPr="002B0BE7">
        <w:t>Metadata_Parent_Identifier_Name</w:t>
      </w:r>
    </w:p>
    <w:p w14:paraId="7BFAFDC7" w14:textId="5B1AFF1C"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 xml:space="preserve">The name of a related file known as a Series Collection file that identifies this file as part of a larger collection of files.  This element is mandatory for all state and county level files. </w:t>
      </w:r>
      <w:r w:rsidR="00F447B7">
        <w:rPr>
          <w:rFonts w:ascii="Times New Roman" w:hAnsi="Times New Roman" w:cs="Times New Roman"/>
          <w:sz w:val="24"/>
          <w:szCs w:val="24"/>
        </w:rPr>
        <w:t xml:space="preserve"> </w:t>
      </w:r>
      <w:r w:rsidRPr="0085165E">
        <w:rPr>
          <w:rFonts w:ascii="Times New Roman" w:hAnsi="Times New Roman" w:cs="Times New Roman"/>
          <w:sz w:val="24"/>
          <w:szCs w:val="24"/>
        </w:rPr>
        <w:t>(</w:t>
      </w:r>
      <w:r w:rsidR="00E6130D" w:rsidRPr="0085165E">
        <w:rPr>
          <w:rFonts w:ascii="Times New Roman" w:hAnsi="Times New Roman" w:cs="Times New Roman"/>
          <w:sz w:val="24"/>
          <w:szCs w:val="24"/>
        </w:rPr>
        <w:t>Exceptions</w:t>
      </w:r>
      <w:r w:rsidRPr="0085165E">
        <w:rPr>
          <w:rFonts w:ascii="Times New Roman" w:hAnsi="Times New Roman" w:cs="Times New Roman"/>
          <w:sz w:val="24"/>
          <w:szCs w:val="24"/>
        </w:rPr>
        <w:t>: Alaska Native Regional Corporations, Estates, and Subbarrios)</w:t>
      </w:r>
    </w:p>
    <w:p w14:paraId="66E6AFE1" w14:textId="0E184D70"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met</w:t>
      </w:r>
      <w:r w:rsidR="00E85055">
        <w:rPr>
          <w:rFonts w:ascii="Times New Roman" w:hAnsi="Times New Roman" w:cs="Times New Roman"/>
          <w:sz w:val="24"/>
          <w:szCs w:val="24"/>
        </w:rPr>
        <w:t>pidnm</w:t>
      </w:r>
    </w:p>
    <w:p w14:paraId="3AF63CDB"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(9.2) Metadata_Reference_Information/Metadata_Parent_Identifier_Name</w:t>
      </w:r>
    </w:p>
    <w:p w14:paraId="1389698A"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free text</w:t>
      </w:r>
    </w:p>
    <w:p w14:paraId="19A28DA8" w14:textId="340B9EEE" w:rsidR="006107BC" w:rsidRPr="002B0BE7" w:rsidRDefault="006107BC" w:rsidP="00E71185">
      <w:pPr>
        <w:pStyle w:val="Heading5"/>
      </w:pPr>
      <w:r w:rsidRPr="002B0BE7">
        <w:t>Metadata_Standard_Name</w:t>
      </w:r>
    </w:p>
    <w:p w14:paraId="0C211431" w14:textId="3CC8BD20" w:rsidR="006107BC" w:rsidRPr="0085165E" w:rsidRDefault="006107BC" w:rsidP="00E71185">
      <w:pPr>
        <w:tabs>
          <w:tab w:val="left" w:pos="1440"/>
          <w:tab w:val="left" w:pos="3600"/>
        </w:tabs>
        <w:spacing w:before="0" w:after="0"/>
        <w:rPr>
          <w:rFonts w:ascii="Times New Roman" w:hAnsi="Times New Roman" w:cs="Times New Roman"/>
          <w:sz w:val="24"/>
          <w:szCs w:val="24"/>
        </w:rPr>
      </w:pPr>
      <w:r w:rsidRPr="0085165E">
        <w:rPr>
          <w:rFonts w:ascii="Times New Roman" w:hAnsi="Times New Roman" w:cs="Times New Roman"/>
          <w:sz w:val="24"/>
          <w:szCs w:val="24"/>
        </w:rPr>
        <w:t>The name of the metadata standard used to document the product</w:t>
      </w:r>
      <w:r w:rsidR="000C183A" w:rsidRPr="0085165E">
        <w:rPr>
          <w:rFonts w:ascii="Times New Roman" w:hAnsi="Times New Roman" w:cs="Times New Roman"/>
          <w:sz w:val="24"/>
          <w:szCs w:val="24"/>
        </w:rPr>
        <w:t>/dataset</w:t>
      </w:r>
      <w:r w:rsidRPr="0085165E">
        <w:rPr>
          <w:rFonts w:ascii="Times New Roman" w:hAnsi="Times New Roman" w:cs="Times New Roman"/>
          <w:sz w:val="24"/>
          <w:szCs w:val="24"/>
        </w:rPr>
        <w:t>.</w:t>
      </w:r>
    </w:p>
    <w:p w14:paraId="6C104B14"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85165E">
        <w:rPr>
          <w:rFonts w:ascii="Times New Roman" w:hAnsi="Times New Roman" w:cs="Times New Roman"/>
          <w:sz w:val="24"/>
          <w:szCs w:val="24"/>
          <w:u w:val="single"/>
        </w:rPr>
        <w:t>Type</w:t>
      </w:r>
      <w:r w:rsidRPr="0085165E">
        <w:rPr>
          <w:rFonts w:ascii="Times New Roman" w:hAnsi="Times New Roman" w:cs="Times New Roman"/>
          <w:sz w:val="24"/>
          <w:szCs w:val="24"/>
        </w:rPr>
        <w:t>:</w:t>
      </w:r>
      <w:r w:rsidRPr="0085165E">
        <w:rPr>
          <w:rFonts w:ascii="Times New Roman" w:hAnsi="Times New Roman" w:cs="Times New Roman"/>
          <w:sz w:val="24"/>
          <w:szCs w:val="24"/>
        </w:rPr>
        <w:tab/>
        <w:t>Data</w:t>
      </w:r>
      <w:r w:rsidRPr="0085165E">
        <w:rPr>
          <w:rFonts w:ascii="Times New Roman" w:hAnsi="Times New Roman" w:cs="Times New Roman"/>
          <w:sz w:val="24"/>
          <w:szCs w:val="24"/>
        </w:rPr>
        <w:tab/>
      </w:r>
      <w:r w:rsidRPr="0085165E">
        <w:rPr>
          <w:rFonts w:ascii="Times New Roman" w:hAnsi="Times New Roman" w:cs="Times New Roman"/>
          <w:sz w:val="24"/>
          <w:szCs w:val="24"/>
          <w:u w:val="single"/>
        </w:rPr>
        <w:t>Short name</w:t>
      </w:r>
      <w:r w:rsidRPr="0085165E">
        <w:rPr>
          <w:rFonts w:ascii="Times New Roman" w:hAnsi="Times New Roman" w:cs="Times New Roman"/>
          <w:sz w:val="24"/>
          <w:szCs w:val="24"/>
        </w:rPr>
        <w:t>: metstdn</w:t>
      </w:r>
    </w:p>
    <w:p w14:paraId="481D2FB5" w14:textId="77777777"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Path</w:t>
      </w:r>
      <w:r w:rsidRPr="0085165E">
        <w:rPr>
          <w:rFonts w:ascii="Times New Roman" w:hAnsi="Times New Roman" w:cs="Times New Roman"/>
          <w:sz w:val="24"/>
          <w:szCs w:val="24"/>
        </w:rPr>
        <w:t>:</w:t>
      </w:r>
      <w:r w:rsidRPr="0085165E">
        <w:rPr>
          <w:rFonts w:ascii="Times New Roman" w:hAnsi="Times New Roman" w:cs="Times New Roman"/>
          <w:sz w:val="24"/>
          <w:szCs w:val="24"/>
        </w:rPr>
        <w:tab/>
        <w:t>(9.6) Metadata_Reference_Information/Metadata_Standard_Name</w:t>
      </w:r>
    </w:p>
    <w:p w14:paraId="22BC0CE5" w14:textId="296EAD0A" w:rsidR="006107BC" w:rsidRPr="0085165E" w:rsidRDefault="006107BC" w:rsidP="00E71185">
      <w:pPr>
        <w:tabs>
          <w:tab w:val="left" w:pos="1440"/>
          <w:tab w:val="left" w:pos="3600"/>
        </w:tabs>
        <w:spacing w:before="0" w:after="0"/>
        <w:ind w:left="1152" w:hanging="720"/>
        <w:rPr>
          <w:rFonts w:ascii="Times New Roman" w:hAnsi="Times New Roman" w:cs="Times New Roman"/>
          <w:sz w:val="24"/>
          <w:szCs w:val="24"/>
        </w:rPr>
      </w:pPr>
      <w:r w:rsidRPr="0085165E">
        <w:rPr>
          <w:rFonts w:ascii="Times New Roman" w:hAnsi="Times New Roman" w:cs="Times New Roman"/>
          <w:sz w:val="24"/>
          <w:szCs w:val="24"/>
          <w:u w:val="single"/>
        </w:rPr>
        <w:t>Domain</w:t>
      </w:r>
      <w:r w:rsidRPr="0085165E">
        <w:rPr>
          <w:rFonts w:ascii="Times New Roman" w:hAnsi="Times New Roman" w:cs="Times New Roman"/>
          <w:sz w:val="24"/>
          <w:szCs w:val="24"/>
        </w:rPr>
        <w:t>:</w:t>
      </w:r>
      <w:r w:rsidRPr="0085165E">
        <w:rPr>
          <w:rFonts w:ascii="Times New Roman" w:hAnsi="Times New Roman" w:cs="Times New Roman"/>
          <w:sz w:val="24"/>
          <w:szCs w:val="24"/>
        </w:rPr>
        <w:tab/>
        <w:t>“Content Standard for Digital Geospatial Metadata,” “</w:t>
      </w:r>
      <w:r w:rsidR="00E6130D" w:rsidRPr="00E6130D">
        <w:rPr>
          <w:rFonts w:ascii="Times New Roman" w:hAnsi="Times New Roman" w:cs="Times New Roman"/>
          <w:sz w:val="24"/>
          <w:szCs w:val="24"/>
        </w:rPr>
        <w:t>ISO 19115-2: Geographic information - Metadata - Part 2: Extensions for imagery and gridded data</w:t>
      </w:r>
      <w:r w:rsidRPr="0085165E">
        <w:rPr>
          <w:rFonts w:ascii="Times New Roman" w:hAnsi="Times New Roman" w:cs="Times New Roman"/>
          <w:sz w:val="24"/>
          <w:szCs w:val="24"/>
        </w:rPr>
        <w:t>,” free text</w:t>
      </w:r>
    </w:p>
    <w:p w14:paraId="23477460" w14:textId="355A1A95" w:rsidR="006107BC" w:rsidRPr="002B0BE7" w:rsidRDefault="006107BC" w:rsidP="00E71185">
      <w:pPr>
        <w:pStyle w:val="Heading5"/>
      </w:pPr>
      <w:r w:rsidRPr="002B0BE7">
        <w:t>Metadata_Standard_Version</w:t>
      </w:r>
    </w:p>
    <w:p w14:paraId="07484FC9" w14:textId="1EEE3E60" w:rsidR="006107BC" w:rsidRPr="00653F01" w:rsidRDefault="006107BC" w:rsidP="00653F01">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 xml:space="preserve">Identification of the version of the metadata standard listed </w:t>
      </w:r>
      <w:r w:rsidR="00AD55C7" w:rsidRPr="00653F01">
        <w:rPr>
          <w:rFonts w:ascii="Times New Roman" w:hAnsi="Times New Roman" w:cs="Times New Roman"/>
          <w:sz w:val="24"/>
          <w:szCs w:val="24"/>
        </w:rPr>
        <w:t xml:space="preserve">in </w:t>
      </w:r>
      <w:r w:rsidRPr="00653F01">
        <w:rPr>
          <w:rFonts w:ascii="Times New Roman" w:hAnsi="Times New Roman" w:cs="Times New Roman"/>
          <w:sz w:val="24"/>
          <w:szCs w:val="24"/>
        </w:rPr>
        <w:t>the [Metadata_Standard_Name] element.</w:t>
      </w:r>
    </w:p>
    <w:p w14:paraId="7C297B60" w14:textId="77777777"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metstdv</w:t>
      </w:r>
    </w:p>
    <w:p w14:paraId="5E6F1C44" w14:textId="77777777"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(9.7) Metadata_Reference_Information/Metadata_Standard_Version</w:t>
      </w:r>
    </w:p>
    <w:p w14:paraId="679C496C" w14:textId="4E312403"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“FGDC-STD-001-1998,” “</w:t>
      </w:r>
      <w:r w:rsidR="00607A78" w:rsidRPr="00607A78">
        <w:rPr>
          <w:rFonts w:ascii="Times New Roman" w:hAnsi="Times New Roman" w:cs="Times New Roman"/>
          <w:sz w:val="24"/>
          <w:szCs w:val="24"/>
        </w:rPr>
        <w:t>ISO 19115-2:2009</w:t>
      </w:r>
      <w:r w:rsidRPr="00653F01">
        <w:rPr>
          <w:rFonts w:ascii="Times New Roman" w:hAnsi="Times New Roman" w:cs="Times New Roman"/>
          <w:sz w:val="24"/>
          <w:szCs w:val="24"/>
        </w:rPr>
        <w:t>,” free text</w:t>
      </w:r>
    </w:p>
    <w:p w14:paraId="7B3D9694" w14:textId="376C3026" w:rsidR="00A12C82" w:rsidRPr="002B0BE7" w:rsidRDefault="00A12C82" w:rsidP="00A12C82">
      <w:pPr>
        <w:pStyle w:val="Heading5"/>
      </w:pPr>
      <w:r>
        <w:t>Mime_Type</w:t>
      </w:r>
    </w:p>
    <w:p w14:paraId="04C693B2" w14:textId="4CDE9F75" w:rsidR="00A12C82" w:rsidRPr="00653F01" w:rsidRDefault="003C043F" w:rsidP="00A12C82">
      <w:pPr>
        <w:tabs>
          <w:tab w:val="left" w:pos="1440"/>
          <w:tab w:val="left" w:pos="3600"/>
        </w:tabs>
        <w:spacing w:before="0" w:after="0"/>
        <w:rPr>
          <w:rFonts w:ascii="Times New Roman" w:hAnsi="Times New Roman" w:cs="Times New Roman"/>
          <w:sz w:val="24"/>
          <w:szCs w:val="24"/>
        </w:rPr>
      </w:pPr>
      <w:r w:rsidRPr="003C043F">
        <w:rPr>
          <w:rFonts w:ascii="Times New Roman" w:hAnsi="Times New Roman" w:cs="Times New Roman"/>
          <w:sz w:val="24"/>
          <w:szCs w:val="24"/>
        </w:rPr>
        <w:t>The media type for the online resource</w:t>
      </w:r>
      <w:r>
        <w:rPr>
          <w:rFonts w:ascii="Times New Roman" w:hAnsi="Times New Roman" w:cs="Times New Roman"/>
          <w:sz w:val="24"/>
          <w:szCs w:val="24"/>
        </w:rPr>
        <w:t xml:space="preserve"> identified in the [Network_Resource_Name] data element</w:t>
      </w:r>
      <w:r w:rsidRPr="003C043F">
        <w:rPr>
          <w:rFonts w:ascii="Times New Roman" w:hAnsi="Times New Roman" w:cs="Times New Roman"/>
          <w:sz w:val="24"/>
          <w:szCs w:val="24"/>
        </w:rPr>
        <w:t>.  It is a two-part identifier consisting of a ty</w:t>
      </w:r>
      <w:r>
        <w:rPr>
          <w:rFonts w:ascii="Times New Roman" w:hAnsi="Times New Roman" w:cs="Times New Roman"/>
          <w:sz w:val="24"/>
          <w:szCs w:val="24"/>
        </w:rPr>
        <w:t>pe, and a subtype.</w:t>
      </w:r>
      <w:r w:rsidR="006A1C93">
        <w:rPr>
          <w:rFonts w:ascii="Times New Roman" w:hAnsi="Times New Roman" w:cs="Times New Roman"/>
          <w:sz w:val="24"/>
          <w:szCs w:val="24"/>
        </w:rPr>
        <w:t xml:space="preserve">  </w:t>
      </w:r>
      <w:r w:rsidR="006A1C93" w:rsidRPr="006A1C93">
        <w:rPr>
          <w:rFonts w:ascii="Times New Roman" w:hAnsi="Times New Roman" w:cs="Times New Roman"/>
          <w:sz w:val="24"/>
          <w:szCs w:val="24"/>
        </w:rPr>
        <w:t xml:space="preserve">MIME stands for "Multipurpose Internet Mail Extensions. </w:t>
      </w:r>
      <w:r w:rsidR="00963635">
        <w:rPr>
          <w:rFonts w:ascii="Times New Roman" w:hAnsi="Times New Roman" w:cs="Times New Roman"/>
          <w:sz w:val="24"/>
          <w:szCs w:val="24"/>
        </w:rPr>
        <w:t xml:space="preserve"> </w:t>
      </w:r>
      <w:r w:rsidR="006A1C93" w:rsidRPr="006A1C93">
        <w:rPr>
          <w:rFonts w:ascii="Times New Roman" w:hAnsi="Times New Roman" w:cs="Times New Roman"/>
          <w:sz w:val="24"/>
          <w:szCs w:val="24"/>
        </w:rPr>
        <w:t xml:space="preserve">It is a way of identifying files on the Internet according to their nature and format. </w:t>
      </w:r>
      <w:r w:rsidR="00963635">
        <w:rPr>
          <w:rFonts w:ascii="Times New Roman" w:hAnsi="Times New Roman" w:cs="Times New Roman"/>
          <w:sz w:val="24"/>
          <w:szCs w:val="24"/>
        </w:rPr>
        <w:t xml:space="preserve"> </w:t>
      </w:r>
      <w:r w:rsidR="006A1C93">
        <w:rPr>
          <w:rFonts w:ascii="Times New Roman" w:hAnsi="Times New Roman" w:cs="Times New Roman"/>
          <w:sz w:val="24"/>
          <w:szCs w:val="24"/>
        </w:rPr>
        <w:t xml:space="preserve">Using this information </w:t>
      </w:r>
      <w:r w:rsidR="006A1C93" w:rsidRPr="006A1C93">
        <w:rPr>
          <w:rFonts w:ascii="Times New Roman" w:hAnsi="Times New Roman" w:cs="Times New Roman"/>
          <w:sz w:val="24"/>
          <w:szCs w:val="24"/>
        </w:rPr>
        <w:t>the browser can open the file with the proper extension/plugin.</w:t>
      </w:r>
    </w:p>
    <w:p w14:paraId="511CC4BE" w14:textId="41FE5F9A" w:rsidR="00A12C82" w:rsidRPr="00653F01" w:rsidRDefault="00A12C82" w:rsidP="00A12C82">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xml:space="preserve">: </w:t>
      </w:r>
      <w:r>
        <w:rPr>
          <w:rFonts w:ascii="Times New Roman" w:hAnsi="Times New Roman" w:cs="Times New Roman"/>
          <w:sz w:val="24"/>
          <w:szCs w:val="24"/>
        </w:rPr>
        <w:t>mimetype</w:t>
      </w:r>
    </w:p>
    <w:p w14:paraId="57B485E3" w14:textId="7D470508" w:rsidR="00A12C82" w:rsidRPr="00DB2632" w:rsidRDefault="00A12C82" w:rsidP="00A12C82">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00F16EE2">
        <w:rPr>
          <w:rFonts w:ascii="Times New Roman" w:hAnsi="Times New Roman" w:cs="Times New Roman"/>
          <w:sz w:val="24"/>
          <w:szCs w:val="24"/>
        </w:rPr>
        <w:t>:</w:t>
      </w:r>
      <w:r w:rsidR="00F16EE2">
        <w:rPr>
          <w:rFonts w:ascii="Times New Roman" w:hAnsi="Times New Roman" w:cs="Times New Roman"/>
          <w:sz w:val="24"/>
          <w:szCs w:val="24"/>
        </w:rPr>
        <w:tab/>
      </w:r>
      <w:r w:rsidR="00F16EE2" w:rsidRPr="00F16EE2">
        <w:rPr>
          <w:rFonts w:ascii="Times New Roman" w:hAnsi="Times New Roman" w:cs="Times New Roman"/>
          <w:sz w:val="24"/>
          <w:szCs w:val="24"/>
        </w:rPr>
        <w:t>(7.3.2.6.</w:t>
      </w:r>
      <w:r w:rsidR="00F16EE2">
        <w:rPr>
          <w:rFonts w:ascii="Times New Roman" w:hAnsi="Times New Roman" w:cs="Times New Roman"/>
          <w:sz w:val="24"/>
          <w:szCs w:val="24"/>
        </w:rPr>
        <w:t>2</w:t>
      </w:r>
      <w:r w:rsidR="00F16EE2" w:rsidRPr="00F16EE2">
        <w:rPr>
          <w:rFonts w:ascii="Times New Roman" w:hAnsi="Times New Roman" w:cs="Times New Roman"/>
          <w:sz w:val="24"/>
          <w:szCs w:val="24"/>
        </w:rPr>
        <w:t>) Distribution_Information/Standard_O</w:t>
      </w:r>
      <w:r w:rsidR="00F16EE2">
        <w:rPr>
          <w:rFonts w:ascii="Times New Roman" w:hAnsi="Times New Roman" w:cs="Times New Roman"/>
          <w:sz w:val="24"/>
          <w:szCs w:val="24"/>
        </w:rPr>
        <w:t xml:space="preserve">rder_Process/Digital_Form/ </w:t>
      </w:r>
      <w:r w:rsidR="003B541C">
        <w:rPr>
          <w:rFonts w:ascii="Times New Roman" w:hAnsi="Times New Roman" w:cs="Times New Roman"/>
          <w:sz w:val="24"/>
          <w:szCs w:val="24"/>
        </w:rPr>
        <w:t>Network_</w:t>
      </w:r>
      <w:r w:rsidR="00D5541F">
        <w:rPr>
          <w:rFonts w:ascii="Times New Roman" w:hAnsi="Times New Roman" w:cs="Times New Roman"/>
          <w:sz w:val="24"/>
          <w:szCs w:val="24"/>
        </w:rPr>
        <w:t>Address</w:t>
      </w:r>
      <w:r w:rsidR="003B541C">
        <w:rPr>
          <w:rFonts w:ascii="Times New Roman" w:hAnsi="Times New Roman" w:cs="Times New Roman"/>
          <w:sz w:val="24"/>
          <w:szCs w:val="24"/>
        </w:rPr>
        <w:t>/</w:t>
      </w:r>
      <w:r>
        <w:rPr>
          <w:rFonts w:ascii="Times New Roman" w:hAnsi="Times New Roman" w:cs="Times New Roman"/>
          <w:sz w:val="24"/>
          <w:szCs w:val="24"/>
        </w:rPr>
        <w:t>Mime_Type</w:t>
      </w:r>
    </w:p>
    <w:p w14:paraId="43813FA3" w14:textId="0E09ED5E" w:rsidR="00A12C82" w:rsidRDefault="00A12C82" w:rsidP="00A12C82">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r>
      <w:r w:rsidR="001974AD">
        <w:rPr>
          <w:rFonts w:ascii="Times New Roman" w:hAnsi="Times New Roman" w:cs="Times New Roman"/>
          <w:sz w:val="24"/>
          <w:szCs w:val="24"/>
        </w:rPr>
        <w:t>free text</w:t>
      </w:r>
    </w:p>
    <w:p w14:paraId="5E7B8AB2" w14:textId="2FEA9EFD" w:rsidR="00F2722E" w:rsidRPr="0034019E" w:rsidRDefault="00F2722E" w:rsidP="0034019E">
      <w:pPr>
        <w:tabs>
          <w:tab w:val="left" w:pos="1440"/>
          <w:tab w:val="left" w:pos="4320"/>
        </w:tabs>
        <w:spacing w:before="0" w:after="0"/>
        <w:ind w:left="2160" w:hanging="720"/>
        <w:rPr>
          <w:rFonts w:ascii="Times New Roman" w:hAnsi="Times New Roman" w:cs="Times New Roman"/>
          <w:sz w:val="24"/>
          <w:szCs w:val="24"/>
        </w:rPr>
      </w:pPr>
      <w:r w:rsidRPr="00456D92">
        <w:rPr>
          <w:rFonts w:ascii="Times New Roman" w:hAnsi="Times New Roman" w:cs="Times New Roman"/>
          <w:sz w:val="24"/>
          <w:szCs w:val="24"/>
        </w:rPr>
        <w:t>“</w:t>
      </w:r>
      <w:r w:rsidR="0034019E" w:rsidRPr="0034019E">
        <w:rPr>
          <w:rFonts w:ascii="Times New Roman" w:hAnsi="Times New Roman" w:cs="Times New Roman"/>
          <w:sz w:val="24"/>
          <w:szCs w:val="24"/>
        </w:rPr>
        <w:t>text/html; charset=UTF-8</w:t>
      </w:r>
      <w:r w:rsidRPr="00456D92">
        <w:rPr>
          <w:rFonts w:ascii="Times New Roman" w:hAnsi="Times New Roman" w:cs="Times New Roman"/>
          <w:sz w:val="24"/>
          <w:szCs w:val="24"/>
        </w:rPr>
        <w:t>”</w:t>
      </w:r>
      <w:r w:rsidR="0034019E">
        <w:rPr>
          <w:rFonts w:ascii="Times New Roman" w:hAnsi="Times New Roman" w:cs="Times New Roman"/>
          <w:sz w:val="24"/>
          <w:szCs w:val="24"/>
        </w:rPr>
        <w:tab/>
      </w:r>
      <w:r w:rsidR="003C043F" w:rsidRPr="00AA4CC4">
        <w:rPr>
          <w:rFonts w:ascii="Times New Roman" w:hAnsi="Times New Roman" w:cs="Times New Roman"/>
          <w:i/>
          <w:sz w:val="24"/>
          <w:szCs w:val="24"/>
        </w:rPr>
        <w:t xml:space="preserve">- for </w:t>
      </w:r>
      <w:r w:rsidR="0034019E" w:rsidRPr="00AA4CC4">
        <w:rPr>
          <w:rFonts w:ascii="Times New Roman" w:hAnsi="Times New Roman" w:cs="Times New Roman"/>
          <w:i/>
          <w:sz w:val="24"/>
          <w:szCs w:val="24"/>
        </w:rPr>
        <w:t>Html page</w:t>
      </w:r>
      <w:r w:rsidR="003C043F" w:rsidRPr="00AA4CC4">
        <w:rPr>
          <w:rFonts w:ascii="Times New Roman" w:hAnsi="Times New Roman" w:cs="Times New Roman"/>
          <w:i/>
          <w:sz w:val="24"/>
          <w:szCs w:val="24"/>
        </w:rPr>
        <w:t>s</w:t>
      </w:r>
    </w:p>
    <w:p w14:paraId="4124DF37" w14:textId="60EC2076" w:rsidR="0034019E" w:rsidRPr="00456D92" w:rsidRDefault="0034019E" w:rsidP="0034019E">
      <w:pPr>
        <w:tabs>
          <w:tab w:val="left" w:pos="1440"/>
          <w:tab w:val="left" w:pos="4320"/>
        </w:tabs>
        <w:spacing w:before="0" w:after="0"/>
        <w:ind w:left="2160" w:hanging="720"/>
        <w:rPr>
          <w:rFonts w:ascii="Times New Roman" w:hAnsi="Times New Roman" w:cs="Times New Roman"/>
          <w:sz w:val="24"/>
          <w:szCs w:val="24"/>
        </w:rPr>
      </w:pPr>
      <w:r>
        <w:rPr>
          <w:rFonts w:ascii="Times New Roman" w:hAnsi="Times New Roman" w:cs="Times New Roman"/>
          <w:sz w:val="24"/>
          <w:szCs w:val="24"/>
        </w:rPr>
        <w:t>“</w:t>
      </w:r>
      <w:r w:rsidRPr="0034019E">
        <w:rPr>
          <w:rFonts w:ascii="Times New Roman" w:hAnsi="Times New Roman" w:cs="Times New Roman"/>
          <w:sz w:val="24"/>
          <w:szCs w:val="24"/>
        </w:rPr>
        <w:t>application/xml</w:t>
      </w:r>
      <w:r>
        <w:rPr>
          <w:rFonts w:ascii="Times New Roman" w:hAnsi="Times New Roman" w:cs="Times New Roman"/>
          <w:sz w:val="24"/>
          <w:szCs w:val="24"/>
        </w:rPr>
        <w:t>”</w:t>
      </w:r>
      <w:r>
        <w:rPr>
          <w:rFonts w:ascii="Times New Roman" w:hAnsi="Times New Roman" w:cs="Times New Roman"/>
          <w:sz w:val="24"/>
          <w:szCs w:val="24"/>
        </w:rPr>
        <w:tab/>
      </w:r>
      <w:r w:rsidR="003C043F" w:rsidRPr="00AA4CC4">
        <w:rPr>
          <w:rFonts w:ascii="Times New Roman" w:hAnsi="Times New Roman" w:cs="Times New Roman"/>
          <w:i/>
          <w:sz w:val="24"/>
          <w:szCs w:val="24"/>
        </w:rPr>
        <w:t xml:space="preserve">- for </w:t>
      </w:r>
      <w:r w:rsidRPr="00AA4CC4">
        <w:rPr>
          <w:rFonts w:ascii="Times New Roman" w:hAnsi="Times New Roman" w:cs="Times New Roman"/>
          <w:i/>
          <w:sz w:val="24"/>
          <w:szCs w:val="24"/>
        </w:rPr>
        <w:t>XML file</w:t>
      </w:r>
      <w:r w:rsidR="003C043F" w:rsidRPr="00AA4CC4">
        <w:rPr>
          <w:rFonts w:ascii="Times New Roman" w:hAnsi="Times New Roman" w:cs="Times New Roman"/>
          <w:i/>
          <w:sz w:val="24"/>
          <w:szCs w:val="24"/>
        </w:rPr>
        <w:t>s</w:t>
      </w:r>
    </w:p>
    <w:p w14:paraId="4484C068" w14:textId="01AD0E94" w:rsidR="00F2722E" w:rsidRPr="00456D92" w:rsidRDefault="00F2722E" w:rsidP="0034019E">
      <w:pPr>
        <w:tabs>
          <w:tab w:val="left" w:pos="1440"/>
          <w:tab w:val="left" w:pos="4320"/>
        </w:tabs>
        <w:spacing w:before="0" w:after="0"/>
        <w:ind w:left="2160" w:hanging="720"/>
        <w:rPr>
          <w:rFonts w:ascii="Times New Roman" w:hAnsi="Times New Roman" w:cs="Times New Roman"/>
          <w:sz w:val="24"/>
          <w:szCs w:val="24"/>
        </w:rPr>
      </w:pPr>
      <w:r w:rsidRPr="00456D92">
        <w:rPr>
          <w:rFonts w:ascii="Times New Roman" w:hAnsi="Times New Roman" w:cs="Times New Roman"/>
          <w:sz w:val="24"/>
          <w:szCs w:val="24"/>
        </w:rPr>
        <w:t>“</w:t>
      </w:r>
      <w:r w:rsidR="0034019E" w:rsidRPr="0034019E">
        <w:rPr>
          <w:rFonts w:ascii="Times New Roman" w:hAnsi="Times New Roman" w:cs="Times New Roman"/>
          <w:sz w:val="24"/>
          <w:szCs w:val="24"/>
        </w:rPr>
        <w:t>application/zip</w:t>
      </w:r>
      <w:r w:rsidRPr="00456D92">
        <w:rPr>
          <w:rFonts w:ascii="Times New Roman" w:hAnsi="Times New Roman" w:cs="Times New Roman"/>
          <w:sz w:val="24"/>
          <w:szCs w:val="24"/>
        </w:rPr>
        <w:t>”</w:t>
      </w:r>
      <w:r w:rsidR="0034019E">
        <w:rPr>
          <w:rFonts w:ascii="Times New Roman" w:hAnsi="Times New Roman" w:cs="Times New Roman"/>
          <w:sz w:val="24"/>
          <w:szCs w:val="24"/>
        </w:rPr>
        <w:tab/>
      </w:r>
      <w:r w:rsidR="003C043F" w:rsidRPr="00AA4CC4">
        <w:rPr>
          <w:rFonts w:ascii="Times New Roman" w:hAnsi="Times New Roman" w:cs="Times New Roman"/>
          <w:i/>
          <w:sz w:val="24"/>
          <w:szCs w:val="24"/>
        </w:rPr>
        <w:t xml:space="preserve">- for </w:t>
      </w:r>
      <w:r w:rsidR="0034019E" w:rsidRPr="00AA4CC4">
        <w:rPr>
          <w:rFonts w:ascii="Times New Roman" w:hAnsi="Times New Roman" w:cs="Times New Roman"/>
          <w:i/>
          <w:sz w:val="24"/>
          <w:szCs w:val="24"/>
        </w:rPr>
        <w:t>Zip file</w:t>
      </w:r>
      <w:r w:rsidR="003C043F" w:rsidRPr="00AA4CC4">
        <w:rPr>
          <w:rFonts w:ascii="Times New Roman" w:hAnsi="Times New Roman" w:cs="Times New Roman"/>
          <w:i/>
          <w:sz w:val="24"/>
          <w:szCs w:val="24"/>
        </w:rPr>
        <w:t>s</w:t>
      </w:r>
    </w:p>
    <w:p w14:paraId="71B9A393" w14:textId="77777777" w:rsidR="006107BC" w:rsidRPr="00A11628" w:rsidRDefault="006107BC" w:rsidP="005F0101">
      <w:pPr>
        <w:pStyle w:val="Heading4"/>
      </w:pPr>
      <w:r w:rsidRPr="00A11628">
        <w:t>N</w:t>
      </w:r>
    </w:p>
    <w:p w14:paraId="79C53B74" w14:textId="0B371346" w:rsidR="006107BC" w:rsidRPr="002B0BE7" w:rsidRDefault="006107BC" w:rsidP="00E71185">
      <w:pPr>
        <w:pStyle w:val="Heading5"/>
      </w:pPr>
      <w:r w:rsidRPr="002B0BE7">
        <w:t>Network_Resource_Name</w:t>
      </w:r>
    </w:p>
    <w:p w14:paraId="1E86D77D" w14:textId="722CE3C1" w:rsidR="006107BC" w:rsidRPr="00653F01" w:rsidRDefault="007518B3" w:rsidP="00E71185">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The name of an online computer resource that contains the product/dataset</w:t>
      </w:r>
      <w:r w:rsidR="006107BC" w:rsidRPr="00653F01">
        <w:rPr>
          <w:rFonts w:ascii="Times New Roman" w:hAnsi="Times New Roman" w:cs="Times New Roman"/>
          <w:sz w:val="24"/>
          <w:szCs w:val="24"/>
        </w:rPr>
        <w:t xml:space="preserve">.  </w:t>
      </w:r>
      <w:r w:rsidR="00AD55C7" w:rsidRPr="00653F01">
        <w:rPr>
          <w:rFonts w:ascii="Times New Roman" w:hAnsi="Times New Roman" w:cs="Times New Roman"/>
          <w:sz w:val="24"/>
          <w:szCs w:val="24"/>
        </w:rPr>
        <w:t>Provide a</w:t>
      </w:r>
      <w:r w:rsidR="006107BC" w:rsidRPr="00653F01">
        <w:rPr>
          <w:rFonts w:ascii="Times New Roman" w:hAnsi="Times New Roman" w:cs="Times New Roman"/>
          <w:sz w:val="24"/>
          <w:szCs w:val="24"/>
        </w:rPr>
        <w:t xml:space="preserve"> URL if available.</w:t>
      </w:r>
    </w:p>
    <w:p w14:paraId="3605A41D" w14:textId="0EF67303"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networkr</w:t>
      </w:r>
    </w:p>
    <w:p w14:paraId="1175ADE0" w14:textId="053888F4"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(7.3.2.6</w:t>
      </w:r>
      <w:r w:rsidR="00F16EE2">
        <w:rPr>
          <w:rFonts w:ascii="Times New Roman" w:hAnsi="Times New Roman" w:cs="Times New Roman"/>
          <w:sz w:val="24"/>
          <w:szCs w:val="24"/>
        </w:rPr>
        <w:t>.1</w:t>
      </w:r>
      <w:r w:rsidRPr="00653F01">
        <w:rPr>
          <w:rFonts w:ascii="Times New Roman" w:hAnsi="Times New Roman" w:cs="Times New Roman"/>
          <w:sz w:val="24"/>
          <w:szCs w:val="24"/>
        </w:rPr>
        <w:t>) Distribution_Information/Standard_Order_Process/Digital_Form</w:t>
      </w:r>
      <w:r w:rsidR="00A95A83">
        <w:rPr>
          <w:rFonts w:ascii="Times New Roman" w:hAnsi="Times New Roman" w:cs="Times New Roman"/>
          <w:sz w:val="24"/>
          <w:szCs w:val="24"/>
        </w:rPr>
        <w:t xml:space="preserve">/ </w:t>
      </w:r>
      <w:r w:rsidR="003B541C">
        <w:rPr>
          <w:rFonts w:ascii="Times New Roman" w:hAnsi="Times New Roman" w:cs="Times New Roman"/>
          <w:sz w:val="24"/>
          <w:szCs w:val="24"/>
        </w:rPr>
        <w:t>Network_</w:t>
      </w:r>
      <w:r w:rsidR="00D5541F">
        <w:rPr>
          <w:rFonts w:ascii="Times New Roman" w:hAnsi="Times New Roman" w:cs="Times New Roman"/>
          <w:sz w:val="24"/>
          <w:szCs w:val="24"/>
        </w:rPr>
        <w:t>Address</w:t>
      </w:r>
      <w:r w:rsidR="003B541C">
        <w:rPr>
          <w:rFonts w:ascii="Times New Roman" w:hAnsi="Times New Roman" w:cs="Times New Roman"/>
          <w:sz w:val="24"/>
          <w:szCs w:val="24"/>
        </w:rPr>
        <w:t>/</w:t>
      </w:r>
      <w:r w:rsidR="00A95A83" w:rsidRPr="00A95A83">
        <w:rPr>
          <w:rFonts w:ascii="Times New Roman" w:hAnsi="Times New Roman" w:cs="Times New Roman"/>
          <w:sz w:val="24"/>
          <w:szCs w:val="24"/>
        </w:rPr>
        <w:t>Network_Resource_Name</w:t>
      </w:r>
    </w:p>
    <w:p w14:paraId="6A9C2CD6"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free text</w:t>
      </w:r>
    </w:p>
    <w:p w14:paraId="0470EC02" w14:textId="0BA79E05" w:rsidR="006107BC" w:rsidRPr="002B0BE7" w:rsidRDefault="006107BC" w:rsidP="00E71185">
      <w:pPr>
        <w:pStyle w:val="Heading5"/>
      </w:pPr>
      <w:r w:rsidRPr="002B0BE7">
        <w:t>NGDA_Keyword</w:t>
      </w:r>
    </w:p>
    <w:p w14:paraId="7B1AA92B" w14:textId="0BA6A562" w:rsidR="006107BC" w:rsidRPr="00653F01" w:rsidRDefault="006107BC" w:rsidP="00E71185">
      <w:pPr>
        <w:tabs>
          <w:tab w:val="left" w:pos="1440"/>
          <w:tab w:val="left" w:pos="3600"/>
        </w:tabs>
        <w:spacing w:before="0" w:after="0"/>
        <w:rPr>
          <w:rFonts w:ascii="Times New Roman" w:hAnsi="Times New Roman" w:cs="Times New Roman"/>
          <w:i/>
          <w:sz w:val="24"/>
          <w:szCs w:val="24"/>
        </w:rPr>
      </w:pPr>
      <w:r w:rsidRPr="00653F01">
        <w:rPr>
          <w:rFonts w:ascii="Times New Roman" w:hAnsi="Times New Roman" w:cs="Times New Roman"/>
          <w:sz w:val="24"/>
          <w:szCs w:val="24"/>
        </w:rPr>
        <w:t xml:space="preserve">One keyword describing a main theme of the product.  In order to be NGDA compliant, the </w:t>
      </w:r>
      <w:r w:rsidRPr="008C0983">
        <w:rPr>
          <w:rFonts w:ascii="Times New Roman" w:hAnsi="Times New Roman" w:cs="Times New Roman"/>
          <w:i/>
          <w:color w:val="0070C0"/>
          <w:sz w:val="24"/>
          <w:szCs w:val="24"/>
        </w:rPr>
        <w:t>NGDA_Information</w:t>
      </w:r>
      <w:r w:rsidRPr="00653F01">
        <w:rPr>
          <w:rFonts w:ascii="Times New Roman" w:hAnsi="Times New Roman" w:cs="Times New Roman"/>
          <w:sz w:val="24"/>
          <w:szCs w:val="24"/>
        </w:rPr>
        <w:t xml:space="preserve"> </w:t>
      </w:r>
      <w:r w:rsidR="00A57BAE" w:rsidRPr="00653F01">
        <w:rPr>
          <w:rFonts w:ascii="Times New Roman" w:hAnsi="Times New Roman" w:cs="Times New Roman"/>
          <w:sz w:val="24"/>
          <w:szCs w:val="24"/>
        </w:rPr>
        <w:t xml:space="preserve">element </w:t>
      </w:r>
      <w:r w:rsidRPr="00653F01">
        <w:rPr>
          <w:rFonts w:ascii="Times New Roman" w:hAnsi="Times New Roman" w:cs="Times New Roman"/>
          <w:sz w:val="24"/>
          <w:szCs w:val="24"/>
        </w:rPr>
        <w:t xml:space="preserve">must include the following three (3) instances of [NGDA_Keyword]: (a) </w:t>
      </w:r>
      <w:r w:rsidR="00A57BAE" w:rsidRPr="00653F01">
        <w:rPr>
          <w:rFonts w:ascii="Times New Roman" w:hAnsi="Times New Roman" w:cs="Times New Roman"/>
          <w:sz w:val="24"/>
          <w:szCs w:val="24"/>
        </w:rPr>
        <w:t>“</w:t>
      </w:r>
      <w:r w:rsidRPr="00653F01">
        <w:rPr>
          <w:rFonts w:ascii="Times New Roman" w:hAnsi="Times New Roman" w:cs="Times New Roman"/>
          <w:sz w:val="24"/>
          <w:szCs w:val="24"/>
        </w:rPr>
        <w:t>NGDA;</w:t>
      </w:r>
      <w:r w:rsidR="00A57BAE" w:rsidRPr="00653F01">
        <w:rPr>
          <w:rFonts w:ascii="Times New Roman" w:hAnsi="Times New Roman" w:cs="Times New Roman"/>
          <w:sz w:val="24"/>
          <w:szCs w:val="24"/>
        </w:rPr>
        <w:t>”</w:t>
      </w:r>
      <w:r w:rsidRPr="00653F01">
        <w:rPr>
          <w:rFonts w:ascii="Times New Roman" w:hAnsi="Times New Roman" w:cs="Times New Roman"/>
          <w:sz w:val="24"/>
          <w:szCs w:val="24"/>
        </w:rPr>
        <w:t xml:space="preserve"> (b) </w:t>
      </w:r>
      <w:r w:rsidR="00A57BAE" w:rsidRPr="00653F01">
        <w:rPr>
          <w:rFonts w:ascii="Times New Roman" w:hAnsi="Times New Roman" w:cs="Times New Roman"/>
          <w:sz w:val="24"/>
          <w:szCs w:val="24"/>
        </w:rPr>
        <w:t>“</w:t>
      </w:r>
      <w:r w:rsidRPr="00653F01">
        <w:rPr>
          <w:rFonts w:ascii="Times New Roman" w:hAnsi="Times New Roman" w:cs="Times New Roman"/>
          <w:sz w:val="24"/>
          <w:szCs w:val="24"/>
        </w:rPr>
        <w:t>National Geospatial Data Asset;</w:t>
      </w:r>
      <w:r w:rsidR="00A57BAE" w:rsidRPr="00653F01">
        <w:rPr>
          <w:rFonts w:ascii="Times New Roman" w:hAnsi="Times New Roman" w:cs="Times New Roman"/>
          <w:sz w:val="24"/>
          <w:szCs w:val="24"/>
        </w:rPr>
        <w:t>”</w:t>
      </w:r>
      <w:r w:rsidRPr="00653F01">
        <w:rPr>
          <w:rFonts w:ascii="Times New Roman" w:hAnsi="Times New Roman" w:cs="Times New Roman"/>
          <w:sz w:val="24"/>
          <w:szCs w:val="24"/>
        </w:rPr>
        <w:t xml:space="preserve"> and (c) an NGDA theme keyword from the domain list below.</w:t>
      </w:r>
      <w:r w:rsidR="001F3010">
        <w:rPr>
          <w:rFonts w:ascii="Times New Roman" w:hAnsi="Times New Roman" w:cs="Times New Roman"/>
          <w:sz w:val="24"/>
          <w:szCs w:val="24"/>
        </w:rPr>
        <w:t xml:space="preserve">  For a complete discussion of the </w:t>
      </w:r>
      <w:r w:rsidR="00554433">
        <w:rPr>
          <w:rFonts w:ascii="Times New Roman" w:hAnsi="Times New Roman" w:cs="Times New Roman"/>
          <w:sz w:val="24"/>
          <w:szCs w:val="24"/>
        </w:rPr>
        <w:t xml:space="preserve">NGDA keyword requirements see the FGDC NGDA Metadata Guidelines </w:t>
      </w:r>
      <w:r w:rsidR="001F3010">
        <w:rPr>
          <w:rFonts w:ascii="Times New Roman" w:hAnsi="Times New Roman" w:cs="Times New Roman"/>
          <w:sz w:val="24"/>
          <w:szCs w:val="24"/>
        </w:rPr>
        <w:t>[Ref 11]</w:t>
      </w:r>
      <w:r w:rsidR="00554433">
        <w:rPr>
          <w:rFonts w:ascii="Times New Roman" w:hAnsi="Times New Roman" w:cs="Times New Roman"/>
          <w:sz w:val="24"/>
          <w:szCs w:val="24"/>
        </w:rPr>
        <w:t>.</w:t>
      </w:r>
    </w:p>
    <w:p w14:paraId="48D8C969"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ngdakey</w:t>
      </w:r>
    </w:p>
    <w:p w14:paraId="3FB3A579" w14:textId="491A86A0"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(1.2.</w:t>
      </w:r>
      <w:r w:rsidR="004F0A07">
        <w:rPr>
          <w:rFonts w:ascii="Times New Roman" w:hAnsi="Times New Roman" w:cs="Times New Roman"/>
          <w:sz w:val="24"/>
          <w:szCs w:val="24"/>
        </w:rPr>
        <w:t>3</w:t>
      </w:r>
      <w:r w:rsidRPr="00653F01">
        <w:rPr>
          <w:rFonts w:ascii="Times New Roman" w:hAnsi="Times New Roman" w:cs="Times New Roman"/>
          <w:sz w:val="24"/>
          <w:szCs w:val="24"/>
        </w:rPr>
        <w:t>) FGDC_Required/NGDA_Information/NGDA_Keyword</w:t>
      </w:r>
    </w:p>
    <w:p w14:paraId="69DFF51C"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“NGDA,” “National Geospatial Data Asset,” “</w:t>
      </w:r>
      <w:r w:rsidRPr="00653F01">
        <w:rPr>
          <w:rFonts w:ascii="Times New Roman" w:hAnsi="Times New Roman" w:cs="Times New Roman"/>
          <w:color w:val="000000"/>
          <w:sz w:val="24"/>
          <w:szCs w:val="24"/>
        </w:rPr>
        <w:t xml:space="preserve">Governmental Units and Administrative and Statistical Boundaries Theme,” </w:t>
      </w:r>
      <w:r w:rsidRPr="00653F01">
        <w:rPr>
          <w:rFonts w:ascii="Times New Roman" w:hAnsi="Times New Roman" w:cs="Times New Roman"/>
          <w:sz w:val="24"/>
          <w:szCs w:val="24"/>
        </w:rPr>
        <w:t>“</w:t>
      </w:r>
      <w:r w:rsidRPr="00653F01">
        <w:rPr>
          <w:rFonts w:ascii="Times New Roman" w:hAnsi="Times New Roman" w:cs="Times New Roman"/>
          <w:color w:val="000000"/>
          <w:sz w:val="24"/>
          <w:szCs w:val="24"/>
        </w:rPr>
        <w:t xml:space="preserve">Transportation Theme,” </w:t>
      </w:r>
      <w:r w:rsidRPr="00653F01">
        <w:rPr>
          <w:rFonts w:ascii="Times New Roman" w:hAnsi="Times New Roman" w:cs="Times New Roman"/>
          <w:sz w:val="24"/>
          <w:szCs w:val="24"/>
        </w:rPr>
        <w:t>“Cultural Resources Theme”</w:t>
      </w:r>
    </w:p>
    <w:p w14:paraId="4FCB316D" w14:textId="6975E309" w:rsidR="006107BC" w:rsidRPr="002B0BE7" w:rsidRDefault="006107BC" w:rsidP="00E71185">
      <w:pPr>
        <w:pStyle w:val="Heading5"/>
      </w:pPr>
      <w:r w:rsidRPr="002B0BE7">
        <w:t>NGDA_Keyword_Thesaurus</w:t>
      </w:r>
    </w:p>
    <w:p w14:paraId="4133FEE9" w14:textId="5FD01B11" w:rsidR="006107BC" w:rsidRPr="00653F01" w:rsidRDefault="006107BC" w:rsidP="00E71185">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A reference to a formally registered thesaurus or a similar authoritative source of keywords that summarize the subject of the product.  This element has a default value of “NGDA Portfolio Themes.”</w:t>
      </w:r>
      <w:r w:rsidR="00554433">
        <w:rPr>
          <w:rFonts w:ascii="Times New Roman" w:hAnsi="Times New Roman" w:cs="Times New Roman"/>
          <w:sz w:val="24"/>
          <w:szCs w:val="24"/>
        </w:rPr>
        <w:t xml:space="preserve">  For a complete discussion of the NGDA keyword requirements see the FGDC NGDA Metadata Guidelines [Ref 11].</w:t>
      </w:r>
    </w:p>
    <w:p w14:paraId="02C70218"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ngdakt</w:t>
      </w:r>
    </w:p>
    <w:p w14:paraId="27A81734" w14:textId="3EE523B0"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(1.2.</w:t>
      </w:r>
      <w:r w:rsidR="004F0A07">
        <w:rPr>
          <w:rFonts w:ascii="Times New Roman" w:hAnsi="Times New Roman" w:cs="Times New Roman"/>
          <w:sz w:val="24"/>
          <w:szCs w:val="24"/>
        </w:rPr>
        <w:t>2</w:t>
      </w:r>
      <w:r w:rsidRPr="00653F01">
        <w:rPr>
          <w:rFonts w:ascii="Times New Roman" w:hAnsi="Times New Roman" w:cs="Times New Roman"/>
          <w:sz w:val="24"/>
          <w:szCs w:val="24"/>
        </w:rPr>
        <w:t>) FGDC_Required/NGDA_Information/NGDA_Keyword_Thesaurus</w:t>
      </w:r>
    </w:p>
    <w:p w14:paraId="768F007A"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“NGDA Portfolio Themes”</w:t>
      </w:r>
    </w:p>
    <w:p w14:paraId="67125050" w14:textId="489801F5" w:rsidR="006107BC" w:rsidRPr="002B0BE7" w:rsidRDefault="006107BC" w:rsidP="00E71185">
      <w:pPr>
        <w:pStyle w:val="Heading5"/>
      </w:pPr>
      <w:r w:rsidRPr="002B0BE7">
        <w:t>Non-Digital_Form</w:t>
      </w:r>
    </w:p>
    <w:p w14:paraId="44A000FA" w14:textId="3519368C" w:rsidR="006107BC" w:rsidRPr="00653F01" w:rsidRDefault="006107BC" w:rsidP="00E71185">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 xml:space="preserve">The description of options for obtaining the data on non-computer related media like a paper map or for obtaining a hard copy of the data on </w:t>
      </w:r>
      <w:r w:rsidR="00F83479" w:rsidRPr="00F83479">
        <w:rPr>
          <w:rFonts w:ascii="Times New Roman" w:hAnsi="Times New Roman" w:cs="Times New Roman"/>
          <w:sz w:val="24"/>
          <w:szCs w:val="24"/>
        </w:rPr>
        <w:t>digital media, such as a DVD</w:t>
      </w:r>
      <w:r w:rsidR="00F83479">
        <w:rPr>
          <w:rFonts w:ascii="Times New Roman" w:hAnsi="Times New Roman" w:cs="Times New Roman"/>
          <w:sz w:val="24"/>
          <w:szCs w:val="24"/>
        </w:rPr>
        <w:t xml:space="preserve"> </w:t>
      </w:r>
      <w:r w:rsidRPr="00653F01">
        <w:rPr>
          <w:rFonts w:ascii="Times New Roman" w:hAnsi="Times New Roman" w:cs="Times New Roman"/>
          <w:sz w:val="24"/>
          <w:szCs w:val="24"/>
        </w:rPr>
        <w:t>or other related digital format.</w:t>
      </w:r>
    </w:p>
    <w:p w14:paraId="49525096"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nondig</w:t>
      </w:r>
    </w:p>
    <w:p w14:paraId="75EA5531"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(7.3.1) Distribution_Information/Standard_Order_Process/Non-Digital_Form</w:t>
      </w:r>
    </w:p>
    <w:p w14:paraId="39D33CAD"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free text</w:t>
      </w:r>
    </w:p>
    <w:p w14:paraId="77CB86B2" w14:textId="3A246135" w:rsidR="006107BC" w:rsidRPr="002B0BE7" w:rsidRDefault="006107BC" w:rsidP="00E71185">
      <w:pPr>
        <w:pStyle w:val="Heading5"/>
      </w:pPr>
      <w:r w:rsidRPr="002B0BE7">
        <w:t>North_Bounding_Coordinate</w:t>
      </w:r>
    </w:p>
    <w:p w14:paraId="55FB504D" w14:textId="1DABF4FD" w:rsidR="006107BC" w:rsidRPr="00653F01" w:rsidRDefault="006107BC" w:rsidP="00653F01">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 xml:space="preserve">The northern-most coordinate of the limit of coverage expressed in decimal degrees of latitude.  </w:t>
      </w:r>
      <w:r w:rsidR="00A57BAE" w:rsidRPr="00653F01">
        <w:rPr>
          <w:rFonts w:ascii="Times New Roman" w:hAnsi="Times New Roman" w:cs="Times New Roman"/>
          <w:sz w:val="24"/>
          <w:szCs w:val="24"/>
        </w:rPr>
        <w:t xml:space="preserve">Provide this </w:t>
      </w:r>
      <w:r w:rsidRPr="00653F01">
        <w:rPr>
          <w:rFonts w:ascii="Times New Roman" w:hAnsi="Times New Roman" w:cs="Times New Roman"/>
          <w:sz w:val="24"/>
          <w:szCs w:val="24"/>
        </w:rPr>
        <w:t xml:space="preserve">element to six decimal places.  If this level of precision is not reflective of the actual data accuracy, indicate this in the [Horizontal_Positional_Accuracy_Report] </w:t>
      </w:r>
      <w:r w:rsidR="00A57BAE" w:rsidRPr="00653F01">
        <w:rPr>
          <w:rFonts w:ascii="Times New Roman" w:hAnsi="Times New Roman" w:cs="Times New Roman"/>
          <w:sz w:val="24"/>
          <w:szCs w:val="24"/>
        </w:rPr>
        <w:t>element</w:t>
      </w:r>
      <w:r w:rsidRPr="00653F01">
        <w:rPr>
          <w:rFonts w:ascii="Times New Roman" w:hAnsi="Times New Roman" w:cs="Times New Roman"/>
          <w:sz w:val="24"/>
          <w:szCs w:val="24"/>
        </w:rPr>
        <w:t>.</w:t>
      </w:r>
    </w:p>
    <w:p w14:paraId="25447AB5" w14:textId="77777777"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northbc</w:t>
      </w:r>
    </w:p>
    <w:p w14:paraId="4F243856" w14:textId="77777777"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(2.5.1.3) Identification_Information/Spatial_Domain/Bounding_Coordinates/ North_Bounding_Coordinate</w:t>
      </w:r>
    </w:p>
    <w:p w14:paraId="3B921921" w14:textId="3C0A5A5A"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-90.0 &lt;= North_Bounding_Coordinate &lt;= 90.0;</w:t>
      </w:r>
    </w:p>
    <w:p w14:paraId="6EDAD151" w14:textId="3CF43F70"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rPr>
        <w:tab/>
        <w:t>North_Bounding_Coordinate &gt;= South_Bounding_Coordinate</w:t>
      </w:r>
    </w:p>
    <w:p w14:paraId="5B9CF175" w14:textId="77777777" w:rsidR="006107BC" w:rsidRPr="00A11628" w:rsidRDefault="006107BC" w:rsidP="005F0101">
      <w:pPr>
        <w:pStyle w:val="Heading4"/>
      </w:pPr>
      <w:r w:rsidRPr="00A11628">
        <w:t>O</w:t>
      </w:r>
    </w:p>
    <w:p w14:paraId="2EE7F809" w14:textId="4ACF0345" w:rsidR="006107BC" w:rsidRPr="002B0BE7" w:rsidRDefault="006107BC" w:rsidP="00E71185">
      <w:pPr>
        <w:pStyle w:val="Heading5"/>
      </w:pPr>
      <w:r w:rsidRPr="002B0BE7">
        <w:t>Online_Linkage</w:t>
      </w:r>
    </w:p>
    <w:p w14:paraId="142345A4" w14:textId="51C5416B" w:rsidR="006107BC" w:rsidRPr="00653F01" w:rsidRDefault="006107BC" w:rsidP="00E71185">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The name of an online computer resource that contains: (a) the product</w:t>
      </w:r>
      <w:r w:rsidR="007518B3" w:rsidRPr="00653F01">
        <w:rPr>
          <w:rFonts w:ascii="Times New Roman" w:hAnsi="Times New Roman" w:cs="Times New Roman"/>
          <w:sz w:val="24"/>
          <w:szCs w:val="24"/>
        </w:rPr>
        <w:t>/dataset</w:t>
      </w:r>
      <w:r w:rsidRPr="00653F01">
        <w:rPr>
          <w:rFonts w:ascii="Times New Roman" w:hAnsi="Times New Roman" w:cs="Times New Roman"/>
          <w:sz w:val="24"/>
          <w:szCs w:val="24"/>
        </w:rPr>
        <w:t xml:space="preserve">; or (b) a related product.  If the data is available online from the Originator, list the URL that leads directly to the </w:t>
      </w:r>
      <w:r w:rsidR="007518B3" w:rsidRPr="00653F01">
        <w:rPr>
          <w:rFonts w:ascii="Times New Roman" w:hAnsi="Times New Roman" w:cs="Times New Roman"/>
          <w:sz w:val="24"/>
          <w:szCs w:val="24"/>
        </w:rPr>
        <w:t>product/</w:t>
      </w:r>
      <w:r w:rsidRPr="00653F01">
        <w:rPr>
          <w:rFonts w:ascii="Times New Roman" w:hAnsi="Times New Roman" w:cs="Times New Roman"/>
          <w:sz w:val="24"/>
          <w:szCs w:val="24"/>
        </w:rPr>
        <w:t>dataset.  For the majority of Census products (not the Cross Reference), this URL will be identical to the [Network_Resource_Name] URL.</w:t>
      </w:r>
    </w:p>
    <w:p w14:paraId="28336C49"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onlink</w:t>
      </w:r>
    </w:p>
    <w:p w14:paraId="14DCB459" w14:textId="10746360"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(a)(2.1.</w:t>
      </w:r>
      <w:r w:rsidR="00072FB7">
        <w:rPr>
          <w:rFonts w:ascii="Times New Roman" w:hAnsi="Times New Roman" w:cs="Times New Roman"/>
          <w:sz w:val="24"/>
          <w:szCs w:val="24"/>
        </w:rPr>
        <w:t>7</w:t>
      </w:r>
      <w:r w:rsidRPr="00653F01">
        <w:rPr>
          <w:rFonts w:ascii="Times New Roman" w:hAnsi="Times New Roman" w:cs="Times New Roman"/>
          <w:sz w:val="24"/>
          <w:szCs w:val="24"/>
        </w:rPr>
        <w:t>) Identification_Information/Citation/Online_Linkage</w:t>
      </w:r>
    </w:p>
    <w:p w14:paraId="71FF7A9E" w14:textId="77777777" w:rsidR="006107BC" w:rsidRPr="00653F01" w:rsidRDefault="006107BC" w:rsidP="00E71185">
      <w:pPr>
        <w:tabs>
          <w:tab w:val="left" w:pos="1440"/>
          <w:tab w:val="left" w:pos="3600"/>
        </w:tabs>
        <w:spacing w:before="0" w:after="0"/>
        <w:ind w:left="1872" w:hanging="720"/>
        <w:rPr>
          <w:rFonts w:ascii="Times New Roman" w:hAnsi="Times New Roman" w:cs="Times New Roman"/>
          <w:sz w:val="24"/>
          <w:szCs w:val="24"/>
        </w:rPr>
      </w:pPr>
      <w:r w:rsidRPr="00653F01">
        <w:rPr>
          <w:rFonts w:ascii="Times New Roman" w:hAnsi="Times New Roman" w:cs="Times New Roman"/>
          <w:sz w:val="24"/>
          <w:szCs w:val="24"/>
        </w:rPr>
        <w:t>(b)(2.12.1.4) Identification_Information/Cross_Reference/Citation/ Online_Linkage</w:t>
      </w:r>
    </w:p>
    <w:p w14:paraId="7840C8E5" w14:textId="77777777" w:rsidR="00EF7D96" w:rsidRPr="00653F01" w:rsidRDefault="00EF7D96"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free text</w:t>
      </w:r>
    </w:p>
    <w:p w14:paraId="07C0C0D4" w14:textId="3C3E4A90" w:rsidR="001266BB" w:rsidRPr="002B0BE7" w:rsidRDefault="001266BB" w:rsidP="00E71185">
      <w:pPr>
        <w:pStyle w:val="Heading5"/>
      </w:pPr>
      <w:r>
        <w:t>O</w:t>
      </w:r>
      <w:r w:rsidRPr="001266BB">
        <w:t>ntology</w:t>
      </w:r>
      <w:r w:rsidR="00CD50A9">
        <w:t>_</w:t>
      </w:r>
      <w:r w:rsidRPr="001266BB">
        <w:t>URI</w:t>
      </w:r>
    </w:p>
    <w:p w14:paraId="0D2A02EA" w14:textId="23699649" w:rsidR="00D02C69" w:rsidRPr="00653F01" w:rsidRDefault="00D02C69" w:rsidP="00E71185">
      <w:pPr>
        <w:tabs>
          <w:tab w:val="left" w:pos="1440"/>
          <w:tab w:val="left" w:pos="3600"/>
        </w:tabs>
        <w:spacing w:before="0" w:after="0"/>
        <w:rPr>
          <w:rFonts w:ascii="Times New Roman" w:hAnsi="Times New Roman" w:cs="Times New Roman"/>
          <w:sz w:val="24"/>
          <w:szCs w:val="24"/>
        </w:rPr>
      </w:pPr>
      <w:r w:rsidRPr="00D02C69">
        <w:rPr>
          <w:rFonts w:ascii="Times New Roman" w:hAnsi="Times New Roman" w:cs="Times New Roman"/>
          <w:sz w:val="24"/>
          <w:szCs w:val="24"/>
        </w:rPr>
        <w:t xml:space="preserve">A unique universal Resource Identifier that refers to the </w:t>
      </w:r>
      <w:commentRangeStart w:id="110"/>
      <w:r w:rsidRPr="00D02C69">
        <w:rPr>
          <w:rFonts w:ascii="Times New Roman" w:hAnsi="Times New Roman" w:cs="Times New Roman"/>
          <w:sz w:val="24"/>
          <w:szCs w:val="24"/>
        </w:rPr>
        <w:t>concept denoting the feature type</w:t>
      </w:r>
      <w:commentRangeEnd w:id="110"/>
      <w:r w:rsidR="00EF141D">
        <w:rPr>
          <w:rStyle w:val="CommentReference"/>
        </w:rPr>
        <w:commentReference w:id="110"/>
      </w:r>
      <w:r w:rsidRPr="00D02C69">
        <w:rPr>
          <w:rFonts w:ascii="Times New Roman" w:hAnsi="Times New Roman" w:cs="Times New Roman"/>
          <w:sz w:val="24"/>
          <w:szCs w:val="24"/>
        </w:rPr>
        <w:t>.  This is the URL of the Census website defining the physical feature.  For all Census products, this will be https://www.census.gov/geo/reference/terms.html</w:t>
      </w:r>
      <w:r>
        <w:rPr>
          <w:rFonts w:ascii="Times New Roman" w:hAnsi="Times New Roman" w:cs="Times New Roman"/>
          <w:sz w:val="24"/>
          <w:szCs w:val="24"/>
        </w:rPr>
        <w:t>.</w:t>
      </w:r>
    </w:p>
    <w:p w14:paraId="38450A69" w14:textId="2E286827" w:rsidR="001266BB" w:rsidRPr="00653F01" w:rsidRDefault="001266BB"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xml:space="preserve">: </w:t>
      </w:r>
      <w:r w:rsidR="0030546F">
        <w:rPr>
          <w:rFonts w:ascii="Times New Roman" w:hAnsi="Times New Roman" w:cs="Times New Roman"/>
          <w:sz w:val="24"/>
          <w:szCs w:val="24"/>
        </w:rPr>
        <w:t>onturi</w:t>
      </w:r>
    </w:p>
    <w:p w14:paraId="56490B76" w14:textId="3E71A3B2" w:rsidR="0030546F" w:rsidRPr="00DB2632" w:rsidRDefault="0030546F" w:rsidP="00E71185">
      <w:pPr>
        <w:tabs>
          <w:tab w:val="left" w:pos="1440"/>
          <w:tab w:val="left" w:pos="3600"/>
        </w:tabs>
        <w:spacing w:before="0" w:after="0"/>
        <w:ind w:left="1152" w:hanging="720"/>
        <w:rPr>
          <w:rFonts w:ascii="Times New Roman" w:hAnsi="Times New Roman" w:cs="Times New Roman"/>
          <w:sz w:val="24"/>
          <w:szCs w:val="24"/>
        </w:rPr>
      </w:pPr>
      <w:r w:rsidRPr="00DB2632">
        <w:rPr>
          <w:rFonts w:ascii="Times New Roman" w:hAnsi="Times New Roman" w:cs="Times New Roman"/>
          <w:sz w:val="24"/>
          <w:szCs w:val="24"/>
          <w:u w:val="single"/>
        </w:rPr>
        <w:t>Path</w:t>
      </w:r>
      <w:r w:rsidRPr="00DB2632">
        <w:rPr>
          <w:rFonts w:ascii="Times New Roman" w:hAnsi="Times New Roman" w:cs="Times New Roman"/>
          <w:sz w:val="24"/>
          <w:szCs w:val="24"/>
        </w:rPr>
        <w:t>:</w:t>
      </w:r>
      <w:r w:rsidRPr="00DB2632">
        <w:rPr>
          <w:rFonts w:ascii="Times New Roman" w:hAnsi="Times New Roman" w:cs="Times New Roman"/>
          <w:sz w:val="24"/>
          <w:szCs w:val="24"/>
        </w:rPr>
        <w:tab/>
        <w:t>(</w:t>
      </w:r>
      <w:r w:rsidR="00EF141D" w:rsidRPr="00EF141D">
        <w:rPr>
          <w:rFonts w:ascii="Times New Roman" w:hAnsi="Times New Roman" w:cs="Times New Roman"/>
          <w:sz w:val="24"/>
          <w:szCs w:val="24"/>
        </w:rPr>
        <w:t>6.1.1.4</w:t>
      </w:r>
      <w:r w:rsidRPr="00DB2632">
        <w:rPr>
          <w:rFonts w:ascii="Times New Roman" w:hAnsi="Times New Roman" w:cs="Times New Roman"/>
          <w:sz w:val="24"/>
          <w:szCs w:val="24"/>
        </w:rPr>
        <w:t xml:space="preserve">) </w:t>
      </w:r>
      <w:r w:rsidR="00EF141D" w:rsidRPr="00EF141D">
        <w:rPr>
          <w:rFonts w:ascii="Times New Roman" w:hAnsi="Times New Roman" w:cs="Times New Roman"/>
          <w:sz w:val="24"/>
          <w:szCs w:val="24"/>
        </w:rPr>
        <w:t>Entity_and_Attribute_Information/Detailed_Description/Entity_Type</w:t>
      </w:r>
      <w:r w:rsidR="00A12C82">
        <w:rPr>
          <w:rFonts w:ascii="Times New Roman" w:hAnsi="Times New Roman" w:cs="Times New Roman"/>
          <w:sz w:val="24"/>
          <w:szCs w:val="24"/>
        </w:rPr>
        <w:t>/</w:t>
      </w:r>
      <w:r w:rsidR="00EF141D">
        <w:rPr>
          <w:rFonts w:ascii="Times New Roman" w:hAnsi="Times New Roman" w:cs="Times New Roman"/>
          <w:sz w:val="24"/>
          <w:szCs w:val="24"/>
        </w:rPr>
        <w:t xml:space="preserve"> </w:t>
      </w:r>
      <w:r>
        <w:rPr>
          <w:rFonts w:ascii="Times New Roman" w:hAnsi="Times New Roman" w:cs="Times New Roman"/>
          <w:sz w:val="24"/>
          <w:szCs w:val="24"/>
        </w:rPr>
        <w:t>Ontology_URI</w:t>
      </w:r>
    </w:p>
    <w:p w14:paraId="4255DA84" w14:textId="11B83051" w:rsidR="001266BB" w:rsidRPr="00653F01" w:rsidRDefault="001266BB"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r>
      <w:r w:rsidRPr="00F95B2B">
        <w:rPr>
          <w:rFonts w:ascii="Times New Roman" w:hAnsi="Times New Roman" w:cs="Times New Roman"/>
          <w:sz w:val="24"/>
          <w:szCs w:val="24"/>
        </w:rPr>
        <w:t>valid URL</w:t>
      </w:r>
    </w:p>
    <w:p w14:paraId="710FF9C1" w14:textId="060BB26A" w:rsidR="006107BC" w:rsidRPr="002B0BE7" w:rsidRDefault="006107BC" w:rsidP="00E71185">
      <w:pPr>
        <w:pStyle w:val="Heading5"/>
      </w:pPr>
      <w:r w:rsidRPr="002B0BE7">
        <w:t>Operation_Description</w:t>
      </w:r>
    </w:p>
    <w:p w14:paraId="0CED52C8" w14:textId="3D8E0542" w:rsidR="006107BC" w:rsidRPr="00653F01" w:rsidRDefault="00CE7ADD" w:rsidP="00E71185">
      <w:pPr>
        <w:tabs>
          <w:tab w:val="left" w:pos="1440"/>
          <w:tab w:val="left" w:pos="3600"/>
        </w:tabs>
        <w:spacing w:before="0" w:after="0"/>
        <w:rPr>
          <w:rFonts w:ascii="Times New Roman" w:hAnsi="Times New Roman" w:cs="Times New Roman"/>
          <w:sz w:val="24"/>
          <w:szCs w:val="24"/>
        </w:rPr>
      </w:pPr>
      <w:commentRangeStart w:id="111"/>
      <w:r w:rsidRPr="00CE7ADD">
        <w:rPr>
          <w:rFonts w:ascii="Times New Roman" w:hAnsi="Times New Roman" w:cs="Times New Roman"/>
          <w:sz w:val="24"/>
          <w:szCs w:val="24"/>
        </w:rPr>
        <w:t>The purpose of a</w:t>
      </w:r>
      <w:r w:rsidR="00B80651">
        <w:rPr>
          <w:rFonts w:ascii="Times New Roman" w:hAnsi="Times New Roman" w:cs="Times New Roman"/>
          <w:sz w:val="24"/>
          <w:szCs w:val="24"/>
        </w:rPr>
        <w:t>n</w:t>
      </w:r>
      <w:r w:rsidRPr="00CE7ADD">
        <w:rPr>
          <w:rFonts w:ascii="Times New Roman" w:hAnsi="Times New Roman" w:cs="Times New Roman"/>
          <w:sz w:val="24"/>
          <w:szCs w:val="24"/>
        </w:rPr>
        <w:t xml:space="preserve"> operation/command</w:t>
      </w:r>
      <w:r w:rsidR="006107BC" w:rsidRPr="00653F01">
        <w:rPr>
          <w:rFonts w:ascii="Times New Roman" w:hAnsi="Times New Roman" w:cs="Times New Roman"/>
          <w:sz w:val="24"/>
          <w:szCs w:val="24"/>
        </w:rPr>
        <w:t xml:space="preserve"> listed under the [Operation_Name] element and the results of that</w:t>
      </w:r>
      <w:r>
        <w:rPr>
          <w:rFonts w:ascii="Times New Roman" w:hAnsi="Times New Roman" w:cs="Times New Roman"/>
          <w:sz w:val="24"/>
          <w:szCs w:val="24"/>
        </w:rPr>
        <w:t xml:space="preserve"> operation/</w:t>
      </w:r>
      <w:r w:rsidR="006107BC" w:rsidRPr="00653F01">
        <w:rPr>
          <w:rFonts w:ascii="Times New Roman" w:hAnsi="Times New Roman" w:cs="Times New Roman"/>
          <w:sz w:val="24"/>
          <w:szCs w:val="24"/>
        </w:rPr>
        <w:t>command.</w:t>
      </w:r>
      <w:commentRangeEnd w:id="111"/>
      <w:r w:rsidR="007A0FD2">
        <w:rPr>
          <w:rStyle w:val="CommentReference"/>
        </w:rPr>
        <w:commentReference w:id="111"/>
      </w:r>
      <w:r w:rsidR="006107BC" w:rsidRPr="00653F01">
        <w:rPr>
          <w:rFonts w:ascii="Times New Roman" w:hAnsi="Times New Roman" w:cs="Times New Roman"/>
          <w:sz w:val="24"/>
          <w:szCs w:val="24"/>
        </w:rPr>
        <w:t xml:space="preserve">  </w:t>
      </w:r>
      <w:r w:rsidR="00365A8F" w:rsidRPr="00653F01">
        <w:rPr>
          <w:rFonts w:ascii="Times New Roman" w:hAnsi="Times New Roman" w:cs="Times New Roman"/>
          <w:sz w:val="24"/>
          <w:szCs w:val="24"/>
        </w:rPr>
        <w:t xml:space="preserve">Use this </w:t>
      </w:r>
      <w:r w:rsidR="006107BC" w:rsidRPr="00653F01">
        <w:rPr>
          <w:rFonts w:ascii="Times New Roman" w:hAnsi="Times New Roman" w:cs="Times New Roman"/>
          <w:sz w:val="24"/>
          <w:szCs w:val="24"/>
        </w:rPr>
        <w:t>element to describe the functions of a</w:t>
      </w:r>
      <w:r w:rsidR="00B80651">
        <w:rPr>
          <w:rFonts w:ascii="Times New Roman" w:hAnsi="Times New Roman" w:cs="Times New Roman"/>
          <w:sz w:val="24"/>
          <w:szCs w:val="24"/>
        </w:rPr>
        <w:t>n OWS</w:t>
      </w:r>
      <w:r w:rsidR="006107BC" w:rsidRPr="00653F01">
        <w:rPr>
          <w:rFonts w:ascii="Times New Roman" w:hAnsi="Times New Roman" w:cs="Times New Roman"/>
          <w:sz w:val="24"/>
          <w:szCs w:val="24"/>
        </w:rPr>
        <w:t>.</w:t>
      </w:r>
    </w:p>
    <w:p w14:paraId="078D8B44"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opdescrp</w:t>
      </w:r>
    </w:p>
    <w:p w14:paraId="5C24638D" w14:textId="1A5ACF56"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(8.4.3) Computer_Service_Information/Contains_Operations/Operation_Description</w:t>
      </w:r>
    </w:p>
    <w:p w14:paraId="7B0C0CBC"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free text</w:t>
      </w:r>
    </w:p>
    <w:p w14:paraId="18517372" w14:textId="64607AA3" w:rsidR="006107BC" w:rsidRPr="002B0BE7" w:rsidRDefault="006107BC" w:rsidP="00E71185">
      <w:pPr>
        <w:pStyle w:val="Heading5"/>
      </w:pPr>
      <w:r w:rsidRPr="002B0BE7">
        <w:t>Operation_Name</w:t>
      </w:r>
    </w:p>
    <w:p w14:paraId="07C6ACAB" w14:textId="2B6E7267" w:rsidR="006107BC" w:rsidRPr="00653F01" w:rsidRDefault="006107BC" w:rsidP="00E71185">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The phrase, or name, that identifies a specific command that a user of a</w:t>
      </w:r>
      <w:r w:rsidR="00B80651">
        <w:rPr>
          <w:rFonts w:ascii="Times New Roman" w:hAnsi="Times New Roman" w:cs="Times New Roman"/>
          <w:sz w:val="24"/>
          <w:szCs w:val="24"/>
        </w:rPr>
        <w:t>n OMS</w:t>
      </w:r>
      <w:r w:rsidRPr="00653F01">
        <w:rPr>
          <w:rFonts w:ascii="Times New Roman" w:hAnsi="Times New Roman" w:cs="Times New Roman"/>
          <w:sz w:val="24"/>
          <w:szCs w:val="24"/>
        </w:rPr>
        <w:t xml:space="preserve"> can request of the service.</w:t>
      </w:r>
    </w:p>
    <w:p w14:paraId="6BDABDD6"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opname</w:t>
      </w:r>
    </w:p>
    <w:p w14:paraId="41B1B0E8"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(8.4.1) Computer_Service_Information/Contains_Operations/Operation_Name</w:t>
      </w:r>
    </w:p>
    <w:p w14:paraId="58DC78FD"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“GetCapabilities,” “GetMap,” “GetFeatureInfo,” “esri_wms:GetStyles,”  free text</w:t>
      </w:r>
    </w:p>
    <w:p w14:paraId="02156DB8" w14:textId="318AF6B9" w:rsidR="006107BC" w:rsidRPr="002B0BE7" w:rsidRDefault="006107BC" w:rsidP="00E71185">
      <w:pPr>
        <w:pStyle w:val="Heading5"/>
      </w:pPr>
      <w:r w:rsidRPr="002B0BE7">
        <w:t>Ordering_Instructions</w:t>
      </w:r>
    </w:p>
    <w:p w14:paraId="0B1EEAA3" w14:textId="27BFDA9E" w:rsidR="006107BC" w:rsidRPr="00653F01" w:rsidRDefault="006107BC" w:rsidP="00E71185">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General instructions for obtaining the product</w:t>
      </w:r>
      <w:r w:rsidR="009E0004" w:rsidRPr="00653F01">
        <w:rPr>
          <w:rFonts w:ascii="Times New Roman" w:hAnsi="Times New Roman" w:cs="Times New Roman"/>
          <w:sz w:val="24"/>
          <w:szCs w:val="24"/>
        </w:rPr>
        <w:t>/dataset</w:t>
      </w:r>
      <w:r w:rsidRPr="00653F01">
        <w:rPr>
          <w:rFonts w:ascii="Times New Roman" w:hAnsi="Times New Roman" w:cs="Times New Roman"/>
          <w:sz w:val="24"/>
          <w:szCs w:val="24"/>
        </w:rPr>
        <w:t xml:space="preserve">.  </w:t>
      </w:r>
      <w:r w:rsidR="00342A24">
        <w:rPr>
          <w:rFonts w:ascii="Times New Roman" w:hAnsi="Times New Roman" w:cs="Times New Roman"/>
          <w:sz w:val="24"/>
          <w:szCs w:val="24"/>
        </w:rPr>
        <w:t>These instructions</w:t>
      </w:r>
      <w:r w:rsidR="00342A24" w:rsidRPr="00653F01">
        <w:rPr>
          <w:rFonts w:ascii="Times New Roman" w:hAnsi="Times New Roman" w:cs="Times New Roman"/>
          <w:sz w:val="24"/>
          <w:szCs w:val="24"/>
        </w:rPr>
        <w:t xml:space="preserve"> </w:t>
      </w:r>
      <w:r w:rsidRPr="00653F01">
        <w:rPr>
          <w:rFonts w:ascii="Times New Roman" w:hAnsi="Times New Roman" w:cs="Times New Roman"/>
          <w:sz w:val="24"/>
          <w:szCs w:val="24"/>
        </w:rPr>
        <w:t>can also include information regarding special terms and services provided for the product</w:t>
      </w:r>
      <w:r w:rsidR="009E0004" w:rsidRPr="00653F01">
        <w:rPr>
          <w:rFonts w:ascii="Times New Roman" w:hAnsi="Times New Roman" w:cs="Times New Roman"/>
          <w:sz w:val="24"/>
          <w:szCs w:val="24"/>
        </w:rPr>
        <w:t>/dataset</w:t>
      </w:r>
      <w:r w:rsidRPr="00653F01">
        <w:rPr>
          <w:rFonts w:ascii="Times New Roman" w:hAnsi="Times New Roman" w:cs="Times New Roman"/>
          <w:sz w:val="24"/>
          <w:szCs w:val="24"/>
        </w:rPr>
        <w:t xml:space="preserve"> by the distributor.</w:t>
      </w:r>
    </w:p>
    <w:p w14:paraId="3C1C2AF0"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ordering</w:t>
      </w:r>
    </w:p>
    <w:p w14:paraId="1FA7FABE"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(7.3.4) Distribution_Information/Standard_Order_Process/Ordering_Instructions</w:t>
      </w:r>
    </w:p>
    <w:p w14:paraId="0A4B131C"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free text</w:t>
      </w:r>
    </w:p>
    <w:p w14:paraId="0BBE0CF7" w14:textId="20C23AA0" w:rsidR="006107BC" w:rsidRPr="002B0BE7" w:rsidRDefault="006107BC" w:rsidP="00E71185">
      <w:pPr>
        <w:pStyle w:val="Heading5"/>
      </w:pPr>
      <w:r w:rsidRPr="002B0BE7">
        <w:t>Originator</w:t>
      </w:r>
    </w:p>
    <w:p w14:paraId="1504238B" w14:textId="1C77AB0E" w:rsidR="006107BC" w:rsidRPr="00653F01" w:rsidRDefault="006107BC" w:rsidP="00E71185">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The name of the organization that: (a) developed the product</w:t>
      </w:r>
      <w:r w:rsidR="001C4FA0" w:rsidRPr="00653F01">
        <w:rPr>
          <w:rFonts w:ascii="Times New Roman" w:hAnsi="Times New Roman" w:cs="Times New Roman"/>
          <w:sz w:val="24"/>
          <w:szCs w:val="24"/>
        </w:rPr>
        <w:t>/dataset</w:t>
      </w:r>
      <w:r w:rsidRPr="00653F01">
        <w:rPr>
          <w:rFonts w:ascii="Times New Roman" w:hAnsi="Times New Roman" w:cs="Times New Roman"/>
          <w:sz w:val="24"/>
          <w:szCs w:val="24"/>
        </w:rPr>
        <w:t>; (b) developed data or other products related to the product</w:t>
      </w:r>
      <w:r w:rsidR="001C4FA0" w:rsidRPr="00653F01">
        <w:rPr>
          <w:rFonts w:ascii="Times New Roman" w:hAnsi="Times New Roman" w:cs="Times New Roman"/>
          <w:sz w:val="24"/>
          <w:szCs w:val="24"/>
        </w:rPr>
        <w:t>/dataset</w:t>
      </w:r>
      <w:r w:rsidRPr="00653F01">
        <w:rPr>
          <w:rFonts w:ascii="Times New Roman" w:hAnsi="Times New Roman" w:cs="Times New Roman"/>
          <w:sz w:val="24"/>
          <w:szCs w:val="24"/>
        </w:rPr>
        <w:t>; or (c) developed a dataset or product that was used as a source for the product.  If the original product was edited or compiled by an organization other than the originator, the name must be followed by “(ed.)” or “(comp.)” respectively.</w:t>
      </w:r>
    </w:p>
    <w:p w14:paraId="5AD44DBB"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origin</w:t>
      </w:r>
    </w:p>
    <w:p w14:paraId="0DEE4FD7"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(a)(2.1.1) Identification_Information/Citation/Originator</w:t>
      </w:r>
    </w:p>
    <w:p w14:paraId="0A79B669" w14:textId="77777777" w:rsidR="006107BC" w:rsidRPr="00653F01" w:rsidRDefault="006107BC" w:rsidP="00E71185">
      <w:pPr>
        <w:tabs>
          <w:tab w:val="left" w:pos="1440"/>
          <w:tab w:val="left" w:pos="3600"/>
        </w:tabs>
        <w:spacing w:before="0" w:after="0"/>
        <w:ind w:left="1872" w:hanging="720"/>
        <w:rPr>
          <w:rFonts w:ascii="Times New Roman" w:hAnsi="Times New Roman" w:cs="Times New Roman"/>
          <w:sz w:val="24"/>
          <w:szCs w:val="24"/>
        </w:rPr>
      </w:pPr>
      <w:r w:rsidRPr="00653F01">
        <w:rPr>
          <w:rFonts w:ascii="Times New Roman" w:hAnsi="Times New Roman" w:cs="Times New Roman"/>
          <w:sz w:val="24"/>
          <w:szCs w:val="24"/>
        </w:rPr>
        <w:t>(b)(2.12.1.1) Identification_Information/Cross_Reference/Citation/Originator</w:t>
      </w:r>
    </w:p>
    <w:p w14:paraId="7A57A2AC" w14:textId="77777777" w:rsidR="006107BC" w:rsidRPr="00653F01" w:rsidRDefault="006107BC" w:rsidP="00E71185">
      <w:pPr>
        <w:tabs>
          <w:tab w:val="left" w:pos="1440"/>
          <w:tab w:val="left" w:pos="3600"/>
        </w:tabs>
        <w:spacing w:before="0" w:after="0"/>
        <w:ind w:left="1872" w:hanging="720"/>
        <w:rPr>
          <w:rFonts w:ascii="Times New Roman" w:hAnsi="Times New Roman" w:cs="Times New Roman"/>
          <w:sz w:val="24"/>
          <w:szCs w:val="24"/>
        </w:rPr>
      </w:pPr>
      <w:r w:rsidRPr="00653F01">
        <w:rPr>
          <w:rFonts w:ascii="Times New Roman" w:hAnsi="Times New Roman" w:cs="Times New Roman"/>
          <w:sz w:val="24"/>
          <w:szCs w:val="24"/>
        </w:rPr>
        <w:t>(c)(3.6.1.1) Data_Quality_Information/Source_Information/Citation/Originator</w:t>
      </w:r>
    </w:p>
    <w:p w14:paraId="52718DE3" w14:textId="77777777" w:rsidR="0059105A" w:rsidRPr="00653F01" w:rsidRDefault="0059105A"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“Unknown,” free text</w:t>
      </w:r>
    </w:p>
    <w:p w14:paraId="0F089A19" w14:textId="059FF00F" w:rsidR="006107BC" w:rsidRPr="002B0BE7" w:rsidRDefault="006107BC" w:rsidP="00E71185">
      <w:pPr>
        <w:pStyle w:val="Heading5"/>
      </w:pPr>
      <w:r w:rsidRPr="002B0BE7">
        <w:t>Other_Constraints</w:t>
      </w:r>
    </w:p>
    <w:p w14:paraId="580C5D10" w14:textId="1AA8AE0F" w:rsidR="006107BC" w:rsidRPr="00653F01" w:rsidRDefault="006107BC" w:rsidP="00653F01">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 xml:space="preserve">Restrictions and legal prerequisites for accessing the resource described by the metadata.  This element provides a written description of the restrictions </w:t>
      </w:r>
      <w:r w:rsidR="003C03F9">
        <w:rPr>
          <w:rFonts w:ascii="Times New Roman" w:hAnsi="Times New Roman" w:cs="Times New Roman"/>
          <w:sz w:val="24"/>
          <w:szCs w:val="24"/>
        </w:rPr>
        <w:t>referenced</w:t>
      </w:r>
      <w:r w:rsidR="003C03F9" w:rsidRPr="00653F01">
        <w:rPr>
          <w:rFonts w:ascii="Times New Roman" w:hAnsi="Times New Roman" w:cs="Times New Roman"/>
          <w:sz w:val="24"/>
          <w:szCs w:val="24"/>
        </w:rPr>
        <w:t xml:space="preserve"> </w:t>
      </w:r>
      <w:r w:rsidRPr="00653F01">
        <w:rPr>
          <w:rFonts w:ascii="Times New Roman" w:hAnsi="Times New Roman" w:cs="Times New Roman"/>
          <w:sz w:val="24"/>
          <w:szCs w:val="24"/>
        </w:rPr>
        <w:t>in the [Access_Contraints] and [Use_Constraints] elements.  This element is mandatory if either of the aforementioned elements have a value of “otherRestrictions.”</w:t>
      </w:r>
      <w:r w:rsidR="00244125">
        <w:rPr>
          <w:rFonts w:ascii="Times New Roman" w:hAnsi="Times New Roman" w:cs="Times New Roman"/>
          <w:sz w:val="24"/>
          <w:szCs w:val="24"/>
        </w:rPr>
        <w:t xml:space="preserve"> </w:t>
      </w:r>
      <w:r w:rsidR="003C03F9" w:rsidRPr="00653F01" w:rsidDel="003C03F9">
        <w:rPr>
          <w:rFonts w:ascii="Times New Roman" w:hAnsi="Times New Roman" w:cs="Times New Roman"/>
          <w:sz w:val="24"/>
          <w:szCs w:val="24"/>
        </w:rPr>
        <w:t xml:space="preserve"> </w:t>
      </w:r>
      <w:r w:rsidR="008B69D7">
        <w:rPr>
          <w:rFonts w:ascii="Times New Roman" w:hAnsi="Times New Roman" w:cs="Times New Roman"/>
          <w:sz w:val="24"/>
          <w:szCs w:val="24"/>
        </w:rPr>
        <w:t>Build each explanation as follows: “[“ + ‘</w:t>
      </w:r>
      <w:r w:rsidR="008B69D7" w:rsidRPr="002A3660">
        <w:rPr>
          <w:rFonts w:ascii="Times New Roman" w:hAnsi="Times New Roman" w:cs="Times New Roman"/>
          <w:i/>
          <w:sz w:val="24"/>
          <w:szCs w:val="24"/>
        </w:rPr>
        <w:t>data element name</w:t>
      </w:r>
      <w:r w:rsidR="008B69D7">
        <w:rPr>
          <w:rFonts w:ascii="Times New Roman" w:hAnsi="Times New Roman" w:cs="Times New Roman"/>
          <w:sz w:val="24"/>
          <w:szCs w:val="24"/>
        </w:rPr>
        <w:t>’ + “]: ” + ‘</w:t>
      </w:r>
      <w:r w:rsidR="008B69D7" w:rsidRPr="002A3660">
        <w:rPr>
          <w:rFonts w:ascii="Times New Roman" w:hAnsi="Times New Roman" w:cs="Times New Roman"/>
          <w:i/>
          <w:sz w:val="24"/>
          <w:szCs w:val="24"/>
        </w:rPr>
        <w:t>The explanation</w:t>
      </w:r>
      <w:r w:rsidR="008B69D7">
        <w:rPr>
          <w:rFonts w:ascii="Times New Roman" w:hAnsi="Times New Roman" w:cs="Times New Roman"/>
          <w:sz w:val="24"/>
          <w:szCs w:val="24"/>
        </w:rPr>
        <w:t>’.</w:t>
      </w:r>
      <w:r w:rsidR="00244125">
        <w:rPr>
          <w:rFonts w:ascii="Times New Roman" w:hAnsi="Times New Roman" w:cs="Times New Roman"/>
          <w:sz w:val="24"/>
          <w:szCs w:val="24"/>
        </w:rPr>
        <w:t xml:space="preserve">  </w:t>
      </w:r>
      <w:r w:rsidR="0003434A">
        <w:rPr>
          <w:rFonts w:ascii="Times New Roman" w:hAnsi="Times New Roman" w:cs="Times New Roman"/>
          <w:sz w:val="24"/>
          <w:szCs w:val="24"/>
        </w:rPr>
        <w:t xml:space="preserve">For data elements with both </w:t>
      </w:r>
      <w:r w:rsidR="0003434A" w:rsidRPr="00653F01">
        <w:rPr>
          <w:rFonts w:ascii="Times New Roman" w:hAnsi="Times New Roman" w:cs="Times New Roman"/>
          <w:sz w:val="24"/>
          <w:szCs w:val="24"/>
        </w:rPr>
        <w:t>[Access</w:t>
      </w:r>
      <w:r w:rsidR="002B0E4E">
        <w:rPr>
          <w:rFonts w:ascii="Times New Roman" w:hAnsi="Times New Roman" w:cs="Times New Roman"/>
          <w:sz w:val="24"/>
          <w:szCs w:val="24"/>
        </w:rPr>
        <w:t>_</w:t>
      </w:r>
      <w:r w:rsidR="0003434A" w:rsidRPr="00653F01">
        <w:rPr>
          <w:rFonts w:ascii="Times New Roman" w:hAnsi="Times New Roman" w:cs="Times New Roman"/>
          <w:sz w:val="24"/>
          <w:szCs w:val="24"/>
        </w:rPr>
        <w:t xml:space="preserve">Constraints] </w:t>
      </w:r>
      <w:r w:rsidR="0003434A">
        <w:rPr>
          <w:rFonts w:ascii="Times New Roman" w:hAnsi="Times New Roman" w:cs="Times New Roman"/>
          <w:sz w:val="24"/>
          <w:szCs w:val="24"/>
        </w:rPr>
        <w:t>and</w:t>
      </w:r>
      <w:r w:rsidR="0003434A" w:rsidRPr="00653F01">
        <w:rPr>
          <w:rFonts w:ascii="Times New Roman" w:hAnsi="Times New Roman" w:cs="Times New Roman"/>
          <w:sz w:val="24"/>
          <w:szCs w:val="24"/>
        </w:rPr>
        <w:t xml:space="preserve"> [Use</w:t>
      </w:r>
      <w:r w:rsidR="002B0E4E">
        <w:rPr>
          <w:rFonts w:ascii="Times New Roman" w:hAnsi="Times New Roman" w:cs="Times New Roman"/>
          <w:sz w:val="24"/>
          <w:szCs w:val="24"/>
        </w:rPr>
        <w:t>_</w:t>
      </w:r>
      <w:r w:rsidR="0003434A" w:rsidRPr="00653F01">
        <w:rPr>
          <w:rFonts w:ascii="Times New Roman" w:hAnsi="Times New Roman" w:cs="Times New Roman"/>
          <w:sz w:val="24"/>
          <w:szCs w:val="24"/>
        </w:rPr>
        <w:t>Constraints]</w:t>
      </w:r>
      <w:r w:rsidR="0003434A">
        <w:rPr>
          <w:rFonts w:ascii="Times New Roman" w:hAnsi="Times New Roman" w:cs="Times New Roman"/>
          <w:sz w:val="24"/>
          <w:szCs w:val="24"/>
        </w:rPr>
        <w:t xml:space="preserve">, </w:t>
      </w:r>
      <w:r w:rsidR="002B0E4E">
        <w:rPr>
          <w:rFonts w:ascii="Times New Roman" w:hAnsi="Times New Roman" w:cs="Times New Roman"/>
          <w:sz w:val="24"/>
          <w:szCs w:val="24"/>
        </w:rPr>
        <w:t>place the explanations for both in the same [Other_Constraints] data element.</w:t>
      </w:r>
      <w:r w:rsidR="00244125">
        <w:rPr>
          <w:rFonts w:ascii="Times New Roman" w:hAnsi="Times New Roman" w:cs="Times New Roman"/>
          <w:sz w:val="24"/>
          <w:szCs w:val="24"/>
        </w:rPr>
        <w:t xml:space="preserve">  For example: “</w:t>
      </w:r>
      <w:r w:rsidR="00244125" w:rsidRPr="00653F01">
        <w:rPr>
          <w:rFonts w:ascii="Times New Roman" w:hAnsi="Times New Roman" w:cs="Times New Roman"/>
          <w:sz w:val="24"/>
          <w:szCs w:val="24"/>
        </w:rPr>
        <w:t>[Access</w:t>
      </w:r>
      <w:r w:rsidR="00244125">
        <w:rPr>
          <w:rFonts w:ascii="Times New Roman" w:hAnsi="Times New Roman" w:cs="Times New Roman"/>
          <w:sz w:val="24"/>
          <w:szCs w:val="24"/>
        </w:rPr>
        <w:t>_</w:t>
      </w:r>
      <w:r w:rsidR="00244125" w:rsidRPr="00653F01">
        <w:rPr>
          <w:rFonts w:ascii="Times New Roman" w:hAnsi="Times New Roman" w:cs="Times New Roman"/>
          <w:sz w:val="24"/>
          <w:szCs w:val="24"/>
        </w:rPr>
        <w:t>Constraints]</w:t>
      </w:r>
      <w:r w:rsidR="00244125">
        <w:rPr>
          <w:rFonts w:ascii="Times New Roman" w:hAnsi="Times New Roman" w:cs="Times New Roman"/>
          <w:sz w:val="24"/>
          <w:szCs w:val="24"/>
        </w:rPr>
        <w:t>:</w:t>
      </w:r>
      <w:r w:rsidR="00244125" w:rsidRPr="00653F01">
        <w:rPr>
          <w:rFonts w:ascii="Times New Roman" w:hAnsi="Times New Roman" w:cs="Times New Roman"/>
          <w:sz w:val="24"/>
          <w:szCs w:val="24"/>
        </w:rPr>
        <w:t xml:space="preserve"> </w:t>
      </w:r>
      <w:r w:rsidR="00244125" w:rsidRPr="00244125">
        <w:rPr>
          <w:rFonts w:ascii="Times New Roman" w:hAnsi="Times New Roman" w:cs="Times New Roman"/>
          <w:i/>
          <w:sz w:val="24"/>
          <w:szCs w:val="24"/>
        </w:rPr>
        <w:t>explanation</w:t>
      </w:r>
      <w:r w:rsidR="00244125">
        <w:rPr>
          <w:rFonts w:ascii="Times New Roman" w:hAnsi="Times New Roman" w:cs="Times New Roman"/>
          <w:sz w:val="24"/>
          <w:szCs w:val="24"/>
        </w:rPr>
        <w:t xml:space="preserve"> </w:t>
      </w:r>
      <w:r w:rsidR="00244125" w:rsidRPr="00653F01">
        <w:rPr>
          <w:rFonts w:ascii="Times New Roman" w:hAnsi="Times New Roman" w:cs="Times New Roman"/>
          <w:sz w:val="24"/>
          <w:szCs w:val="24"/>
        </w:rPr>
        <w:t>[Use</w:t>
      </w:r>
      <w:r w:rsidR="00244125">
        <w:rPr>
          <w:rFonts w:ascii="Times New Roman" w:hAnsi="Times New Roman" w:cs="Times New Roman"/>
          <w:sz w:val="24"/>
          <w:szCs w:val="24"/>
        </w:rPr>
        <w:t>_</w:t>
      </w:r>
      <w:r w:rsidR="00244125" w:rsidRPr="00653F01">
        <w:rPr>
          <w:rFonts w:ascii="Times New Roman" w:hAnsi="Times New Roman" w:cs="Times New Roman"/>
          <w:sz w:val="24"/>
          <w:szCs w:val="24"/>
        </w:rPr>
        <w:t>Constraints]</w:t>
      </w:r>
      <w:r w:rsidR="00244125">
        <w:rPr>
          <w:rFonts w:ascii="Times New Roman" w:hAnsi="Times New Roman" w:cs="Times New Roman"/>
          <w:sz w:val="24"/>
          <w:szCs w:val="24"/>
        </w:rPr>
        <w:t xml:space="preserve">: </w:t>
      </w:r>
      <w:r w:rsidR="00244125" w:rsidRPr="00244125">
        <w:rPr>
          <w:rFonts w:ascii="Times New Roman" w:hAnsi="Times New Roman" w:cs="Times New Roman"/>
          <w:i/>
          <w:sz w:val="24"/>
          <w:szCs w:val="24"/>
        </w:rPr>
        <w:t>explanation</w:t>
      </w:r>
      <w:r w:rsidR="00244125">
        <w:rPr>
          <w:rFonts w:ascii="Times New Roman" w:hAnsi="Times New Roman" w:cs="Times New Roman"/>
          <w:sz w:val="24"/>
          <w:szCs w:val="24"/>
        </w:rPr>
        <w:t>”</w:t>
      </w:r>
    </w:p>
    <w:p w14:paraId="6D5B208D" w14:textId="77777777"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othconst</w:t>
      </w:r>
    </w:p>
    <w:p w14:paraId="5BFCB715" w14:textId="77777777"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(2.7.3) Identification_Information/Constraints/Other_Constraints</w:t>
      </w:r>
    </w:p>
    <w:p w14:paraId="09089632" w14:textId="75FAD23B" w:rsidR="006107BC" w:rsidRPr="00653F01" w:rsidRDefault="006107BC" w:rsidP="00653F01">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free text</w:t>
      </w:r>
    </w:p>
    <w:p w14:paraId="145B98B1" w14:textId="5D2EE982" w:rsidR="006107BC" w:rsidRDefault="006107BC" w:rsidP="005F0101">
      <w:pPr>
        <w:pStyle w:val="Heading4"/>
      </w:pPr>
      <w:r w:rsidRPr="00A11628">
        <w:t>P</w:t>
      </w:r>
    </w:p>
    <w:p w14:paraId="6271A284" w14:textId="07BC342A" w:rsidR="007E6272" w:rsidRPr="002B0BE7" w:rsidRDefault="007E6272" w:rsidP="00E71185">
      <w:pPr>
        <w:pStyle w:val="Heading5"/>
      </w:pPr>
      <w:r w:rsidRPr="002B0BE7">
        <w:t>P</w:t>
      </w:r>
      <w:r w:rsidRPr="007E6272">
        <w:t>arameter_Description</w:t>
      </w:r>
    </w:p>
    <w:p w14:paraId="3241AEC4" w14:textId="77777777" w:rsidR="001E0B63" w:rsidRPr="001E0B63" w:rsidRDefault="001E0B63" w:rsidP="00E71185">
      <w:pPr>
        <w:spacing w:before="0" w:after="0"/>
        <w:rPr>
          <w:rFonts w:ascii="Times New Roman" w:hAnsi="Times New Roman" w:cs="Times New Roman"/>
          <w:sz w:val="24"/>
        </w:rPr>
      </w:pPr>
      <w:r w:rsidRPr="001E0B63">
        <w:rPr>
          <w:rFonts w:ascii="Times New Roman" w:hAnsi="Times New Roman" w:cs="Times New Roman"/>
          <w:sz w:val="24"/>
        </w:rPr>
        <w:t xml:space="preserve">An explanation of the role of the parameter </w:t>
      </w:r>
    </w:p>
    <w:p w14:paraId="60DF9150" w14:textId="5565CC13" w:rsidR="007E6272" w:rsidRPr="006622D6" w:rsidRDefault="007E6272" w:rsidP="00E71185">
      <w:pPr>
        <w:tabs>
          <w:tab w:val="left" w:pos="1440"/>
          <w:tab w:val="left" w:pos="3600"/>
        </w:tabs>
        <w:spacing w:before="0" w:after="0"/>
        <w:ind w:left="1152" w:hanging="720"/>
        <w:rPr>
          <w:rFonts w:ascii="Times New Roman" w:hAnsi="Times New Roman" w:cs="Times New Roman"/>
          <w:sz w:val="24"/>
          <w:szCs w:val="24"/>
          <w:u w:val="single"/>
        </w:rPr>
      </w:pPr>
      <w:r w:rsidRPr="006622D6">
        <w:rPr>
          <w:rFonts w:ascii="Times New Roman" w:hAnsi="Times New Roman" w:cs="Times New Roman"/>
          <w:sz w:val="24"/>
          <w:szCs w:val="24"/>
          <w:u w:val="single"/>
        </w:rPr>
        <w:t>Type</w:t>
      </w:r>
      <w:r w:rsidRPr="006622D6">
        <w:rPr>
          <w:rFonts w:ascii="Times New Roman" w:hAnsi="Times New Roman" w:cs="Times New Roman"/>
          <w:sz w:val="24"/>
          <w:szCs w:val="24"/>
        </w:rPr>
        <w:t>:</w:t>
      </w:r>
      <w:r w:rsidRPr="006622D6">
        <w:rPr>
          <w:rFonts w:ascii="Times New Roman" w:hAnsi="Times New Roman" w:cs="Times New Roman"/>
          <w:sz w:val="24"/>
          <w:szCs w:val="24"/>
        </w:rPr>
        <w:tab/>
        <w:t>Data</w:t>
      </w:r>
      <w:r w:rsidRPr="006622D6">
        <w:rPr>
          <w:rFonts w:ascii="Times New Roman" w:hAnsi="Times New Roman" w:cs="Times New Roman"/>
          <w:sz w:val="24"/>
          <w:szCs w:val="24"/>
        </w:rPr>
        <w:tab/>
      </w:r>
      <w:r w:rsidRPr="006622D6">
        <w:rPr>
          <w:rFonts w:ascii="Times New Roman" w:hAnsi="Times New Roman" w:cs="Times New Roman"/>
          <w:sz w:val="24"/>
          <w:szCs w:val="24"/>
          <w:u w:val="single"/>
        </w:rPr>
        <w:t>Short name</w:t>
      </w:r>
      <w:r w:rsidRPr="006622D6">
        <w:rPr>
          <w:rFonts w:ascii="Times New Roman" w:hAnsi="Times New Roman" w:cs="Times New Roman"/>
          <w:sz w:val="24"/>
          <w:szCs w:val="24"/>
        </w:rPr>
        <w:t xml:space="preserve">: </w:t>
      </w:r>
      <w:r w:rsidR="006622D6" w:rsidRPr="006622D6">
        <w:rPr>
          <w:rFonts w:ascii="Times New Roman" w:hAnsi="Times New Roman" w:cs="Times New Roman"/>
          <w:sz w:val="24"/>
          <w:szCs w:val="24"/>
        </w:rPr>
        <w:t>paramds</w:t>
      </w:r>
      <w:r w:rsidR="00757222">
        <w:rPr>
          <w:rFonts w:ascii="Times New Roman" w:hAnsi="Times New Roman" w:cs="Times New Roman"/>
          <w:sz w:val="24"/>
          <w:szCs w:val="24"/>
        </w:rPr>
        <w:t>c</w:t>
      </w:r>
    </w:p>
    <w:p w14:paraId="0E2EA793" w14:textId="7B91628D" w:rsidR="000A123F" w:rsidRPr="006622D6" w:rsidRDefault="000A123F" w:rsidP="00E71185">
      <w:pPr>
        <w:tabs>
          <w:tab w:val="left" w:pos="1440"/>
          <w:tab w:val="left" w:pos="3600"/>
        </w:tabs>
        <w:spacing w:before="0" w:after="0"/>
        <w:ind w:left="1152" w:hanging="720"/>
        <w:rPr>
          <w:rFonts w:ascii="Times New Roman" w:hAnsi="Times New Roman" w:cs="Times New Roman"/>
          <w:sz w:val="24"/>
          <w:szCs w:val="24"/>
        </w:rPr>
      </w:pPr>
      <w:r w:rsidRPr="006622D6">
        <w:rPr>
          <w:rFonts w:ascii="Times New Roman" w:hAnsi="Times New Roman" w:cs="Times New Roman"/>
          <w:sz w:val="24"/>
          <w:szCs w:val="24"/>
          <w:u w:val="single"/>
        </w:rPr>
        <w:t>Path</w:t>
      </w:r>
      <w:r w:rsidRPr="006622D6">
        <w:rPr>
          <w:rFonts w:ascii="Times New Roman" w:hAnsi="Times New Roman" w:cs="Times New Roman"/>
          <w:sz w:val="24"/>
          <w:szCs w:val="24"/>
        </w:rPr>
        <w:t>:</w:t>
      </w:r>
      <w:r w:rsidRPr="006622D6">
        <w:rPr>
          <w:rFonts w:ascii="Times New Roman" w:hAnsi="Times New Roman" w:cs="Times New Roman"/>
          <w:sz w:val="24"/>
          <w:szCs w:val="24"/>
        </w:rPr>
        <w:tab/>
        <w:t>(8.4.4</w:t>
      </w:r>
      <w:r w:rsidR="0056548B" w:rsidRPr="006622D6">
        <w:rPr>
          <w:rFonts w:ascii="Times New Roman" w:hAnsi="Times New Roman" w:cs="Times New Roman"/>
          <w:sz w:val="24"/>
          <w:szCs w:val="24"/>
        </w:rPr>
        <w:t>.3</w:t>
      </w:r>
      <w:r w:rsidRPr="006622D6">
        <w:rPr>
          <w:rFonts w:ascii="Times New Roman" w:hAnsi="Times New Roman" w:cs="Times New Roman"/>
          <w:sz w:val="24"/>
          <w:szCs w:val="24"/>
        </w:rPr>
        <w:t>) Computer_Service_I</w:t>
      </w:r>
      <w:r w:rsidR="0056548B" w:rsidRPr="006622D6">
        <w:rPr>
          <w:rFonts w:ascii="Times New Roman" w:hAnsi="Times New Roman" w:cs="Times New Roman"/>
          <w:sz w:val="24"/>
          <w:szCs w:val="24"/>
        </w:rPr>
        <w:t>nformation/Contains_Operations/</w:t>
      </w:r>
      <w:r w:rsidR="00757222">
        <w:rPr>
          <w:rFonts w:ascii="Times New Roman" w:hAnsi="Times New Roman" w:cs="Times New Roman"/>
          <w:sz w:val="24"/>
          <w:szCs w:val="24"/>
        </w:rPr>
        <w:t xml:space="preserve"> </w:t>
      </w:r>
      <w:r w:rsidRPr="006622D6">
        <w:rPr>
          <w:rFonts w:ascii="Times New Roman" w:hAnsi="Times New Roman" w:cs="Times New Roman"/>
          <w:sz w:val="24"/>
          <w:szCs w:val="24"/>
        </w:rPr>
        <w:t>Operation_Parameters</w:t>
      </w:r>
      <w:r w:rsidR="0056548B" w:rsidRPr="006622D6">
        <w:rPr>
          <w:rFonts w:ascii="Times New Roman" w:hAnsi="Times New Roman" w:cs="Times New Roman"/>
          <w:sz w:val="24"/>
          <w:szCs w:val="24"/>
        </w:rPr>
        <w:t>/</w:t>
      </w:r>
      <w:r w:rsidR="00737EBC" w:rsidRPr="006622D6">
        <w:rPr>
          <w:rFonts w:ascii="Times New Roman" w:hAnsi="Times New Roman" w:cs="Times New Roman"/>
          <w:sz w:val="24"/>
          <w:szCs w:val="24"/>
        </w:rPr>
        <w:t>Parameter_Description</w:t>
      </w:r>
    </w:p>
    <w:p w14:paraId="74B66B3A" w14:textId="6FCF7EBE" w:rsidR="007E6272" w:rsidRPr="006622D6" w:rsidRDefault="007E6272" w:rsidP="00E71185">
      <w:pPr>
        <w:tabs>
          <w:tab w:val="left" w:pos="1440"/>
          <w:tab w:val="left" w:pos="3600"/>
        </w:tabs>
        <w:spacing w:before="0" w:after="0"/>
        <w:ind w:left="1152" w:hanging="720"/>
        <w:rPr>
          <w:rFonts w:ascii="Times New Roman" w:hAnsi="Times New Roman" w:cs="Times New Roman"/>
          <w:sz w:val="24"/>
          <w:szCs w:val="24"/>
        </w:rPr>
      </w:pPr>
      <w:r w:rsidRPr="006622D6">
        <w:rPr>
          <w:rFonts w:ascii="Times New Roman" w:hAnsi="Times New Roman" w:cs="Times New Roman"/>
          <w:sz w:val="24"/>
          <w:szCs w:val="24"/>
          <w:u w:val="single"/>
        </w:rPr>
        <w:t>Domain</w:t>
      </w:r>
      <w:r w:rsidR="001E0B63" w:rsidRPr="006622D6">
        <w:rPr>
          <w:rFonts w:ascii="Times New Roman" w:hAnsi="Times New Roman" w:cs="Times New Roman"/>
          <w:sz w:val="24"/>
          <w:szCs w:val="24"/>
        </w:rPr>
        <w:t>:</w:t>
      </w:r>
      <w:r w:rsidR="001E0B63" w:rsidRPr="006622D6">
        <w:rPr>
          <w:rFonts w:ascii="Times New Roman" w:hAnsi="Times New Roman" w:cs="Times New Roman"/>
          <w:sz w:val="24"/>
          <w:szCs w:val="24"/>
        </w:rPr>
        <w:tab/>
      </w:r>
      <w:r w:rsidRPr="006622D6">
        <w:rPr>
          <w:rFonts w:ascii="Times New Roman" w:hAnsi="Times New Roman" w:cs="Times New Roman"/>
          <w:sz w:val="24"/>
          <w:szCs w:val="24"/>
        </w:rPr>
        <w:t xml:space="preserve">free </w:t>
      </w:r>
      <w:r w:rsidR="001E0B63" w:rsidRPr="006622D6">
        <w:rPr>
          <w:rFonts w:ascii="Times New Roman" w:hAnsi="Times New Roman" w:cs="Times New Roman"/>
          <w:sz w:val="24"/>
          <w:szCs w:val="24"/>
        </w:rPr>
        <w:t>text</w:t>
      </w:r>
    </w:p>
    <w:p w14:paraId="0B271F6A" w14:textId="42EE2DB1" w:rsidR="007E6272" w:rsidRPr="006622D6" w:rsidRDefault="003C1FCB" w:rsidP="00E71185">
      <w:pPr>
        <w:pStyle w:val="Heading5"/>
      </w:pPr>
      <w:r w:rsidRPr="006622D6">
        <w:t>Parameter_Direction</w:t>
      </w:r>
    </w:p>
    <w:p w14:paraId="1F73C7B0" w14:textId="77777777" w:rsidR="003C1FCB" w:rsidRPr="006622D6" w:rsidRDefault="003C1FCB" w:rsidP="00E71185">
      <w:pPr>
        <w:spacing w:before="0" w:after="0"/>
        <w:rPr>
          <w:rFonts w:ascii="Times New Roman" w:hAnsi="Times New Roman" w:cs="Times New Roman"/>
          <w:sz w:val="24"/>
        </w:rPr>
      </w:pPr>
      <w:r w:rsidRPr="006622D6">
        <w:rPr>
          <w:rFonts w:ascii="Times New Roman" w:hAnsi="Times New Roman" w:cs="Times New Roman"/>
          <w:sz w:val="24"/>
        </w:rPr>
        <w:t xml:space="preserve">An indication if the variable or parameter is an input or an output to the service </w:t>
      </w:r>
    </w:p>
    <w:p w14:paraId="77D42723" w14:textId="26C0C6F8" w:rsidR="007E6272" w:rsidRPr="006622D6" w:rsidRDefault="007E6272" w:rsidP="00E71185">
      <w:pPr>
        <w:tabs>
          <w:tab w:val="left" w:pos="1440"/>
          <w:tab w:val="left" w:pos="3600"/>
        </w:tabs>
        <w:spacing w:before="0" w:after="0"/>
        <w:ind w:left="1152" w:hanging="720"/>
        <w:rPr>
          <w:rFonts w:ascii="Times New Roman" w:hAnsi="Times New Roman" w:cs="Times New Roman"/>
          <w:sz w:val="24"/>
          <w:szCs w:val="24"/>
          <w:u w:val="single"/>
        </w:rPr>
      </w:pPr>
      <w:r w:rsidRPr="006622D6">
        <w:rPr>
          <w:rFonts w:ascii="Times New Roman" w:hAnsi="Times New Roman" w:cs="Times New Roman"/>
          <w:sz w:val="24"/>
          <w:szCs w:val="24"/>
          <w:u w:val="single"/>
        </w:rPr>
        <w:t>Type</w:t>
      </w:r>
      <w:r w:rsidRPr="006622D6">
        <w:rPr>
          <w:rFonts w:ascii="Times New Roman" w:hAnsi="Times New Roman" w:cs="Times New Roman"/>
          <w:sz w:val="24"/>
          <w:szCs w:val="24"/>
        </w:rPr>
        <w:t>:</w:t>
      </w:r>
      <w:r w:rsidRPr="006622D6">
        <w:rPr>
          <w:rFonts w:ascii="Times New Roman" w:hAnsi="Times New Roman" w:cs="Times New Roman"/>
          <w:sz w:val="24"/>
          <w:szCs w:val="24"/>
        </w:rPr>
        <w:tab/>
        <w:t>Data</w:t>
      </w:r>
      <w:r w:rsidRPr="006622D6">
        <w:rPr>
          <w:rFonts w:ascii="Times New Roman" w:hAnsi="Times New Roman" w:cs="Times New Roman"/>
          <w:sz w:val="24"/>
          <w:szCs w:val="24"/>
        </w:rPr>
        <w:tab/>
      </w:r>
      <w:r w:rsidRPr="006622D6">
        <w:rPr>
          <w:rFonts w:ascii="Times New Roman" w:hAnsi="Times New Roman" w:cs="Times New Roman"/>
          <w:sz w:val="24"/>
          <w:szCs w:val="24"/>
          <w:u w:val="single"/>
        </w:rPr>
        <w:t>Short name</w:t>
      </w:r>
      <w:r w:rsidR="003C1FCB" w:rsidRPr="006622D6">
        <w:rPr>
          <w:rFonts w:ascii="Times New Roman" w:hAnsi="Times New Roman" w:cs="Times New Roman"/>
          <w:sz w:val="24"/>
          <w:szCs w:val="24"/>
        </w:rPr>
        <w:t xml:space="preserve">: </w:t>
      </w:r>
      <w:r w:rsidR="006622D6" w:rsidRPr="006622D6">
        <w:rPr>
          <w:rFonts w:ascii="Times New Roman" w:hAnsi="Times New Roman" w:cs="Times New Roman"/>
          <w:sz w:val="24"/>
          <w:szCs w:val="24"/>
        </w:rPr>
        <w:t>paramdir</w:t>
      </w:r>
    </w:p>
    <w:p w14:paraId="79FF0D9D" w14:textId="17EA44C0" w:rsidR="000A123F" w:rsidRPr="006622D6" w:rsidRDefault="000A123F" w:rsidP="00E71185">
      <w:pPr>
        <w:tabs>
          <w:tab w:val="left" w:pos="1440"/>
          <w:tab w:val="left" w:pos="3600"/>
        </w:tabs>
        <w:spacing w:before="0" w:after="0"/>
        <w:ind w:left="1152" w:hanging="720"/>
        <w:rPr>
          <w:rFonts w:ascii="Times New Roman" w:hAnsi="Times New Roman" w:cs="Times New Roman"/>
          <w:sz w:val="24"/>
          <w:szCs w:val="24"/>
        </w:rPr>
      </w:pPr>
      <w:r w:rsidRPr="006622D6">
        <w:rPr>
          <w:rFonts w:ascii="Times New Roman" w:hAnsi="Times New Roman" w:cs="Times New Roman"/>
          <w:sz w:val="24"/>
          <w:szCs w:val="24"/>
          <w:u w:val="single"/>
        </w:rPr>
        <w:t>Path</w:t>
      </w:r>
      <w:r w:rsidRPr="006622D6">
        <w:rPr>
          <w:rFonts w:ascii="Times New Roman" w:hAnsi="Times New Roman" w:cs="Times New Roman"/>
          <w:sz w:val="24"/>
          <w:szCs w:val="24"/>
        </w:rPr>
        <w:t>:</w:t>
      </w:r>
      <w:r w:rsidRPr="006622D6">
        <w:rPr>
          <w:rFonts w:ascii="Times New Roman" w:hAnsi="Times New Roman" w:cs="Times New Roman"/>
          <w:sz w:val="24"/>
          <w:szCs w:val="24"/>
        </w:rPr>
        <w:tab/>
        <w:t>(8.4.4</w:t>
      </w:r>
      <w:r w:rsidR="0056548B" w:rsidRPr="006622D6">
        <w:rPr>
          <w:rFonts w:ascii="Times New Roman" w:hAnsi="Times New Roman" w:cs="Times New Roman"/>
          <w:sz w:val="24"/>
          <w:szCs w:val="24"/>
        </w:rPr>
        <w:t>.2</w:t>
      </w:r>
      <w:r w:rsidRPr="006622D6">
        <w:rPr>
          <w:rFonts w:ascii="Times New Roman" w:hAnsi="Times New Roman" w:cs="Times New Roman"/>
          <w:sz w:val="24"/>
          <w:szCs w:val="24"/>
        </w:rPr>
        <w:t>) Computer_Service_I</w:t>
      </w:r>
      <w:r w:rsidR="0056548B" w:rsidRPr="006622D6">
        <w:rPr>
          <w:rFonts w:ascii="Times New Roman" w:hAnsi="Times New Roman" w:cs="Times New Roman"/>
          <w:sz w:val="24"/>
          <w:szCs w:val="24"/>
        </w:rPr>
        <w:t xml:space="preserve">nformation/Contains_Operations/ </w:t>
      </w:r>
      <w:r w:rsidRPr="006622D6">
        <w:rPr>
          <w:rFonts w:ascii="Times New Roman" w:hAnsi="Times New Roman" w:cs="Times New Roman"/>
          <w:sz w:val="24"/>
          <w:szCs w:val="24"/>
        </w:rPr>
        <w:t>Operation_Parameters</w:t>
      </w:r>
      <w:r w:rsidR="0056548B" w:rsidRPr="006622D6">
        <w:rPr>
          <w:rFonts w:ascii="Times New Roman" w:hAnsi="Times New Roman" w:cs="Times New Roman"/>
          <w:sz w:val="24"/>
          <w:szCs w:val="24"/>
        </w:rPr>
        <w:t>/</w:t>
      </w:r>
      <w:r w:rsidR="00737EBC" w:rsidRPr="006622D6">
        <w:rPr>
          <w:rFonts w:ascii="Times New Roman" w:hAnsi="Times New Roman" w:cs="Times New Roman"/>
          <w:sz w:val="24"/>
          <w:szCs w:val="24"/>
        </w:rPr>
        <w:t>Parameter_Direction</w:t>
      </w:r>
    </w:p>
    <w:p w14:paraId="750BF1FF" w14:textId="3F8A9118" w:rsidR="007E6272" w:rsidRPr="006622D6" w:rsidRDefault="007E6272" w:rsidP="00E71185">
      <w:pPr>
        <w:tabs>
          <w:tab w:val="left" w:pos="1440"/>
          <w:tab w:val="left" w:pos="3600"/>
        </w:tabs>
        <w:spacing w:before="0" w:after="0"/>
        <w:ind w:left="1152" w:hanging="720"/>
        <w:rPr>
          <w:rFonts w:ascii="Times New Roman" w:hAnsi="Times New Roman" w:cs="Times New Roman"/>
          <w:sz w:val="24"/>
          <w:szCs w:val="24"/>
        </w:rPr>
      </w:pPr>
      <w:r w:rsidRPr="006622D6">
        <w:rPr>
          <w:rFonts w:ascii="Times New Roman" w:hAnsi="Times New Roman" w:cs="Times New Roman"/>
          <w:sz w:val="24"/>
          <w:szCs w:val="24"/>
          <w:u w:val="single"/>
        </w:rPr>
        <w:t>Domain</w:t>
      </w:r>
      <w:r w:rsidR="003C1FCB" w:rsidRPr="006622D6">
        <w:rPr>
          <w:rFonts w:ascii="Times New Roman" w:hAnsi="Times New Roman" w:cs="Times New Roman"/>
          <w:sz w:val="24"/>
          <w:szCs w:val="24"/>
        </w:rPr>
        <w:t>:</w:t>
      </w:r>
      <w:r w:rsidR="003C1FCB" w:rsidRPr="006622D6">
        <w:rPr>
          <w:rFonts w:ascii="Times New Roman" w:hAnsi="Times New Roman" w:cs="Times New Roman"/>
          <w:sz w:val="24"/>
          <w:szCs w:val="24"/>
        </w:rPr>
        <w:tab/>
      </w:r>
      <w:r w:rsidR="000A123F" w:rsidRPr="006622D6">
        <w:rPr>
          <w:rFonts w:ascii="Times New Roman" w:hAnsi="Times New Roman" w:cs="Times New Roman"/>
          <w:sz w:val="24"/>
          <w:szCs w:val="24"/>
        </w:rPr>
        <w:t>“Input,” “Output”</w:t>
      </w:r>
    </w:p>
    <w:p w14:paraId="1324DA61" w14:textId="6CBCAA80" w:rsidR="007E6272" w:rsidRPr="006622D6" w:rsidRDefault="003C1FCB" w:rsidP="00E71185">
      <w:pPr>
        <w:pStyle w:val="Heading5"/>
      </w:pPr>
      <w:r w:rsidRPr="006622D6">
        <w:t>Parameter_Name</w:t>
      </w:r>
    </w:p>
    <w:p w14:paraId="7954E77A" w14:textId="77777777" w:rsidR="00767AC4" w:rsidRPr="006622D6" w:rsidRDefault="00767AC4" w:rsidP="00E71185">
      <w:pPr>
        <w:spacing w:before="0" w:after="0"/>
        <w:rPr>
          <w:rFonts w:ascii="Times New Roman" w:hAnsi="Times New Roman" w:cs="Times New Roman"/>
          <w:sz w:val="24"/>
        </w:rPr>
      </w:pPr>
      <w:r w:rsidRPr="006622D6">
        <w:rPr>
          <w:rFonts w:ascii="Times New Roman" w:hAnsi="Times New Roman" w:cs="Times New Roman"/>
          <w:sz w:val="24"/>
        </w:rPr>
        <w:t>The word or phrase used to designate the parameter</w:t>
      </w:r>
    </w:p>
    <w:p w14:paraId="61B6A113" w14:textId="157A8E1A" w:rsidR="007E6272" w:rsidRPr="00F95B2B" w:rsidRDefault="007E6272" w:rsidP="00E71185">
      <w:pPr>
        <w:tabs>
          <w:tab w:val="left" w:pos="1440"/>
          <w:tab w:val="left" w:pos="3600"/>
        </w:tabs>
        <w:spacing w:before="0" w:after="0"/>
        <w:ind w:left="1152" w:hanging="720"/>
        <w:rPr>
          <w:rFonts w:ascii="Times New Roman" w:hAnsi="Times New Roman" w:cs="Times New Roman"/>
          <w:sz w:val="24"/>
          <w:szCs w:val="24"/>
          <w:u w:val="single"/>
        </w:rPr>
      </w:pPr>
      <w:r w:rsidRPr="006622D6">
        <w:rPr>
          <w:rFonts w:ascii="Times New Roman" w:hAnsi="Times New Roman" w:cs="Times New Roman"/>
          <w:sz w:val="24"/>
          <w:szCs w:val="24"/>
          <w:u w:val="single"/>
        </w:rPr>
        <w:t>Type</w:t>
      </w:r>
      <w:r w:rsidRPr="006622D6">
        <w:rPr>
          <w:rFonts w:ascii="Times New Roman" w:hAnsi="Times New Roman" w:cs="Times New Roman"/>
          <w:sz w:val="24"/>
          <w:szCs w:val="24"/>
        </w:rPr>
        <w:t>:</w:t>
      </w:r>
      <w:r w:rsidRPr="006622D6">
        <w:rPr>
          <w:rFonts w:ascii="Times New Roman" w:hAnsi="Times New Roman" w:cs="Times New Roman"/>
          <w:sz w:val="24"/>
          <w:szCs w:val="24"/>
        </w:rPr>
        <w:tab/>
        <w:t>Data</w:t>
      </w:r>
      <w:r w:rsidRPr="006622D6">
        <w:rPr>
          <w:rFonts w:ascii="Times New Roman" w:hAnsi="Times New Roman" w:cs="Times New Roman"/>
          <w:sz w:val="24"/>
          <w:szCs w:val="24"/>
        </w:rPr>
        <w:tab/>
      </w:r>
      <w:r w:rsidRPr="006622D6">
        <w:rPr>
          <w:rFonts w:ascii="Times New Roman" w:hAnsi="Times New Roman" w:cs="Times New Roman"/>
          <w:sz w:val="24"/>
          <w:szCs w:val="24"/>
          <w:u w:val="single"/>
        </w:rPr>
        <w:t>Short name</w:t>
      </w:r>
      <w:r w:rsidRPr="006622D6">
        <w:rPr>
          <w:rFonts w:ascii="Times New Roman" w:hAnsi="Times New Roman" w:cs="Times New Roman"/>
          <w:sz w:val="24"/>
          <w:szCs w:val="24"/>
        </w:rPr>
        <w:t xml:space="preserve">: </w:t>
      </w:r>
      <w:r w:rsidR="006622D6" w:rsidRPr="006622D6">
        <w:rPr>
          <w:rFonts w:ascii="Times New Roman" w:hAnsi="Times New Roman" w:cs="Times New Roman"/>
          <w:sz w:val="24"/>
          <w:szCs w:val="24"/>
        </w:rPr>
        <w:t>paramnme</w:t>
      </w:r>
    </w:p>
    <w:p w14:paraId="51094BD4" w14:textId="21083A2E" w:rsidR="000A123F" w:rsidRPr="00653F01" w:rsidRDefault="000A123F"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(8.4.4</w:t>
      </w:r>
      <w:r>
        <w:rPr>
          <w:rFonts w:ascii="Times New Roman" w:hAnsi="Times New Roman" w:cs="Times New Roman"/>
          <w:sz w:val="24"/>
          <w:szCs w:val="24"/>
        </w:rPr>
        <w:t>.1</w:t>
      </w:r>
      <w:r w:rsidRPr="00653F01">
        <w:rPr>
          <w:rFonts w:ascii="Times New Roman" w:hAnsi="Times New Roman" w:cs="Times New Roman"/>
          <w:sz w:val="24"/>
          <w:szCs w:val="24"/>
        </w:rPr>
        <w:t>) Computer_Service_I</w:t>
      </w:r>
      <w:r w:rsidR="0056548B">
        <w:rPr>
          <w:rFonts w:ascii="Times New Roman" w:hAnsi="Times New Roman" w:cs="Times New Roman"/>
          <w:sz w:val="24"/>
          <w:szCs w:val="24"/>
        </w:rPr>
        <w:t xml:space="preserve">nformation/Contains_Operations/ </w:t>
      </w:r>
      <w:r w:rsidRPr="00653F01">
        <w:rPr>
          <w:rFonts w:ascii="Times New Roman" w:hAnsi="Times New Roman" w:cs="Times New Roman"/>
          <w:sz w:val="24"/>
          <w:szCs w:val="24"/>
        </w:rPr>
        <w:t>Operation_Parameters</w:t>
      </w:r>
      <w:r w:rsidR="0056548B">
        <w:rPr>
          <w:rFonts w:ascii="Times New Roman" w:hAnsi="Times New Roman" w:cs="Times New Roman"/>
          <w:sz w:val="24"/>
          <w:szCs w:val="24"/>
        </w:rPr>
        <w:t>/</w:t>
      </w:r>
      <w:r w:rsidR="00737EBC">
        <w:rPr>
          <w:rFonts w:ascii="Times New Roman" w:hAnsi="Times New Roman" w:cs="Times New Roman"/>
          <w:sz w:val="24"/>
          <w:szCs w:val="24"/>
        </w:rPr>
        <w:t>Parameter_Name</w:t>
      </w:r>
    </w:p>
    <w:p w14:paraId="73B6691F" w14:textId="3D5C118E" w:rsidR="007E6272" w:rsidRPr="00F95B2B" w:rsidRDefault="007E6272"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00767AC4">
        <w:rPr>
          <w:rFonts w:ascii="Times New Roman" w:hAnsi="Times New Roman" w:cs="Times New Roman"/>
          <w:sz w:val="24"/>
          <w:szCs w:val="24"/>
        </w:rPr>
        <w:t>: free text</w:t>
      </w:r>
    </w:p>
    <w:p w14:paraId="18FD7B4C" w14:textId="530A936B" w:rsidR="006107BC" w:rsidRPr="002B0BE7" w:rsidRDefault="006107BC" w:rsidP="00E71185">
      <w:pPr>
        <w:pStyle w:val="Heading5"/>
      </w:pPr>
      <w:r w:rsidRPr="002B0BE7">
        <w:t>Place_Keyword</w:t>
      </w:r>
    </w:p>
    <w:p w14:paraId="4F6FC08A" w14:textId="22DE3C42" w:rsidR="006107BC" w:rsidRPr="00653F01" w:rsidRDefault="006107BC" w:rsidP="00E71185">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The geographic name of a location</w:t>
      </w:r>
      <w:r w:rsidR="00C22664">
        <w:rPr>
          <w:rFonts w:ascii="Times New Roman" w:hAnsi="Times New Roman" w:cs="Times New Roman"/>
          <w:sz w:val="24"/>
          <w:szCs w:val="24"/>
        </w:rPr>
        <w:t>, point or area,</w:t>
      </w:r>
      <w:r w:rsidRPr="00653F01">
        <w:rPr>
          <w:rFonts w:ascii="Times New Roman" w:hAnsi="Times New Roman" w:cs="Times New Roman"/>
          <w:sz w:val="24"/>
          <w:szCs w:val="24"/>
        </w:rPr>
        <w:t xml:space="preserve"> characterized by the product</w:t>
      </w:r>
      <w:r w:rsidR="00AA3393" w:rsidRPr="00653F01">
        <w:rPr>
          <w:rFonts w:ascii="Times New Roman" w:hAnsi="Times New Roman" w:cs="Times New Roman"/>
          <w:sz w:val="24"/>
          <w:szCs w:val="24"/>
        </w:rPr>
        <w:t>/datase</w:t>
      </w:r>
      <w:r w:rsidR="00055ED5">
        <w:rPr>
          <w:rFonts w:ascii="Times New Roman" w:hAnsi="Times New Roman" w:cs="Times New Roman"/>
          <w:sz w:val="24"/>
          <w:szCs w:val="24"/>
        </w:rPr>
        <w:t>t</w:t>
      </w:r>
      <w:r w:rsidRPr="00653F01">
        <w:rPr>
          <w:rFonts w:ascii="Times New Roman" w:hAnsi="Times New Roman" w:cs="Times New Roman"/>
          <w:sz w:val="24"/>
          <w:szCs w:val="24"/>
        </w:rPr>
        <w:t xml:space="preserve">.  Include specific and regional references such as: (a) city or county name; (b) state; (c) state acronym; or (d) ANSI Code.  Examples include “Nevada,” “Montgomery County,” “Yellowstone National Park,” </w:t>
      </w:r>
      <w:r w:rsidR="00C22664">
        <w:rPr>
          <w:rFonts w:ascii="Times New Roman" w:hAnsi="Times New Roman" w:cs="Times New Roman"/>
          <w:sz w:val="24"/>
          <w:szCs w:val="24"/>
        </w:rPr>
        <w:t xml:space="preserve">“Washington Monument,” </w:t>
      </w:r>
      <w:r w:rsidRPr="00653F01">
        <w:rPr>
          <w:rFonts w:ascii="Times New Roman" w:hAnsi="Times New Roman" w:cs="Times New Roman"/>
          <w:sz w:val="24"/>
          <w:szCs w:val="24"/>
        </w:rPr>
        <w:t>“Appalachia,” “Puget Sound,” “Delmarva Peninsula,” “U.S. Territories,” “09,” “CT” etc.  If an ANSI INCITS document or codelist is referenced in the [Place_Keyword_Thesaurus] element, all subsequent Keyword values must belong to that codelist.</w:t>
      </w:r>
    </w:p>
    <w:p w14:paraId="0D3A553D"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placekey</w:t>
      </w:r>
    </w:p>
    <w:p w14:paraId="11E4B63E" w14:textId="2FB3C3A0"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(2.6.</w:t>
      </w:r>
      <w:r w:rsidR="00A22595">
        <w:rPr>
          <w:rFonts w:ascii="Times New Roman" w:hAnsi="Times New Roman" w:cs="Times New Roman"/>
          <w:sz w:val="24"/>
          <w:szCs w:val="24"/>
        </w:rPr>
        <w:t>2</w:t>
      </w:r>
      <w:r w:rsidRPr="00653F01">
        <w:rPr>
          <w:rFonts w:ascii="Times New Roman" w:hAnsi="Times New Roman" w:cs="Times New Roman"/>
          <w:sz w:val="24"/>
          <w:szCs w:val="24"/>
        </w:rPr>
        <w:t>.2) Identification_Information/Keywords/Place/</w:t>
      </w:r>
      <w:r w:rsidR="0056548B">
        <w:rPr>
          <w:rFonts w:ascii="Times New Roman" w:hAnsi="Times New Roman" w:cs="Times New Roman"/>
          <w:sz w:val="24"/>
          <w:szCs w:val="24"/>
        </w:rPr>
        <w:t>Place</w:t>
      </w:r>
      <w:r w:rsidRPr="00653F01">
        <w:rPr>
          <w:rFonts w:ascii="Times New Roman" w:hAnsi="Times New Roman" w:cs="Times New Roman"/>
          <w:sz w:val="24"/>
          <w:szCs w:val="24"/>
        </w:rPr>
        <w:t>_Keyword</w:t>
      </w:r>
    </w:p>
    <w:p w14:paraId="0E301B07"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free text</w:t>
      </w:r>
    </w:p>
    <w:p w14:paraId="66899F5A" w14:textId="2F5D4B32" w:rsidR="006107BC" w:rsidRPr="002B0BE7" w:rsidRDefault="006107BC" w:rsidP="00E71185">
      <w:pPr>
        <w:pStyle w:val="Heading5"/>
      </w:pPr>
      <w:r w:rsidRPr="002B0BE7">
        <w:t>Place_Keyword_Thesaurus</w:t>
      </w:r>
    </w:p>
    <w:p w14:paraId="48B3284C" w14:textId="77EEE824" w:rsidR="006107BC" w:rsidRPr="00653F01" w:rsidRDefault="006107BC" w:rsidP="00E71185">
      <w:pPr>
        <w:tabs>
          <w:tab w:val="left" w:pos="1440"/>
          <w:tab w:val="left" w:pos="3600"/>
        </w:tabs>
        <w:spacing w:before="0" w:after="0"/>
        <w:rPr>
          <w:rFonts w:ascii="Times New Roman" w:hAnsi="Times New Roman" w:cs="Times New Roman"/>
          <w:sz w:val="24"/>
          <w:szCs w:val="24"/>
        </w:rPr>
      </w:pPr>
      <w:r w:rsidRPr="00653F01">
        <w:rPr>
          <w:rFonts w:ascii="Times New Roman" w:hAnsi="Times New Roman" w:cs="Times New Roman"/>
          <w:sz w:val="24"/>
          <w:szCs w:val="24"/>
        </w:rPr>
        <w:t xml:space="preserve">A reference to a formally registered thesaurus or a similar authoritative source of keywords describing geographic locations characterized by the product.  Do not include more than one thesaurus reference in this element.  If multiple thesauri are required for this product, create a separate </w:t>
      </w:r>
      <w:r w:rsidRPr="00196B1D">
        <w:rPr>
          <w:rFonts w:ascii="Times New Roman" w:hAnsi="Times New Roman" w:cs="Times New Roman"/>
          <w:i/>
          <w:color w:val="0070C0"/>
          <w:sz w:val="24"/>
          <w:szCs w:val="24"/>
        </w:rPr>
        <w:t>Place</w:t>
      </w:r>
      <w:r w:rsidRPr="00653F01">
        <w:rPr>
          <w:rFonts w:ascii="Times New Roman" w:hAnsi="Times New Roman" w:cs="Times New Roman"/>
          <w:sz w:val="24"/>
          <w:szCs w:val="24"/>
        </w:rPr>
        <w:t xml:space="preserve"> section for each thesaurus.</w:t>
      </w:r>
    </w:p>
    <w:p w14:paraId="1C1DB4F7"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653F01">
        <w:rPr>
          <w:rFonts w:ascii="Times New Roman" w:hAnsi="Times New Roman" w:cs="Times New Roman"/>
          <w:sz w:val="24"/>
          <w:szCs w:val="24"/>
          <w:u w:val="single"/>
        </w:rPr>
        <w:t>Type</w:t>
      </w:r>
      <w:r w:rsidRPr="00653F01">
        <w:rPr>
          <w:rFonts w:ascii="Times New Roman" w:hAnsi="Times New Roman" w:cs="Times New Roman"/>
          <w:sz w:val="24"/>
          <w:szCs w:val="24"/>
        </w:rPr>
        <w:t>:</w:t>
      </w:r>
      <w:r w:rsidRPr="00653F01">
        <w:rPr>
          <w:rFonts w:ascii="Times New Roman" w:hAnsi="Times New Roman" w:cs="Times New Roman"/>
          <w:sz w:val="24"/>
          <w:szCs w:val="24"/>
        </w:rPr>
        <w:tab/>
        <w:t>Data</w:t>
      </w:r>
      <w:r w:rsidRPr="00653F01">
        <w:rPr>
          <w:rFonts w:ascii="Times New Roman" w:hAnsi="Times New Roman" w:cs="Times New Roman"/>
          <w:sz w:val="24"/>
          <w:szCs w:val="24"/>
        </w:rPr>
        <w:tab/>
      </w:r>
      <w:r w:rsidRPr="00653F01">
        <w:rPr>
          <w:rFonts w:ascii="Times New Roman" w:hAnsi="Times New Roman" w:cs="Times New Roman"/>
          <w:sz w:val="24"/>
          <w:szCs w:val="24"/>
          <w:u w:val="single"/>
        </w:rPr>
        <w:t>Short name</w:t>
      </w:r>
      <w:r w:rsidRPr="00653F01">
        <w:rPr>
          <w:rFonts w:ascii="Times New Roman" w:hAnsi="Times New Roman" w:cs="Times New Roman"/>
          <w:sz w:val="24"/>
          <w:szCs w:val="24"/>
        </w:rPr>
        <w:t>: placekt</w:t>
      </w:r>
    </w:p>
    <w:p w14:paraId="3AB43AE7" w14:textId="38EA372D"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Path</w:t>
      </w:r>
      <w:r w:rsidRPr="00653F01">
        <w:rPr>
          <w:rFonts w:ascii="Times New Roman" w:hAnsi="Times New Roman" w:cs="Times New Roman"/>
          <w:sz w:val="24"/>
          <w:szCs w:val="24"/>
        </w:rPr>
        <w:t>:</w:t>
      </w:r>
      <w:r w:rsidRPr="00653F01">
        <w:rPr>
          <w:rFonts w:ascii="Times New Roman" w:hAnsi="Times New Roman" w:cs="Times New Roman"/>
          <w:sz w:val="24"/>
          <w:szCs w:val="24"/>
        </w:rPr>
        <w:tab/>
        <w:t>(2.6.2.1) Identification_Information/Keywords/Place/</w:t>
      </w:r>
      <w:r w:rsidR="0056548B">
        <w:rPr>
          <w:rFonts w:ascii="Times New Roman" w:hAnsi="Times New Roman" w:cs="Times New Roman"/>
          <w:sz w:val="24"/>
          <w:szCs w:val="24"/>
        </w:rPr>
        <w:t>Place</w:t>
      </w:r>
      <w:r w:rsidRPr="00653F01">
        <w:rPr>
          <w:rFonts w:ascii="Times New Roman" w:hAnsi="Times New Roman" w:cs="Times New Roman"/>
          <w:sz w:val="24"/>
          <w:szCs w:val="24"/>
        </w:rPr>
        <w:t>_Keyword_Thesaurus</w:t>
      </w:r>
    </w:p>
    <w:p w14:paraId="2F447B39" w14:textId="77777777" w:rsidR="006107BC" w:rsidRPr="00653F01" w:rsidRDefault="006107BC" w:rsidP="00E71185">
      <w:pPr>
        <w:tabs>
          <w:tab w:val="left" w:pos="1440"/>
          <w:tab w:val="left" w:pos="3600"/>
        </w:tabs>
        <w:spacing w:before="0" w:after="0"/>
        <w:ind w:left="1152" w:hanging="720"/>
        <w:rPr>
          <w:rFonts w:ascii="Times New Roman" w:hAnsi="Times New Roman" w:cs="Times New Roman"/>
          <w:sz w:val="24"/>
          <w:szCs w:val="24"/>
        </w:rPr>
      </w:pPr>
      <w:r w:rsidRPr="00653F01">
        <w:rPr>
          <w:rFonts w:ascii="Times New Roman" w:hAnsi="Times New Roman" w:cs="Times New Roman"/>
          <w:sz w:val="24"/>
          <w:szCs w:val="24"/>
          <w:u w:val="single"/>
        </w:rPr>
        <w:t>Domain</w:t>
      </w:r>
      <w:r w:rsidRPr="00653F01">
        <w:rPr>
          <w:rFonts w:ascii="Times New Roman" w:hAnsi="Times New Roman" w:cs="Times New Roman"/>
          <w:sz w:val="24"/>
          <w:szCs w:val="24"/>
        </w:rPr>
        <w:t>:</w:t>
      </w:r>
      <w:r w:rsidRPr="00653F01">
        <w:rPr>
          <w:rFonts w:ascii="Times New Roman" w:hAnsi="Times New Roman" w:cs="Times New Roman"/>
          <w:sz w:val="24"/>
          <w:szCs w:val="24"/>
        </w:rPr>
        <w:tab/>
        <w:t>free text “None,”</w:t>
      </w:r>
    </w:p>
    <w:p w14:paraId="7138023C" w14:textId="2A465690" w:rsidR="006107BC" w:rsidRPr="00653F01" w:rsidRDefault="006107BC" w:rsidP="00E71185">
      <w:pPr>
        <w:tabs>
          <w:tab w:val="left" w:pos="1440"/>
          <w:tab w:val="left" w:pos="3600"/>
        </w:tabs>
        <w:spacing w:before="0" w:after="0"/>
        <w:ind w:left="1872" w:hanging="720"/>
        <w:rPr>
          <w:rFonts w:ascii="Times New Roman" w:hAnsi="Times New Roman" w:cs="Times New Roman"/>
          <w:sz w:val="24"/>
          <w:szCs w:val="24"/>
        </w:rPr>
      </w:pPr>
      <w:r w:rsidRPr="00653F01">
        <w:rPr>
          <w:rFonts w:ascii="Times New Roman" w:hAnsi="Times New Roman" w:cs="Times New Roman"/>
          <w:sz w:val="24"/>
          <w:szCs w:val="24"/>
        </w:rPr>
        <w:t>“National Standard Codes (ANSI INCITS 38-2009), Federal Information Processing Series (FIPS) – States/State Equivalents,”</w:t>
      </w:r>
    </w:p>
    <w:p w14:paraId="0CBAB169" w14:textId="4D609B85" w:rsidR="006107BC" w:rsidRPr="00653F01" w:rsidRDefault="006107BC" w:rsidP="00E71185">
      <w:pPr>
        <w:tabs>
          <w:tab w:val="left" w:pos="1440"/>
          <w:tab w:val="left" w:pos="3600"/>
        </w:tabs>
        <w:spacing w:before="0" w:after="0"/>
        <w:ind w:left="1872" w:hanging="720"/>
        <w:rPr>
          <w:rFonts w:ascii="Times New Roman" w:hAnsi="Times New Roman" w:cs="Times New Roman"/>
          <w:sz w:val="24"/>
          <w:szCs w:val="24"/>
        </w:rPr>
      </w:pPr>
      <w:r w:rsidRPr="00653F01">
        <w:rPr>
          <w:rFonts w:ascii="Times New Roman" w:hAnsi="Times New Roman" w:cs="Times New Roman"/>
          <w:sz w:val="24"/>
          <w:szCs w:val="24"/>
        </w:rPr>
        <w:t>“National Standard Codes (ANSI INCITS 31-2009), Federal Information Processing Series (FIPS) - Counties/County Equivalents,”</w:t>
      </w:r>
    </w:p>
    <w:p w14:paraId="7134B520" w14:textId="48E5F8A8" w:rsidR="006107BC" w:rsidRPr="00653F01" w:rsidRDefault="006107BC" w:rsidP="00E71185">
      <w:pPr>
        <w:tabs>
          <w:tab w:val="left" w:pos="1440"/>
          <w:tab w:val="left" w:pos="3600"/>
        </w:tabs>
        <w:spacing w:before="0" w:after="0"/>
        <w:ind w:left="1872" w:hanging="720"/>
        <w:rPr>
          <w:rFonts w:ascii="Times New Roman" w:hAnsi="Times New Roman" w:cs="Times New Roman"/>
          <w:sz w:val="24"/>
          <w:szCs w:val="24"/>
        </w:rPr>
      </w:pPr>
      <w:r w:rsidRPr="00653F01">
        <w:rPr>
          <w:rFonts w:ascii="Times New Roman" w:hAnsi="Times New Roman" w:cs="Times New Roman"/>
          <w:sz w:val="24"/>
          <w:szCs w:val="24"/>
        </w:rPr>
        <w:t>“National Standard Codes (ANSI INCITS 454-2009), Federal Information Processing Series (FIPS) - Metropolitan and Micropolitan Statistical Areas and Related Geographic Entities,”</w:t>
      </w:r>
    </w:p>
    <w:p w14:paraId="0E157E5F" w14:textId="695CBBB4" w:rsidR="006107BC" w:rsidRPr="00653F01" w:rsidRDefault="006107BC" w:rsidP="00E71185">
      <w:pPr>
        <w:tabs>
          <w:tab w:val="left" w:pos="1440"/>
          <w:tab w:val="left" w:pos="3600"/>
        </w:tabs>
        <w:spacing w:before="0" w:after="0"/>
        <w:ind w:left="1872" w:hanging="720"/>
        <w:rPr>
          <w:rFonts w:ascii="Times New Roman" w:hAnsi="Times New Roman" w:cs="Times New Roman"/>
          <w:sz w:val="24"/>
          <w:szCs w:val="24"/>
        </w:rPr>
      </w:pPr>
      <w:r w:rsidRPr="00653F01">
        <w:rPr>
          <w:rFonts w:ascii="Times New Roman" w:hAnsi="Times New Roman" w:cs="Times New Roman"/>
          <w:sz w:val="24"/>
          <w:szCs w:val="24"/>
        </w:rPr>
        <w:t>“National Standard Codes (ANSI INCITS 455-2009), Federal Information Processing Series (FIPS) - Congressional Districts,”</w:t>
      </w:r>
    </w:p>
    <w:p w14:paraId="699DABCC" w14:textId="1854189D" w:rsidR="006107BC" w:rsidRPr="00653F01" w:rsidRDefault="006107BC" w:rsidP="00E71185">
      <w:pPr>
        <w:tabs>
          <w:tab w:val="left" w:pos="1440"/>
          <w:tab w:val="left" w:pos="3600"/>
        </w:tabs>
        <w:spacing w:before="0" w:after="0"/>
        <w:ind w:left="1872" w:hanging="720"/>
        <w:rPr>
          <w:rFonts w:ascii="Times New Roman" w:hAnsi="Times New Roman" w:cs="Times New Roman"/>
          <w:sz w:val="24"/>
          <w:szCs w:val="24"/>
        </w:rPr>
      </w:pPr>
      <w:r w:rsidRPr="00653F01">
        <w:rPr>
          <w:rFonts w:ascii="Times New Roman" w:hAnsi="Times New Roman" w:cs="Times New Roman"/>
          <w:sz w:val="24"/>
          <w:szCs w:val="24"/>
        </w:rPr>
        <w:t xml:space="preserve">“INCITS 446:2008 </w:t>
      </w:r>
      <w:r w:rsidR="00A55172">
        <w:rPr>
          <w:rFonts w:ascii="Times New Roman" w:hAnsi="Times New Roman" w:cs="Times New Roman"/>
          <w:sz w:val="24"/>
          <w:szCs w:val="24"/>
        </w:rPr>
        <w:t xml:space="preserve">- </w:t>
      </w:r>
      <w:r w:rsidRPr="00653F01">
        <w:rPr>
          <w:rFonts w:ascii="Times New Roman" w:hAnsi="Times New Roman" w:cs="Times New Roman"/>
          <w:sz w:val="24"/>
          <w:szCs w:val="24"/>
        </w:rPr>
        <w:t>Geographic Names Information System (GNIS)</w:t>
      </w:r>
      <w:r w:rsidR="00A55172" w:rsidRPr="00653F01" w:rsidDel="00A55172">
        <w:rPr>
          <w:rFonts w:ascii="Times New Roman" w:hAnsi="Times New Roman" w:cs="Times New Roman"/>
          <w:sz w:val="24"/>
          <w:szCs w:val="24"/>
        </w:rPr>
        <w:t xml:space="preserve"> </w:t>
      </w:r>
    </w:p>
    <w:p w14:paraId="253DBC24" w14:textId="3AC0A676" w:rsidR="006107BC" w:rsidRPr="002B0BE7" w:rsidRDefault="006107BC" w:rsidP="00E71185">
      <w:pPr>
        <w:pStyle w:val="Heading5"/>
      </w:pPr>
      <w:commentRangeStart w:id="112"/>
      <w:r w:rsidRPr="002B0BE7">
        <w:t>Point_and_Vector_Object_Count</w:t>
      </w:r>
      <w:commentRangeEnd w:id="112"/>
      <w:r w:rsidR="00EB3E7F">
        <w:rPr>
          <w:rStyle w:val="CommentReference"/>
          <w:rFonts w:ascii="Verdana" w:eastAsiaTheme="minorHAnsi" w:hAnsi="Verdana" w:cstheme="minorBidi"/>
          <w:b w:val="0"/>
          <w:bCs/>
          <w:i w:val="0"/>
          <w:iCs/>
        </w:rPr>
        <w:commentReference w:id="112"/>
      </w:r>
    </w:p>
    <w:p w14:paraId="4C676D18" w14:textId="3B785646"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The total number of the point or vector object types occurring in the product</w:t>
      </w:r>
      <w:r w:rsidR="00AA3393" w:rsidRPr="00F95B2B">
        <w:rPr>
          <w:rFonts w:ascii="Times New Roman" w:hAnsi="Times New Roman" w:cs="Times New Roman"/>
          <w:sz w:val="24"/>
          <w:szCs w:val="24"/>
        </w:rPr>
        <w:t>/dataset</w:t>
      </w:r>
      <w:r w:rsidRPr="00F95B2B">
        <w:rPr>
          <w:rFonts w:ascii="Times New Roman" w:hAnsi="Times New Roman" w:cs="Times New Roman"/>
          <w:sz w:val="24"/>
          <w:szCs w:val="24"/>
        </w:rPr>
        <w:t>.  This element gives a count of the object type identified in the [SDTS_Point_and_Vector_Object_Type] element.</w:t>
      </w:r>
    </w:p>
    <w:p w14:paraId="36D11E84"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ptvctcnt</w:t>
      </w:r>
    </w:p>
    <w:p w14:paraId="0F8C7DE8"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(4.4.2) Spatial_Data_Organization_Information/SDTS_Terms_Description/ Point_and_Vector_Object_Count</w:t>
      </w:r>
    </w:p>
    <w:p w14:paraId="1BC6D97E" w14:textId="7F4E7138"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Point_and_Vector_Object_Count &gt; 0</w:t>
      </w:r>
    </w:p>
    <w:p w14:paraId="369270B2" w14:textId="4F85B078" w:rsidR="006107BC" w:rsidRPr="002B0BE7" w:rsidRDefault="006107BC" w:rsidP="00E71185">
      <w:pPr>
        <w:pStyle w:val="Heading5"/>
      </w:pPr>
      <w:r w:rsidRPr="002B0BE7">
        <w:t>Postal_Code</w:t>
      </w:r>
    </w:p>
    <w:p w14:paraId="2AFA1FCD" w14:textId="3C16C19F"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The ZIP Code or other postal code of the organization that is: (a) knowledgeable about the product</w:t>
      </w:r>
      <w:r w:rsidR="004D33F0" w:rsidRPr="00F95B2B">
        <w:rPr>
          <w:rFonts w:ascii="Times New Roman" w:hAnsi="Times New Roman" w:cs="Times New Roman"/>
          <w:sz w:val="24"/>
          <w:szCs w:val="24"/>
        </w:rPr>
        <w:t>/dataset</w:t>
      </w:r>
      <w:r w:rsidRPr="00F95B2B">
        <w:rPr>
          <w:rFonts w:ascii="Times New Roman" w:hAnsi="Times New Roman" w:cs="Times New Roman"/>
          <w:sz w:val="24"/>
          <w:szCs w:val="24"/>
        </w:rPr>
        <w:t>; (b) responsible for distributing the product</w:t>
      </w:r>
      <w:r w:rsidR="004D33F0" w:rsidRPr="00F95B2B">
        <w:rPr>
          <w:rFonts w:ascii="Times New Roman" w:hAnsi="Times New Roman" w:cs="Times New Roman"/>
          <w:sz w:val="24"/>
          <w:szCs w:val="24"/>
        </w:rPr>
        <w:t>/dataset</w:t>
      </w:r>
      <w:r w:rsidRPr="00F95B2B">
        <w:rPr>
          <w:rFonts w:ascii="Times New Roman" w:hAnsi="Times New Roman" w:cs="Times New Roman"/>
          <w:sz w:val="24"/>
          <w:szCs w:val="24"/>
        </w:rPr>
        <w:t>; or (c) responsible for the metadata information.  The default value for this element is “20233-7400.”</w:t>
      </w:r>
    </w:p>
    <w:p w14:paraId="58A2CBB8"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postal</w:t>
      </w:r>
    </w:p>
    <w:p w14:paraId="38A526AF" w14:textId="2E4AD9EC" w:rsidR="006107BC" w:rsidRPr="00F95B2B" w:rsidRDefault="006107BC" w:rsidP="00E71185">
      <w:pPr>
        <w:tabs>
          <w:tab w:val="left" w:pos="1152"/>
          <w:tab w:val="left" w:pos="1440"/>
          <w:tab w:val="left" w:pos="3600"/>
        </w:tabs>
        <w:spacing w:before="0" w:after="0"/>
        <w:ind w:left="1872" w:hanging="144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(a)(2.8.2.</w:t>
      </w:r>
      <w:r w:rsidR="009C4154">
        <w:rPr>
          <w:rFonts w:ascii="Times New Roman" w:hAnsi="Times New Roman" w:cs="Times New Roman"/>
          <w:sz w:val="24"/>
          <w:szCs w:val="24"/>
        </w:rPr>
        <w:t>4</w:t>
      </w:r>
      <w:r w:rsidRPr="00F95B2B">
        <w:rPr>
          <w:rFonts w:ascii="Times New Roman" w:hAnsi="Times New Roman" w:cs="Times New Roman"/>
          <w:sz w:val="24"/>
          <w:szCs w:val="24"/>
        </w:rPr>
        <w:t>) Identification_Information/Point_of_Contact/Contact_Address/ Postal_Code</w:t>
      </w:r>
    </w:p>
    <w:p w14:paraId="32C9CC49" w14:textId="0D5D5278" w:rsidR="006107BC" w:rsidRPr="00F95B2B" w:rsidRDefault="006107BC" w:rsidP="00E71185">
      <w:pPr>
        <w:tabs>
          <w:tab w:val="left" w:pos="1440"/>
          <w:tab w:val="left" w:pos="3600"/>
        </w:tabs>
        <w:spacing w:before="0" w:after="0"/>
        <w:ind w:left="1872" w:hanging="720"/>
        <w:rPr>
          <w:rFonts w:ascii="Times New Roman" w:hAnsi="Times New Roman" w:cs="Times New Roman"/>
          <w:sz w:val="24"/>
          <w:szCs w:val="24"/>
        </w:rPr>
      </w:pPr>
      <w:r w:rsidRPr="00F95B2B">
        <w:rPr>
          <w:rFonts w:ascii="Times New Roman" w:hAnsi="Times New Roman" w:cs="Times New Roman"/>
          <w:sz w:val="24"/>
          <w:szCs w:val="24"/>
        </w:rPr>
        <w:t>(b)(7.1.2.</w:t>
      </w:r>
      <w:r w:rsidR="009C4154">
        <w:rPr>
          <w:rFonts w:ascii="Times New Roman" w:hAnsi="Times New Roman" w:cs="Times New Roman"/>
          <w:sz w:val="24"/>
          <w:szCs w:val="24"/>
        </w:rPr>
        <w:t>4</w:t>
      </w:r>
      <w:r w:rsidRPr="00F95B2B">
        <w:rPr>
          <w:rFonts w:ascii="Times New Roman" w:hAnsi="Times New Roman" w:cs="Times New Roman"/>
          <w:sz w:val="24"/>
          <w:szCs w:val="24"/>
        </w:rPr>
        <w:t>) Distribution_Information/Point_of_Contact/Contact_Address/</w:t>
      </w:r>
      <w:r w:rsidR="0059105A" w:rsidRPr="00F95B2B">
        <w:rPr>
          <w:rFonts w:ascii="Times New Roman" w:hAnsi="Times New Roman" w:cs="Times New Roman"/>
          <w:sz w:val="24"/>
          <w:szCs w:val="24"/>
        </w:rPr>
        <w:t xml:space="preserve"> </w:t>
      </w:r>
      <w:r w:rsidRPr="00F95B2B">
        <w:rPr>
          <w:rFonts w:ascii="Times New Roman" w:hAnsi="Times New Roman" w:cs="Times New Roman"/>
          <w:sz w:val="24"/>
          <w:szCs w:val="24"/>
        </w:rPr>
        <w:t>Postal_Code</w:t>
      </w:r>
    </w:p>
    <w:p w14:paraId="02AED5A7" w14:textId="158ACBAE" w:rsidR="006107BC" w:rsidRPr="00F95B2B" w:rsidRDefault="006107BC" w:rsidP="00E71185">
      <w:pPr>
        <w:tabs>
          <w:tab w:val="left" w:pos="1440"/>
          <w:tab w:val="left" w:pos="3600"/>
        </w:tabs>
        <w:spacing w:before="0" w:after="0"/>
        <w:ind w:left="1872" w:hanging="720"/>
        <w:rPr>
          <w:rFonts w:ascii="Times New Roman" w:hAnsi="Times New Roman" w:cs="Times New Roman"/>
          <w:sz w:val="24"/>
          <w:szCs w:val="24"/>
        </w:rPr>
      </w:pPr>
      <w:r w:rsidRPr="00F95B2B">
        <w:rPr>
          <w:rFonts w:ascii="Times New Roman" w:hAnsi="Times New Roman" w:cs="Times New Roman"/>
          <w:sz w:val="24"/>
          <w:szCs w:val="24"/>
        </w:rPr>
        <w:t>(c)(9.5.2.</w:t>
      </w:r>
      <w:r w:rsidR="009C4154">
        <w:rPr>
          <w:rFonts w:ascii="Times New Roman" w:hAnsi="Times New Roman" w:cs="Times New Roman"/>
          <w:sz w:val="24"/>
          <w:szCs w:val="24"/>
        </w:rPr>
        <w:t>4</w:t>
      </w:r>
      <w:r w:rsidRPr="00F95B2B">
        <w:rPr>
          <w:rFonts w:ascii="Times New Roman" w:hAnsi="Times New Roman" w:cs="Times New Roman"/>
          <w:sz w:val="24"/>
          <w:szCs w:val="24"/>
        </w:rPr>
        <w:t>) Metadata_Reference_Information/Point_of_Contact/</w:t>
      </w:r>
      <w:r w:rsidR="0059105A" w:rsidRPr="00F95B2B">
        <w:rPr>
          <w:rFonts w:ascii="Times New Roman" w:hAnsi="Times New Roman" w:cs="Times New Roman"/>
          <w:sz w:val="24"/>
          <w:szCs w:val="24"/>
        </w:rPr>
        <w:t xml:space="preserve"> </w:t>
      </w:r>
      <w:r w:rsidRPr="00F95B2B">
        <w:rPr>
          <w:rFonts w:ascii="Times New Roman" w:hAnsi="Times New Roman" w:cs="Times New Roman"/>
          <w:sz w:val="24"/>
          <w:szCs w:val="24"/>
        </w:rPr>
        <w:t>Contact_Address/Postal_Code</w:t>
      </w:r>
    </w:p>
    <w:p w14:paraId="7B7AC4B3" w14:textId="77777777" w:rsidR="0059105A" w:rsidRPr="00F95B2B" w:rsidRDefault="0059105A"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free text</w:t>
      </w:r>
    </w:p>
    <w:p w14:paraId="084725F0" w14:textId="05C69D28" w:rsidR="006107BC" w:rsidRPr="002B0BE7" w:rsidRDefault="006107BC" w:rsidP="00E71185">
      <w:pPr>
        <w:pStyle w:val="Heading5"/>
      </w:pPr>
      <w:r w:rsidRPr="002B0BE7">
        <w:t>Process_Date</w:t>
      </w:r>
    </w:p>
    <w:p w14:paraId="2C87197F" w14:textId="2F02A6BE"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 xml:space="preserve">The date when the series of actions described under the [Process_Description] element </w:t>
      </w:r>
      <w:r w:rsidR="00460FBC">
        <w:rPr>
          <w:rFonts w:ascii="Times New Roman" w:hAnsi="Times New Roman" w:cs="Times New Roman"/>
          <w:sz w:val="24"/>
          <w:szCs w:val="24"/>
        </w:rPr>
        <w:t>were</w:t>
      </w:r>
      <w:r w:rsidR="00460FBC" w:rsidRPr="00F95B2B">
        <w:rPr>
          <w:rFonts w:ascii="Times New Roman" w:hAnsi="Times New Roman" w:cs="Times New Roman"/>
          <w:sz w:val="24"/>
          <w:szCs w:val="24"/>
        </w:rPr>
        <w:t xml:space="preserve"> </w:t>
      </w:r>
      <w:r w:rsidRPr="00F95B2B">
        <w:rPr>
          <w:rFonts w:ascii="Times New Roman" w:hAnsi="Times New Roman" w:cs="Times New Roman"/>
          <w:sz w:val="24"/>
          <w:szCs w:val="24"/>
        </w:rPr>
        <w:t xml:space="preserve">completed.  </w:t>
      </w:r>
      <w:r w:rsidR="004D33F0" w:rsidRPr="00F95B2B">
        <w:rPr>
          <w:rFonts w:ascii="Times New Roman" w:hAnsi="Times New Roman" w:cs="Times New Roman"/>
          <w:sz w:val="24"/>
          <w:szCs w:val="24"/>
        </w:rPr>
        <w:t xml:space="preserve">Express the </w:t>
      </w:r>
      <w:r w:rsidRPr="00F95B2B">
        <w:rPr>
          <w:rFonts w:ascii="Times New Roman" w:hAnsi="Times New Roman" w:cs="Times New Roman"/>
          <w:sz w:val="24"/>
          <w:szCs w:val="24"/>
        </w:rPr>
        <w:t xml:space="preserve">[Process_Date] element as a year, a year and month, or a year, month and day.  Format:  YYYYMMDD.  </w:t>
      </w:r>
      <w:r w:rsidR="004D33F0" w:rsidRPr="00F95B2B">
        <w:rPr>
          <w:rFonts w:ascii="Times New Roman" w:hAnsi="Times New Roman" w:cs="Times New Roman"/>
          <w:sz w:val="24"/>
          <w:szCs w:val="24"/>
        </w:rPr>
        <w:t xml:space="preserve">Always express the </w:t>
      </w:r>
      <w:r w:rsidRPr="00F95B2B">
        <w:rPr>
          <w:rFonts w:ascii="Times New Roman" w:hAnsi="Times New Roman" w:cs="Times New Roman"/>
          <w:sz w:val="24"/>
          <w:szCs w:val="24"/>
        </w:rPr>
        <w:t>month as an integer.</w:t>
      </w:r>
    </w:p>
    <w:p w14:paraId="55E9D52C"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procdate</w:t>
      </w:r>
    </w:p>
    <w:p w14:paraId="06A3E4D9"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(3.7.2) Data_Quality_Information/Process_Step/Process_Date</w:t>
      </w:r>
    </w:p>
    <w:p w14:paraId="588F0B2F"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“Unknown,” “Not complete,” free date</w:t>
      </w:r>
    </w:p>
    <w:p w14:paraId="02ACE651" w14:textId="7FC31FF2" w:rsidR="006107BC" w:rsidRPr="002B0BE7" w:rsidRDefault="006107BC" w:rsidP="00E71185">
      <w:pPr>
        <w:pStyle w:val="Heading5"/>
      </w:pPr>
      <w:r w:rsidRPr="002B0BE7">
        <w:t>Process_Description</w:t>
      </w:r>
    </w:p>
    <w:p w14:paraId="3E0C558B" w14:textId="0263A5BE"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 xml:space="preserve">An explanation of the series of actions </w:t>
      </w:r>
      <w:r w:rsidR="00976874">
        <w:rPr>
          <w:rFonts w:ascii="Times New Roman" w:hAnsi="Times New Roman" w:cs="Times New Roman"/>
          <w:sz w:val="24"/>
          <w:szCs w:val="24"/>
        </w:rPr>
        <w:t xml:space="preserve">used to </w:t>
      </w:r>
      <w:r w:rsidRPr="00F95B2B">
        <w:rPr>
          <w:rFonts w:ascii="Times New Roman" w:hAnsi="Times New Roman" w:cs="Times New Roman"/>
          <w:sz w:val="24"/>
          <w:szCs w:val="24"/>
        </w:rPr>
        <w:t>creat</w:t>
      </w:r>
      <w:r w:rsidR="00976874">
        <w:rPr>
          <w:rFonts w:ascii="Times New Roman" w:hAnsi="Times New Roman" w:cs="Times New Roman"/>
          <w:sz w:val="24"/>
          <w:szCs w:val="24"/>
        </w:rPr>
        <w:t>e</w:t>
      </w:r>
      <w:r w:rsidRPr="00F95B2B">
        <w:rPr>
          <w:rFonts w:ascii="Times New Roman" w:hAnsi="Times New Roman" w:cs="Times New Roman"/>
          <w:sz w:val="24"/>
          <w:szCs w:val="24"/>
        </w:rPr>
        <w:t xml:space="preserve"> the </w:t>
      </w:r>
      <w:r w:rsidR="004D33F0" w:rsidRPr="00F95B2B">
        <w:rPr>
          <w:rFonts w:ascii="Times New Roman" w:hAnsi="Times New Roman" w:cs="Times New Roman"/>
          <w:sz w:val="24"/>
          <w:szCs w:val="24"/>
        </w:rPr>
        <w:t>product/</w:t>
      </w:r>
      <w:r w:rsidRPr="00F95B2B">
        <w:rPr>
          <w:rFonts w:ascii="Times New Roman" w:hAnsi="Times New Roman" w:cs="Times New Roman"/>
          <w:sz w:val="24"/>
          <w:szCs w:val="24"/>
        </w:rPr>
        <w:t>dataset</w:t>
      </w:r>
      <w:r w:rsidR="00976874">
        <w:rPr>
          <w:rFonts w:ascii="Times New Roman" w:hAnsi="Times New Roman" w:cs="Times New Roman"/>
          <w:sz w:val="24"/>
          <w:szCs w:val="24"/>
        </w:rPr>
        <w:t xml:space="preserve">.  This should include </w:t>
      </w:r>
      <w:r w:rsidRPr="00F95B2B">
        <w:rPr>
          <w:rFonts w:ascii="Times New Roman" w:hAnsi="Times New Roman" w:cs="Times New Roman"/>
          <w:sz w:val="24"/>
          <w:szCs w:val="24"/>
        </w:rPr>
        <w:t xml:space="preserve">any related parameters or tolerances.  The description of the process can be a single collective description or </w:t>
      </w:r>
      <w:r w:rsidR="00976874">
        <w:rPr>
          <w:rFonts w:ascii="Times New Roman" w:hAnsi="Times New Roman" w:cs="Times New Roman"/>
          <w:sz w:val="24"/>
          <w:szCs w:val="24"/>
        </w:rPr>
        <w:t xml:space="preserve">a series of </w:t>
      </w:r>
      <w:r w:rsidRPr="00F95B2B">
        <w:rPr>
          <w:rFonts w:ascii="Times New Roman" w:hAnsi="Times New Roman" w:cs="Times New Roman"/>
          <w:sz w:val="24"/>
          <w:szCs w:val="24"/>
        </w:rPr>
        <w:t>individual process steps based upon: (a) stages of processing; (b) incorporation of sources; and (c) project milestones.</w:t>
      </w:r>
      <w:r w:rsidR="001E6D50">
        <w:rPr>
          <w:rFonts w:ascii="Times New Roman" w:hAnsi="Times New Roman" w:cs="Times New Roman"/>
          <w:sz w:val="24"/>
          <w:szCs w:val="24"/>
        </w:rPr>
        <w:t xml:space="preserve">  Including descriptions of updates to the MTDB is left to the </w:t>
      </w:r>
      <w:r w:rsidR="006B789E" w:rsidRPr="006B789E">
        <w:rPr>
          <w:rFonts w:ascii="Times New Roman" w:hAnsi="Times New Roman" w:cs="Times New Roman"/>
          <w:sz w:val="24"/>
          <w:szCs w:val="24"/>
        </w:rPr>
        <w:t>discretion</w:t>
      </w:r>
      <w:r w:rsidR="006B789E">
        <w:rPr>
          <w:rFonts w:ascii="Times New Roman" w:hAnsi="Times New Roman" w:cs="Times New Roman"/>
          <w:sz w:val="24"/>
          <w:szCs w:val="24"/>
        </w:rPr>
        <w:t xml:space="preserve"> </w:t>
      </w:r>
      <w:r w:rsidR="001E6D50">
        <w:rPr>
          <w:rFonts w:ascii="Times New Roman" w:hAnsi="Times New Roman" w:cs="Times New Roman"/>
          <w:sz w:val="24"/>
          <w:szCs w:val="24"/>
        </w:rPr>
        <w:t xml:space="preserve">of the </w:t>
      </w:r>
      <w:r w:rsidR="0091460A">
        <w:rPr>
          <w:rFonts w:ascii="Times New Roman" w:hAnsi="Times New Roman" w:cs="Times New Roman"/>
          <w:sz w:val="24"/>
          <w:szCs w:val="24"/>
        </w:rPr>
        <w:t>product sponsor.</w:t>
      </w:r>
    </w:p>
    <w:p w14:paraId="7A3A7E1A"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procdesc</w:t>
      </w:r>
    </w:p>
    <w:p w14:paraId="31049CAA"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(3.7.1) Data_Quality_Information/Process_Step/Process_Description</w:t>
      </w:r>
    </w:p>
    <w:p w14:paraId="18FAEAEB"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rPr>
        <w:t>Domain:</w:t>
      </w:r>
      <w:r w:rsidRPr="00F95B2B">
        <w:rPr>
          <w:rFonts w:ascii="Times New Roman" w:hAnsi="Times New Roman" w:cs="Times New Roman"/>
          <w:sz w:val="24"/>
          <w:szCs w:val="24"/>
        </w:rPr>
        <w:tab/>
        <w:t>free text</w:t>
      </w:r>
    </w:p>
    <w:p w14:paraId="6D1305F2" w14:textId="17F53B21" w:rsidR="006107BC" w:rsidRPr="002B0BE7" w:rsidRDefault="006107BC" w:rsidP="00E71185">
      <w:pPr>
        <w:pStyle w:val="Heading5"/>
      </w:pPr>
      <w:r w:rsidRPr="002B0BE7">
        <w:t>Progress</w:t>
      </w:r>
    </w:p>
    <w:p w14:paraId="0DD8072F" w14:textId="343ABADA"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The development phase of the product</w:t>
      </w:r>
      <w:r w:rsidR="001D4128" w:rsidRPr="00F95B2B">
        <w:rPr>
          <w:rFonts w:ascii="Times New Roman" w:hAnsi="Times New Roman" w:cs="Times New Roman"/>
          <w:sz w:val="24"/>
          <w:szCs w:val="24"/>
        </w:rPr>
        <w:t>/dataset</w:t>
      </w:r>
      <w:r w:rsidRPr="00F95B2B">
        <w:rPr>
          <w:rFonts w:ascii="Times New Roman" w:hAnsi="Times New Roman" w:cs="Times New Roman"/>
          <w:sz w:val="24"/>
          <w:szCs w:val="24"/>
        </w:rPr>
        <w:t>.</w:t>
      </w:r>
    </w:p>
    <w:p w14:paraId="339849B3"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progress</w:t>
      </w:r>
    </w:p>
    <w:p w14:paraId="745037A2"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(2.4.1) Identification_Information/Status/Progress</w:t>
      </w:r>
    </w:p>
    <w:p w14:paraId="4473395D"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trike/>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“Completed,” “Historical Archive,” “Obsolete,” “Ongoing,” “Planned,” “Required,” “Under development”</w:t>
      </w:r>
    </w:p>
    <w:p w14:paraId="7D050CAC" w14:textId="2349A1FE" w:rsidR="006107BC" w:rsidRPr="002B0BE7" w:rsidRDefault="006107BC" w:rsidP="00E71185">
      <w:pPr>
        <w:pStyle w:val="Heading5"/>
      </w:pPr>
      <w:r w:rsidRPr="002B0BE7">
        <w:t>Protocol</w:t>
      </w:r>
    </w:p>
    <w:p w14:paraId="45C42F80" w14:textId="20492732"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 xml:space="preserve">The set of conventions governing the formatting of data used to connect to the </w:t>
      </w:r>
      <w:r w:rsidR="00395A5B">
        <w:rPr>
          <w:rFonts w:ascii="Times New Roman" w:hAnsi="Times New Roman" w:cs="Times New Roman"/>
          <w:sz w:val="24"/>
          <w:szCs w:val="24"/>
        </w:rPr>
        <w:t>OMS</w:t>
      </w:r>
      <w:r w:rsidR="001D4128" w:rsidRPr="00F95B2B">
        <w:rPr>
          <w:rFonts w:ascii="Times New Roman" w:hAnsi="Times New Roman" w:cs="Times New Roman"/>
          <w:sz w:val="24"/>
          <w:szCs w:val="24"/>
        </w:rPr>
        <w:t>.</w:t>
      </w:r>
    </w:p>
    <w:p w14:paraId="125F15A6"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cpprotcl</w:t>
      </w:r>
    </w:p>
    <w:p w14:paraId="64CE341B"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(8.4.5.2) Computer_Service_Information/Contains_Operations/Connect_Point/ Protocol</w:t>
      </w:r>
    </w:p>
    <w:p w14:paraId="55B1CF7E"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“http/1.1,” free text</w:t>
      </w:r>
    </w:p>
    <w:p w14:paraId="2171ECE4" w14:textId="2C3BE5EA" w:rsidR="006107BC" w:rsidRPr="002B0BE7" w:rsidRDefault="006107BC" w:rsidP="00E71185">
      <w:pPr>
        <w:pStyle w:val="Heading5"/>
      </w:pPr>
      <w:r w:rsidRPr="002B0BE7">
        <w:t>Publication_Date</w:t>
      </w:r>
    </w:p>
    <w:p w14:paraId="2A99B1AF" w14:textId="70746975"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The date when a product was published or otherwise made available for release.  The date in question may be describing: (a) the product</w:t>
      </w:r>
      <w:r w:rsidR="001D4128" w:rsidRPr="00F95B2B">
        <w:rPr>
          <w:rFonts w:ascii="Times New Roman" w:hAnsi="Times New Roman" w:cs="Times New Roman"/>
          <w:sz w:val="24"/>
          <w:szCs w:val="24"/>
        </w:rPr>
        <w:t>/dataset</w:t>
      </w:r>
      <w:r w:rsidRPr="00F95B2B">
        <w:rPr>
          <w:rFonts w:ascii="Times New Roman" w:hAnsi="Times New Roman" w:cs="Times New Roman"/>
          <w:sz w:val="24"/>
          <w:szCs w:val="24"/>
        </w:rPr>
        <w:t>; (b) a product related to the product</w:t>
      </w:r>
      <w:r w:rsidR="001D4128" w:rsidRPr="00F95B2B">
        <w:rPr>
          <w:rFonts w:ascii="Times New Roman" w:hAnsi="Times New Roman" w:cs="Times New Roman"/>
          <w:sz w:val="24"/>
          <w:szCs w:val="24"/>
        </w:rPr>
        <w:t>/dataset</w:t>
      </w:r>
      <w:r w:rsidRPr="00F95B2B">
        <w:rPr>
          <w:rFonts w:ascii="Times New Roman" w:hAnsi="Times New Roman" w:cs="Times New Roman"/>
          <w:sz w:val="24"/>
          <w:szCs w:val="24"/>
        </w:rPr>
        <w:t xml:space="preserve">; or (c) a source material.  </w:t>
      </w:r>
      <w:r w:rsidR="001D4128" w:rsidRPr="00F95B2B">
        <w:rPr>
          <w:rFonts w:ascii="Times New Roman" w:hAnsi="Times New Roman" w:cs="Times New Roman"/>
          <w:sz w:val="24"/>
          <w:szCs w:val="24"/>
        </w:rPr>
        <w:t xml:space="preserve">Express this </w:t>
      </w:r>
      <w:r w:rsidRPr="00F95B2B">
        <w:rPr>
          <w:rFonts w:ascii="Times New Roman" w:hAnsi="Times New Roman" w:cs="Times New Roman"/>
          <w:sz w:val="24"/>
          <w:szCs w:val="24"/>
        </w:rPr>
        <w:t xml:space="preserve">element as a year, a year and month, or a year, month and day.  Format:  YYYYMMDD.  </w:t>
      </w:r>
      <w:r w:rsidR="001D4128" w:rsidRPr="00F95B2B">
        <w:rPr>
          <w:rFonts w:ascii="Times New Roman" w:hAnsi="Times New Roman" w:cs="Times New Roman"/>
          <w:sz w:val="24"/>
          <w:szCs w:val="24"/>
        </w:rPr>
        <w:t xml:space="preserve">Always express the </w:t>
      </w:r>
      <w:r w:rsidRPr="00F95B2B">
        <w:rPr>
          <w:rFonts w:ascii="Times New Roman" w:hAnsi="Times New Roman" w:cs="Times New Roman"/>
          <w:sz w:val="24"/>
          <w:szCs w:val="24"/>
        </w:rPr>
        <w:t>month as an integer.</w:t>
      </w:r>
    </w:p>
    <w:p w14:paraId="65424BA8"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pubdate</w:t>
      </w:r>
    </w:p>
    <w:p w14:paraId="0705EE64"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(a)(2.1.2) Identification_Information/Citation/Publication_Date</w:t>
      </w:r>
    </w:p>
    <w:p w14:paraId="09972582" w14:textId="071C6722" w:rsidR="006107BC" w:rsidRPr="00F95B2B" w:rsidRDefault="006107BC" w:rsidP="00E71185">
      <w:pPr>
        <w:tabs>
          <w:tab w:val="left" w:pos="1440"/>
          <w:tab w:val="left" w:pos="3600"/>
        </w:tabs>
        <w:spacing w:before="0" w:after="0"/>
        <w:ind w:left="1872" w:hanging="720"/>
        <w:rPr>
          <w:rFonts w:ascii="Times New Roman" w:hAnsi="Times New Roman" w:cs="Times New Roman"/>
          <w:sz w:val="24"/>
          <w:szCs w:val="24"/>
        </w:rPr>
      </w:pPr>
      <w:r w:rsidRPr="00F95B2B">
        <w:rPr>
          <w:rFonts w:ascii="Times New Roman" w:hAnsi="Times New Roman" w:cs="Times New Roman"/>
          <w:sz w:val="24"/>
          <w:szCs w:val="24"/>
        </w:rPr>
        <w:t>(b)(2.12.1.2) Identification_Information/Cross_Reference/Citation/Publication_Date</w:t>
      </w:r>
    </w:p>
    <w:p w14:paraId="0686A207" w14:textId="77777777" w:rsidR="006107BC" w:rsidRPr="00F95B2B" w:rsidRDefault="006107BC" w:rsidP="00E71185">
      <w:pPr>
        <w:tabs>
          <w:tab w:val="left" w:pos="1440"/>
          <w:tab w:val="left" w:pos="3600"/>
        </w:tabs>
        <w:spacing w:before="0" w:after="0"/>
        <w:ind w:left="1872" w:hanging="720"/>
        <w:rPr>
          <w:rFonts w:ascii="Times New Roman" w:hAnsi="Times New Roman" w:cs="Times New Roman"/>
          <w:sz w:val="24"/>
          <w:szCs w:val="24"/>
        </w:rPr>
      </w:pPr>
      <w:r w:rsidRPr="00F95B2B">
        <w:rPr>
          <w:rFonts w:ascii="Times New Roman" w:hAnsi="Times New Roman" w:cs="Times New Roman"/>
          <w:sz w:val="24"/>
          <w:szCs w:val="24"/>
        </w:rPr>
        <w:t>(c)(3.6.1.2) Data_Quality_Information/Source_Information/Citation/ Publication_Date</w:t>
      </w:r>
    </w:p>
    <w:p w14:paraId="6E8C307C" w14:textId="77777777" w:rsidR="0059105A" w:rsidRPr="00F95B2B" w:rsidRDefault="0059105A"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“Unknown,” “Unpublished material,” free date</w:t>
      </w:r>
    </w:p>
    <w:p w14:paraId="7602AA0D" w14:textId="017F0B3B" w:rsidR="006107BC" w:rsidRPr="002B0BE7" w:rsidRDefault="006107BC" w:rsidP="00E71185">
      <w:pPr>
        <w:pStyle w:val="Heading5"/>
      </w:pPr>
      <w:r w:rsidRPr="002B0BE7">
        <w:t>Purpose</w:t>
      </w:r>
    </w:p>
    <w:p w14:paraId="5F42A7D0" w14:textId="77777777" w:rsidR="006107BC" w:rsidRPr="00F95B2B" w:rsidRDefault="006107BC" w:rsidP="00F95B2B">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A summary of the intentions with which the product was developed.  This element documents why the product was created and under what conditions it is appropriate for use.</w:t>
      </w:r>
    </w:p>
    <w:p w14:paraId="1B2CB067" w14:textId="77777777" w:rsidR="006107BC" w:rsidRPr="00F95B2B" w:rsidRDefault="006107BC" w:rsidP="00F95B2B">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purpose</w:t>
      </w:r>
    </w:p>
    <w:p w14:paraId="1C783118" w14:textId="77777777" w:rsidR="006107BC" w:rsidRPr="00F95B2B" w:rsidRDefault="006107BC" w:rsidP="00F95B2B">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(2.2.2) Identification_Information/Description/Purpose</w:t>
      </w:r>
    </w:p>
    <w:p w14:paraId="4A0018BF" w14:textId="77777777" w:rsidR="006107BC" w:rsidRPr="00F95B2B" w:rsidRDefault="006107BC" w:rsidP="00F95B2B">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rPr>
        <w:t>Domain:</w:t>
      </w:r>
      <w:r w:rsidRPr="00F95B2B">
        <w:rPr>
          <w:rFonts w:ascii="Times New Roman" w:hAnsi="Times New Roman" w:cs="Times New Roman"/>
          <w:sz w:val="24"/>
          <w:szCs w:val="24"/>
        </w:rPr>
        <w:tab/>
        <w:t>free text</w:t>
      </w:r>
    </w:p>
    <w:p w14:paraId="00C2259E" w14:textId="77777777" w:rsidR="006107BC" w:rsidRPr="00A11628" w:rsidRDefault="006107BC" w:rsidP="005F0101">
      <w:pPr>
        <w:pStyle w:val="Heading4"/>
      </w:pPr>
      <w:r w:rsidRPr="00A11628">
        <w:t>R</w:t>
      </w:r>
    </w:p>
    <w:p w14:paraId="3329C3CA" w14:textId="4526DBE8" w:rsidR="006107BC" w:rsidRPr="002B0BE7" w:rsidRDefault="006107BC" w:rsidP="00E71185">
      <w:pPr>
        <w:pStyle w:val="Heading5"/>
      </w:pPr>
      <w:r w:rsidRPr="002B0BE7">
        <w:t>Range_Domain_Maximum</w:t>
      </w:r>
    </w:p>
    <w:p w14:paraId="6448E85C" w14:textId="268D56AD" w:rsidR="006107BC" w:rsidRPr="00F95B2B" w:rsidRDefault="006107BC" w:rsidP="00E71185">
      <w:pPr>
        <w:tabs>
          <w:tab w:val="left" w:pos="1440"/>
          <w:tab w:val="left" w:pos="3600"/>
        </w:tabs>
        <w:spacing w:before="0" w:after="0"/>
        <w:rPr>
          <w:rFonts w:ascii="Times New Roman" w:hAnsi="Times New Roman" w:cs="Times New Roman"/>
          <w:i/>
          <w:sz w:val="24"/>
          <w:szCs w:val="24"/>
        </w:rPr>
      </w:pPr>
      <w:r w:rsidRPr="00F95B2B">
        <w:rPr>
          <w:rFonts w:ascii="Times New Roman" w:hAnsi="Times New Roman" w:cs="Times New Roman"/>
          <w:sz w:val="24"/>
          <w:szCs w:val="24"/>
        </w:rPr>
        <w:t>Th</w:t>
      </w:r>
      <w:r w:rsidR="00C02A4A" w:rsidRPr="00F95B2B">
        <w:rPr>
          <w:rFonts w:ascii="Times New Roman" w:hAnsi="Times New Roman" w:cs="Times New Roman"/>
          <w:sz w:val="24"/>
          <w:szCs w:val="24"/>
        </w:rPr>
        <w:t xml:space="preserve">is </w:t>
      </w:r>
      <w:r w:rsidRPr="00F95B2B">
        <w:rPr>
          <w:rFonts w:ascii="Times New Roman" w:hAnsi="Times New Roman" w:cs="Times New Roman"/>
          <w:sz w:val="24"/>
          <w:szCs w:val="24"/>
        </w:rPr>
        <w:t>element represents the greatest</w:t>
      </w:r>
      <w:r w:rsidR="007E0F54">
        <w:rPr>
          <w:rFonts w:ascii="Times New Roman" w:hAnsi="Times New Roman" w:cs="Times New Roman"/>
          <w:sz w:val="24"/>
          <w:szCs w:val="24"/>
        </w:rPr>
        <w:t xml:space="preserve"> used/known or legal</w:t>
      </w:r>
      <w:r w:rsidRPr="00F95B2B">
        <w:rPr>
          <w:rFonts w:ascii="Times New Roman" w:hAnsi="Times New Roman" w:cs="Times New Roman"/>
          <w:sz w:val="24"/>
          <w:szCs w:val="24"/>
        </w:rPr>
        <w:t xml:space="preserve"> value </w:t>
      </w:r>
      <w:r w:rsidR="00C02A4A" w:rsidRPr="00F95B2B">
        <w:rPr>
          <w:rFonts w:ascii="Times New Roman" w:hAnsi="Times New Roman" w:cs="Times New Roman"/>
          <w:sz w:val="24"/>
          <w:szCs w:val="24"/>
        </w:rPr>
        <w:t xml:space="preserve">for </w:t>
      </w:r>
      <w:r w:rsidRPr="00F95B2B">
        <w:rPr>
          <w:rFonts w:ascii="Times New Roman" w:hAnsi="Times New Roman" w:cs="Times New Roman"/>
          <w:sz w:val="24"/>
          <w:szCs w:val="24"/>
        </w:rPr>
        <w:t>the attribute within a continuum of valid values.</w:t>
      </w:r>
    </w:p>
    <w:p w14:paraId="5C06FDCE"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rdommax</w:t>
      </w:r>
    </w:p>
    <w:p w14:paraId="1343AB0B"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(6.1.2.4.2.2) Entity_and_Attribute_Information/Detailed_Description/Attribute/ Attribute_Domain_Values/Range_Domain/Range_Domain_Maximum</w:t>
      </w:r>
    </w:p>
    <w:p w14:paraId="26058B5B"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free text</w:t>
      </w:r>
    </w:p>
    <w:p w14:paraId="3DBFEB0A" w14:textId="1B27208E" w:rsidR="006107BC" w:rsidRPr="002B0BE7" w:rsidRDefault="006107BC" w:rsidP="00E71185">
      <w:pPr>
        <w:pStyle w:val="Heading5"/>
      </w:pPr>
      <w:r w:rsidRPr="002B0BE7">
        <w:t>Range_Domain_Minimum</w:t>
      </w:r>
    </w:p>
    <w:p w14:paraId="06A8B554" w14:textId="262D8050"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Th</w:t>
      </w:r>
      <w:r w:rsidR="00C02A4A" w:rsidRPr="00F95B2B">
        <w:rPr>
          <w:rFonts w:ascii="Times New Roman" w:hAnsi="Times New Roman" w:cs="Times New Roman"/>
          <w:sz w:val="24"/>
          <w:szCs w:val="24"/>
        </w:rPr>
        <w:t xml:space="preserve">is </w:t>
      </w:r>
      <w:r w:rsidRPr="00F95B2B">
        <w:rPr>
          <w:rFonts w:ascii="Times New Roman" w:hAnsi="Times New Roman" w:cs="Times New Roman"/>
          <w:sz w:val="24"/>
          <w:szCs w:val="24"/>
        </w:rPr>
        <w:t>element represents the least</w:t>
      </w:r>
      <w:r w:rsidR="007E0F54">
        <w:rPr>
          <w:rFonts w:ascii="Times New Roman" w:hAnsi="Times New Roman" w:cs="Times New Roman"/>
          <w:sz w:val="24"/>
          <w:szCs w:val="24"/>
        </w:rPr>
        <w:t xml:space="preserve"> used/known or legal</w:t>
      </w:r>
      <w:r w:rsidRPr="00F95B2B">
        <w:rPr>
          <w:rFonts w:ascii="Times New Roman" w:hAnsi="Times New Roman" w:cs="Times New Roman"/>
          <w:sz w:val="24"/>
          <w:szCs w:val="24"/>
        </w:rPr>
        <w:t xml:space="preserve"> value </w:t>
      </w:r>
      <w:r w:rsidR="00C02A4A" w:rsidRPr="00F95B2B">
        <w:rPr>
          <w:rFonts w:ascii="Times New Roman" w:hAnsi="Times New Roman" w:cs="Times New Roman"/>
          <w:sz w:val="24"/>
          <w:szCs w:val="24"/>
        </w:rPr>
        <w:t xml:space="preserve">for </w:t>
      </w:r>
      <w:r w:rsidRPr="00F95B2B">
        <w:rPr>
          <w:rFonts w:ascii="Times New Roman" w:hAnsi="Times New Roman" w:cs="Times New Roman"/>
          <w:sz w:val="24"/>
          <w:szCs w:val="24"/>
        </w:rPr>
        <w:t>the attribute within a continuum of valid values.</w:t>
      </w:r>
    </w:p>
    <w:p w14:paraId="11411110"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rdommin</w:t>
      </w:r>
    </w:p>
    <w:p w14:paraId="08385979"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(6.1.2.4.2.1) Entity_and_Attribute_Information/Detailed_Description/Attribute/ Attribute_Domain_Values/Range_Domain/Range_Domain_Minimum</w:t>
      </w:r>
    </w:p>
    <w:p w14:paraId="74CD3572"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free text</w:t>
      </w:r>
    </w:p>
    <w:p w14:paraId="7F8842FB" w14:textId="1BCDEDA6" w:rsidR="006107BC" w:rsidRPr="002B0BE7" w:rsidRDefault="006107BC" w:rsidP="00E71185">
      <w:pPr>
        <w:pStyle w:val="Heading5"/>
      </w:pPr>
      <w:r w:rsidRPr="002B0BE7">
        <w:t>Resource_Description</w:t>
      </w:r>
    </w:p>
    <w:p w14:paraId="297E9F08" w14:textId="77777777"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A detailed text description of what the online resource is/does.</w:t>
      </w:r>
    </w:p>
    <w:p w14:paraId="79A7B584" w14:textId="201FA64F"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cpdescrp</w:t>
      </w:r>
    </w:p>
    <w:p w14:paraId="31EB9153"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(8.4.5.4) Computer_Service_Information/Contains_Operations/Connect_Point/ Resource_Description</w:t>
      </w:r>
    </w:p>
    <w:p w14:paraId="3532E71C"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free text</w:t>
      </w:r>
    </w:p>
    <w:p w14:paraId="7CD8DB5C" w14:textId="6C211845" w:rsidR="006107BC" w:rsidRPr="002B0BE7" w:rsidRDefault="006107BC" w:rsidP="00E71185">
      <w:pPr>
        <w:pStyle w:val="Heading5"/>
      </w:pPr>
      <w:r w:rsidRPr="002B0BE7">
        <w:t>Resource_Name</w:t>
      </w:r>
    </w:p>
    <w:p w14:paraId="26644F7C" w14:textId="77777777"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A word or phrase that identifies the online resource.</w:t>
      </w:r>
    </w:p>
    <w:p w14:paraId="714A13A6"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cpname</w:t>
      </w:r>
    </w:p>
    <w:p w14:paraId="41E0ABB5"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(8.4.5.3) Computer_Service_Information/Contains_Operations/Connect_Point/ Resource_Name</w:t>
      </w:r>
    </w:p>
    <w:p w14:paraId="632827E0"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free text</w:t>
      </w:r>
    </w:p>
    <w:p w14:paraId="168EB683" w14:textId="0112AE5D" w:rsidR="006107BC" w:rsidRPr="002B0BE7" w:rsidRDefault="006107BC" w:rsidP="00E71185">
      <w:pPr>
        <w:pStyle w:val="Heading5"/>
      </w:pPr>
      <w:r w:rsidRPr="002B0BE7">
        <w:t>REST_URL</w:t>
      </w:r>
    </w:p>
    <w:p w14:paraId="7BFC75E9" w14:textId="03C0D1F1"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 xml:space="preserve">The web address or URL of the REST service for the </w:t>
      </w:r>
      <w:r w:rsidR="00E2114C" w:rsidRPr="00F95B2B">
        <w:rPr>
          <w:rFonts w:ascii="Times New Roman" w:hAnsi="Times New Roman" w:cs="Times New Roman"/>
          <w:sz w:val="24"/>
          <w:szCs w:val="24"/>
        </w:rPr>
        <w:t>product/</w:t>
      </w:r>
      <w:r w:rsidRPr="00F95B2B">
        <w:rPr>
          <w:rFonts w:ascii="Times New Roman" w:hAnsi="Times New Roman" w:cs="Times New Roman"/>
          <w:sz w:val="24"/>
          <w:szCs w:val="24"/>
        </w:rPr>
        <w:t>dataset.  Specifically, the export map function.</w:t>
      </w:r>
    </w:p>
    <w:p w14:paraId="1F445FF0" w14:textId="40E01E81"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rest</w:t>
      </w:r>
      <w:r w:rsidR="009873AD">
        <w:rPr>
          <w:rFonts w:ascii="Times New Roman" w:hAnsi="Times New Roman" w:cs="Times New Roman"/>
          <w:sz w:val="24"/>
          <w:szCs w:val="24"/>
        </w:rPr>
        <w:t>url</w:t>
      </w:r>
    </w:p>
    <w:p w14:paraId="1D212A12" w14:textId="460995D4"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(1.</w:t>
      </w:r>
      <w:r w:rsidR="00C31895">
        <w:rPr>
          <w:rFonts w:ascii="Times New Roman" w:hAnsi="Times New Roman" w:cs="Times New Roman"/>
          <w:sz w:val="24"/>
          <w:szCs w:val="24"/>
        </w:rPr>
        <w:t>2.5</w:t>
      </w:r>
      <w:r w:rsidRPr="00F95B2B">
        <w:rPr>
          <w:rFonts w:ascii="Times New Roman" w:hAnsi="Times New Roman" w:cs="Times New Roman"/>
          <w:sz w:val="24"/>
          <w:szCs w:val="24"/>
        </w:rPr>
        <w:t>) FGDC_Required/</w:t>
      </w:r>
      <w:r w:rsidR="003F3A51" w:rsidRPr="00653F01">
        <w:rPr>
          <w:rFonts w:ascii="Times New Roman" w:hAnsi="Times New Roman" w:cs="Times New Roman"/>
          <w:sz w:val="24"/>
          <w:szCs w:val="24"/>
        </w:rPr>
        <w:t>NGDA_Information</w:t>
      </w:r>
      <w:r w:rsidR="003F3A51">
        <w:rPr>
          <w:rFonts w:ascii="Times New Roman" w:hAnsi="Times New Roman" w:cs="Times New Roman"/>
          <w:sz w:val="24"/>
          <w:szCs w:val="24"/>
        </w:rPr>
        <w:t>/</w:t>
      </w:r>
      <w:r w:rsidRPr="00F95B2B">
        <w:rPr>
          <w:rFonts w:ascii="Times New Roman" w:hAnsi="Times New Roman" w:cs="Times New Roman"/>
          <w:sz w:val="24"/>
          <w:szCs w:val="24"/>
        </w:rPr>
        <w:t>REST_URL</w:t>
      </w:r>
    </w:p>
    <w:p w14:paraId="1C57AAA4"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valid URL</w:t>
      </w:r>
    </w:p>
    <w:p w14:paraId="6A3A0E99" w14:textId="2EDA9BD1" w:rsidR="006107BC" w:rsidRPr="002B0BE7" w:rsidRDefault="006107BC" w:rsidP="00E71185">
      <w:pPr>
        <w:pStyle w:val="Heading5"/>
      </w:pPr>
      <w:r w:rsidRPr="002B0BE7">
        <w:t>Result</w:t>
      </w:r>
    </w:p>
    <w:p w14:paraId="504EE630" w14:textId="77777777" w:rsidR="006107BC" w:rsidRPr="00F95B2B" w:rsidRDefault="006107BC" w:rsidP="00F95B2B">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The output of the test listed in the [Measure] element.</w:t>
      </w:r>
    </w:p>
    <w:p w14:paraId="7DE19AC6" w14:textId="77777777" w:rsidR="006107BC" w:rsidRPr="00F95B2B" w:rsidRDefault="006107BC" w:rsidP="00F95B2B">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result</w:t>
      </w:r>
    </w:p>
    <w:p w14:paraId="16989696" w14:textId="77777777" w:rsidR="006107BC" w:rsidRPr="00F95B2B" w:rsidRDefault="006107BC" w:rsidP="00F95B2B">
      <w:pPr>
        <w:tabs>
          <w:tab w:val="left" w:pos="1152"/>
          <w:tab w:val="left" w:pos="1440"/>
          <w:tab w:val="left" w:pos="3600"/>
        </w:tabs>
        <w:spacing w:before="0" w:after="0"/>
        <w:ind w:left="1872" w:hanging="144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(a)(3.1.1.3) Data_Quality_Information/Attribute_Accuracy_Report/Test_Report/ Result</w:t>
      </w:r>
    </w:p>
    <w:p w14:paraId="76D5B5C8" w14:textId="77777777" w:rsidR="006107BC" w:rsidRPr="00F95B2B" w:rsidRDefault="006107BC" w:rsidP="00F95B2B">
      <w:pPr>
        <w:tabs>
          <w:tab w:val="left" w:pos="1440"/>
          <w:tab w:val="left" w:pos="3600"/>
        </w:tabs>
        <w:spacing w:before="0" w:after="0"/>
        <w:ind w:left="1872" w:hanging="720"/>
        <w:rPr>
          <w:rFonts w:ascii="Times New Roman" w:hAnsi="Times New Roman" w:cs="Times New Roman"/>
          <w:sz w:val="24"/>
          <w:szCs w:val="24"/>
        </w:rPr>
      </w:pPr>
      <w:r w:rsidRPr="00F95B2B">
        <w:rPr>
          <w:rFonts w:ascii="Times New Roman" w:hAnsi="Times New Roman" w:cs="Times New Roman"/>
          <w:sz w:val="24"/>
          <w:szCs w:val="24"/>
        </w:rPr>
        <w:t>(b)(3.2.1.3) Data_Quality_Information/ Non_Quantitative_Attribute_Accuracy_Report/Test_Report/Result</w:t>
      </w:r>
    </w:p>
    <w:p w14:paraId="7FABA9D2" w14:textId="77777777" w:rsidR="006107BC" w:rsidRPr="00F95B2B" w:rsidRDefault="006107BC" w:rsidP="00F95B2B">
      <w:pPr>
        <w:tabs>
          <w:tab w:val="left" w:pos="1440"/>
          <w:tab w:val="left" w:pos="3600"/>
        </w:tabs>
        <w:spacing w:before="0" w:after="0"/>
        <w:ind w:left="1872" w:hanging="720"/>
        <w:rPr>
          <w:rFonts w:ascii="Times New Roman" w:hAnsi="Times New Roman" w:cs="Times New Roman"/>
          <w:sz w:val="24"/>
          <w:szCs w:val="24"/>
        </w:rPr>
      </w:pPr>
      <w:r w:rsidRPr="00F95B2B">
        <w:rPr>
          <w:rFonts w:ascii="Times New Roman" w:hAnsi="Times New Roman" w:cs="Times New Roman"/>
          <w:sz w:val="24"/>
          <w:szCs w:val="24"/>
        </w:rPr>
        <w:t>(c)(3.3.1.3) Data_Quality_Information/Logical_Consistency_Report/Test_Report/ Result</w:t>
      </w:r>
    </w:p>
    <w:p w14:paraId="779EDA57" w14:textId="18B396A0" w:rsidR="006107BC" w:rsidRPr="00F95B2B" w:rsidRDefault="006107BC" w:rsidP="00F95B2B">
      <w:pPr>
        <w:tabs>
          <w:tab w:val="left" w:pos="1440"/>
          <w:tab w:val="left" w:pos="3600"/>
        </w:tabs>
        <w:spacing w:before="0" w:after="0"/>
        <w:ind w:left="1872" w:hanging="720"/>
        <w:rPr>
          <w:rFonts w:ascii="Times New Roman" w:hAnsi="Times New Roman" w:cs="Times New Roman"/>
          <w:sz w:val="24"/>
          <w:szCs w:val="24"/>
        </w:rPr>
      </w:pPr>
      <w:r w:rsidRPr="00F95B2B">
        <w:rPr>
          <w:rFonts w:ascii="Times New Roman" w:hAnsi="Times New Roman" w:cs="Times New Roman"/>
          <w:sz w:val="24"/>
          <w:szCs w:val="24"/>
        </w:rPr>
        <w:t>(d)(3.4.1.3) Data_Quality_Information/Completeness_Report/Test_Report/Result</w:t>
      </w:r>
    </w:p>
    <w:p w14:paraId="242B41F4" w14:textId="77777777" w:rsidR="006107BC" w:rsidRPr="00F95B2B" w:rsidRDefault="006107BC" w:rsidP="00F95B2B">
      <w:pPr>
        <w:tabs>
          <w:tab w:val="left" w:pos="1440"/>
          <w:tab w:val="left" w:pos="3600"/>
        </w:tabs>
        <w:spacing w:before="0" w:after="0"/>
        <w:ind w:left="1872" w:hanging="720"/>
        <w:rPr>
          <w:rFonts w:ascii="Times New Roman" w:hAnsi="Times New Roman" w:cs="Times New Roman"/>
          <w:sz w:val="24"/>
          <w:szCs w:val="24"/>
        </w:rPr>
      </w:pPr>
      <w:r w:rsidRPr="00F95B2B">
        <w:rPr>
          <w:rFonts w:ascii="Times New Roman" w:hAnsi="Times New Roman" w:cs="Times New Roman"/>
          <w:sz w:val="24"/>
          <w:szCs w:val="24"/>
        </w:rPr>
        <w:t>(e)(3.5.1.3) Data_Quality_Information/Horizontal_Positional_Accuracy_Report/ Test_Report/Result/</w:t>
      </w:r>
    </w:p>
    <w:p w14:paraId="4EBB6F8F" w14:textId="77777777" w:rsidR="006D3C06" w:rsidRPr="00F95B2B" w:rsidRDefault="006D3C06" w:rsidP="00F95B2B">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free text</w:t>
      </w:r>
    </w:p>
    <w:p w14:paraId="23F0204F" w14:textId="77777777" w:rsidR="006107BC" w:rsidRPr="00A11628" w:rsidRDefault="006107BC" w:rsidP="005F0101">
      <w:pPr>
        <w:pStyle w:val="Heading4"/>
      </w:pPr>
      <w:r w:rsidRPr="00A11628">
        <w:t>S</w:t>
      </w:r>
    </w:p>
    <w:p w14:paraId="4E143929" w14:textId="31933626" w:rsidR="006107BC" w:rsidRPr="002B0BE7" w:rsidRDefault="006107BC" w:rsidP="00E71185">
      <w:pPr>
        <w:pStyle w:val="Heading5"/>
      </w:pPr>
      <w:r w:rsidRPr="002B0BE7">
        <w:t>SDTS_Point_and_Vector_Object_Type</w:t>
      </w:r>
    </w:p>
    <w:p w14:paraId="78E1B827" w14:textId="5831C8E8" w:rsidR="006107BC" w:rsidRPr="00F95B2B" w:rsidRDefault="006107BC" w:rsidP="00E71185">
      <w:pPr>
        <w:tabs>
          <w:tab w:val="left" w:pos="1440"/>
          <w:tab w:val="left" w:pos="3600"/>
        </w:tabs>
        <w:spacing w:before="0" w:after="0"/>
        <w:rPr>
          <w:rFonts w:ascii="Times New Roman" w:hAnsi="Times New Roman" w:cs="Times New Roman"/>
          <w:sz w:val="24"/>
          <w:szCs w:val="24"/>
        </w:rPr>
      </w:pPr>
      <w:r w:rsidRPr="00F95B2B">
        <w:rPr>
          <w:rFonts w:ascii="Times New Roman" w:hAnsi="Times New Roman" w:cs="Times New Roman"/>
          <w:sz w:val="24"/>
          <w:szCs w:val="24"/>
        </w:rPr>
        <w:t>The</w:t>
      </w:r>
      <w:r w:rsidR="007E0F54">
        <w:rPr>
          <w:rFonts w:ascii="Times New Roman" w:hAnsi="Times New Roman" w:cs="Times New Roman"/>
          <w:sz w:val="24"/>
          <w:szCs w:val="24"/>
        </w:rPr>
        <w:t xml:space="preserve"> type</w:t>
      </w:r>
      <w:r w:rsidRPr="00F95B2B">
        <w:rPr>
          <w:rFonts w:ascii="Times New Roman" w:hAnsi="Times New Roman" w:cs="Times New Roman"/>
          <w:sz w:val="24"/>
          <w:szCs w:val="24"/>
        </w:rPr>
        <w:t xml:space="preserve"> of point and vector spatial objects used to locate zero-, one-, and two-dimensional spatial locations in the product</w:t>
      </w:r>
      <w:r w:rsidR="00C87B6A" w:rsidRPr="00F95B2B">
        <w:rPr>
          <w:rFonts w:ascii="Times New Roman" w:hAnsi="Times New Roman" w:cs="Times New Roman"/>
          <w:sz w:val="24"/>
          <w:szCs w:val="24"/>
        </w:rPr>
        <w:t>/dataset</w:t>
      </w:r>
      <w:r w:rsidRPr="00F95B2B">
        <w:rPr>
          <w:rFonts w:ascii="Times New Roman" w:hAnsi="Times New Roman" w:cs="Times New Roman"/>
          <w:sz w:val="24"/>
          <w:szCs w:val="24"/>
        </w:rPr>
        <w:t xml:space="preserve">.  The terminology within the domain is taken from “Spatial Data Concepts,” which is Chapter 2 of Part 1 in </w:t>
      </w:r>
      <w:r w:rsidRPr="00F95B2B">
        <w:rPr>
          <w:rFonts w:ascii="Times New Roman" w:hAnsi="Times New Roman" w:cs="Times New Roman"/>
          <w:i/>
          <w:sz w:val="24"/>
          <w:szCs w:val="24"/>
        </w:rPr>
        <w:t xml:space="preserve">Department of Commerce, 1992, Spatial </w:t>
      </w:r>
      <w:r w:rsidRPr="008D0376">
        <w:rPr>
          <w:rFonts w:ascii="Times New Roman" w:hAnsi="Times New Roman" w:cs="Times New Roman"/>
          <w:i/>
          <w:sz w:val="24"/>
          <w:szCs w:val="24"/>
        </w:rPr>
        <w:t>Data Transfer Standard (SDTS) (FIPS 173)</w:t>
      </w:r>
      <w:r w:rsidRPr="008D0376">
        <w:rPr>
          <w:rFonts w:ascii="Times New Roman" w:hAnsi="Times New Roman" w:cs="Times New Roman"/>
          <w:sz w:val="24"/>
          <w:szCs w:val="24"/>
        </w:rPr>
        <w:t xml:space="preserve"> [Ref </w:t>
      </w:r>
      <w:r w:rsidR="008D0376" w:rsidRPr="008D0376">
        <w:rPr>
          <w:rFonts w:ascii="Times New Roman" w:hAnsi="Times New Roman" w:cs="Times New Roman"/>
          <w:sz w:val="24"/>
          <w:szCs w:val="24"/>
        </w:rPr>
        <w:t>10</w:t>
      </w:r>
      <w:r w:rsidRPr="008D0376">
        <w:rPr>
          <w:rFonts w:ascii="Times New Roman" w:hAnsi="Times New Roman" w:cs="Times New Roman"/>
          <w:sz w:val="24"/>
          <w:szCs w:val="24"/>
        </w:rPr>
        <w:t xml:space="preserve">].  </w:t>
      </w:r>
      <w:r w:rsidR="00C87B6A" w:rsidRPr="008D0376">
        <w:rPr>
          <w:rFonts w:ascii="Times New Roman" w:hAnsi="Times New Roman" w:cs="Times New Roman"/>
          <w:sz w:val="24"/>
          <w:szCs w:val="24"/>
        </w:rPr>
        <w:t xml:space="preserve">Repeat this </w:t>
      </w:r>
      <w:r w:rsidRPr="008D0376">
        <w:rPr>
          <w:rFonts w:ascii="Times New Roman" w:hAnsi="Times New Roman" w:cs="Times New Roman"/>
          <w:sz w:val="24"/>
          <w:szCs w:val="24"/>
        </w:rPr>
        <w:t>element once for each</w:t>
      </w:r>
      <w:r w:rsidRPr="00F95B2B">
        <w:rPr>
          <w:rFonts w:ascii="Times New Roman" w:hAnsi="Times New Roman" w:cs="Times New Roman"/>
          <w:sz w:val="24"/>
          <w:szCs w:val="24"/>
        </w:rPr>
        <w:t xml:space="preserve"> object type found within the dataset.</w:t>
      </w:r>
    </w:p>
    <w:p w14:paraId="06629D58"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F95B2B">
        <w:rPr>
          <w:rFonts w:ascii="Times New Roman" w:hAnsi="Times New Roman" w:cs="Times New Roman"/>
          <w:sz w:val="24"/>
          <w:szCs w:val="24"/>
          <w:u w:val="single"/>
        </w:rPr>
        <w:t>Type</w:t>
      </w:r>
      <w:r w:rsidRPr="00F95B2B">
        <w:rPr>
          <w:rFonts w:ascii="Times New Roman" w:hAnsi="Times New Roman" w:cs="Times New Roman"/>
          <w:sz w:val="24"/>
          <w:szCs w:val="24"/>
        </w:rPr>
        <w:t>:</w:t>
      </w:r>
      <w:r w:rsidRPr="00F95B2B">
        <w:rPr>
          <w:rFonts w:ascii="Times New Roman" w:hAnsi="Times New Roman" w:cs="Times New Roman"/>
          <w:sz w:val="24"/>
          <w:szCs w:val="24"/>
        </w:rPr>
        <w:tab/>
        <w:t>Data</w:t>
      </w:r>
      <w:r w:rsidRPr="00F95B2B">
        <w:rPr>
          <w:rFonts w:ascii="Times New Roman" w:hAnsi="Times New Roman" w:cs="Times New Roman"/>
          <w:sz w:val="24"/>
          <w:szCs w:val="24"/>
        </w:rPr>
        <w:tab/>
      </w:r>
      <w:r w:rsidRPr="00F95B2B">
        <w:rPr>
          <w:rFonts w:ascii="Times New Roman" w:hAnsi="Times New Roman" w:cs="Times New Roman"/>
          <w:sz w:val="24"/>
          <w:szCs w:val="24"/>
          <w:u w:val="single"/>
        </w:rPr>
        <w:t>Short name</w:t>
      </w:r>
      <w:r w:rsidRPr="00F95B2B">
        <w:rPr>
          <w:rFonts w:ascii="Times New Roman" w:hAnsi="Times New Roman" w:cs="Times New Roman"/>
          <w:sz w:val="24"/>
          <w:szCs w:val="24"/>
        </w:rPr>
        <w:t>: sdtstype</w:t>
      </w:r>
    </w:p>
    <w:p w14:paraId="103ADF1C"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Path</w:t>
      </w:r>
      <w:r w:rsidRPr="00F95B2B">
        <w:rPr>
          <w:rFonts w:ascii="Times New Roman" w:hAnsi="Times New Roman" w:cs="Times New Roman"/>
          <w:sz w:val="24"/>
          <w:szCs w:val="24"/>
        </w:rPr>
        <w:t>:</w:t>
      </w:r>
      <w:r w:rsidRPr="00F95B2B">
        <w:rPr>
          <w:rFonts w:ascii="Times New Roman" w:hAnsi="Times New Roman" w:cs="Times New Roman"/>
          <w:sz w:val="24"/>
          <w:szCs w:val="24"/>
        </w:rPr>
        <w:tab/>
        <w:t>(4.4.1) Spatial_Data_Organization_Information/SDTS_Terms_Description/ SDTS_Point_and_Vector_Object_Type</w:t>
      </w:r>
    </w:p>
    <w:p w14:paraId="3D8DFA1B" w14:textId="77777777" w:rsidR="006107BC" w:rsidRPr="00F95B2B" w:rsidRDefault="006107BC" w:rsidP="00E71185">
      <w:pPr>
        <w:tabs>
          <w:tab w:val="left" w:pos="1440"/>
          <w:tab w:val="left" w:pos="3600"/>
        </w:tabs>
        <w:spacing w:before="0" w:after="0"/>
        <w:ind w:left="1152" w:hanging="720"/>
        <w:rPr>
          <w:rFonts w:ascii="Times New Roman" w:hAnsi="Times New Roman" w:cs="Times New Roman"/>
          <w:sz w:val="24"/>
          <w:szCs w:val="24"/>
        </w:rPr>
      </w:pPr>
      <w:r w:rsidRPr="00F95B2B">
        <w:rPr>
          <w:rFonts w:ascii="Times New Roman" w:hAnsi="Times New Roman" w:cs="Times New Roman"/>
          <w:sz w:val="24"/>
          <w:szCs w:val="24"/>
          <w:u w:val="single"/>
        </w:rPr>
        <w:t>Domain</w:t>
      </w:r>
      <w:r w:rsidRPr="00F95B2B">
        <w:rPr>
          <w:rFonts w:ascii="Times New Roman" w:hAnsi="Times New Roman" w:cs="Times New Roman"/>
          <w:sz w:val="24"/>
          <w:szCs w:val="24"/>
        </w:rPr>
        <w:t>:</w:t>
      </w:r>
      <w:r w:rsidRPr="00F95B2B">
        <w:rPr>
          <w:rFonts w:ascii="Times New Roman" w:hAnsi="Times New Roman" w:cs="Times New Roman"/>
          <w:sz w:val="24"/>
          <w:szCs w:val="24"/>
        </w:rPr>
        <w:tab/>
        <w:t>“Point,” “Entity point,” “Label point,” “Area point,” “Node, planar graph,” “Node, network,” “String,” “Link,” “Complete chain,” “Area chain,” “Network chain, planar graph,” “Network chain, non-planar graph,” “Circular arc, three point center,” “Elliptical arc,” “Uniform B-spline,” “Piecewise Bezier,” “Ring with mixed composition,” “Ring composed of strings,” “Ring composed of chains,” “Ring composed of arcs,” “G-polygon,” “GT-polygon composed of rings,” “GT-polygon composed of chains,” “Universe polygon composed of rings,” “Universe polygon composed of chains,” “complex,” “composite,” “curve,” “point,” “solid,” “surface”</w:t>
      </w:r>
    </w:p>
    <w:p w14:paraId="0AC0BBD9" w14:textId="26B1FCB2" w:rsidR="006107BC" w:rsidRPr="002B0BE7" w:rsidRDefault="006107BC" w:rsidP="00E71185">
      <w:pPr>
        <w:pStyle w:val="Heading5"/>
      </w:pPr>
      <w:r w:rsidRPr="002B0BE7">
        <w:t>Semi-Major_Axis</w:t>
      </w:r>
    </w:p>
    <w:p w14:paraId="1EF325BD" w14:textId="77777777"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The radius of the equatorial axis of the ellipsoid expressed in meters.</w:t>
      </w:r>
    </w:p>
    <w:p w14:paraId="70FB7616"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semiaxis</w:t>
      </w:r>
    </w:p>
    <w:p w14:paraId="79EE0D32" w14:textId="2DF47F74"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(5.</w:t>
      </w:r>
      <w:r w:rsidR="004C6D79">
        <w:rPr>
          <w:rFonts w:ascii="Times New Roman" w:hAnsi="Times New Roman" w:cs="Times New Roman"/>
          <w:sz w:val="24"/>
          <w:szCs w:val="24"/>
        </w:rPr>
        <w:t>2</w:t>
      </w:r>
      <w:r w:rsidRPr="00DC3507">
        <w:rPr>
          <w:rFonts w:ascii="Times New Roman" w:hAnsi="Times New Roman" w:cs="Times New Roman"/>
          <w:sz w:val="24"/>
          <w:szCs w:val="24"/>
        </w:rPr>
        <w:t>.3) Spatial_Reference_Information/Geodetic_Model/Semi-Major_Axis</w:t>
      </w:r>
    </w:p>
    <w:p w14:paraId="3C7D23E3" w14:textId="787CAA38"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Semi-major_Axis &gt; 0.0</w:t>
      </w:r>
    </w:p>
    <w:p w14:paraId="27D68486" w14:textId="6E9D0FE5" w:rsidR="006107BC" w:rsidRPr="002B0BE7" w:rsidRDefault="006107BC" w:rsidP="00E71185">
      <w:pPr>
        <w:pStyle w:val="Heading5"/>
      </w:pPr>
      <w:r w:rsidRPr="002B0BE7">
        <w:t>Series_Name</w:t>
      </w:r>
    </w:p>
    <w:p w14:paraId="6BA6BFF9" w14:textId="429D0D40"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The name of the series publication of which the product</w:t>
      </w:r>
      <w:r w:rsidR="00C87B6A" w:rsidRPr="00DC3507">
        <w:rPr>
          <w:rFonts w:ascii="Times New Roman" w:hAnsi="Times New Roman" w:cs="Times New Roman"/>
          <w:sz w:val="24"/>
          <w:szCs w:val="24"/>
        </w:rPr>
        <w:t>/dataset</w:t>
      </w:r>
      <w:r w:rsidRPr="00DC3507">
        <w:rPr>
          <w:rFonts w:ascii="Times New Roman" w:hAnsi="Times New Roman" w:cs="Times New Roman"/>
          <w:sz w:val="24"/>
          <w:szCs w:val="24"/>
        </w:rPr>
        <w:t xml:space="preserve"> is a part.</w:t>
      </w:r>
    </w:p>
    <w:p w14:paraId="771FB59B"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sername</w:t>
      </w:r>
    </w:p>
    <w:p w14:paraId="509D02AB" w14:textId="50A75843"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(2.1.</w:t>
      </w:r>
      <w:r w:rsidR="00072FB7">
        <w:rPr>
          <w:rFonts w:ascii="Times New Roman" w:hAnsi="Times New Roman" w:cs="Times New Roman"/>
          <w:sz w:val="24"/>
          <w:szCs w:val="24"/>
        </w:rPr>
        <w:t>6</w:t>
      </w:r>
      <w:r w:rsidRPr="00DC3507">
        <w:rPr>
          <w:rFonts w:ascii="Times New Roman" w:hAnsi="Times New Roman" w:cs="Times New Roman"/>
          <w:sz w:val="24"/>
          <w:szCs w:val="24"/>
        </w:rPr>
        <w:t>.1) Identification_Information/Citation/Series_Information/Series_Name</w:t>
      </w:r>
    </w:p>
    <w:p w14:paraId="2450C0B7" w14:textId="77777777" w:rsidR="006D3C06" w:rsidRPr="00DC3507" w:rsidRDefault="006D3C06"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free text</w:t>
      </w:r>
    </w:p>
    <w:p w14:paraId="327C34EF" w14:textId="4CB66207" w:rsidR="006107BC" w:rsidRPr="002B0BE7" w:rsidRDefault="006107BC" w:rsidP="00E71185">
      <w:pPr>
        <w:pStyle w:val="Heading5"/>
      </w:pPr>
      <w:r w:rsidRPr="002B0BE7">
        <w:t>Service_Type</w:t>
      </w:r>
    </w:p>
    <w:p w14:paraId="0218BF26" w14:textId="19D08537" w:rsidR="00C87B6A"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 xml:space="preserve">The kind of </w:t>
      </w:r>
      <w:r w:rsidR="005A5819">
        <w:rPr>
          <w:rFonts w:ascii="Times New Roman" w:hAnsi="Times New Roman" w:cs="Times New Roman"/>
          <w:sz w:val="24"/>
          <w:szCs w:val="24"/>
        </w:rPr>
        <w:t>OMS</w:t>
      </w:r>
      <w:r w:rsidRPr="00DC3507">
        <w:rPr>
          <w:rFonts w:ascii="Times New Roman" w:hAnsi="Times New Roman" w:cs="Times New Roman"/>
          <w:sz w:val="24"/>
          <w:szCs w:val="24"/>
        </w:rPr>
        <w:t xml:space="preserve"> described by the metadata.  Th</w:t>
      </w:r>
      <w:r w:rsidR="00C87B6A" w:rsidRPr="00DC3507">
        <w:rPr>
          <w:rFonts w:ascii="Times New Roman" w:hAnsi="Times New Roman" w:cs="Times New Roman"/>
          <w:sz w:val="24"/>
          <w:szCs w:val="24"/>
        </w:rPr>
        <w:t xml:space="preserve">is </w:t>
      </w:r>
      <w:r w:rsidRPr="00DC3507">
        <w:rPr>
          <w:rFonts w:ascii="Times New Roman" w:hAnsi="Times New Roman" w:cs="Times New Roman"/>
          <w:sz w:val="24"/>
          <w:szCs w:val="24"/>
        </w:rPr>
        <w:t xml:space="preserve">element should follow the </w:t>
      </w:r>
      <w:r w:rsidR="00C87B6A" w:rsidRPr="00DC3507">
        <w:rPr>
          <w:rFonts w:ascii="Times New Roman" w:hAnsi="Times New Roman" w:cs="Times New Roman"/>
          <w:sz w:val="24"/>
          <w:szCs w:val="24"/>
        </w:rPr>
        <w:t xml:space="preserve">following </w:t>
      </w:r>
      <w:r w:rsidRPr="00DC3507">
        <w:rPr>
          <w:rFonts w:ascii="Times New Roman" w:hAnsi="Times New Roman" w:cs="Times New Roman"/>
          <w:sz w:val="24"/>
          <w:szCs w:val="24"/>
        </w:rPr>
        <w:t>format</w:t>
      </w:r>
      <w:r w:rsidR="00C87B6A" w:rsidRPr="00DC3507">
        <w:rPr>
          <w:rFonts w:ascii="Times New Roman" w:hAnsi="Times New Roman" w:cs="Times New Roman"/>
          <w:sz w:val="24"/>
          <w:szCs w:val="24"/>
        </w:rPr>
        <w:t>:</w:t>
      </w:r>
    </w:p>
    <w:p w14:paraId="70ACAF0D" w14:textId="153342C1" w:rsidR="002C7F02"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&lt;urn&gt;&lt;:&gt;&lt;domain-name&gt;&lt;:&gt;&lt;serviceType&gt;&lt;:&gt;&lt;unique name assigned by the vendor&gt;&lt;:&gt;version number&gt;</w:t>
      </w:r>
    </w:p>
    <w:p w14:paraId="6207945B" w14:textId="2DC94373"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 xml:space="preserve">For Census datasets, this will most likely be the OGC’s </w:t>
      </w:r>
      <w:r w:rsidR="00851327">
        <w:rPr>
          <w:rFonts w:ascii="Times New Roman" w:hAnsi="Times New Roman" w:cs="Times New Roman"/>
          <w:sz w:val="24"/>
          <w:szCs w:val="24"/>
        </w:rPr>
        <w:t>WMS</w:t>
      </w:r>
      <w:r w:rsidRPr="00DC3507">
        <w:rPr>
          <w:rFonts w:ascii="Times New Roman" w:hAnsi="Times New Roman" w:cs="Times New Roman"/>
          <w:sz w:val="24"/>
          <w:szCs w:val="24"/>
        </w:rPr>
        <w:t>.</w:t>
      </w:r>
    </w:p>
    <w:p w14:paraId="57D3579A"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srvtyp</w:t>
      </w:r>
    </w:p>
    <w:p w14:paraId="61D4820A"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(8.1) Computer_Service_Information/Service_Type</w:t>
      </w:r>
    </w:p>
    <w:p w14:paraId="308DA455"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free text</w:t>
      </w:r>
    </w:p>
    <w:p w14:paraId="44E61D88" w14:textId="4E0AB376" w:rsidR="006107BC" w:rsidRPr="002B0BE7" w:rsidRDefault="006107BC" w:rsidP="00E71185">
      <w:pPr>
        <w:pStyle w:val="Heading5"/>
      </w:pPr>
      <w:r w:rsidRPr="002B0BE7">
        <w:t>Service_Type_Version</w:t>
      </w:r>
    </w:p>
    <w:p w14:paraId="4B07BD47" w14:textId="77777777"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The variation, form or variant of the Service Type listed in the [Service_Type] element.</w:t>
      </w:r>
    </w:p>
    <w:p w14:paraId="02F52297"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srvtypv</w:t>
      </w:r>
    </w:p>
    <w:p w14:paraId="113CAD83"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(8.2) Computer_Service_Information/Service_Type_Version</w:t>
      </w:r>
    </w:p>
    <w:p w14:paraId="5FD925F9"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free text</w:t>
      </w:r>
    </w:p>
    <w:p w14:paraId="2892B8D2" w14:textId="0177EE62" w:rsidR="006107BC" w:rsidRPr="002B0BE7" w:rsidRDefault="006107BC" w:rsidP="00E71185">
      <w:pPr>
        <w:pStyle w:val="Heading5"/>
      </w:pPr>
      <w:r w:rsidRPr="002B0BE7">
        <w:t>Source_Citation_Abbreviation</w:t>
      </w:r>
    </w:p>
    <w:p w14:paraId="1FC91154" w14:textId="2D087277"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 xml:space="preserve">A short-form alias or unique abbreviation assigned to each source for the source citation.  One means to create an alias is to use a combination of the </w:t>
      </w:r>
      <w:r w:rsidR="00474A12">
        <w:rPr>
          <w:rFonts w:ascii="Times New Roman" w:hAnsi="Times New Roman" w:cs="Times New Roman"/>
          <w:sz w:val="24"/>
          <w:szCs w:val="24"/>
        </w:rPr>
        <w:t>[</w:t>
      </w:r>
      <w:r w:rsidR="00474A12" w:rsidRPr="00DC3507">
        <w:rPr>
          <w:rFonts w:ascii="Times New Roman" w:hAnsi="Times New Roman" w:cs="Times New Roman"/>
          <w:sz w:val="24"/>
          <w:szCs w:val="24"/>
        </w:rPr>
        <w:t>Originator</w:t>
      </w:r>
      <w:r w:rsidR="00474A12">
        <w:rPr>
          <w:rFonts w:ascii="Times New Roman" w:hAnsi="Times New Roman" w:cs="Times New Roman"/>
          <w:sz w:val="24"/>
          <w:szCs w:val="24"/>
        </w:rPr>
        <w:t>]</w:t>
      </w:r>
      <w:r w:rsidR="00474A12" w:rsidRPr="00DC3507">
        <w:rPr>
          <w:rFonts w:ascii="Times New Roman" w:hAnsi="Times New Roman" w:cs="Times New Roman"/>
          <w:sz w:val="24"/>
          <w:szCs w:val="24"/>
        </w:rPr>
        <w:t xml:space="preserve"> </w:t>
      </w:r>
      <w:r w:rsidRPr="00DC3507">
        <w:rPr>
          <w:rFonts w:ascii="Times New Roman" w:hAnsi="Times New Roman" w:cs="Times New Roman"/>
          <w:sz w:val="24"/>
          <w:szCs w:val="24"/>
        </w:rPr>
        <w:t xml:space="preserve">and </w:t>
      </w:r>
      <w:r w:rsidR="00474A12">
        <w:rPr>
          <w:rFonts w:ascii="Times New Roman" w:hAnsi="Times New Roman" w:cs="Times New Roman"/>
          <w:sz w:val="24"/>
          <w:szCs w:val="24"/>
        </w:rPr>
        <w:t>[</w:t>
      </w:r>
      <w:r w:rsidR="00474A12" w:rsidRPr="00DC3507">
        <w:rPr>
          <w:rFonts w:ascii="Times New Roman" w:hAnsi="Times New Roman" w:cs="Times New Roman"/>
          <w:sz w:val="24"/>
          <w:szCs w:val="24"/>
        </w:rPr>
        <w:t>Publication</w:t>
      </w:r>
      <w:r w:rsidR="00474A12">
        <w:rPr>
          <w:rFonts w:ascii="Times New Roman" w:hAnsi="Times New Roman" w:cs="Times New Roman"/>
          <w:sz w:val="24"/>
          <w:szCs w:val="24"/>
        </w:rPr>
        <w:t>_</w:t>
      </w:r>
      <w:r w:rsidR="00474A12" w:rsidRPr="00DC3507">
        <w:rPr>
          <w:rFonts w:ascii="Times New Roman" w:hAnsi="Times New Roman" w:cs="Times New Roman"/>
          <w:sz w:val="24"/>
          <w:szCs w:val="24"/>
        </w:rPr>
        <w:t>Date</w:t>
      </w:r>
      <w:r w:rsidR="00474A12">
        <w:rPr>
          <w:rFonts w:ascii="Times New Roman" w:hAnsi="Times New Roman" w:cs="Times New Roman"/>
          <w:sz w:val="24"/>
          <w:szCs w:val="24"/>
        </w:rPr>
        <w:t>]</w:t>
      </w:r>
      <w:r w:rsidRPr="00DC3507">
        <w:rPr>
          <w:rFonts w:ascii="Times New Roman" w:hAnsi="Times New Roman" w:cs="Times New Roman"/>
          <w:sz w:val="24"/>
          <w:szCs w:val="24"/>
        </w:rPr>
        <w:t xml:space="preserve"> of the </w:t>
      </w:r>
      <w:r w:rsidR="00474A12" w:rsidRPr="00474A12">
        <w:rPr>
          <w:rFonts w:ascii="Times New Roman" w:hAnsi="Times New Roman" w:cs="Times New Roman"/>
          <w:i/>
          <w:color w:val="0070C0"/>
          <w:sz w:val="24"/>
          <w:szCs w:val="24"/>
        </w:rPr>
        <w:t>Source</w:t>
      </w:r>
      <w:r w:rsidRPr="00DC3507">
        <w:rPr>
          <w:rFonts w:ascii="Times New Roman" w:hAnsi="Times New Roman" w:cs="Times New Roman"/>
          <w:sz w:val="24"/>
          <w:szCs w:val="24"/>
        </w:rPr>
        <w:t xml:space="preserve">.  </w:t>
      </w:r>
      <w:r w:rsidR="000834A6" w:rsidRPr="00DC3507">
        <w:rPr>
          <w:rFonts w:ascii="Times New Roman" w:hAnsi="Times New Roman" w:cs="Times New Roman"/>
          <w:sz w:val="24"/>
          <w:szCs w:val="24"/>
        </w:rPr>
        <w:t xml:space="preserve">Use the alias in place of the source name when describing </w:t>
      </w:r>
      <w:r w:rsidRPr="00DC3507">
        <w:rPr>
          <w:rFonts w:ascii="Times New Roman" w:hAnsi="Times New Roman" w:cs="Times New Roman"/>
          <w:sz w:val="24"/>
          <w:szCs w:val="24"/>
        </w:rPr>
        <w:t>the process steps.</w:t>
      </w:r>
    </w:p>
    <w:p w14:paraId="7FAA9077"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srccitea</w:t>
      </w:r>
    </w:p>
    <w:p w14:paraId="4D7513F9"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(3.6.5) Data_Quality_Information/Source_Information/ Source_Citation_Abbreviation</w:t>
      </w:r>
    </w:p>
    <w:p w14:paraId="1F8C2348"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free text</w:t>
      </w:r>
    </w:p>
    <w:p w14:paraId="5E32433E" w14:textId="44588F36" w:rsidR="006107BC" w:rsidRPr="002B0BE7" w:rsidRDefault="006107BC" w:rsidP="00E71185">
      <w:pPr>
        <w:pStyle w:val="Heading5"/>
      </w:pPr>
      <w:r w:rsidRPr="002B0BE7">
        <w:t>Source_Contribution</w:t>
      </w:r>
    </w:p>
    <w:p w14:paraId="494A834E" w14:textId="12B36ABA"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A brief statement identifying the information contributed by a source to the product</w:t>
      </w:r>
      <w:r w:rsidR="000834A6" w:rsidRPr="00DC3507">
        <w:rPr>
          <w:rFonts w:ascii="Times New Roman" w:hAnsi="Times New Roman" w:cs="Times New Roman"/>
          <w:sz w:val="24"/>
          <w:szCs w:val="24"/>
        </w:rPr>
        <w:t>/dataset</w:t>
      </w:r>
      <w:r w:rsidRPr="00DC3507">
        <w:rPr>
          <w:rFonts w:ascii="Times New Roman" w:hAnsi="Times New Roman" w:cs="Times New Roman"/>
          <w:sz w:val="24"/>
          <w:szCs w:val="24"/>
        </w:rPr>
        <w:t>.</w:t>
      </w:r>
    </w:p>
    <w:p w14:paraId="4A9C22C0"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srccontr</w:t>
      </w:r>
    </w:p>
    <w:p w14:paraId="62EDEA4D"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(3.6.6) Data_Quality_Information/Source_Information/Source_Contribution</w:t>
      </w:r>
    </w:p>
    <w:p w14:paraId="5C4281E9"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free text</w:t>
      </w:r>
    </w:p>
    <w:p w14:paraId="7E7E9DBC" w14:textId="1A828FC6" w:rsidR="006107BC" w:rsidRPr="002B0BE7" w:rsidRDefault="006107BC" w:rsidP="00E71185">
      <w:pPr>
        <w:pStyle w:val="Heading5"/>
      </w:pPr>
      <w:r w:rsidRPr="002B0BE7">
        <w:t>Source_Scale_Denominator</w:t>
      </w:r>
    </w:p>
    <w:p w14:paraId="5A762A2F" w14:textId="55DA24A3"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The denominator of the representative fraction on a map.  This number shall not contain commas.  For example, on a 1:24,000-scale map, the [Source_Scale_Denominator] is 24000.</w:t>
      </w:r>
    </w:p>
    <w:p w14:paraId="023D34B4"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srcscale</w:t>
      </w:r>
    </w:p>
    <w:p w14:paraId="011B98E3"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(3.6.2) Data_Quality_Information/Source_Information/ Source_Scale_Denominator</w:t>
      </w:r>
    </w:p>
    <w:p w14:paraId="1AC4F87D" w14:textId="433604A4"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Source_Scale_Denominator &gt; 1</w:t>
      </w:r>
    </w:p>
    <w:p w14:paraId="117D8A7B" w14:textId="27389797" w:rsidR="006107BC" w:rsidRPr="002B0BE7" w:rsidRDefault="006107BC" w:rsidP="00E71185">
      <w:pPr>
        <w:pStyle w:val="Heading5"/>
      </w:pPr>
      <w:r w:rsidRPr="002B0BE7">
        <w:t>South_Bounding_Coordinate</w:t>
      </w:r>
    </w:p>
    <w:p w14:paraId="1836446D" w14:textId="05C8F245"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 xml:space="preserve">The southern-most coordinate of the limit of coverage expressed in decimal degrees of latitude.  </w:t>
      </w:r>
      <w:r w:rsidR="00152754" w:rsidRPr="00DC3507">
        <w:rPr>
          <w:rFonts w:ascii="Times New Roman" w:hAnsi="Times New Roman" w:cs="Times New Roman"/>
          <w:sz w:val="24"/>
          <w:szCs w:val="24"/>
        </w:rPr>
        <w:t xml:space="preserve">Provide this </w:t>
      </w:r>
      <w:r w:rsidRPr="00DC3507">
        <w:rPr>
          <w:rFonts w:ascii="Times New Roman" w:hAnsi="Times New Roman" w:cs="Times New Roman"/>
          <w:sz w:val="24"/>
          <w:szCs w:val="24"/>
        </w:rPr>
        <w:t xml:space="preserve">element to six decimal places.  If this level of precision is not reflective of the actual data accuracy, indicate this in the [Horizontal_Positional_Accuracy_Report] </w:t>
      </w:r>
      <w:r w:rsidR="00152754" w:rsidRPr="00DC3507">
        <w:rPr>
          <w:rFonts w:ascii="Times New Roman" w:hAnsi="Times New Roman" w:cs="Times New Roman"/>
          <w:sz w:val="24"/>
          <w:szCs w:val="24"/>
        </w:rPr>
        <w:t>element</w:t>
      </w:r>
      <w:r w:rsidRPr="00DC3507">
        <w:rPr>
          <w:rFonts w:ascii="Times New Roman" w:hAnsi="Times New Roman" w:cs="Times New Roman"/>
          <w:sz w:val="24"/>
          <w:szCs w:val="24"/>
        </w:rPr>
        <w:t>.</w:t>
      </w:r>
    </w:p>
    <w:p w14:paraId="74EBBA1C"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southbc</w:t>
      </w:r>
    </w:p>
    <w:p w14:paraId="124FC8B0"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(2.5.1.4) Identification_Information/Spatial_Domain/Bounding_Coordinates/ South_Bounding_Coordinate</w:t>
      </w:r>
    </w:p>
    <w:p w14:paraId="19D2B13A" w14:textId="7873ABEE"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-90.0 &lt;= South_Bounding_Coordinate &lt;= 90.0;</w:t>
      </w:r>
    </w:p>
    <w:p w14:paraId="42E5B4C5" w14:textId="4A1A62A2"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rPr>
        <w:tab/>
        <w:t>South_Bounding_Coordinate</w:t>
      </w:r>
      <w:r w:rsidR="00DE0A59">
        <w:rPr>
          <w:rFonts w:ascii="Times New Roman" w:hAnsi="Times New Roman" w:cs="Times New Roman"/>
          <w:sz w:val="24"/>
          <w:szCs w:val="24"/>
        </w:rPr>
        <w:t xml:space="preserve"> </w:t>
      </w:r>
      <w:r w:rsidRPr="00DC3507">
        <w:rPr>
          <w:rFonts w:ascii="Times New Roman" w:hAnsi="Times New Roman" w:cs="Times New Roman"/>
          <w:sz w:val="24"/>
          <w:szCs w:val="24"/>
        </w:rPr>
        <w:t>&lt;= North_Bounding_Coordinate</w:t>
      </w:r>
    </w:p>
    <w:p w14:paraId="0154B3F9" w14:textId="0AF4CDDD" w:rsidR="006107BC" w:rsidRPr="002B0BE7" w:rsidRDefault="006107BC" w:rsidP="00E71185">
      <w:pPr>
        <w:pStyle w:val="Heading5"/>
      </w:pPr>
      <w:r w:rsidRPr="002B0BE7">
        <w:t>Spatial_Resolution</w:t>
      </w:r>
    </w:p>
    <w:p w14:paraId="29891919" w14:textId="5E569780"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The hardcopy map equivalent scale of a</w:t>
      </w:r>
      <w:r w:rsidR="00734506">
        <w:rPr>
          <w:rFonts w:ascii="Times New Roman" w:hAnsi="Times New Roman" w:cs="Times New Roman"/>
          <w:sz w:val="24"/>
          <w:szCs w:val="24"/>
        </w:rPr>
        <w:t>n</w:t>
      </w:r>
      <w:r w:rsidRPr="00DC3507">
        <w:rPr>
          <w:rFonts w:ascii="Times New Roman" w:hAnsi="Times New Roman" w:cs="Times New Roman"/>
          <w:sz w:val="24"/>
          <w:szCs w:val="24"/>
        </w:rPr>
        <w:t xml:space="preserve"> EPSG projection expressed as a denominator.</w:t>
      </w:r>
    </w:p>
    <w:p w14:paraId="0B948C0F"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epsgres</w:t>
      </w:r>
    </w:p>
    <w:p w14:paraId="5CCDCE5D" w14:textId="41FE7468"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(5.</w:t>
      </w:r>
      <w:r w:rsidR="00F63CDC">
        <w:rPr>
          <w:rFonts w:ascii="Times New Roman" w:hAnsi="Times New Roman" w:cs="Times New Roman"/>
          <w:sz w:val="24"/>
          <w:szCs w:val="24"/>
        </w:rPr>
        <w:t>1</w:t>
      </w:r>
      <w:r w:rsidRPr="00DC3507">
        <w:rPr>
          <w:rFonts w:ascii="Times New Roman" w:hAnsi="Times New Roman" w:cs="Times New Roman"/>
          <w:sz w:val="24"/>
          <w:szCs w:val="24"/>
        </w:rPr>
        <w:t>.3.4) Spatial_Reference_Information/Map_Projection/EPSG_Reference/ Spatial_Resolution</w:t>
      </w:r>
    </w:p>
    <w:p w14:paraId="5E729CBD" w14:textId="5F2AB5C1"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Spatial_Resolution &gt; 1</w:t>
      </w:r>
    </w:p>
    <w:p w14:paraId="6DF3E3D0" w14:textId="2353D803" w:rsidR="006107BC" w:rsidRPr="002B0BE7" w:rsidRDefault="006107BC" w:rsidP="00E71185">
      <w:pPr>
        <w:pStyle w:val="Heading5"/>
      </w:pPr>
      <w:r w:rsidRPr="002B0BE7">
        <w:t>State_or_Province</w:t>
      </w:r>
    </w:p>
    <w:p w14:paraId="407784A5" w14:textId="49BBDCC4" w:rsidR="006107BC" w:rsidRPr="00DC3507" w:rsidRDefault="006107BC" w:rsidP="00DC3507">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The state or province of the organization that is: (a) knowledgeable about the product</w:t>
      </w:r>
      <w:r w:rsidR="00152754" w:rsidRPr="00DC3507">
        <w:rPr>
          <w:rFonts w:ascii="Times New Roman" w:hAnsi="Times New Roman" w:cs="Times New Roman"/>
          <w:sz w:val="24"/>
          <w:szCs w:val="24"/>
        </w:rPr>
        <w:t>/dataset</w:t>
      </w:r>
      <w:r w:rsidRPr="00DC3507">
        <w:rPr>
          <w:rFonts w:ascii="Times New Roman" w:hAnsi="Times New Roman" w:cs="Times New Roman"/>
          <w:sz w:val="24"/>
          <w:szCs w:val="24"/>
        </w:rPr>
        <w:t>; (b) responsible for distributing the product</w:t>
      </w:r>
      <w:r w:rsidR="00152754" w:rsidRPr="00DC3507">
        <w:rPr>
          <w:rFonts w:ascii="Times New Roman" w:hAnsi="Times New Roman" w:cs="Times New Roman"/>
          <w:sz w:val="24"/>
          <w:szCs w:val="24"/>
        </w:rPr>
        <w:t>/dataset</w:t>
      </w:r>
      <w:r w:rsidRPr="00DC3507">
        <w:rPr>
          <w:rFonts w:ascii="Times New Roman" w:hAnsi="Times New Roman" w:cs="Times New Roman"/>
          <w:sz w:val="24"/>
          <w:szCs w:val="24"/>
        </w:rPr>
        <w:t>; or (c) responsible for the metadata information.  The default value for this element is “DC.”</w:t>
      </w:r>
    </w:p>
    <w:p w14:paraId="44287EF0" w14:textId="77777777" w:rsidR="006107BC" w:rsidRPr="00DC3507" w:rsidRDefault="006107BC" w:rsidP="00DC3507">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state</w:t>
      </w:r>
    </w:p>
    <w:p w14:paraId="27A901CF" w14:textId="1E4FE799" w:rsidR="006107BC" w:rsidRPr="00DC3507" w:rsidRDefault="006107BC" w:rsidP="00DC3507">
      <w:pPr>
        <w:tabs>
          <w:tab w:val="left" w:pos="1152"/>
          <w:tab w:val="left" w:pos="1440"/>
          <w:tab w:val="left" w:pos="3600"/>
        </w:tabs>
        <w:spacing w:before="0" w:after="0"/>
        <w:ind w:left="1872" w:hanging="144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(a)(2.8.2.</w:t>
      </w:r>
      <w:r w:rsidR="009C4154">
        <w:rPr>
          <w:rFonts w:ascii="Times New Roman" w:hAnsi="Times New Roman" w:cs="Times New Roman"/>
          <w:sz w:val="24"/>
          <w:szCs w:val="24"/>
        </w:rPr>
        <w:t>3</w:t>
      </w:r>
      <w:r w:rsidRPr="00DC3507">
        <w:rPr>
          <w:rFonts w:ascii="Times New Roman" w:hAnsi="Times New Roman" w:cs="Times New Roman"/>
          <w:sz w:val="24"/>
          <w:szCs w:val="24"/>
        </w:rPr>
        <w:t>) Identification_Information/Point_of_Contact/Contact_Address/ State_or_Province</w:t>
      </w:r>
    </w:p>
    <w:p w14:paraId="19B72A95" w14:textId="5B62DA05" w:rsidR="006107BC" w:rsidRPr="00DC3507" w:rsidRDefault="006107BC" w:rsidP="00DC3507">
      <w:pPr>
        <w:tabs>
          <w:tab w:val="left" w:pos="1440"/>
          <w:tab w:val="left" w:pos="3600"/>
        </w:tabs>
        <w:spacing w:before="0" w:after="0"/>
        <w:ind w:left="1872" w:hanging="720"/>
        <w:rPr>
          <w:rFonts w:ascii="Times New Roman" w:hAnsi="Times New Roman" w:cs="Times New Roman"/>
          <w:sz w:val="24"/>
          <w:szCs w:val="24"/>
        </w:rPr>
      </w:pPr>
      <w:r w:rsidRPr="00DC3507">
        <w:rPr>
          <w:rFonts w:ascii="Times New Roman" w:hAnsi="Times New Roman" w:cs="Times New Roman"/>
          <w:sz w:val="24"/>
          <w:szCs w:val="24"/>
        </w:rPr>
        <w:t>(b)(7.1.2.</w:t>
      </w:r>
      <w:r w:rsidR="009C4154">
        <w:rPr>
          <w:rFonts w:ascii="Times New Roman" w:hAnsi="Times New Roman" w:cs="Times New Roman"/>
          <w:sz w:val="24"/>
          <w:szCs w:val="24"/>
        </w:rPr>
        <w:t>3</w:t>
      </w:r>
      <w:r w:rsidRPr="00DC3507">
        <w:rPr>
          <w:rFonts w:ascii="Times New Roman" w:hAnsi="Times New Roman" w:cs="Times New Roman"/>
          <w:sz w:val="24"/>
          <w:szCs w:val="24"/>
        </w:rPr>
        <w:t>) Distribution_Information/Point_of_Contact/Contact_Address/</w:t>
      </w:r>
      <w:r w:rsidR="006D3C06" w:rsidRPr="00DC3507">
        <w:rPr>
          <w:rFonts w:ascii="Times New Roman" w:hAnsi="Times New Roman" w:cs="Times New Roman"/>
          <w:sz w:val="24"/>
          <w:szCs w:val="24"/>
        </w:rPr>
        <w:t xml:space="preserve"> </w:t>
      </w:r>
      <w:r w:rsidRPr="00DC3507">
        <w:rPr>
          <w:rFonts w:ascii="Times New Roman" w:hAnsi="Times New Roman" w:cs="Times New Roman"/>
          <w:sz w:val="24"/>
          <w:szCs w:val="24"/>
        </w:rPr>
        <w:t>State_or_Province</w:t>
      </w:r>
    </w:p>
    <w:p w14:paraId="22E95B71" w14:textId="06C84121" w:rsidR="006107BC" w:rsidRPr="00DC3507" w:rsidRDefault="006107BC" w:rsidP="00DC3507">
      <w:pPr>
        <w:tabs>
          <w:tab w:val="left" w:pos="1440"/>
          <w:tab w:val="left" w:pos="3600"/>
        </w:tabs>
        <w:spacing w:before="0" w:after="0"/>
        <w:ind w:left="1872" w:hanging="720"/>
        <w:rPr>
          <w:rFonts w:ascii="Times New Roman" w:hAnsi="Times New Roman" w:cs="Times New Roman"/>
          <w:sz w:val="24"/>
          <w:szCs w:val="24"/>
        </w:rPr>
      </w:pPr>
      <w:r w:rsidRPr="00DC3507">
        <w:rPr>
          <w:rFonts w:ascii="Times New Roman" w:hAnsi="Times New Roman" w:cs="Times New Roman"/>
          <w:sz w:val="24"/>
          <w:szCs w:val="24"/>
        </w:rPr>
        <w:t>(c)(9.5.2.</w:t>
      </w:r>
      <w:r w:rsidR="009C4154">
        <w:rPr>
          <w:rFonts w:ascii="Times New Roman" w:hAnsi="Times New Roman" w:cs="Times New Roman"/>
          <w:sz w:val="24"/>
          <w:szCs w:val="24"/>
        </w:rPr>
        <w:t>3</w:t>
      </w:r>
      <w:r w:rsidRPr="00DC3507">
        <w:rPr>
          <w:rFonts w:ascii="Times New Roman" w:hAnsi="Times New Roman" w:cs="Times New Roman"/>
          <w:sz w:val="24"/>
          <w:szCs w:val="24"/>
        </w:rPr>
        <w:t>) Metadata_Reference_Information/Point_of_Contact/</w:t>
      </w:r>
      <w:r w:rsidR="006D3C06" w:rsidRPr="00DC3507">
        <w:rPr>
          <w:rFonts w:ascii="Times New Roman" w:hAnsi="Times New Roman" w:cs="Times New Roman"/>
          <w:sz w:val="24"/>
          <w:szCs w:val="24"/>
        </w:rPr>
        <w:t xml:space="preserve"> </w:t>
      </w:r>
      <w:r w:rsidRPr="00DC3507">
        <w:rPr>
          <w:rFonts w:ascii="Times New Roman" w:hAnsi="Times New Roman" w:cs="Times New Roman"/>
          <w:sz w:val="24"/>
          <w:szCs w:val="24"/>
        </w:rPr>
        <w:t>Contact_Address/State_or_Province</w:t>
      </w:r>
    </w:p>
    <w:p w14:paraId="6CD47A07" w14:textId="77777777" w:rsidR="006D3C06" w:rsidRPr="00DC3507" w:rsidRDefault="006D3C06" w:rsidP="00DC3507">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free text</w:t>
      </w:r>
    </w:p>
    <w:p w14:paraId="6D65B233" w14:textId="77777777" w:rsidR="006107BC" w:rsidRPr="00A11628" w:rsidRDefault="006107BC" w:rsidP="005F0101">
      <w:pPr>
        <w:pStyle w:val="Heading4"/>
      </w:pPr>
      <w:r w:rsidRPr="00A11628">
        <w:t>T</w:t>
      </w:r>
    </w:p>
    <w:p w14:paraId="7172388C" w14:textId="781C65BB" w:rsidR="006107BC" w:rsidRPr="002B0BE7" w:rsidRDefault="006107BC" w:rsidP="00E71185">
      <w:pPr>
        <w:pStyle w:val="Heading5"/>
      </w:pPr>
      <w:r w:rsidRPr="002B0BE7">
        <w:t>Technical_Prerequisites</w:t>
      </w:r>
    </w:p>
    <w:p w14:paraId="45F053F6" w14:textId="284573C0"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A description of any technical capabilities that the consumer must possess to use the product</w:t>
      </w:r>
      <w:r w:rsidR="009028C4" w:rsidRPr="00DC3507">
        <w:rPr>
          <w:rFonts w:ascii="Times New Roman" w:hAnsi="Times New Roman" w:cs="Times New Roman"/>
          <w:sz w:val="24"/>
          <w:szCs w:val="24"/>
        </w:rPr>
        <w:t>/dataset</w:t>
      </w:r>
      <w:r w:rsidRPr="00DC3507">
        <w:rPr>
          <w:rFonts w:ascii="Times New Roman" w:hAnsi="Times New Roman" w:cs="Times New Roman"/>
          <w:sz w:val="24"/>
          <w:szCs w:val="24"/>
        </w:rPr>
        <w:t xml:space="preserve"> in the form(s) provided by the distributor.</w:t>
      </w:r>
    </w:p>
    <w:p w14:paraId="2FD1DD02"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techpreq</w:t>
      </w:r>
    </w:p>
    <w:p w14:paraId="21186AFF"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(7.4) Distribution_Information/Technical_Prerequisites</w:t>
      </w:r>
    </w:p>
    <w:p w14:paraId="40CD873D"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free text</w:t>
      </w:r>
    </w:p>
    <w:p w14:paraId="27C9F765" w14:textId="09251937" w:rsidR="006107BC" w:rsidRPr="002B0BE7" w:rsidRDefault="006107BC" w:rsidP="00E71185">
      <w:pPr>
        <w:pStyle w:val="Heading5"/>
      </w:pPr>
      <w:r w:rsidRPr="002B0BE7">
        <w:t>Theme_Keyword</w:t>
      </w:r>
    </w:p>
    <w:p w14:paraId="0A249511" w14:textId="337C36B3"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A common-use word or phrase used to describe the subject of the product</w:t>
      </w:r>
      <w:r w:rsidR="009028C4" w:rsidRPr="00DC3507">
        <w:rPr>
          <w:rFonts w:ascii="Times New Roman" w:hAnsi="Times New Roman" w:cs="Times New Roman"/>
          <w:sz w:val="24"/>
          <w:szCs w:val="24"/>
        </w:rPr>
        <w:t>/dataset</w:t>
      </w:r>
      <w:r w:rsidRPr="00DC3507">
        <w:rPr>
          <w:rFonts w:ascii="Times New Roman" w:hAnsi="Times New Roman" w:cs="Times New Roman"/>
          <w:sz w:val="24"/>
          <w:szCs w:val="24"/>
        </w:rPr>
        <w:t>.  Examples include TIGER, MTFCC, Statistical Entity, etc.  At least one [Theme_Keyword] element must be included in every metadata file.</w:t>
      </w:r>
    </w:p>
    <w:p w14:paraId="38776992"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themekey</w:t>
      </w:r>
    </w:p>
    <w:p w14:paraId="5819C8F3"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(2.6.1.2) Identification_Information/Keywords/Theme/Theme_Keyword</w:t>
      </w:r>
    </w:p>
    <w:p w14:paraId="703EF3FB"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“None,” free text</w:t>
      </w:r>
    </w:p>
    <w:p w14:paraId="3A22DEFE" w14:textId="29F2C59E" w:rsidR="006107BC" w:rsidRPr="002B0BE7" w:rsidRDefault="006107BC" w:rsidP="00E71185">
      <w:pPr>
        <w:pStyle w:val="Heading5"/>
      </w:pPr>
      <w:r w:rsidRPr="002B0BE7">
        <w:t>Theme_Keyword_Thesaurus</w:t>
      </w:r>
    </w:p>
    <w:p w14:paraId="66D18505" w14:textId="42D0297F"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A reference to a formally registered thesaurus or a similar authoritative source of keywords that summarize the subject of the product</w:t>
      </w:r>
      <w:r w:rsidR="009028C4" w:rsidRPr="00DC3507">
        <w:rPr>
          <w:rFonts w:ascii="Times New Roman" w:hAnsi="Times New Roman" w:cs="Times New Roman"/>
          <w:sz w:val="24"/>
          <w:szCs w:val="24"/>
        </w:rPr>
        <w:t>/dataset</w:t>
      </w:r>
      <w:r w:rsidRPr="00DC3507">
        <w:rPr>
          <w:rFonts w:ascii="Times New Roman" w:hAnsi="Times New Roman" w:cs="Times New Roman"/>
          <w:sz w:val="24"/>
          <w:szCs w:val="24"/>
        </w:rPr>
        <w:t>.</w:t>
      </w:r>
    </w:p>
    <w:p w14:paraId="0EE90D5A"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themekt</w:t>
      </w:r>
    </w:p>
    <w:p w14:paraId="1DB1E4D4"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(2.6.1.1) Identification_Information/Keywords/Theme/ Theme_Keyword_Thesaurus</w:t>
      </w:r>
    </w:p>
    <w:p w14:paraId="4CA45628"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“None,” free text</w:t>
      </w:r>
    </w:p>
    <w:p w14:paraId="578A1EC3" w14:textId="0D5C74C5" w:rsidR="006107BC" w:rsidRPr="002B0BE7" w:rsidRDefault="006107BC" w:rsidP="00E71185">
      <w:pPr>
        <w:pStyle w:val="Heading5"/>
      </w:pPr>
      <w:r w:rsidRPr="002B0BE7">
        <w:t>Title</w:t>
      </w:r>
    </w:p>
    <w:p w14:paraId="68CAFDB2" w14:textId="08377186"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 xml:space="preserve">The name </w:t>
      </w:r>
      <w:r w:rsidR="00C55994" w:rsidRPr="00DC3507">
        <w:rPr>
          <w:rFonts w:ascii="Times New Roman" w:hAnsi="Times New Roman" w:cs="Times New Roman"/>
          <w:sz w:val="24"/>
          <w:szCs w:val="24"/>
        </w:rPr>
        <w:t>of the</w:t>
      </w:r>
      <w:r w:rsidRPr="00DC3507">
        <w:rPr>
          <w:rFonts w:ascii="Times New Roman" w:hAnsi="Times New Roman" w:cs="Times New Roman"/>
          <w:sz w:val="24"/>
          <w:szCs w:val="24"/>
        </w:rPr>
        <w:t xml:space="preserve"> product/dataset.  The product in question may be: (a) the product</w:t>
      </w:r>
      <w:r w:rsidR="00C55994" w:rsidRPr="00DC3507">
        <w:rPr>
          <w:rFonts w:ascii="Times New Roman" w:hAnsi="Times New Roman" w:cs="Times New Roman"/>
          <w:sz w:val="24"/>
          <w:szCs w:val="24"/>
        </w:rPr>
        <w:t>/dataset</w:t>
      </w:r>
      <w:r w:rsidRPr="00DC3507">
        <w:rPr>
          <w:rFonts w:ascii="Times New Roman" w:hAnsi="Times New Roman" w:cs="Times New Roman"/>
          <w:sz w:val="24"/>
          <w:szCs w:val="24"/>
        </w:rPr>
        <w:t>; (b) a product/dataset related to the product</w:t>
      </w:r>
      <w:r w:rsidR="00C55994" w:rsidRPr="00DC3507">
        <w:rPr>
          <w:rFonts w:ascii="Times New Roman" w:hAnsi="Times New Roman" w:cs="Times New Roman"/>
          <w:sz w:val="24"/>
          <w:szCs w:val="24"/>
        </w:rPr>
        <w:t>/dataset</w:t>
      </w:r>
      <w:r w:rsidRPr="00DC3507">
        <w:rPr>
          <w:rFonts w:ascii="Times New Roman" w:hAnsi="Times New Roman" w:cs="Times New Roman"/>
          <w:sz w:val="24"/>
          <w:szCs w:val="24"/>
        </w:rPr>
        <w:t>; or (c) source material used to create the product/dataset.  This should be informative.  For the product, this is the field that is rendered when Web pages display search results.</w:t>
      </w:r>
    </w:p>
    <w:p w14:paraId="4E739438"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title</w:t>
      </w:r>
    </w:p>
    <w:p w14:paraId="70CF0495"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(a)(2.1.3) Identification_Information/Citation/Title</w:t>
      </w:r>
    </w:p>
    <w:p w14:paraId="50EFB479" w14:textId="3A8753EA" w:rsidR="006107BC" w:rsidRPr="00DC3507" w:rsidRDefault="006107BC" w:rsidP="00E71185">
      <w:pPr>
        <w:tabs>
          <w:tab w:val="left" w:pos="1440"/>
          <w:tab w:val="left" w:pos="3600"/>
        </w:tabs>
        <w:spacing w:before="0" w:after="0"/>
        <w:ind w:left="1872" w:hanging="720"/>
        <w:rPr>
          <w:rFonts w:ascii="Times New Roman" w:hAnsi="Times New Roman" w:cs="Times New Roman"/>
          <w:sz w:val="24"/>
          <w:szCs w:val="24"/>
        </w:rPr>
      </w:pPr>
      <w:r w:rsidRPr="00DC3507">
        <w:rPr>
          <w:rFonts w:ascii="Times New Roman" w:hAnsi="Times New Roman" w:cs="Times New Roman"/>
          <w:sz w:val="24"/>
          <w:szCs w:val="24"/>
        </w:rPr>
        <w:t>(b)(2.12.1.3) Identification_Information/Cross_Reference/</w:t>
      </w:r>
      <w:r w:rsidR="008B21DD" w:rsidRPr="00DC3507">
        <w:rPr>
          <w:rFonts w:ascii="Times New Roman" w:hAnsi="Times New Roman" w:cs="Times New Roman"/>
          <w:sz w:val="24"/>
          <w:szCs w:val="24"/>
        </w:rPr>
        <w:t>Citation</w:t>
      </w:r>
      <w:r w:rsidR="008B21DD">
        <w:rPr>
          <w:rFonts w:ascii="Times New Roman" w:hAnsi="Times New Roman" w:cs="Times New Roman"/>
          <w:sz w:val="24"/>
          <w:szCs w:val="24"/>
        </w:rPr>
        <w:t>/</w:t>
      </w:r>
      <w:r w:rsidRPr="00DC3507">
        <w:rPr>
          <w:rFonts w:ascii="Times New Roman" w:hAnsi="Times New Roman" w:cs="Times New Roman"/>
          <w:sz w:val="24"/>
          <w:szCs w:val="24"/>
        </w:rPr>
        <w:t>Title</w:t>
      </w:r>
    </w:p>
    <w:p w14:paraId="16EB78FA" w14:textId="77777777" w:rsidR="006107BC" w:rsidRPr="00DC3507" w:rsidRDefault="006107BC" w:rsidP="00E71185">
      <w:pPr>
        <w:tabs>
          <w:tab w:val="left" w:pos="1440"/>
          <w:tab w:val="left" w:pos="3600"/>
        </w:tabs>
        <w:spacing w:before="0" w:after="0"/>
        <w:ind w:left="1872" w:hanging="720"/>
        <w:rPr>
          <w:rFonts w:ascii="Times New Roman" w:hAnsi="Times New Roman" w:cs="Times New Roman"/>
          <w:sz w:val="24"/>
          <w:szCs w:val="24"/>
        </w:rPr>
      </w:pPr>
      <w:r w:rsidRPr="00DC3507">
        <w:rPr>
          <w:rFonts w:ascii="Times New Roman" w:hAnsi="Times New Roman" w:cs="Times New Roman"/>
          <w:sz w:val="24"/>
          <w:szCs w:val="24"/>
        </w:rPr>
        <w:t>(c)(3.6.1.3) Data_Quality_Information/Source_Information/Citation/Title</w:t>
      </w:r>
    </w:p>
    <w:p w14:paraId="7A44D00B" w14:textId="77777777" w:rsidR="00D312A0" w:rsidRPr="00DC3507" w:rsidRDefault="00D312A0"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free text</w:t>
      </w:r>
    </w:p>
    <w:p w14:paraId="628CBB53" w14:textId="2311B55F" w:rsidR="006107BC" w:rsidRPr="002B0BE7" w:rsidRDefault="006107BC" w:rsidP="00E71185">
      <w:pPr>
        <w:pStyle w:val="Heading5"/>
      </w:pPr>
      <w:r w:rsidRPr="002B0BE7">
        <w:t>Topology_Level</w:t>
      </w:r>
    </w:p>
    <w:p w14:paraId="4BFB5B4F" w14:textId="59E618C5"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A5006E">
        <w:rPr>
          <w:rFonts w:ascii="Times New Roman" w:hAnsi="Times New Roman" w:cs="Times New Roman"/>
          <w:sz w:val="24"/>
          <w:szCs w:val="24"/>
        </w:rPr>
        <w:t xml:space="preserve">A </w:t>
      </w:r>
      <w:r w:rsidR="00C55994" w:rsidRPr="00A5006E">
        <w:rPr>
          <w:rFonts w:ascii="Times New Roman" w:hAnsi="Times New Roman" w:cs="Times New Roman"/>
          <w:sz w:val="24"/>
          <w:szCs w:val="24"/>
        </w:rPr>
        <w:t>code that identifies the degree of complexity of the spatial relationships</w:t>
      </w:r>
      <w:r w:rsidRPr="00A5006E">
        <w:rPr>
          <w:rFonts w:ascii="Times New Roman" w:hAnsi="Times New Roman" w:cs="Times New Roman"/>
          <w:sz w:val="24"/>
          <w:szCs w:val="24"/>
        </w:rPr>
        <w:t xml:space="preserve"> contained within the shapefile.  The terms listed in the domain are defined in ISO-19115-1</w:t>
      </w:r>
      <w:r w:rsidR="00F06B6B" w:rsidRPr="00A5006E">
        <w:rPr>
          <w:rFonts w:ascii="Times New Roman" w:hAnsi="Times New Roman" w:cs="Times New Roman"/>
          <w:sz w:val="24"/>
          <w:szCs w:val="24"/>
        </w:rPr>
        <w:t>,</w:t>
      </w:r>
      <w:r w:rsidRPr="008D0376">
        <w:rPr>
          <w:rFonts w:ascii="Times New Roman" w:hAnsi="Times New Roman" w:cs="Times New Roman"/>
          <w:sz w:val="24"/>
          <w:szCs w:val="24"/>
        </w:rPr>
        <w:t xml:space="preserve"> [</w:t>
      </w:r>
      <w:r w:rsidRPr="00A5006E">
        <w:rPr>
          <w:rFonts w:ascii="Times New Roman" w:hAnsi="Times New Roman" w:cs="Times New Roman"/>
          <w:sz w:val="24"/>
          <w:szCs w:val="24"/>
        </w:rPr>
        <w:t xml:space="preserve">Ref </w:t>
      </w:r>
      <w:r w:rsidR="00A5006E" w:rsidRPr="00A5006E">
        <w:rPr>
          <w:rFonts w:ascii="Times New Roman" w:hAnsi="Times New Roman" w:cs="Times New Roman"/>
          <w:sz w:val="24"/>
          <w:szCs w:val="24"/>
        </w:rPr>
        <w:t>5</w:t>
      </w:r>
      <w:r w:rsidRPr="00A5006E">
        <w:rPr>
          <w:rFonts w:ascii="Times New Roman" w:hAnsi="Times New Roman" w:cs="Times New Roman"/>
          <w:sz w:val="24"/>
          <w:szCs w:val="24"/>
        </w:rPr>
        <w:t>]. Table B.3.31.</w:t>
      </w:r>
    </w:p>
    <w:p w14:paraId="04EABEB8"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topolvl</w:t>
      </w:r>
    </w:p>
    <w:p w14:paraId="3CA3443A"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(4.3) Spatial_Data_Organization_Information/Topology_Level</w:t>
      </w:r>
    </w:p>
    <w:p w14:paraId="5E7D456D"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rPr>
        <w:t>Domain:</w:t>
      </w:r>
      <w:r w:rsidRPr="00DC3507">
        <w:rPr>
          <w:rFonts w:ascii="Times New Roman" w:hAnsi="Times New Roman" w:cs="Times New Roman"/>
          <w:sz w:val="24"/>
          <w:szCs w:val="24"/>
        </w:rPr>
        <w:tab/>
        <w:t>“geometryOnly,” “topology1D,” “planarGraph,” “fullPlanarGraph,” “surfaceGraph,” “fullSurfaceGraph,” “topology3D,” “fullTopology3D,” “abstract”</w:t>
      </w:r>
    </w:p>
    <w:p w14:paraId="06DD5712" w14:textId="141609F2" w:rsidR="006107BC" w:rsidRPr="002B0BE7" w:rsidRDefault="006107BC" w:rsidP="00E71185">
      <w:pPr>
        <w:pStyle w:val="Heading5"/>
      </w:pPr>
      <w:r w:rsidRPr="002B0BE7">
        <w:t>Transfer_Size</w:t>
      </w:r>
    </w:p>
    <w:p w14:paraId="7461F34D" w14:textId="77777777"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The physical magnitude, or estimated size, of the product in megabytes.</w:t>
      </w:r>
    </w:p>
    <w:p w14:paraId="6CBFBFCA"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transize</w:t>
      </w:r>
    </w:p>
    <w:p w14:paraId="132D9B1A"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(7.3.2.5) Distribution_Information/Standard_Order_Process/Digital_Form/ Transfer_Size</w:t>
      </w:r>
    </w:p>
    <w:p w14:paraId="57A3EB84" w14:textId="7214A811"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Transfer_Size &gt; 0.0</w:t>
      </w:r>
    </w:p>
    <w:p w14:paraId="468F1433" w14:textId="4969D4DC" w:rsidR="006107BC" w:rsidRPr="002B0BE7" w:rsidRDefault="006107BC" w:rsidP="00E71185">
      <w:pPr>
        <w:pStyle w:val="Heading5"/>
      </w:pPr>
      <w:r w:rsidRPr="002B0BE7">
        <w:t>Type_of_Source_Media</w:t>
      </w:r>
    </w:p>
    <w:p w14:paraId="7A06BBEB" w14:textId="77777777" w:rsidR="006107BC" w:rsidRPr="00AF7EFF" w:rsidRDefault="006107BC" w:rsidP="008E3705">
      <w:pPr>
        <w:tabs>
          <w:tab w:val="left" w:pos="1440"/>
          <w:tab w:val="left" w:pos="3600"/>
        </w:tabs>
        <w:spacing w:before="0" w:after="0"/>
        <w:rPr>
          <w:rFonts w:ascii="Times New Roman" w:hAnsi="Times New Roman" w:cs="Times New Roman"/>
          <w:sz w:val="24"/>
          <w:szCs w:val="20"/>
        </w:rPr>
      </w:pPr>
      <w:r w:rsidRPr="00AF7EFF">
        <w:rPr>
          <w:rFonts w:ascii="Times New Roman" w:hAnsi="Times New Roman" w:cs="Times New Roman"/>
          <w:sz w:val="24"/>
          <w:szCs w:val="20"/>
        </w:rPr>
        <w:t>The medium of the source material.</w:t>
      </w:r>
    </w:p>
    <w:p w14:paraId="6F642CF1" w14:textId="77777777" w:rsidR="006107BC" w:rsidRPr="00AF7EFF" w:rsidRDefault="006107BC" w:rsidP="006107BC">
      <w:pPr>
        <w:tabs>
          <w:tab w:val="left" w:pos="1440"/>
          <w:tab w:val="left" w:pos="3600"/>
        </w:tabs>
        <w:ind w:left="1152" w:hanging="720"/>
        <w:rPr>
          <w:rFonts w:ascii="Times New Roman" w:hAnsi="Times New Roman" w:cs="Times New Roman"/>
          <w:sz w:val="24"/>
          <w:szCs w:val="20"/>
          <w:u w:val="single"/>
        </w:rPr>
      </w:pPr>
      <w:r w:rsidRPr="00AF7EFF">
        <w:rPr>
          <w:rFonts w:ascii="Times New Roman" w:hAnsi="Times New Roman" w:cs="Times New Roman"/>
          <w:sz w:val="24"/>
          <w:szCs w:val="20"/>
          <w:u w:val="single"/>
        </w:rPr>
        <w:t>Type</w:t>
      </w:r>
      <w:r w:rsidRPr="00AF7EFF">
        <w:rPr>
          <w:rFonts w:ascii="Times New Roman" w:hAnsi="Times New Roman" w:cs="Times New Roman"/>
          <w:sz w:val="24"/>
          <w:szCs w:val="20"/>
        </w:rPr>
        <w:t>:</w:t>
      </w:r>
      <w:r w:rsidRPr="00AF7EFF">
        <w:rPr>
          <w:rFonts w:ascii="Times New Roman" w:hAnsi="Times New Roman" w:cs="Times New Roman"/>
          <w:sz w:val="24"/>
          <w:szCs w:val="20"/>
        </w:rPr>
        <w:tab/>
        <w:t>Data</w:t>
      </w:r>
      <w:r w:rsidRPr="00AF7EFF">
        <w:rPr>
          <w:rFonts w:ascii="Times New Roman" w:hAnsi="Times New Roman" w:cs="Times New Roman"/>
          <w:sz w:val="24"/>
          <w:szCs w:val="20"/>
        </w:rPr>
        <w:tab/>
      </w:r>
      <w:r w:rsidRPr="00AF7EFF">
        <w:rPr>
          <w:rFonts w:ascii="Times New Roman" w:hAnsi="Times New Roman" w:cs="Times New Roman"/>
          <w:sz w:val="24"/>
          <w:szCs w:val="20"/>
          <w:u w:val="single"/>
        </w:rPr>
        <w:t>Short name</w:t>
      </w:r>
      <w:r w:rsidRPr="00AF7EFF">
        <w:rPr>
          <w:rFonts w:ascii="Times New Roman" w:hAnsi="Times New Roman" w:cs="Times New Roman"/>
          <w:sz w:val="24"/>
          <w:szCs w:val="20"/>
        </w:rPr>
        <w:t>: typesrc</w:t>
      </w:r>
    </w:p>
    <w:p w14:paraId="711CFC14" w14:textId="77777777" w:rsidR="006107BC" w:rsidRPr="00AF7EFF" w:rsidRDefault="006107BC" w:rsidP="006107BC">
      <w:pPr>
        <w:tabs>
          <w:tab w:val="left" w:pos="1440"/>
          <w:tab w:val="left" w:pos="3600"/>
        </w:tabs>
        <w:ind w:left="1152" w:hanging="720"/>
        <w:rPr>
          <w:rFonts w:ascii="Times New Roman" w:hAnsi="Times New Roman" w:cs="Times New Roman"/>
          <w:sz w:val="24"/>
        </w:rPr>
      </w:pPr>
      <w:r w:rsidRPr="00AF7EFF">
        <w:rPr>
          <w:rFonts w:ascii="Times New Roman" w:hAnsi="Times New Roman" w:cs="Times New Roman"/>
          <w:sz w:val="24"/>
          <w:u w:val="single"/>
        </w:rPr>
        <w:t>Path</w:t>
      </w:r>
      <w:r w:rsidRPr="00AF7EFF">
        <w:rPr>
          <w:rFonts w:ascii="Times New Roman" w:hAnsi="Times New Roman" w:cs="Times New Roman"/>
          <w:sz w:val="24"/>
        </w:rPr>
        <w:t>:</w:t>
      </w:r>
      <w:r w:rsidRPr="00AF7EFF">
        <w:rPr>
          <w:rFonts w:ascii="Times New Roman" w:hAnsi="Times New Roman" w:cs="Times New Roman"/>
          <w:sz w:val="24"/>
        </w:rPr>
        <w:tab/>
        <w:t>(3.6.3) Data_Quality_Information/Source_Information/Type_of_Source_Media</w:t>
      </w:r>
    </w:p>
    <w:p w14:paraId="7FFF8612" w14:textId="3ABF4892" w:rsidR="006107BC" w:rsidRPr="00AF7EFF" w:rsidRDefault="006107BC" w:rsidP="006107BC">
      <w:pPr>
        <w:tabs>
          <w:tab w:val="left" w:pos="1440"/>
          <w:tab w:val="left" w:pos="3600"/>
        </w:tabs>
        <w:ind w:left="1152" w:hanging="720"/>
        <w:rPr>
          <w:rFonts w:ascii="Times New Roman" w:hAnsi="Times New Roman" w:cs="Times New Roman"/>
          <w:sz w:val="24"/>
          <w:szCs w:val="20"/>
        </w:rPr>
      </w:pPr>
      <w:r w:rsidRPr="00AF7EFF">
        <w:rPr>
          <w:rFonts w:ascii="Times New Roman" w:hAnsi="Times New Roman" w:cs="Times New Roman"/>
          <w:sz w:val="24"/>
          <w:szCs w:val="20"/>
          <w:u w:val="single"/>
        </w:rPr>
        <w:t>Domain</w:t>
      </w:r>
      <w:r w:rsidRPr="00AF7EFF">
        <w:rPr>
          <w:rFonts w:ascii="Times New Roman" w:hAnsi="Times New Roman" w:cs="Times New Roman"/>
          <w:sz w:val="24"/>
          <w:szCs w:val="20"/>
        </w:rPr>
        <w:t>:</w:t>
      </w:r>
      <w:r w:rsidRPr="00AF7EFF">
        <w:rPr>
          <w:rFonts w:ascii="Times New Roman" w:hAnsi="Times New Roman" w:cs="Times New Roman"/>
          <w:sz w:val="24"/>
          <w:szCs w:val="20"/>
        </w:rPr>
        <w:tab/>
        <w:t>“paper,” “disc,” “online,” “D</w:t>
      </w:r>
      <w:r w:rsidR="002F3179">
        <w:rPr>
          <w:rFonts w:ascii="Times New Roman" w:hAnsi="Times New Roman" w:cs="Times New Roman"/>
          <w:sz w:val="24"/>
          <w:szCs w:val="20"/>
        </w:rPr>
        <w:t>VD</w:t>
      </w:r>
      <w:r w:rsidRPr="00AF7EFF">
        <w:rPr>
          <w:rFonts w:ascii="Times New Roman" w:hAnsi="Times New Roman" w:cs="Times New Roman"/>
          <w:sz w:val="24"/>
          <w:szCs w:val="20"/>
        </w:rPr>
        <w:t>-ROM,” “electronic bulletin board,” “electronic mail system,” free text</w:t>
      </w:r>
    </w:p>
    <w:p w14:paraId="08C755A8" w14:textId="77777777" w:rsidR="006107BC" w:rsidRPr="00A11628" w:rsidRDefault="006107BC" w:rsidP="005F0101">
      <w:pPr>
        <w:pStyle w:val="Heading4"/>
      </w:pPr>
      <w:r w:rsidRPr="00A11628">
        <w:t>U</w:t>
      </w:r>
    </w:p>
    <w:p w14:paraId="622DBDE9" w14:textId="619F206F" w:rsidR="006107BC" w:rsidRPr="002B0BE7" w:rsidRDefault="006107BC" w:rsidP="00E71185">
      <w:pPr>
        <w:pStyle w:val="Heading5"/>
      </w:pPr>
      <w:r w:rsidRPr="002B0BE7">
        <w:t>Use_Constraints</w:t>
      </w:r>
    </w:p>
    <w:p w14:paraId="0FDB701C" w14:textId="496B4774"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 xml:space="preserve">The restrictions and legal prerequisites for using the product.  These include any use constraints applied to assure the protection of privacy or intellectual property, and any special restrictions or limitations on using the product.  Common constraints include: (a) must read and fully comprehend the metadata prior to data use, (b) acknowledgement of the Originator when using the product as a source, (c) sharing of data products developed using the source materials with the Originator, (d) data should not be used beyond the limits of the source scale, (e) the product </w:t>
      </w:r>
      <w:r w:rsidR="00FA40CE">
        <w:rPr>
          <w:rFonts w:ascii="Times New Roman" w:hAnsi="Times New Roman" w:cs="Times New Roman"/>
          <w:sz w:val="24"/>
          <w:szCs w:val="24"/>
        </w:rPr>
        <w:t>d</w:t>
      </w:r>
      <w:r w:rsidR="00FA40CE" w:rsidRPr="00FA40CE">
        <w:rPr>
          <w:rFonts w:ascii="Times New Roman" w:hAnsi="Times New Roman" w:cs="Times New Roman"/>
          <w:sz w:val="24"/>
          <w:szCs w:val="24"/>
        </w:rPr>
        <w:t xml:space="preserve">oes not meet survey quality standards </w:t>
      </w:r>
      <w:r w:rsidRPr="00DC3507">
        <w:rPr>
          <w:rFonts w:ascii="Times New Roman" w:hAnsi="Times New Roman" w:cs="Times New Roman"/>
          <w:sz w:val="24"/>
          <w:szCs w:val="24"/>
        </w:rPr>
        <w:t>and should not be utilized as such, and (f) this product may not be resold.</w:t>
      </w:r>
      <w:r w:rsidR="0036361F">
        <w:rPr>
          <w:rFonts w:ascii="Times New Roman" w:hAnsi="Times New Roman" w:cs="Times New Roman"/>
          <w:sz w:val="24"/>
          <w:szCs w:val="24"/>
        </w:rPr>
        <w:t xml:space="preserve">  The domain of this element is restricted to code list values only.  </w:t>
      </w:r>
      <w:r w:rsidR="0036361F" w:rsidRPr="00556406">
        <w:rPr>
          <w:rFonts w:ascii="Times New Roman" w:hAnsi="Times New Roman" w:cs="Times New Roman"/>
          <w:sz w:val="24"/>
          <w:szCs w:val="24"/>
        </w:rPr>
        <w:t>If none of the values accurately describe</w:t>
      </w:r>
      <w:r w:rsidR="0036361F">
        <w:rPr>
          <w:rFonts w:ascii="Times New Roman" w:hAnsi="Times New Roman" w:cs="Times New Roman"/>
          <w:sz w:val="24"/>
          <w:szCs w:val="24"/>
        </w:rPr>
        <w:t>s</w:t>
      </w:r>
      <w:r w:rsidR="0036361F" w:rsidRPr="00556406">
        <w:rPr>
          <w:rFonts w:ascii="Times New Roman" w:hAnsi="Times New Roman" w:cs="Times New Roman"/>
          <w:sz w:val="24"/>
          <w:szCs w:val="24"/>
        </w:rPr>
        <w:t xml:space="preserve"> the constraints, </w:t>
      </w:r>
      <w:r w:rsidR="0036361F">
        <w:rPr>
          <w:rFonts w:ascii="Times New Roman" w:hAnsi="Times New Roman" w:cs="Times New Roman"/>
          <w:sz w:val="24"/>
          <w:szCs w:val="24"/>
        </w:rPr>
        <w:t>use “otherRestrictions” as the data value</w:t>
      </w:r>
      <w:r w:rsidR="0036361F" w:rsidRPr="00556406">
        <w:rPr>
          <w:rFonts w:ascii="Times New Roman" w:hAnsi="Times New Roman" w:cs="Times New Roman"/>
          <w:sz w:val="24"/>
          <w:szCs w:val="24"/>
        </w:rPr>
        <w:t>.</w:t>
      </w:r>
      <w:r w:rsidR="0036361F">
        <w:rPr>
          <w:rFonts w:ascii="Times New Roman" w:hAnsi="Times New Roman" w:cs="Times New Roman"/>
          <w:sz w:val="24"/>
          <w:szCs w:val="24"/>
        </w:rPr>
        <w:t xml:space="preserve">  When “otherRestrictions” is used as the data value for this element, an explanation MUST be provided in the [Other_Constraints] data element.</w:t>
      </w:r>
    </w:p>
    <w:p w14:paraId="70689B31" w14:textId="6AD74553" w:rsidR="006107BC" w:rsidRPr="00DC3507" w:rsidRDefault="007D6F1D" w:rsidP="00E71185">
      <w:pPr>
        <w:tabs>
          <w:tab w:val="left" w:pos="1440"/>
          <w:tab w:val="left" w:pos="3600"/>
        </w:tabs>
        <w:spacing w:before="0" w:after="0"/>
        <w:rPr>
          <w:rFonts w:ascii="Times New Roman" w:hAnsi="Times New Roman" w:cs="Times New Roman"/>
          <w:sz w:val="24"/>
          <w:szCs w:val="24"/>
        </w:rPr>
      </w:pPr>
      <w:r w:rsidRPr="007D6F1D">
        <w:rPr>
          <w:rFonts w:ascii="Times New Roman" w:hAnsi="Times New Roman" w:cs="Times New Roman"/>
          <w:sz w:val="24"/>
          <w:szCs w:val="24"/>
          <w:u w:val="single"/>
        </w:rPr>
        <w:t>Special Note</w:t>
      </w:r>
      <w:r>
        <w:rPr>
          <w:rFonts w:ascii="Times New Roman" w:hAnsi="Times New Roman" w:cs="Times New Roman"/>
          <w:sz w:val="24"/>
          <w:szCs w:val="24"/>
        </w:rPr>
        <w:t>:</w:t>
      </w:r>
      <w:r w:rsidR="006107BC" w:rsidRPr="00DC3507">
        <w:rPr>
          <w:rFonts w:ascii="Times New Roman" w:hAnsi="Times New Roman" w:cs="Times New Roman"/>
          <w:sz w:val="24"/>
          <w:szCs w:val="24"/>
        </w:rPr>
        <w:t xml:space="preserve"> </w:t>
      </w:r>
      <w:r w:rsidRPr="00DC3507">
        <w:rPr>
          <w:rFonts w:ascii="Times New Roman" w:hAnsi="Times New Roman" w:cs="Times New Roman"/>
          <w:sz w:val="24"/>
          <w:szCs w:val="24"/>
        </w:rPr>
        <w:t xml:space="preserve">All </w:t>
      </w:r>
      <w:r w:rsidR="006107BC" w:rsidRPr="00DC3507">
        <w:rPr>
          <w:rFonts w:ascii="Times New Roman" w:hAnsi="Times New Roman" w:cs="Times New Roman"/>
          <w:sz w:val="24"/>
          <w:szCs w:val="24"/>
        </w:rPr>
        <w:t xml:space="preserve">Census Bureau products that contain </w:t>
      </w:r>
      <w:r w:rsidR="006107BC" w:rsidRPr="008C52BB">
        <w:rPr>
          <w:rFonts w:ascii="Times New Roman" w:hAnsi="Times New Roman" w:cs="Times New Roman"/>
          <w:i/>
          <w:sz w:val="24"/>
          <w:szCs w:val="24"/>
        </w:rPr>
        <w:t>governmental unit</w:t>
      </w:r>
      <w:r w:rsidR="006107BC" w:rsidRPr="00DC3507">
        <w:rPr>
          <w:rFonts w:ascii="Times New Roman" w:hAnsi="Times New Roman" w:cs="Times New Roman"/>
          <w:sz w:val="24"/>
          <w:szCs w:val="24"/>
        </w:rPr>
        <w:t xml:space="preserve"> boundaries must include the following disclaimer: “The boundaries in this file are for statistical data collection and tabulation purposes only.  They do not represent legal boundaries.  Their depiction and designation for statistical purposes does not constitute a determination of jurisdictional authority or rights of ownership or entitlement and they are not legal land descriptions.”</w:t>
      </w:r>
      <w:r w:rsidR="00EB6DC4">
        <w:rPr>
          <w:rFonts w:ascii="Times New Roman" w:hAnsi="Times New Roman" w:cs="Times New Roman"/>
          <w:sz w:val="24"/>
          <w:szCs w:val="24"/>
        </w:rPr>
        <w:t xml:space="preserve">  For all products containing </w:t>
      </w:r>
      <w:r w:rsidR="00B12CE6">
        <w:rPr>
          <w:rFonts w:ascii="Times New Roman" w:hAnsi="Times New Roman" w:cs="Times New Roman"/>
          <w:sz w:val="24"/>
          <w:szCs w:val="24"/>
        </w:rPr>
        <w:t>‘governmental unit’ boundaries, use “otherRestrictions as the data value and add the full disclaimer to the [Other_Constraints] data element.</w:t>
      </w:r>
    </w:p>
    <w:p w14:paraId="78168967"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useconst</w:t>
      </w:r>
    </w:p>
    <w:p w14:paraId="13A2361F"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(2.7.2) Identification_Information/Constraints/Use_Constraints</w:t>
      </w:r>
    </w:p>
    <w:p w14:paraId="510306EC" w14:textId="172BCFC2"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“trademark”, “copyright”, “otherRestrictions”</w:t>
      </w:r>
    </w:p>
    <w:p w14:paraId="7C2D6665" w14:textId="01836ABC" w:rsidR="006107BC" w:rsidRPr="002B0BE7" w:rsidRDefault="006107BC" w:rsidP="00E71185">
      <w:pPr>
        <w:pStyle w:val="Heading5"/>
      </w:pPr>
      <w:r w:rsidRPr="002B0BE7">
        <w:t>Unrepresentable_Domain</w:t>
      </w:r>
    </w:p>
    <w:p w14:paraId="74BE28A6" w14:textId="1F056D72" w:rsidR="006107BC" w:rsidRPr="00DC3507" w:rsidRDefault="006107BC" w:rsidP="00DC3507">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A domain for which the set of data values cannot be represented</w:t>
      </w:r>
      <w:r w:rsidR="00E01813" w:rsidRPr="00E01813">
        <w:rPr>
          <w:rFonts w:ascii="Times New Roman" w:hAnsi="Times New Roman" w:cs="Times New Roman"/>
          <w:sz w:val="24"/>
          <w:szCs w:val="24"/>
        </w:rPr>
        <w:t xml:space="preserve"> by an enumerated list, range of values or codeset</w:t>
      </w:r>
      <w:r w:rsidRPr="00DC3507">
        <w:rPr>
          <w:rFonts w:ascii="Times New Roman" w:hAnsi="Times New Roman" w:cs="Times New Roman"/>
          <w:sz w:val="24"/>
          <w:szCs w:val="24"/>
        </w:rPr>
        <w:t>.  Reasons include: (a) attributes whose values do not exist in a known predefined set; (b) attributes are a concatenation of other code sets; (c) attribute data is not available; and (d) attributes</w:t>
      </w:r>
      <w:r w:rsidR="00C35D5D">
        <w:rPr>
          <w:rFonts w:ascii="Times New Roman" w:hAnsi="Times New Roman" w:cs="Times New Roman"/>
          <w:sz w:val="24"/>
          <w:szCs w:val="24"/>
        </w:rPr>
        <w:t xml:space="preserve"> have values that</w:t>
      </w:r>
      <w:r w:rsidRPr="00DC3507">
        <w:rPr>
          <w:rFonts w:ascii="Times New Roman" w:hAnsi="Times New Roman" w:cs="Times New Roman"/>
          <w:sz w:val="24"/>
          <w:szCs w:val="24"/>
        </w:rPr>
        <w:t xml:space="preserve"> cannot be depicted using the forms of representation used for the metadata.  Provide the information content for the set of values as well as the reasons why they cannot be represented.</w:t>
      </w:r>
    </w:p>
    <w:p w14:paraId="3E2A612A" w14:textId="77777777" w:rsidR="006107BC" w:rsidRPr="00DC3507" w:rsidRDefault="006107BC" w:rsidP="00DC3507">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udom</w:t>
      </w:r>
    </w:p>
    <w:p w14:paraId="7ADE61A5" w14:textId="77777777" w:rsidR="006107BC" w:rsidRPr="00DC3507" w:rsidRDefault="006107BC" w:rsidP="00DC3507">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(6.1.2.4.4) Entity_and_Attribute_Information/Detailed_Description/Attribute/ Attribute_Domain_Values/Unrepresentable_Domain</w:t>
      </w:r>
    </w:p>
    <w:p w14:paraId="4054EB88" w14:textId="77777777" w:rsidR="006107BC" w:rsidRPr="00DC3507" w:rsidRDefault="006107BC" w:rsidP="00DC3507">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free text</w:t>
      </w:r>
    </w:p>
    <w:p w14:paraId="14DC8C29" w14:textId="77777777" w:rsidR="006107BC" w:rsidRPr="00A11628" w:rsidRDefault="006107BC" w:rsidP="005F0101">
      <w:pPr>
        <w:pStyle w:val="Heading4"/>
      </w:pPr>
      <w:r w:rsidRPr="00A11628">
        <w:t>W</w:t>
      </w:r>
    </w:p>
    <w:p w14:paraId="6BF9CCDF" w14:textId="0E2080B0" w:rsidR="006107BC" w:rsidRPr="002B0BE7" w:rsidRDefault="006107BC" w:rsidP="00E71185">
      <w:pPr>
        <w:pStyle w:val="Heading5"/>
      </w:pPr>
      <w:r w:rsidRPr="002B0BE7">
        <w:t>West_Bounding_Coordinate</w:t>
      </w:r>
    </w:p>
    <w:p w14:paraId="693567E4" w14:textId="14BAD5B8" w:rsidR="006107BC" w:rsidRPr="00DC3507" w:rsidRDefault="006107BC" w:rsidP="00E71185">
      <w:pPr>
        <w:tabs>
          <w:tab w:val="left" w:pos="1440"/>
          <w:tab w:val="left" w:pos="3600"/>
        </w:tabs>
        <w:spacing w:before="0" w:after="0"/>
        <w:rPr>
          <w:rFonts w:ascii="Times New Roman" w:hAnsi="Times New Roman" w:cs="Times New Roman"/>
          <w:sz w:val="24"/>
          <w:szCs w:val="24"/>
        </w:rPr>
      </w:pPr>
      <w:r w:rsidRPr="00DC3507">
        <w:rPr>
          <w:rFonts w:ascii="Times New Roman" w:hAnsi="Times New Roman" w:cs="Times New Roman"/>
          <w:sz w:val="24"/>
          <w:szCs w:val="24"/>
        </w:rPr>
        <w:t xml:space="preserve">The western-most coordinate of the limit of coverage expressed in decimal degrees of longitude.  </w:t>
      </w:r>
      <w:r w:rsidR="009E6F53" w:rsidRPr="00DC3507">
        <w:rPr>
          <w:rFonts w:ascii="Times New Roman" w:hAnsi="Times New Roman" w:cs="Times New Roman"/>
          <w:sz w:val="24"/>
          <w:szCs w:val="24"/>
        </w:rPr>
        <w:t xml:space="preserve">Provide this </w:t>
      </w:r>
      <w:r w:rsidRPr="00DC3507">
        <w:rPr>
          <w:rFonts w:ascii="Times New Roman" w:hAnsi="Times New Roman" w:cs="Times New Roman"/>
          <w:sz w:val="24"/>
          <w:szCs w:val="24"/>
        </w:rPr>
        <w:t xml:space="preserve">element to six decimal places.  If this level of precision is not reflective of the actual data accuracy, indicate this in the [Horizontal_Positional_Accuracy_Report] </w:t>
      </w:r>
      <w:r w:rsidR="00870481" w:rsidRPr="00DC3507">
        <w:rPr>
          <w:rFonts w:ascii="Times New Roman" w:hAnsi="Times New Roman" w:cs="Times New Roman"/>
          <w:sz w:val="24"/>
          <w:szCs w:val="24"/>
        </w:rPr>
        <w:t>element</w:t>
      </w:r>
      <w:r w:rsidRPr="00DC3507">
        <w:rPr>
          <w:rFonts w:ascii="Times New Roman" w:hAnsi="Times New Roman" w:cs="Times New Roman"/>
          <w:sz w:val="24"/>
          <w:szCs w:val="24"/>
        </w:rPr>
        <w:t>.</w:t>
      </w:r>
    </w:p>
    <w:p w14:paraId="40DF90C9"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u w:val="single"/>
        </w:rPr>
      </w:pPr>
      <w:r w:rsidRPr="00DC3507">
        <w:rPr>
          <w:rFonts w:ascii="Times New Roman" w:hAnsi="Times New Roman" w:cs="Times New Roman"/>
          <w:sz w:val="24"/>
          <w:szCs w:val="24"/>
          <w:u w:val="single"/>
        </w:rPr>
        <w:t>Type</w:t>
      </w:r>
      <w:r w:rsidRPr="00DC3507">
        <w:rPr>
          <w:rFonts w:ascii="Times New Roman" w:hAnsi="Times New Roman" w:cs="Times New Roman"/>
          <w:sz w:val="24"/>
          <w:szCs w:val="24"/>
        </w:rPr>
        <w:t>:</w:t>
      </w:r>
      <w:r w:rsidRPr="00DC3507">
        <w:rPr>
          <w:rFonts w:ascii="Times New Roman" w:hAnsi="Times New Roman" w:cs="Times New Roman"/>
          <w:sz w:val="24"/>
          <w:szCs w:val="24"/>
        </w:rPr>
        <w:tab/>
        <w:t>Data</w:t>
      </w:r>
      <w:r w:rsidRPr="00DC3507">
        <w:rPr>
          <w:rFonts w:ascii="Times New Roman" w:hAnsi="Times New Roman" w:cs="Times New Roman"/>
          <w:sz w:val="24"/>
          <w:szCs w:val="24"/>
        </w:rPr>
        <w:tab/>
      </w:r>
      <w:r w:rsidRPr="00DC3507">
        <w:rPr>
          <w:rFonts w:ascii="Times New Roman" w:hAnsi="Times New Roman" w:cs="Times New Roman"/>
          <w:sz w:val="24"/>
          <w:szCs w:val="24"/>
          <w:u w:val="single"/>
        </w:rPr>
        <w:t>Short name</w:t>
      </w:r>
      <w:r w:rsidRPr="00DC3507">
        <w:rPr>
          <w:rFonts w:ascii="Times New Roman" w:hAnsi="Times New Roman" w:cs="Times New Roman"/>
          <w:sz w:val="24"/>
          <w:szCs w:val="24"/>
        </w:rPr>
        <w:t>: westbc</w:t>
      </w:r>
    </w:p>
    <w:p w14:paraId="5BC24BA1" w14:textId="77777777"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Path</w:t>
      </w:r>
      <w:r w:rsidRPr="00DC3507">
        <w:rPr>
          <w:rFonts w:ascii="Times New Roman" w:hAnsi="Times New Roman" w:cs="Times New Roman"/>
          <w:sz w:val="24"/>
          <w:szCs w:val="24"/>
        </w:rPr>
        <w:t>:</w:t>
      </w:r>
      <w:r w:rsidRPr="00DC3507">
        <w:rPr>
          <w:rFonts w:ascii="Times New Roman" w:hAnsi="Times New Roman" w:cs="Times New Roman"/>
          <w:sz w:val="24"/>
          <w:szCs w:val="24"/>
        </w:rPr>
        <w:tab/>
        <w:t>(2.5.1.1) Identification_Information/Spatial_Domain/Bounding_Coordinates/ West_Bounding_Coordinate</w:t>
      </w:r>
    </w:p>
    <w:p w14:paraId="47DC4CCF" w14:textId="71A85E3B" w:rsidR="006107BC" w:rsidRPr="00DC3507" w:rsidRDefault="006107BC" w:rsidP="00E71185">
      <w:pPr>
        <w:tabs>
          <w:tab w:val="left" w:pos="1440"/>
          <w:tab w:val="left" w:pos="3600"/>
        </w:tabs>
        <w:spacing w:before="0" w:after="0"/>
        <w:ind w:left="1152" w:hanging="720"/>
        <w:rPr>
          <w:rFonts w:ascii="Times New Roman" w:hAnsi="Times New Roman" w:cs="Times New Roman"/>
          <w:sz w:val="24"/>
          <w:szCs w:val="24"/>
        </w:rPr>
      </w:pPr>
      <w:r w:rsidRPr="00DC3507">
        <w:rPr>
          <w:rFonts w:ascii="Times New Roman" w:hAnsi="Times New Roman" w:cs="Times New Roman"/>
          <w:sz w:val="24"/>
          <w:szCs w:val="24"/>
          <w:u w:val="single"/>
        </w:rPr>
        <w:t>Domain</w:t>
      </w:r>
      <w:r w:rsidRPr="00DC3507">
        <w:rPr>
          <w:rFonts w:ascii="Times New Roman" w:hAnsi="Times New Roman" w:cs="Times New Roman"/>
          <w:sz w:val="24"/>
          <w:szCs w:val="24"/>
        </w:rPr>
        <w:t>:</w:t>
      </w:r>
      <w:r w:rsidRPr="00DC3507">
        <w:rPr>
          <w:rFonts w:ascii="Times New Roman" w:hAnsi="Times New Roman" w:cs="Times New Roman"/>
          <w:sz w:val="24"/>
          <w:szCs w:val="24"/>
        </w:rPr>
        <w:tab/>
        <w:t>-180.0 &lt;= West_Bounding_Coordinate &lt; 180.0</w:t>
      </w:r>
    </w:p>
    <w:p w14:paraId="3F17747C" w14:textId="77777777" w:rsidR="00BD7738" w:rsidRPr="002B0BE7" w:rsidRDefault="00BD7738" w:rsidP="00E71185">
      <w:pPr>
        <w:pStyle w:val="Heading5"/>
      </w:pPr>
      <w:r>
        <w:t>WMS</w:t>
      </w:r>
      <w:r w:rsidRPr="002B0BE7">
        <w:t>_URL</w:t>
      </w:r>
    </w:p>
    <w:p w14:paraId="01DC9DD4" w14:textId="77777777" w:rsidR="00BD7738" w:rsidRPr="002C23F2" w:rsidRDefault="00BD7738" w:rsidP="00BD7738">
      <w:pPr>
        <w:tabs>
          <w:tab w:val="left" w:pos="1440"/>
          <w:tab w:val="left" w:pos="3600"/>
        </w:tabs>
        <w:spacing w:before="0" w:after="0"/>
        <w:rPr>
          <w:rFonts w:ascii="Times New Roman" w:hAnsi="Times New Roman" w:cs="Times New Roman"/>
          <w:sz w:val="24"/>
          <w:szCs w:val="24"/>
        </w:rPr>
      </w:pPr>
      <w:r w:rsidRPr="002C23F2">
        <w:rPr>
          <w:rFonts w:ascii="Times New Roman" w:hAnsi="Times New Roman" w:cs="Times New Roman"/>
          <w:sz w:val="24"/>
          <w:szCs w:val="24"/>
        </w:rPr>
        <w:t>The web address or URL of the GetMap request for a GetMap command.  This command should give the user the folder containing the entire web mapping services.</w:t>
      </w:r>
    </w:p>
    <w:p w14:paraId="079F8D42" w14:textId="6C62FF53" w:rsidR="00BD7738" w:rsidRPr="002C23F2" w:rsidRDefault="00BD7738" w:rsidP="00BD7738">
      <w:pPr>
        <w:tabs>
          <w:tab w:val="left" w:pos="1440"/>
          <w:tab w:val="left" w:pos="3600"/>
        </w:tabs>
        <w:spacing w:before="0" w:after="0"/>
        <w:ind w:left="1152" w:hanging="720"/>
        <w:rPr>
          <w:rFonts w:ascii="Times New Roman" w:hAnsi="Times New Roman" w:cs="Times New Roman"/>
          <w:sz w:val="24"/>
          <w:szCs w:val="24"/>
          <w:u w:val="single"/>
        </w:rPr>
      </w:pPr>
      <w:r w:rsidRPr="002C23F2">
        <w:rPr>
          <w:rFonts w:ascii="Times New Roman" w:hAnsi="Times New Roman" w:cs="Times New Roman"/>
          <w:sz w:val="24"/>
          <w:szCs w:val="24"/>
          <w:u w:val="single"/>
        </w:rPr>
        <w:t>Type</w:t>
      </w:r>
      <w:r w:rsidRPr="002C23F2">
        <w:rPr>
          <w:rFonts w:ascii="Times New Roman" w:hAnsi="Times New Roman" w:cs="Times New Roman"/>
          <w:sz w:val="24"/>
          <w:szCs w:val="24"/>
        </w:rPr>
        <w:t>:</w:t>
      </w:r>
      <w:r w:rsidRPr="002C23F2">
        <w:rPr>
          <w:rFonts w:ascii="Times New Roman" w:hAnsi="Times New Roman" w:cs="Times New Roman"/>
          <w:sz w:val="24"/>
          <w:szCs w:val="24"/>
        </w:rPr>
        <w:tab/>
        <w:t>Data</w:t>
      </w:r>
      <w:r w:rsidRPr="002C23F2">
        <w:rPr>
          <w:rFonts w:ascii="Times New Roman" w:hAnsi="Times New Roman" w:cs="Times New Roman"/>
          <w:sz w:val="24"/>
          <w:szCs w:val="24"/>
        </w:rPr>
        <w:tab/>
      </w:r>
      <w:r w:rsidRPr="002C23F2">
        <w:rPr>
          <w:rFonts w:ascii="Times New Roman" w:hAnsi="Times New Roman" w:cs="Times New Roman"/>
          <w:sz w:val="24"/>
          <w:szCs w:val="24"/>
          <w:u w:val="single"/>
        </w:rPr>
        <w:t>Short name</w:t>
      </w:r>
      <w:r w:rsidRPr="002C23F2">
        <w:rPr>
          <w:rFonts w:ascii="Times New Roman" w:hAnsi="Times New Roman" w:cs="Times New Roman"/>
          <w:sz w:val="24"/>
          <w:szCs w:val="24"/>
        </w:rPr>
        <w:t xml:space="preserve">: </w:t>
      </w:r>
      <w:r w:rsidR="009873AD">
        <w:rPr>
          <w:rFonts w:ascii="Times New Roman" w:hAnsi="Times New Roman" w:cs="Times New Roman"/>
          <w:sz w:val="24"/>
          <w:szCs w:val="24"/>
        </w:rPr>
        <w:t>wmsurl</w:t>
      </w:r>
    </w:p>
    <w:p w14:paraId="0EFADC26" w14:textId="77798129" w:rsidR="00BD7738" w:rsidRPr="002C23F2" w:rsidRDefault="00BD7738" w:rsidP="00BD7738">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Path</w:t>
      </w:r>
      <w:r w:rsidRPr="002C23F2">
        <w:rPr>
          <w:rFonts w:ascii="Times New Roman" w:hAnsi="Times New Roman" w:cs="Times New Roman"/>
          <w:sz w:val="24"/>
          <w:szCs w:val="24"/>
        </w:rPr>
        <w:t>:</w:t>
      </w:r>
      <w:r w:rsidRPr="002C23F2">
        <w:rPr>
          <w:rFonts w:ascii="Times New Roman" w:hAnsi="Times New Roman" w:cs="Times New Roman"/>
          <w:sz w:val="24"/>
          <w:szCs w:val="24"/>
        </w:rPr>
        <w:tab/>
        <w:t>(1.</w:t>
      </w:r>
      <w:r w:rsidR="00C31895">
        <w:rPr>
          <w:rFonts w:ascii="Times New Roman" w:hAnsi="Times New Roman" w:cs="Times New Roman"/>
          <w:sz w:val="24"/>
          <w:szCs w:val="24"/>
        </w:rPr>
        <w:t>2</w:t>
      </w:r>
      <w:r w:rsidR="003F3A51">
        <w:rPr>
          <w:rFonts w:ascii="Times New Roman" w:hAnsi="Times New Roman" w:cs="Times New Roman"/>
          <w:sz w:val="24"/>
          <w:szCs w:val="24"/>
        </w:rPr>
        <w:t>.4</w:t>
      </w:r>
      <w:r w:rsidRPr="002C23F2">
        <w:rPr>
          <w:rFonts w:ascii="Times New Roman" w:hAnsi="Times New Roman" w:cs="Times New Roman"/>
          <w:sz w:val="24"/>
          <w:szCs w:val="24"/>
        </w:rPr>
        <w:t>) FGDC_Required/</w:t>
      </w:r>
      <w:r w:rsidR="003F3A51" w:rsidRPr="00653F01">
        <w:rPr>
          <w:rFonts w:ascii="Times New Roman" w:hAnsi="Times New Roman" w:cs="Times New Roman"/>
          <w:sz w:val="24"/>
          <w:szCs w:val="24"/>
        </w:rPr>
        <w:t>NGDA_Information</w:t>
      </w:r>
      <w:r w:rsidR="003F3A51">
        <w:rPr>
          <w:rFonts w:ascii="Times New Roman" w:hAnsi="Times New Roman" w:cs="Times New Roman"/>
          <w:sz w:val="24"/>
          <w:szCs w:val="24"/>
        </w:rPr>
        <w:t>/</w:t>
      </w:r>
      <w:r>
        <w:rPr>
          <w:rFonts w:ascii="Times New Roman" w:hAnsi="Times New Roman" w:cs="Times New Roman"/>
          <w:sz w:val="24"/>
          <w:szCs w:val="24"/>
        </w:rPr>
        <w:t>WMS</w:t>
      </w:r>
      <w:r w:rsidRPr="002C23F2">
        <w:rPr>
          <w:rFonts w:ascii="Times New Roman" w:hAnsi="Times New Roman" w:cs="Times New Roman"/>
          <w:sz w:val="24"/>
          <w:szCs w:val="24"/>
        </w:rPr>
        <w:t>_URL</w:t>
      </w:r>
    </w:p>
    <w:p w14:paraId="48DC46A2" w14:textId="77777777" w:rsidR="00BD7738" w:rsidRPr="002C23F2" w:rsidRDefault="00BD7738" w:rsidP="00BD7738">
      <w:pPr>
        <w:tabs>
          <w:tab w:val="left" w:pos="1440"/>
          <w:tab w:val="left" w:pos="3600"/>
        </w:tabs>
        <w:spacing w:before="0" w:after="0"/>
        <w:ind w:left="1152" w:hanging="720"/>
        <w:rPr>
          <w:rFonts w:ascii="Times New Roman" w:hAnsi="Times New Roman" w:cs="Times New Roman"/>
          <w:sz w:val="24"/>
          <w:szCs w:val="24"/>
        </w:rPr>
      </w:pPr>
      <w:r w:rsidRPr="002C23F2">
        <w:rPr>
          <w:rFonts w:ascii="Times New Roman" w:hAnsi="Times New Roman" w:cs="Times New Roman"/>
          <w:sz w:val="24"/>
          <w:szCs w:val="24"/>
          <w:u w:val="single"/>
        </w:rPr>
        <w:t>Domain</w:t>
      </w:r>
      <w:r w:rsidRPr="002C23F2">
        <w:rPr>
          <w:rFonts w:ascii="Times New Roman" w:hAnsi="Times New Roman" w:cs="Times New Roman"/>
          <w:sz w:val="24"/>
          <w:szCs w:val="24"/>
        </w:rPr>
        <w:t>:</w:t>
      </w:r>
      <w:r w:rsidRPr="002C23F2">
        <w:rPr>
          <w:rFonts w:ascii="Times New Roman" w:hAnsi="Times New Roman" w:cs="Times New Roman"/>
          <w:sz w:val="24"/>
          <w:szCs w:val="24"/>
        </w:rPr>
        <w:tab/>
        <w:t>valid URL</w:t>
      </w:r>
    </w:p>
    <w:p w14:paraId="697B7B8F" w14:textId="77777777" w:rsidR="006107BC" w:rsidRPr="00DC3507" w:rsidRDefault="006107BC" w:rsidP="00DC3507">
      <w:pPr>
        <w:tabs>
          <w:tab w:val="left" w:pos="1440"/>
          <w:tab w:val="left" w:pos="3600"/>
        </w:tabs>
        <w:spacing w:before="0" w:after="0"/>
        <w:rPr>
          <w:rFonts w:ascii="Times New Roman" w:hAnsi="Times New Roman" w:cs="Times New Roman"/>
          <w:sz w:val="24"/>
          <w:szCs w:val="24"/>
        </w:rPr>
      </w:pPr>
    </w:p>
    <w:p w14:paraId="2021527B" w14:textId="70B7DC60" w:rsidR="006107BC" w:rsidRPr="00DC3507" w:rsidRDefault="006107BC">
      <w:pPr>
        <w:spacing w:before="0" w:after="200" w:line="276" w:lineRule="auto"/>
        <w:rPr>
          <w:rFonts w:ascii="Times New Roman" w:eastAsiaTheme="majorEastAsia" w:hAnsi="Times New Roman" w:cs="Times New Roman"/>
          <w:b/>
          <w:bCs/>
          <w:color w:val="404040" w:themeColor="text1" w:themeTint="BF"/>
          <w:sz w:val="28"/>
          <w:szCs w:val="28"/>
        </w:rPr>
      </w:pPr>
      <w:r w:rsidRPr="00DC3507">
        <w:rPr>
          <w:rFonts w:ascii="Times New Roman" w:hAnsi="Times New Roman" w:cs="Times New Roman"/>
        </w:rPr>
        <w:br w:type="page"/>
      </w:r>
    </w:p>
    <w:p w14:paraId="027FA892" w14:textId="68EF40C5" w:rsidR="007522FB" w:rsidRDefault="008B3A4C" w:rsidP="003469D8">
      <w:pPr>
        <w:pStyle w:val="Heading1"/>
      </w:pPr>
      <w:bookmarkStart w:id="113" w:name="_Toc511306962"/>
      <w:r w:rsidRPr="00A11628">
        <w:t>7</w:t>
      </w:r>
      <w:r w:rsidR="008D6908" w:rsidRPr="00A11628">
        <w:t>.</w:t>
      </w:r>
      <w:r w:rsidR="008D6908" w:rsidRPr="00A11628">
        <w:tab/>
      </w:r>
      <w:r w:rsidR="007522FB" w:rsidRPr="00A11628">
        <w:t>References &amp; Related Documents</w:t>
      </w:r>
      <w:bookmarkEnd w:id="113"/>
    </w:p>
    <w:p w14:paraId="7672898E" w14:textId="25FD6C98" w:rsidR="001B379D" w:rsidRPr="00EA05AD" w:rsidRDefault="008B3A4C" w:rsidP="00D47321">
      <w:pPr>
        <w:pStyle w:val="Heading2"/>
      </w:pPr>
      <w:bookmarkStart w:id="114" w:name="_Toc511306963"/>
      <w:r w:rsidRPr="00D64007">
        <w:t>7</w:t>
      </w:r>
      <w:r w:rsidR="008D6908" w:rsidRPr="00EA05AD">
        <w:t>.1</w:t>
      </w:r>
      <w:r w:rsidR="001B379D" w:rsidRPr="00EA05AD">
        <w:t>.</w:t>
      </w:r>
      <w:r w:rsidR="008D6908" w:rsidRPr="00EA05AD">
        <w:tab/>
      </w:r>
      <w:r w:rsidR="007522FB" w:rsidRPr="00EA05AD">
        <w:t>Reference</w:t>
      </w:r>
      <w:r w:rsidR="00A901B8">
        <w:t>d Document</w:t>
      </w:r>
      <w:r w:rsidR="007522FB" w:rsidRPr="00EA05AD">
        <w:t>s</w:t>
      </w:r>
      <w:bookmarkEnd w:id="114"/>
    </w:p>
    <w:p w14:paraId="23140659" w14:textId="6D79DDD0" w:rsidR="005A1914" w:rsidRDefault="005A1914" w:rsidP="00F357D4">
      <w:pPr>
        <w:spacing w:before="0" w:after="0"/>
        <w:ind w:left="720" w:hanging="720"/>
        <w:rPr>
          <w:rFonts w:ascii="Times New Roman" w:hAnsi="Times New Roman" w:cs="Times New Roman"/>
          <w:sz w:val="24"/>
          <w:szCs w:val="24"/>
        </w:rPr>
      </w:pPr>
      <w:r w:rsidRPr="0044761D">
        <w:rPr>
          <w:rFonts w:ascii="Times New Roman" w:hAnsi="Times New Roman" w:cs="Times New Roman"/>
          <w:sz w:val="24"/>
          <w:szCs w:val="24"/>
        </w:rPr>
        <w:t xml:space="preserve">The </w:t>
      </w:r>
      <w:r w:rsidR="00BC79D7" w:rsidRPr="0044761D">
        <w:rPr>
          <w:rFonts w:ascii="Times New Roman" w:hAnsi="Times New Roman" w:cs="Times New Roman"/>
          <w:sz w:val="24"/>
          <w:szCs w:val="24"/>
        </w:rPr>
        <w:t xml:space="preserve">Geospatial Product Metadata Content Standard </w:t>
      </w:r>
      <w:r w:rsidR="0044761D">
        <w:rPr>
          <w:rFonts w:ascii="Times New Roman" w:hAnsi="Times New Roman" w:cs="Times New Roman"/>
          <w:sz w:val="24"/>
          <w:szCs w:val="24"/>
        </w:rPr>
        <w:t xml:space="preserve">references </w:t>
      </w:r>
      <w:r w:rsidR="00BC79D7" w:rsidRPr="0044761D">
        <w:rPr>
          <w:rFonts w:ascii="Times New Roman" w:hAnsi="Times New Roman" w:cs="Times New Roman"/>
          <w:sz w:val="24"/>
          <w:szCs w:val="24"/>
        </w:rPr>
        <w:t xml:space="preserve">the </w:t>
      </w:r>
      <w:r w:rsidRPr="0044761D">
        <w:rPr>
          <w:rFonts w:ascii="Times New Roman" w:hAnsi="Times New Roman" w:cs="Times New Roman"/>
          <w:sz w:val="24"/>
          <w:szCs w:val="24"/>
        </w:rPr>
        <w:t xml:space="preserve">following </w:t>
      </w:r>
      <w:r w:rsidR="0044761D">
        <w:rPr>
          <w:rFonts w:ascii="Times New Roman" w:hAnsi="Times New Roman" w:cs="Times New Roman"/>
          <w:sz w:val="24"/>
          <w:szCs w:val="24"/>
        </w:rPr>
        <w:t>documents</w:t>
      </w:r>
      <w:r w:rsidRPr="0044761D">
        <w:rPr>
          <w:rFonts w:ascii="Times New Roman" w:hAnsi="Times New Roman" w:cs="Times New Roman"/>
          <w:sz w:val="24"/>
          <w:szCs w:val="24"/>
        </w:rPr>
        <w:t>:</w:t>
      </w:r>
    </w:p>
    <w:p w14:paraId="773F5657" w14:textId="77777777" w:rsidR="00F357D4" w:rsidRPr="0044761D" w:rsidRDefault="00F357D4" w:rsidP="00F357D4">
      <w:pPr>
        <w:spacing w:before="0" w:after="0"/>
        <w:ind w:left="720" w:hanging="720"/>
        <w:rPr>
          <w:rFonts w:ascii="Times New Roman" w:hAnsi="Times New Roman" w:cs="Times New Roman"/>
          <w:sz w:val="24"/>
          <w:szCs w:val="24"/>
        </w:rPr>
      </w:pPr>
    </w:p>
    <w:p w14:paraId="531ACA3B" w14:textId="44C5B070" w:rsidR="00975D2C" w:rsidRPr="0044761D" w:rsidRDefault="00975D2C" w:rsidP="00F357D4">
      <w:pPr>
        <w:spacing w:before="0" w:after="0"/>
        <w:ind w:left="720" w:hanging="720"/>
        <w:rPr>
          <w:rFonts w:ascii="Times New Roman" w:hAnsi="Times New Roman" w:cs="Times New Roman"/>
          <w:sz w:val="24"/>
          <w:szCs w:val="24"/>
        </w:rPr>
      </w:pPr>
      <w:r w:rsidRPr="00C23728">
        <w:rPr>
          <w:rFonts w:ascii="Times New Roman" w:hAnsi="Times New Roman" w:cs="Times New Roman"/>
          <w:sz w:val="24"/>
          <w:szCs w:val="24"/>
        </w:rPr>
        <w:t xml:space="preserve">[Ref </w:t>
      </w:r>
      <w:r w:rsidR="00F761AC" w:rsidRPr="00C23728">
        <w:rPr>
          <w:rFonts w:ascii="Times New Roman" w:hAnsi="Times New Roman" w:cs="Times New Roman"/>
          <w:sz w:val="24"/>
          <w:szCs w:val="24"/>
        </w:rPr>
        <w:t>1</w:t>
      </w:r>
      <w:r w:rsidRPr="00C23728">
        <w:rPr>
          <w:rFonts w:ascii="Times New Roman" w:hAnsi="Times New Roman" w:cs="Times New Roman"/>
          <w:sz w:val="24"/>
          <w:szCs w:val="24"/>
        </w:rPr>
        <w:t xml:space="preserve">] U.S. Office of Management and Budget, </w:t>
      </w:r>
      <w:r w:rsidRPr="00C23728">
        <w:rPr>
          <w:rFonts w:ascii="Times New Roman" w:hAnsi="Times New Roman" w:cs="Times New Roman"/>
          <w:b/>
          <w:sz w:val="24"/>
          <w:szCs w:val="24"/>
        </w:rPr>
        <w:t>“Circular A-16: Coordination of Geographic Information and Rela</w:t>
      </w:r>
      <w:r w:rsidRPr="00A15484">
        <w:rPr>
          <w:rFonts w:ascii="Times New Roman" w:hAnsi="Times New Roman" w:cs="Times New Roman"/>
          <w:b/>
          <w:sz w:val="24"/>
          <w:szCs w:val="24"/>
        </w:rPr>
        <w:t>ted Spatial Data Activities</w:t>
      </w:r>
      <w:r w:rsidR="007274AF" w:rsidRPr="00A15484">
        <w:rPr>
          <w:rFonts w:ascii="Times New Roman" w:hAnsi="Times New Roman" w:cs="Times New Roman"/>
          <w:b/>
          <w:sz w:val="24"/>
          <w:szCs w:val="24"/>
        </w:rPr>
        <w:t>,</w:t>
      </w:r>
      <w:r w:rsidRPr="00A15484">
        <w:rPr>
          <w:rFonts w:ascii="Times New Roman" w:hAnsi="Times New Roman" w:cs="Times New Roman"/>
          <w:b/>
          <w:sz w:val="24"/>
          <w:szCs w:val="24"/>
        </w:rPr>
        <w:t>”</w:t>
      </w:r>
      <w:r w:rsidRPr="00A15484">
        <w:rPr>
          <w:rFonts w:ascii="Times New Roman" w:hAnsi="Times New Roman" w:cs="Times New Roman"/>
          <w:sz w:val="24"/>
          <w:szCs w:val="24"/>
        </w:rPr>
        <w:t xml:space="preserve"> August 2002</w:t>
      </w:r>
    </w:p>
    <w:p w14:paraId="4EF9B787" w14:textId="77777777" w:rsidR="00F357D4" w:rsidRDefault="00F357D4" w:rsidP="00F357D4">
      <w:pPr>
        <w:spacing w:before="0" w:after="0"/>
        <w:ind w:left="720" w:hanging="720"/>
        <w:rPr>
          <w:rFonts w:ascii="Times New Roman" w:hAnsi="Times New Roman" w:cs="Times New Roman"/>
          <w:sz w:val="24"/>
          <w:szCs w:val="24"/>
        </w:rPr>
      </w:pPr>
    </w:p>
    <w:p w14:paraId="2992F01D" w14:textId="7CCC9193" w:rsidR="005151A7" w:rsidRPr="0044761D" w:rsidRDefault="005151A7" w:rsidP="00F357D4">
      <w:pPr>
        <w:spacing w:before="0" w:after="0"/>
        <w:ind w:left="720" w:hanging="720"/>
        <w:rPr>
          <w:rFonts w:ascii="Times New Roman" w:hAnsi="Times New Roman" w:cs="Times New Roman"/>
          <w:sz w:val="24"/>
          <w:szCs w:val="24"/>
        </w:rPr>
      </w:pPr>
      <w:r w:rsidRPr="00A24250">
        <w:rPr>
          <w:rFonts w:ascii="Times New Roman" w:hAnsi="Times New Roman" w:cs="Times New Roman"/>
          <w:sz w:val="24"/>
          <w:szCs w:val="24"/>
        </w:rPr>
        <w:t xml:space="preserve">[Ref </w:t>
      </w:r>
      <w:r w:rsidR="00F761AC" w:rsidRPr="00A24250">
        <w:rPr>
          <w:rFonts w:ascii="Times New Roman" w:hAnsi="Times New Roman" w:cs="Times New Roman"/>
          <w:sz w:val="24"/>
          <w:szCs w:val="24"/>
        </w:rPr>
        <w:t>2</w:t>
      </w:r>
      <w:r w:rsidRPr="00A24250">
        <w:rPr>
          <w:rFonts w:ascii="Times New Roman" w:hAnsi="Times New Roman" w:cs="Times New Roman"/>
          <w:sz w:val="24"/>
          <w:szCs w:val="24"/>
        </w:rPr>
        <w:t xml:space="preserve">] U.S. Department of Commerce, </w:t>
      </w:r>
      <w:r w:rsidRPr="00A24250">
        <w:rPr>
          <w:rFonts w:ascii="Times New Roman" w:hAnsi="Times New Roman" w:cs="Times New Roman"/>
          <w:b/>
          <w:sz w:val="24"/>
          <w:szCs w:val="24"/>
        </w:rPr>
        <w:t>“Policy on Creation and Publication of Metadata for Geospatial Data,”</w:t>
      </w:r>
      <w:r w:rsidRPr="00C70DBB">
        <w:rPr>
          <w:rFonts w:ascii="Times New Roman" w:hAnsi="Times New Roman" w:cs="Times New Roman"/>
          <w:sz w:val="24"/>
          <w:szCs w:val="24"/>
        </w:rPr>
        <w:t xml:space="preserve"> September 2013</w:t>
      </w:r>
    </w:p>
    <w:p w14:paraId="7D6F66E3" w14:textId="77777777" w:rsidR="00F357D4" w:rsidRDefault="00F357D4" w:rsidP="00F357D4">
      <w:pPr>
        <w:spacing w:before="0" w:after="0"/>
        <w:ind w:left="720" w:hanging="720"/>
        <w:rPr>
          <w:rFonts w:ascii="Times New Roman" w:hAnsi="Times New Roman" w:cs="Times New Roman"/>
          <w:sz w:val="24"/>
          <w:szCs w:val="24"/>
        </w:rPr>
      </w:pPr>
    </w:p>
    <w:p w14:paraId="535A9A6C" w14:textId="49B3451E" w:rsidR="001B73FC" w:rsidRPr="0044761D" w:rsidRDefault="001B73FC" w:rsidP="00F357D4">
      <w:pPr>
        <w:spacing w:before="0" w:after="0"/>
        <w:ind w:left="720" w:hanging="720"/>
        <w:rPr>
          <w:rFonts w:ascii="Times New Roman" w:hAnsi="Times New Roman" w:cs="Times New Roman"/>
          <w:sz w:val="24"/>
          <w:szCs w:val="24"/>
        </w:rPr>
      </w:pPr>
      <w:r w:rsidRPr="00A24250">
        <w:rPr>
          <w:rFonts w:ascii="Times New Roman" w:hAnsi="Times New Roman" w:cs="Times New Roman"/>
          <w:sz w:val="24"/>
          <w:szCs w:val="24"/>
        </w:rPr>
        <w:t xml:space="preserve">[Ref </w:t>
      </w:r>
      <w:r>
        <w:rPr>
          <w:rFonts w:ascii="Times New Roman" w:hAnsi="Times New Roman" w:cs="Times New Roman"/>
          <w:sz w:val="24"/>
          <w:szCs w:val="24"/>
        </w:rPr>
        <w:t>3</w:t>
      </w:r>
      <w:r w:rsidRPr="00A24250">
        <w:rPr>
          <w:rFonts w:ascii="Times New Roman" w:hAnsi="Times New Roman" w:cs="Times New Roman"/>
          <w:sz w:val="24"/>
          <w:szCs w:val="24"/>
        </w:rPr>
        <w:t xml:space="preserve">] U.S. Department of Commerce, </w:t>
      </w:r>
      <w:r w:rsidRPr="00A24250">
        <w:rPr>
          <w:rFonts w:ascii="Times New Roman" w:hAnsi="Times New Roman" w:cs="Times New Roman"/>
          <w:b/>
          <w:sz w:val="24"/>
          <w:szCs w:val="24"/>
        </w:rPr>
        <w:t xml:space="preserve">“Policy on </w:t>
      </w:r>
      <w:r>
        <w:rPr>
          <w:rFonts w:ascii="Times New Roman" w:hAnsi="Times New Roman" w:cs="Times New Roman"/>
          <w:b/>
          <w:sz w:val="24"/>
          <w:szCs w:val="24"/>
        </w:rPr>
        <w:t xml:space="preserve">Planned </w:t>
      </w:r>
      <w:r w:rsidRPr="00A24250">
        <w:rPr>
          <w:rFonts w:ascii="Times New Roman" w:hAnsi="Times New Roman" w:cs="Times New Roman"/>
          <w:b/>
          <w:sz w:val="24"/>
          <w:szCs w:val="24"/>
        </w:rPr>
        <w:t xml:space="preserve">Geospatial </w:t>
      </w:r>
      <w:r>
        <w:rPr>
          <w:rFonts w:ascii="Times New Roman" w:hAnsi="Times New Roman" w:cs="Times New Roman"/>
          <w:b/>
          <w:sz w:val="24"/>
          <w:szCs w:val="24"/>
        </w:rPr>
        <w:t>Acquisitions</w:t>
      </w:r>
      <w:r w:rsidRPr="00A24250">
        <w:rPr>
          <w:rFonts w:ascii="Times New Roman" w:hAnsi="Times New Roman" w:cs="Times New Roman"/>
          <w:b/>
          <w:sz w:val="24"/>
          <w:szCs w:val="24"/>
        </w:rPr>
        <w:t>,”</w:t>
      </w:r>
      <w:r w:rsidRPr="00C70DBB">
        <w:rPr>
          <w:rFonts w:ascii="Times New Roman" w:hAnsi="Times New Roman" w:cs="Times New Roman"/>
          <w:sz w:val="24"/>
          <w:szCs w:val="24"/>
        </w:rPr>
        <w:t xml:space="preserve"> September 2013</w:t>
      </w:r>
    </w:p>
    <w:p w14:paraId="23CBB896" w14:textId="77777777" w:rsidR="00F357D4" w:rsidRDefault="00F357D4" w:rsidP="00F357D4">
      <w:pPr>
        <w:spacing w:before="0" w:after="0"/>
        <w:ind w:left="720" w:hanging="720"/>
        <w:rPr>
          <w:rFonts w:ascii="Times New Roman" w:hAnsi="Times New Roman" w:cs="Times New Roman"/>
          <w:sz w:val="24"/>
          <w:szCs w:val="24"/>
        </w:rPr>
      </w:pPr>
    </w:p>
    <w:p w14:paraId="381D6354" w14:textId="2CEB2267" w:rsidR="007274AF" w:rsidRPr="00D56C29" w:rsidRDefault="007274AF" w:rsidP="00F357D4">
      <w:pPr>
        <w:spacing w:before="0" w:after="0"/>
        <w:ind w:left="720" w:hanging="720"/>
        <w:rPr>
          <w:rFonts w:ascii="Times New Roman" w:hAnsi="Times New Roman" w:cs="Times New Roman"/>
          <w:sz w:val="24"/>
          <w:szCs w:val="24"/>
        </w:rPr>
      </w:pPr>
      <w:r w:rsidRPr="00C70DBB">
        <w:rPr>
          <w:rFonts w:ascii="Times New Roman" w:hAnsi="Times New Roman" w:cs="Times New Roman"/>
          <w:sz w:val="24"/>
          <w:szCs w:val="24"/>
        </w:rPr>
        <w:t xml:space="preserve">[Ref </w:t>
      </w:r>
      <w:r w:rsidR="00C714FE">
        <w:rPr>
          <w:rFonts w:ascii="Times New Roman" w:hAnsi="Times New Roman" w:cs="Times New Roman"/>
          <w:sz w:val="24"/>
          <w:szCs w:val="24"/>
        </w:rPr>
        <w:t>4</w:t>
      </w:r>
      <w:r w:rsidRPr="00C70DBB">
        <w:rPr>
          <w:rFonts w:ascii="Times New Roman" w:hAnsi="Times New Roman" w:cs="Times New Roman"/>
          <w:sz w:val="24"/>
          <w:szCs w:val="24"/>
        </w:rPr>
        <w:t xml:space="preserve">] Federal Geographic Data Committee, </w:t>
      </w:r>
      <w:r w:rsidRPr="00C70DBB">
        <w:rPr>
          <w:rFonts w:ascii="Times New Roman" w:hAnsi="Times New Roman" w:cs="Times New Roman"/>
          <w:b/>
          <w:sz w:val="24"/>
          <w:szCs w:val="24"/>
        </w:rPr>
        <w:t>“Content Standard for Digital Geospatial Metadata,”</w:t>
      </w:r>
      <w:r w:rsidRPr="005462E3">
        <w:rPr>
          <w:rFonts w:ascii="Times New Roman" w:hAnsi="Times New Roman" w:cs="Times New Roman"/>
          <w:sz w:val="24"/>
          <w:szCs w:val="24"/>
        </w:rPr>
        <w:t xml:space="preserve"> June 1998</w:t>
      </w:r>
    </w:p>
    <w:p w14:paraId="462D34FA" w14:textId="77777777" w:rsidR="00F357D4" w:rsidRDefault="00F357D4" w:rsidP="00F357D4">
      <w:pPr>
        <w:spacing w:before="0" w:after="0"/>
        <w:ind w:left="720" w:hanging="720"/>
        <w:rPr>
          <w:rFonts w:ascii="Times New Roman" w:hAnsi="Times New Roman" w:cs="Times New Roman"/>
          <w:sz w:val="24"/>
          <w:szCs w:val="24"/>
        </w:rPr>
      </w:pPr>
    </w:p>
    <w:p w14:paraId="6F18DE4D" w14:textId="6391BAB9" w:rsidR="00287609" w:rsidRPr="00340701" w:rsidRDefault="00287609" w:rsidP="00F357D4">
      <w:pPr>
        <w:spacing w:before="0" w:after="0"/>
        <w:ind w:left="720" w:hanging="720"/>
        <w:rPr>
          <w:rFonts w:ascii="Times New Roman" w:hAnsi="Times New Roman" w:cs="Times New Roman"/>
          <w:sz w:val="24"/>
          <w:szCs w:val="24"/>
        </w:rPr>
      </w:pPr>
      <w:r w:rsidRPr="008E3CE5">
        <w:rPr>
          <w:rFonts w:ascii="Times New Roman" w:hAnsi="Times New Roman" w:cs="Times New Roman"/>
          <w:sz w:val="24"/>
          <w:szCs w:val="24"/>
        </w:rPr>
        <w:t xml:space="preserve">[Ref </w:t>
      </w:r>
      <w:r w:rsidR="00685D69" w:rsidRPr="008E3CE5">
        <w:rPr>
          <w:rFonts w:ascii="Times New Roman" w:hAnsi="Times New Roman" w:cs="Times New Roman"/>
          <w:sz w:val="24"/>
          <w:szCs w:val="24"/>
        </w:rPr>
        <w:t>5</w:t>
      </w:r>
      <w:r w:rsidRPr="008E3CE5">
        <w:rPr>
          <w:rFonts w:ascii="Times New Roman" w:hAnsi="Times New Roman" w:cs="Times New Roman"/>
          <w:sz w:val="24"/>
          <w:szCs w:val="24"/>
        </w:rPr>
        <w:t xml:space="preserve">] International Organization for Standardization. </w:t>
      </w:r>
      <w:r w:rsidRPr="008E3CE5">
        <w:rPr>
          <w:rFonts w:ascii="Times New Roman" w:hAnsi="Times New Roman" w:cs="Times New Roman"/>
          <w:b/>
          <w:sz w:val="24"/>
          <w:szCs w:val="24"/>
        </w:rPr>
        <w:t>“ISO 19115-1: Geographic information - Metadata - Part 1: Fundamentals</w:t>
      </w:r>
      <w:r w:rsidRPr="00340701">
        <w:rPr>
          <w:rFonts w:ascii="Times New Roman" w:hAnsi="Times New Roman" w:cs="Times New Roman"/>
          <w:b/>
          <w:sz w:val="24"/>
          <w:szCs w:val="24"/>
        </w:rPr>
        <w:t>,”</w:t>
      </w:r>
      <w:r w:rsidRPr="00340701">
        <w:rPr>
          <w:rFonts w:ascii="Times New Roman" w:hAnsi="Times New Roman" w:cs="Times New Roman"/>
          <w:sz w:val="24"/>
          <w:szCs w:val="24"/>
        </w:rPr>
        <w:t xml:space="preserve"> 201</w:t>
      </w:r>
      <w:r w:rsidR="00982900" w:rsidRPr="00340701">
        <w:rPr>
          <w:rFonts w:ascii="Times New Roman" w:hAnsi="Times New Roman" w:cs="Times New Roman"/>
          <w:sz w:val="24"/>
          <w:szCs w:val="24"/>
        </w:rPr>
        <w:t>4</w:t>
      </w:r>
    </w:p>
    <w:p w14:paraId="2169D353" w14:textId="77777777" w:rsidR="00F357D4" w:rsidRDefault="00F357D4" w:rsidP="00F357D4">
      <w:pPr>
        <w:spacing w:before="0" w:after="0"/>
        <w:ind w:left="720" w:hanging="720"/>
        <w:rPr>
          <w:rFonts w:ascii="Times New Roman" w:hAnsi="Times New Roman" w:cs="Times New Roman"/>
          <w:sz w:val="24"/>
          <w:szCs w:val="24"/>
        </w:rPr>
      </w:pPr>
    </w:p>
    <w:p w14:paraId="45CD2029" w14:textId="02DB273A" w:rsidR="00975D2C" w:rsidRPr="0044761D" w:rsidRDefault="00975D2C" w:rsidP="00F357D4">
      <w:pPr>
        <w:spacing w:before="0" w:after="0"/>
        <w:ind w:left="720" w:hanging="720"/>
        <w:rPr>
          <w:rFonts w:ascii="Times New Roman" w:hAnsi="Times New Roman" w:cs="Times New Roman"/>
          <w:sz w:val="24"/>
          <w:szCs w:val="24"/>
        </w:rPr>
      </w:pPr>
      <w:r w:rsidRPr="00750ADA">
        <w:rPr>
          <w:rFonts w:ascii="Times New Roman" w:hAnsi="Times New Roman" w:cs="Times New Roman"/>
          <w:sz w:val="24"/>
          <w:szCs w:val="24"/>
        </w:rPr>
        <w:t>[</w:t>
      </w:r>
      <w:r w:rsidRPr="008E3CE5">
        <w:rPr>
          <w:rFonts w:ascii="Times New Roman" w:hAnsi="Times New Roman" w:cs="Times New Roman"/>
          <w:sz w:val="24"/>
          <w:szCs w:val="24"/>
        </w:rPr>
        <w:t xml:space="preserve">Ref </w:t>
      </w:r>
      <w:r w:rsidR="00685D69" w:rsidRPr="008E3CE5">
        <w:rPr>
          <w:rFonts w:ascii="Times New Roman" w:hAnsi="Times New Roman" w:cs="Times New Roman"/>
          <w:sz w:val="24"/>
          <w:szCs w:val="24"/>
        </w:rPr>
        <w:t>6</w:t>
      </w:r>
      <w:r w:rsidRPr="008E3CE5">
        <w:rPr>
          <w:rFonts w:ascii="Times New Roman" w:hAnsi="Times New Roman" w:cs="Times New Roman"/>
          <w:sz w:val="24"/>
          <w:szCs w:val="24"/>
        </w:rPr>
        <w:t xml:space="preserve">] International Organization for Standardization. </w:t>
      </w:r>
      <w:r w:rsidRPr="008E3CE5">
        <w:rPr>
          <w:rFonts w:ascii="Times New Roman" w:hAnsi="Times New Roman" w:cs="Times New Roman"/>
          <w:b/>
          <w:sz w:val="24"/>
          <w:szCs w:val="24"/>
        </w:rPr>
        <w:t>“ISO 19115-2: Geographic information - Metadata - Part 2: Extensions for imagery and gridded data</w:t>
      </w:r>
      <w:r w:rsidR="007274AF" w:rsidRPr="00340701">
        <w:rPr>
          <w:rFonts w:ascii="Times New Roman" w:hAnsi="Times New Roman" w:cs="Times New Roman"/>
          <w:b/>
          <w:sz w:val="24"/>
          <w:szCs w:val="24"/>
        </w:rPr>
        <w:t>,</w:t>
      </w:r>
      <w:r w:rsidRPr="00340701">
        <w:rPr>
          <w:rFonts w:ascii="Times New Roman" w:hAnsi="Times New Roman" w:cs="Times New Roman"/>
          <w:b/>
          <w:sz w:val="24"/>
          <w:szCs w:val="24"/>
        </w:rPr>
        <w:t>”</w:t>
      </w:r>
      <w:r w:rsidRPr="00340701">
        <w:rPr>
          <w:rFonts w:ascii="Times New Roman" w:hAnsi="Times New Roman" w:cs="Times New Roman"/>
          <w:sz w:val="24"/>
          <w:szCs w:val="24"/>
        </w:rPr>
        <w:t xml:space="preserve"> January 20</w:t>
      </w:r>
      <w:r w:rsidRPr="00750ADA">
        <w:rPr>
          <w:rFonts w:ascii="Times New Roman" w:hAnsi="Times New Roman" w:cs="Times New Roman"/>
          <w:sz w:val="24"/>
          <w:szCs w:val="24"/>
        </w:rPr>
        <w:t>12</w:t>
      </w:r>
    </w:p>
    <w:p w14:paraId="228BB15C" w14:textId="77777777" w:rsidR="00F357D4" w:rsidRDefault="00F357D4" w:rsidP="00F357D4">
      <w:pPr>
        <w:spacing w:before="0" w:after="0"/>
        <w:ind w:left="720" w:hanging="720"/>
        <w:rPr>
          <w:rFonts w:ascii="Times New Roman" w:hAnsi="Times New Roman" w:cs="Times New Roman"/>
          <w:sz w:val="24"/>
          <w:szCs w:val="24"/>
        </w:rPr>
      </w:pPr>
    </w:p>
    <w:p w14:paraId="029D13F9" w14:textId="14885FFA" w:rsidR="005462E3" w:rsidRPr="001542BF" w:rsidRDefault="005462E3" w:rsidP="00F357D4">
      <w:pPr>
        <w:spacing w:before="0" w:after="0"/>
        <w:ind w:left="720" w:hanging="720"/>
        <w:rPr>
          <w:rFonts w:ascii="Times New Roman" w:hAnsi="Times New Roman" w:cs="Times New Roman"/>
          <w:sz w:val="24"/>
          <w:szCs w:val="24"/>
        </w:rPr>
      </w:pPr>
      <w:r w:rsidRPr="0097444C">
        <w:rPr>
          <w:rFonts w:ascii="Times New Roman" w:hAnsi="Times New Roman" w:cs="Times New Roman"/>
          <w:sz w:val="24"/>
          <w:szCs w:val="24"/>
        </w:rPr>
        <w:t xml:space="preserve">[Ref </w:t>
      </w:r>
      <w:r w:rsidR="0097444C" w:rsidRPr="0097444C">
        <w:rPr>
          <w:rFonts w:ascii="Times New Roman" w:hAnsi="Times New Roman" w:cs="Times New Roman"/>
          <w:sz w:val="24"/>
          <w:szCs w:val="24"/>
        </w:rPr>
        <w:t>7</w:t>
      </w:r>
      <w:r w:rsidRPr="0097444C">
        <w:rPr>
          <w:rFonts w:ascii="Times New Roman" w:hAnsi="Times New Roman" w:cs="Times New Roman"/>
          <w:sz w:val="24"/>
          <w:szCs w:val="24"/>
        </w:rPr>
        <w:t xml:space="preserve">] International Organization for Standardization. </w:t>
      </w:r>
      <w:r w:rsidRPr="0097444C">
        <w:rPr>
          <w:rFonts w:ascii="Times New Roman" w:hAnsi="Times New Roman" w:cs="Times New Roman"/>
          <w:b/>
          <w:sz w:val="24"/>
          <w:szCs w:val="24"/>
        </w:rPr>
        <w:t>“ISO 19110: Geographic information - Methodology for Feature Cataloguing,”</w:t>
      </w:r>
      <w:r w:rsidRPr="001542BF">
        <w:rPr>
          <w:rFonts w:ascii="Times New Roman" w:hAnsi="Times New Roman" w:cs="Times New Roman"/>
          <w:sz w:val="24"/>
          <w:szCs w:val="24"/>
        </w:rPr>
        <w:t xml:space="preserve"> December 2016</w:t>
      </w:r>
    </w:p>
    <w:p w14:paraId="7BB659D4" w14:textId="77777777" w:rsidR="00F357D4" w:rsidRPr="00851331" w:rsidRDefault="00F357D4" w:rsidP="00F357D4">
      <w:pPr>
        <w:tabs>
          <w:tab w:val="left" w:pos="1080"/>
        </w:tabs>
        <w:spacing w:before="0" w:after="0"/>
        <w:ind w:left="720" w:hanging="720"/>
        <w:rPr>
          <w:rFonts w:ascii="Times New Roman" w:hAnsi="Times New Roman" w:cs="Times New Roman"/>
          <w:sz w:val="24"/>
          <w:szCs w:val="16"/>
        </w:rPr>
      </w:pPr>
    </w:p>
    <w:p w14:paraId="5CCFF783" w14:textId="3A805D14" w:rsidR="00F357D4" w:rsidRDefault="00F357D4" w:rsidP="00F357D4">
      <w:pPr>
        <w:spacing w:before="0" w:after="0"/>
        <w:ind w:left="720" w:hanging="720"/>
        <w:rPr>
          <w:rFonts w:ascii="Times New Roman" w:hAnsi="Times New Roman" w:cs="Times New Roman"/>
          <w:sz w:val="24"/>
          <w:szCs w:val="16"/>
        </w:rPr>
      </w:pPr>
      <w:r w:rsidRPr="007E2E04">
        <w:rPr>
          <w:rFonts w:ascii="Times New Roman" w:hAnsi="Times New Roman" w:cs="Times New Roman"/>
          <w:sz w:val="24"/>
          <w:szCs w:val="24"/>
        </w:rPr>
        <w:t>[</w:t>
      </w:r>
      <w:r w:rsidRPr="0097444C">
        <w:rPr>
          <w:rFonts w:ascii="Times New Roman" w:hAnsi="Times New Roman" w:cs="Times New Roman"/>
          <w:sz w:val="24"/>
          <w:szCs w:val="24"/>
        </w:rPr>
        <w:t xml:space="preserve">Ref </w:t>
      </w:r>
      <w:r w:rsidR="0097444C" w:rsidRPr="0097444C">
        <w:rPr>
          <w:rFonts w:ascii="Times New Roman" w:hAnsi="Times New Roman" w:cs="Times New Roman"/>
          <w:sz w:val="24"/>
          <w:szCs w:val="24"/>
        </w:rPr>
        <w:t>8</w:t>
      </w:r>
      <w:r w:rsidRPr="0097444C">
        <w:rPr>
          <w:rFonts w:ascii="Times New Roman" w:hAnsi="Times New Roman" w:cs="Times New Roman"/>
          <w:sz w:val="24"/>
          <w:szCs w:val="24"/>
        </w:rPr>
        <w:t xml:space="preserve">] </w:t>
      </w:r>
      <w:r w:rsidR="0097444C" w:rsidRPr="0097444C">
        <w:rPr>
          <w:rFonts w:ascii="Times New Roman" w:hAnsi="Times New Roman" w:cs="Times New Roman"/>
          <w:sz w:val="24"/>
          <w:szCs w:val="16"/>
        </w:rPr>
        <w:t>Open Geospatial Consortium Inc</w:t>
      </w:r>
      <w:r w:rsidRPr="0097444C">
        <w:rPr>
          <w:rFonts w:ascii="Times New Roman" w:hAnsi="Times New Roman" w:cs="Times New Roman"/>
          <w:sz w:val="24"/>
          <w:szCs w:val="24"/>
        </w:rPr>
        <w:t xml:space="preserve">. </w:t>
      </w:r>
      <w:r w:rsidRPr="0097444C">
        <w:rPr>
          <w:rFonts w:ascii="Times New Roman" w:hAnsi="Times New Roman" w:cs="Times New Roman"/>
          <w:b/>
          <w:sz w:val="24"/>
          <w:szCs w:val="24"/>
        </w:rPr>
        <w:t>“</w:t>
      </w:r>
      <w:r w:rsidR="0097444C" w:rsidRPr="0097444C">
        <w:rPr>
          <w:rFonts w:ascii="Times New Roman" w:hAnsi="Times New Roman" w:cs="Times New Roman"/>
          <w:b/>
          <w:sz w:val="24"/>
          <w:szCs w:val="16"/>
        </w:rPr>
        <w:t>OpenGIS® Web Map Server Implementation Specification</w:t>
      </w:r>
      <w:r w:rsidRPr="0097444C">
        <w:rPr>
          <w:rFonts w:ascii="Times New Roman" w:hAnsi="Times New Roman" w:cs="Times New Roman"/>
          <w:b/>
          <w:sz w:val="24"/>
          <w:szCs w:val="24"/>
        </w:rPr>
        <w:t>,”</w:t>
      </w:r>
      <w:r w:rsidRPr="0097444C">
        <w:rPr>
          <w:rFonts w:ascii="Times New Roman" w:hAnsi="Times New Roman" w:cs="Times New Roman"/>
          <w:sz w:val="24"/>
          <w:szCs w:val="24"/>
        </w:rPr>
        <w:t xml:space="preserve"> </w:t>
      </w:r>
      <w:r w:rsidR="0097444C" w:rsidRPr="001542BF">
        <w:rPr>
          <w:rFonts w:ascii="Times New Roman" w:hAnsi="Times New Roman" w:cs="Times New Roman"/>
          <w:sz w:val="24"/>
          <w:szCs w:val="16"/>
        </w:rPr>
        <w:t>March 15 2016</w:t>
      </w:r>
    </w:p>
    <w:p w14:paraId="697F919E" w14:textId="77777777" w:rsidR="001C5CBD" w:rsidRDefault="001C5CBD" w:rsidP="00F357D4">
      <w:pPr>
        <w:spacing w:before="0" w:after="0"/>
        <w:ind w:left="720" w:hanging="720"/>
        <w:rPr>
          <w:rFonts w:ascii="Times New Roman" w:hAnsi="Times New Roman" w:cs="Times New Roman"/>
          <w:sz w:val="24"/>
          <w:szCs w:val="24"/>
        </w:rPr>
      </w:pPr>
    </w:p>
    <w:p w14:paraId="0337B670" w14:textId="65AC810D" w:rsidR="001C5CBD" w:rsidRDefault="001C5CBD" w:rsidP="001C5CBD">
      <w:pPr>
        <w:spacing w:before="0" w:after="0"/>
        <w:ind w:left="720" w:hanging="720"/>
        <w:rPr>
          <w:rFonts w:ascii="Times New Roman" w:hAnsi="Times New Roman" w:cs="Times New Roman"/>
          <w:sz w:val="24"/>
          <w:szCs w:val="24"/>
        </w:rPr>
      </w:pPr>
      <w:r w:rsidRPr="007E2E04">
        <w:rPr>
          <w:rFonts w:ascii="Times New Roman" w:hAnsi="Times New Roman" w:cs="Times New Roman"/>
          <w:sz w:val="24"/>
          <w:szCs w:val="24"/>
        </w:rPr>
        <w:t>[</w:t>
      </w:r>
      <w:r w:rsidRPr="0097444C">
        <w:rPr>
          <w:rFonts w:ascii="Times New Roman" w:hAnsi="Times New Roman" w:cs="Times New Roman"/>
          <w:sz w:val="24"/>
          <w:szCs w:val="24"/>
        </w:rPr>
        <w:t xml:space="preserve">Ref </w:t>
      </w:r>
      <w:r>
        <w:rPr>
          <w:rFonts w:ascii="Times New Roman" w:hAnsi="Times New Roman" w:cs="Times New Roman"/>
          <w:sz w:val="24"/>
          <w:szCs w:val="24"/>
        </w:rPr>
        <w:t>9</w:t>
      </w:r>
      <w:r w:rsidRPr="0097444C">
        <w:rPr>
          <w:rFonts w:ascii="Times New Roman" w:hAnsi="Times New Roman" w:cs="Times New Roman"/>
          <w:sz w:val="24"/>
          <w:szCs w:val="24"/>
        </w:rPr>
        <w:t xml:space="preserve">] </w:t>
      </w:r>
      <w:r w:rsidRPr="008E3CE5">
        <w:rPr>
          <w:rFonts w:ascii="Times New Roman" w:hAnsi="Times New Roman" w:cs="Times New Roman"/>
          <w:sz w:val="24"/>
          <w:szCs w:val="24"/>
        </w:rPr>
        <w:t xml:space="preserve">International Organization for Standardization. </w:t>
      </w:r>
      <w:r w:rsidRPr="008E3CE5">
        <w:rPr>
          <w:rFonts w:ascii="Times New Roman" w:hAnsi="Times New Roman" w:cs="Times New Roman"/>
          <w:b/>
          <w:sz w:val="24"/>
          <w:szCs w:val="24"/>
        </w:rPr>
        <w:t>“</w:t>
      </w:r>
      <w:r w:rsidRPr="001C5CBD">
        <w:rPr>
          <w:rFonts w:ascii="Times New Roman" w:hAnsi="Times New Roman" w:cs="Times New Roman"/>
          <w:b/>
          <w:sz w:val="24"/>
          <w:szCs w:val="24"/>
        </w:rPr>
        <w:t>ISO 639-2</w:t>
      </w:r>
      <w:r w:rsidRPr="008E3CE5">
        <w:rPr>
          <w:rFonts w:ascii="Times New Roman" w:hAnsi="Times New Roman" w:cs="Times New Roman"/>
          <w:b/>
          <w:sz w:val="24"/>
          <w:szCs w:val="24"/>
        </w:rPr>
        <w:t xml:space="preserve">: </w:t>
      </w:r>
      <w:r w:rsidRPr="001C5CBD">
        <w:rPr>
          <w:rFonts w:ascii="Times New Roman" w:hAnsi="Times New Roman" w:cs="Times New Roman"/>
          <w:b/>
          <w:sz w:val="24"/>
          <w:szCs w:val="24"/>
        </w:rPr>
        <w:t>Codes for the Representation of Names of Languages</w:t>
      </w:r>
      <w:r w:rsidRPr="00340701">
        <w:rPr>
          <w:rFonts w:ascii="Times New Roman" w:hAnsi="Times New Roman" w:cs="Times New Roman"/>
          <w:b/>
          <w:sz w:val="24"/>
          <w:szCs w:val="24"/>
        </w:rPr>
        <w:t>,”</w:t>
      </w:r>
      <w:r w:rsidRPr="00340701">
        <w:rPr>
          <w:rFonts w:ascii="Times New Roman" w:hAnsi="Times New Roman" w:cs="Times New Roman"/>
          <w:sz w:val="24"/>
          <w:szCs w:val="24"/>
        </w:rPr>
        <w:t xml:space="preserve"> 201</w:t>
      </w:r>
      <w:r>
        <w:rPr>
          <w:rFonts w:ascii="Times New Roman" w:hAnsi="Times New Roman" w:cs="Times New Roman"/>
          <w:sz w:val="24"/>
          <w:szCs w:val="24"/>
        </w:rPr>
        <w:t>0</w:t>
      </w:r>
    </w:p>
    <w:p w14:paraId="25DFABA9" w14:textId="15F9DA78" w:rsidR="008D0376" w:rsidRDefault="008D0376" w:rsidP="001C5CBD">
      <w:pPr>
        <w:spacing w:before="0" w:after="0"/>
        <w:ind w:left="720" w:hanging="720"/>
        <w:rPr>
          <w:rFonts w:ascii="Times New Roman" w:hAnsi="Times New Roman" w:cs="Times New Roman"/>
          <w:sz w:val="24"/>
          <w:szCs w:val="24"/>
        </w:rPr>
      </w:pPr>
    </w:p>
    <w:p w14:paraId="2D3EE1AC" w14:textId="5DEE6037" w:rsidR="008D0376" w:rsidRDefault="008D0376" w:rsidP="001C5CBD">
      <w:pPr>
        <w:spacing w:before="0" w:after="0"/>
        <w:ind w:left="720" w:hanging="720"/>
        <w:rPr>
          <w:rFonts w:ascii="Times New Roman" w:hAnsi="Times New Roman" w:cs="Times New Roman"/>
          <w:sz w:val="24"/>
          <w:szCs w:val="24"/>
        </w:rPr>
      </w:pPr>
      <w:r>
        <w:rPr>
          <w:rFonts w:ascii="Times New Roman" w:hAnsi="Times New Roman" w:cs="Times New Roman"/>
          <w:sz w:val="24"/>
          <w:szCs w:val="24"/>
        </w:rPr>
        <w:t xml:space="preserve">[Ref 10] </w:t>
      </w:r>
      <w:r w:rsidRPr="008D0376">
        <w:rPr>
          <w:rFonts w:ascii="Times New Roman" w:hAnsi="Times New Roman" w:cs="Times New Roman"/>
          <w:sz w:val="24"/>
          <w:szCs w:val="24"/>
        </w:rPr>
        <w:t>American National Standards Institute</w:t>
      </w:r>
      <w:r>
        <w:rPr>
          <w:rFonts w:ascii="Times New Roman" w:hAnsi="Times New Roman" w:cs="Times New Roman"/>
          <w:sz w:val="24"/>
          <w:szCs w:val="24"/>
        </w:rPr>
        <w:t>. “</w:t>
      </w:r>
      <w:r w:rsidRPr="008D0376">
        <w:rPr>
          <w:rFonts w:ascii="Times New Roman" w:hAnsi="Times New Roman" w:cs="Times New Roman"/>
          <w:sz w:val="24"/>
          <w:szCs w:val="24"/>
        </w:rPr>
        <w:t>Spatial Data Transfer Standard (SDTS),</w:t>
      </w:r>
    </w:p>
    <w:p w14:paraId="1CEE1951" w14:textId="2B948437" w:rsidR="00565F58" w:rsidRDefault="00565F58" w:rsidP="001C5CBD">
      <w:pPr>
        <w:spacing w:before="0" w:after="0"/>
        <w:ind w:left="720" w:hanging="720"/>
        <w:rPr>
          <w:rFonts w:ascii="Times New Roman" w:hAnsi="Times New Roman" w:cs="Times New Roman"/>
          <w:sz w:val="24"/>
          <w:szCs w:val="24"/>
        </w:rPr>
      </w:pPr>
    </w:p>
    <w:p w14:paraId="2FD5C403" w14:textId="62F5CE34" w:rsidR="00387DC0" w:rsidRDefault="00387DC0" w:rsidP="00387DC0">
      <w:pPr>
        <w:spacing w:before="0" w:after="0"/>
        <w:ind w:left="720" w:hanging="720"/>
        <w:rPr>
          <w:rFonts w:ascii="Times New Roman" w:hAnsi="Times New Roman" w:cs="Times New Roman"/>
          <w:sz w:val="24"/>
          <w:szCs w:val="24"/>
        </w:rPr>
      </w:pPr>
      <w:r w:rsidRPr="00C70DBB">
        <w:rPr>
          <w:rFonts w:ascii="Times New Roman" w:hAnsi="Times New Roman" w:cs="Times New Roman"/>
          <w:sz w:val="24"/>
          <w:szCs w:val="24"/>
        </w:rPr>
        <w:t xml:space="preserve">[Ref </w:t>
      </w:r>
      <w:r>
        <w:rPr>
          <w:rFonts w:ascii="Times New Roman" w:hAnsi="Times New Roman" w:cs="Times New Roman"/>
          <w:sz w:val="24"/>
          <w:szCs w:val="24"/>
        </w:rPr>
        <w:t>11</w:t>
      </w:r>
      <w:r w:rsidRPr="00C70DBB">
        <w:rPr>
          <w:rFonts w:ascii="Times New Roman" w:hAnsi="Times New Roman" w:cs="Times New Roman"/>
          <w:sz w:val="24"/>
          <w:szCs w:val="24"/>
        </w:rPr>
        <w:t xml:space="preserve">] Federal Geographic Data Committee, </w:t>
      </w:r>
      <w:r w:rsidRPr="00C70DBB">
        <w:rPr>
          <w:rFonts w:ascii="Times New Roman" w:hAnsi="Times New Roman" w:cs="Times New Roman"/>
          <w:b/>
          <w:sz w:val="24"/>
          <w:szCs w:val="24"/>
        </w:rPr>
        <w:t>“</w:t>
      </w:r>
      <w:r w:rsidRPr="00387DC0">
        <w:rPr>
          <w:rFonts w:ascii="Times New Roman" w:hAnsi="Times New Roman" w:cs="Times New Roman"/>
          <w:b/>
          <w:sz w:val="24"/>
          <w:szCs w:val="24"/>
        </w:rPr>
        <w:t>National Geospatial Data Assets (NGDA) Metadata Guidelines</w:t>
      </w:r>
      <w:r w:rsidRPr="00C70DBB">
        <w:rPr>
          <w:rFonts w:ascii="Times New Roman" w:hAnsi="Times New Roman" w:cs="Times New Roman"/>
          <w:b/>
          <w:sz w:val="24"/>
          <w:szCs w:val="24"/>
        </w:rPr>
        <w:t>,”</w:t>
      </w:r>
      <w:r w:rsidRPr="005462E3">
        <w:rPr>
          <w:rFonts w:ascii="Times New Roman" w:hAnsi="Times New Roman" w:cs="Times New Roman"/>
          <w:sz w:val="24"/>
          <w:szCs w:val="24"/>
        </w:rPr>
        <w:t xml:space="preserve"> </w:t>
      </w:r>
      <w:r>
        <w:rPr>
          <w:rFonts w:ascii="Times New Roman" w:hAnsi="Times New Roman" w:cs="Times New Roman"/>
          <w:sz w:val="24"/>
          <w:szCs w:val="24"/>
        </w:rPr>
        <w:t>February</w:t>
      </w:r>
      <w:r w:rsidRPr="005462E3">
        <w:rPr>
          <w:rFonts w:ascii="Times New Roman" w:hAnsi="Times New Roman" w:cs="Times New Roman"/>
          <w:sz w:val="24"/>
          <w:szCs w:val="24"/>
        </w:rPr>
        <w:t xml:space="preserve"> </w:t>
      </w:r>
      <w:r>
        <w:rPr>
          <w:rFonts w:ascii="Times New Roman" w:hAnsi="Times New Roman" w:cs="Times New Roman"/>
          <w:sz w:val="24"/>
          <w:szCs w:val="24"/>
        </w:rPr>
        <w:t>2015</w:t>
      </w:r>
    </w:p>
    <w:p w14:paraId="0AF488E5" w14:textId="15DDD2FB" w:rsidR="006B3397" w:rsidRDefault="006B3397" w:rsidP="00387DC0">
      <w:pPr>
        <w:spacing w:before="0" w:after="0"/>
        <w:ind w:left="720" w:hanging="720"/>
        <w:rPr>
          <w:rFonts w:ascii="Times New Roman" w:hAnsi="Times New Roman" w:cs="Times New Roman"/>
          <w:sz w:val="24"/>
          <w:szCs w:val="24"/>
        </w:rPr>
      </w:pPr>
    </w:p>
    <w:p w14:paraId="79F3A4B2" w14:textId="7E4C259F" w:rsidR="006B3397" w:rsidRPr="00D56C29" w:rsidRDefault="006B3397" w:rsidP="00387DC0">
      <w:pPr>
        <w:spacing w:before="0" w:after="0"/>
        <w:ind w:left="720" w:hanging="720"/>
        <w:rPr>
          <w:rFonts w:ascii="Times New Roman" w:hAnsi="Times New Roman" w:cs="Times New Roman"/>
          <w:sz w:val="24"/>
          <w:szCs w:val="24"/>
        </w:rPr>
      </w:pPr>
      <w:r>
        <w:rPr>
          <w:rFonts w:ascii="Times New Roman" w:hAnsi="Times New Roman" w:cs="Times New Roman"/>
          <w:sz w:val="24"/>
          <w:szCs w:val="24"/>
        </w:rPr>
        <w:t xml:space="preserve">[Ref 12] </w:t>
      </w:r>
      <w:r w:rsidR="00522DC7">
        <w:rPr>
          <w:rFonts w:ascii="Times New Roman" w:hAnsi="Times New Roman" w:cs="Times New Roman"/>
          <w:sz w:val="24"/>
          <w:szCs w:val="24"/>
        </w:rPr>
        <w:t xml:space="preserve">National Geospatial Profile Initiative, </w:t>
      </w:r>
      <w:r w:rsidR="00522DC7" w:rsidRPr="00522DC7">
        <w:rPr>
          <w:rFonts w:ascii="Times New Roman" w:hAnsi="Times New Roman" w:cs="Times New Roman"/>
          <w:b/>
          <w:sz w:val="24"/>
          <w:szCs w:val="24"/>
        </w:rPr>
        <w:t>“GeoPlatform Profile of 19115-1, Draft Revision 1,”</w:t>
      </w:r>
      <w:r w:rsidR="00522DC7">
        <w:rPr>
          <w:rFonts w:ascii="Times New Roman" w:hAnsi="Times New Roman" w:cs="Times New Roman"/>
          <w:sz w:val="24"/>
          <w:szCs w:val="24"/>
        </w:rPr>
        <w:t xml:space="preserve"> July 2016</w:t>
      </w:r>
    </w:p>
    <w:p w14:paraId="7897F665" w14:textId="654E6A8B" w:rsidR="00150B0E" w:rsidRPr="00EA05AD" w:rsidRDefault="00150B0E" w:rsidP="00150B0E">
      <w:pPr>
        <w:pStyle w:val="Heading2"/>
      </w:pPr>
      <w:bookmarkStart w:id="115" w:name="_Toc511306964"/>
      <w:r w:rsidRPr="00D64007">
        <w:t>7</w:t>
      </w:r>
      <w:r w:rsidRPr="00EA05AD">
        <w:t>.</w:t>
      </w:r>
      <w:r>
        <w:t>2</w:t>
      </w:r>
      <w:r w:rsidRPr="00EA05AD">
        <w:t>.</w:t>
      </w:r>
      <w:r w:rsidRPr="00EA05AD">
        <w:tab/>
        <w:t>Reference</w:t>
      </w:r>
      <w:r>
        <w:t>d Codeset</w:t>
      </w:r>
      <w:r w:rsidRPr="00EA05AD">
        <w:t>s</w:t>
      </w:r>
      <w:bookmarkEnd w:id="115"/>
    </w:p>
    <w:p w14:paraId="74E6888B" w14:textId="1A9B1ACC" w:rsidR="00DA6242" w:rsidRPr="0044761D" w:rsidRDefault="007274AF" w:rsidP="0005132F">
      <w:pPr>
        <w:tabs>
          <w:tab w:val="left" w:pos="1440"/>
          <w:tab w:val="left" w:pos="3600"/>
        </w:tabs>
        <w:spacing w:before="0" w:after="0"/>
        <w:ind w:left="720" w:hanging="720"/>
        <w:rPr>
          <w:rFonts w:ascii="Times New Roman" w:hAnsi="Times New Roman" w:cs="Times New Roman"/>
          <w:b/>
          <w:sz w:val="24"/>
          <w:szCs w:val="24"/>
        </w:rPr>
      </w:pPr>
      <w:r w:rsidRPr="0044761D">
        <w:rPr>
          <w:rFonts w:ascii="Times New Roman" w:hAnsi="Times New Roman" w:cs="Times New Roman"/>
          <w:sz w:val="24"/>
          <w:szCs w:val="24"/>
        </w:rPr>
        <w:t xml:space="preserve">American National Standards Institute </w:t>
      </w:r>
      <w:r w:rsidR="00DA6242" w:rsidRPr="0044761D">
        <w:rPr>
          <w:rFonts w:ascii="Times New Roman" w:hAnsi="Times New Roman" w:cs="Times New Roman"/>
          <w:b/>
          <w:sz w:val="24"/>
          <w:szCs w:val="24"/>
        </w:rPr>
        <w:t>“National Standard Codes (ANSI INCITS 38-2009), Federal Information Processing Series (FIPS) – States/State Equivalents</w:t>
      </w:r>
      <w:r w:rsidRPr="0044761D">
        <w:rPr>
          <w:rFonts w:ascii="Times New Roman" w:hAnsi="Times New Roman" w:cs="Times New Roman"/>
          <w:b/>
          <w:sz w:val="24"/>
          <w:szCs w:val="24"/>
        </w:rPr>
        <w:t>,</w:t>
      </w:r>
      <w:r w:rsidR="00DA6242" w:rsidRPr="0044761D">
        <w:rPr>
          <w:rFonts w:ascii="Times New Roman" w:hAnsi="Times New Roman" w:cs="Times New Roman"/>
          <w:b/>
          <w:sz w:val="24"/>
          <w:szCs w:val="24"/>
        </w:rPr>
        <w:t>”</w:t>
      </w:r>
      <w:r w:rsidRPr="0044761D">
        <w:rPr>
          <w:rFonts w:ascii="Times New Roman" w:hAnsi="Times New Roman" w:cs="Times New Roman"/>
          <w:sz w:val="24"/>
          <w:szCs w:val="24"/>
        </w:rPr>
        <w:t xml:space="preserve"> </w:t>
      </w:r>
      <w:r w:rsidR="00851331">
        <w:rPr>
          <w:rFonts w:ascii="Times New Roman" w:hAnsi="Times New Roman" w:cs="Times New Roman"/>
          <w:sz w:val="24"/>
          <w:szCs w:val="24"/>
        </w:rPr>
        <w:t>November 2014</w:t>
      </w:r>
    </w:p>
    <w:p w14:paraId="02638A98" w14:textId="77777777" w:rsidR="0005132F" w:rsidRDefault="0005132F" w:rsidP="0005132F">
      <w:pPr>
        <w:tabs>
          <w:tab w:val="left" w:pos="1440"/>
          <w:tab w:val="left" w:pos="3600"/>
        </w:tabs>
        <w:spacing w:before="0" w:after="0"/>
        <w:ind w:left="720" w:hanging="720"/>
        <w:rPr>
          <w:rFonts w:ascii="Times New Roman" w:hAnsi="Times New Roman" w:cs="Times New Roman"/>
          <w:sz w:val="24"/>
          <w:szCs w:val="24"/>
        </w:rPr>
      </w:pPr>
    </w:p>
    <w:p w14:paraId="4B1122C6" w14:textId="1B896E92" w:rsidR="00DA6242" w:rsidRPr="0044761D" w:rsidRDefault="007274AF" w:rsidP="0005132F">
      <w:pPr>
        <w:tabs>
          <w:tab w:val="left" w:pos="1440"/>
          <w:tab w:val="left" w:pos="3600"/>
        </w:tabs>
        <w:spacing w:before="0" w:after="0"/>
        <w:ind w:left="720" w:hanging="720"/>
        <w:rPr>
          <w:rFonts w:ascii="Times New Roman" w:hAnsi="Times New Roman" w:cs="Times New Roman"/>
          <w:b/>
          <w:sz w:val="24"/>
          <w:szCs w:val="24"/>
        </w:rPr>
      </w:pPr>
      <w:r w:rsidRPr="0044761D">
        <w:rPr>
          <w:rFonts w:ascii="Times New Roman" w:hAnsi="Times New Roman" w:cs="Times New Roman"/>
          <w:sz w:val="24"/>
          <w:szCs w:val="24"/>
        </w:rPr>
        <w:t xml:space="preserve">American National Standards Institute </w:t>
      </w:r>
      <w:r w:rsidR="00DA6242" w:rsidRPr="0044761D">
        <w:rPr>
          <w:rFonts w:ascii="Times New Roman" w:hAnsi="Times New Roman" w:cs="Times New Roman"/>
          <w:b/>
          <w:sz w:val="24"/>
          <w:szCs w:val="24"/>
        </w:rPr>
        <w:t>“National Standard Codes (ANSI INCITS 31-2009), Federal Information Processing Series (FIPS) - Counties/County Equivalents,”</w:t>
      </w:r>
      <w:r w:rsidRPr="0044761D">
        <w:rPr>
          <w:rFonts w:ascii="Times New Roman" w:hAnsi="Times New Roman" w:cs="Times New Roman"/>
          <w:sz w:val="24"/>
          <w:szCs w:val="24"/>
        </w:rPr>
        <w:t xml:space="preserve"> </w:t>
      </w:r>
      <w:r w:rsidR="007E2E04">
        <w:rPr>
          <w:rFonts w:ascii="Times New Roman" w:hAnsi="Times New Roman" w:cs="Times New Roman"/>
          <w:sz w:val="24"/>
          <w:szCs w:val="24"/>
        </w:rPr>
        <w:t>2014</w:t>
      </w:r>
    </w:p>
    <w:p w14:paraId="3A1EF31C" w14:textId="77777777" w:rsidR="0005132F" w:rsidRDefault="0005132F" w:rsidP="0005132F">
      <w:pPr>
        <w:tabs>
          <w:tab w:val="left" w:pos="1440"/>
          <w:tab w:val="left" w:pos="3600"/>
        </w:tabs>
        <w:spacing w:before="0" w:after="0"/>
        <w:ind w:left="720" w:hanging="720"/>
        <w:rPr>
          <w:rFonts w:ascii="Times New Roman" w:hAnsi="Times New Roman" w:cs="Times New Roman"/>
          <w:sz w:val="24"/>
          <w:szCs w:val="24"/>
        </w:rPr>
      </w:pPr>
    </w:p>
    <w:p w14:paraId="6B6FDD85" w14:textId="5E9CA2D0" w:rsidR="00DA6242" w:rsidRPr="0044761D" w:rsidRDefault="007274AF" w:rsidP="0005132F">
      <w:pPr>
        <w:tabs>
          <w:tab w:val="left" w:pos="1440"/>
          <w:tab w:val="left" w:pos="3600"/>
        </w:tabs>
        <w:spacing w:before="0" w:after="0"/>
        <w:ind w:left="720" w:hanging="720"/>
        <w:rPr>
          <w:rFonts w:ascii="Times New Roman" w:hAnsi="Times New Roman" w:cs="Times New Roman"/>
          <w:b/>
          <w:sz w:val="24"/>
          <w:szCs w:val="24"/>
        </w:rPr>
      </w:pPr>
      <w:r w:rsidRPr="0044761D">
        <w:rPr>
          <w:rFonts w:ascii="Times New Roman" w:hAnsi="Times New Roman" w:cs="Times New Roman"/>
          <w:sz w:val="24"/>
          <w:szCs w:val="24"/>
        </w:rPr>
        <w:t xml:space="preserve">American National Standards Institute </w:t>
      </w:r>
      <w:r w:rsidR="00DA6242" w:rsidRPr="0044761D">
        <w:rPr>
          <w:rFonts w:ascii="Times New Roman" w:hAnsi="Times New Roman" w:cs="Times New Roman"/>
          <w:b/>
          <w:sz w:val="24"/>
          <w:szCs w:val="24"/>
        </w:rPr>
        <w:t>“National Standard Codes (ANSI INCITS 454-2009), Federal Information Processing Series (FIPS) - Metropolitan and Micropolitan Statistical Areas and Related Geographic Entities,”</w:t>
      </w:r>
      <w:r w:rsidRPr="0044761D">
        <w:rPr>
          <w:rFonts w:ascii="Times New Roman" w:hAnsi="Times New Roman" w:cs="Times New Roman"/>
          <w:sz w:val="24"/>
          <w:szCs w:val="24"/>
        </w:rPr>
        <w:t xml:space="preserve"> </w:t>
      </w:r>
      <w:r w:rsidR="007E2E04">
        <w:rPr>
          <w:rFonts w:ascii="Times New Roman" w:hAnsi="Times New Roman" w:cs="Times New Roman"/>
          <w:sz w:val="24"/>
          <w:szCs w:val="24"/>
        </w:rPr>
        <w:t>November 2014</w:t>
      </w:r>
    </w:p>
    <w:p w14:paraId="3CCF8D2D" w14:textId="77777777" w:rsidR="0005132F" w:rsidRDefault="0005132F" w:rsidP="0005132F">
      <w:pPr>
        <w:tabs>
          <w:tab w:val="left" w:pos="1440"/>
          <w:tab w:val="left" w:pos="3600"/>
        </w:tabs>
        <w:spacing w:before="0" w:after="0"/>
        <w:ind w:left="720" w:hanging="720"/>
        <w:rPr>
          <w:rFonts w:ascii="Times New Roman" w:hAnsi="Times New Roman" w:cs="Times New Roman"/>
          <w:sz w:val="24"/>
          <w:szCs w:val="24"/>
        </w:rPr>
      </w:pPr>
    </w:p>
    <w:p w14:paraId="3D921E1E" w14:textId="1D0DFDD5" w:rsidR="00DA6242" w:rsidRPr="0044761D" w:rsidRDefault="007274AF" w:rsidP="0005132F">
      <w:pPr>
        <w:tabs>
          <w:tab w:val="left" w:pos="1440"/>
          <w:tab w:val="left" w:pos="3600"/>
        </w:tabs>
        <w:spacing w:before="0" w:after="0"/>
        <w:ind w:left="720" w:hanging="720"/>
        <w:rPr>
          <w:rFonts w:ascii="Times New Roman" w:hAnsi="Times New Roman" w:cs="Times New Roman"/>
          <w:b/>
          <w:sz w:val="24"/>
          <w:szCs w:val="24"/>
        </w:rPr>
      </w:pPr>
      <w:r w:rsidRPr="0044761D">
        <w:rPr>
          <w:rFonts w:ascii="Times New Roman" w:hAnsi="Times New Roman" w:cs="Times New Roman"/>
          <w:sz w:val="24"/>
          <w:szCs w:val="24"/>
        </w:rPr>
        <w:t xml:space="preserve">American National Standards Institute </w:t>
      </w:r>
      <w:r w:rsidR="00DA6242" w:rsidRPr="0044761D">
        <w:rPr>
          <w:rFonts w:ascii="Times New Roman" w:hAnsi="Times New Roman" w:cs="Times New Roman"/>
          <w:b/>
          <w:sz w:val="24"/>
          <w:szCs w:val="24"/>
        </w:rPr>
        <w:t>“National Standard Codes (ANSI INCITS 455-2009), Federal Information Processing Series (FIPS) - Congressional Districts,”</w:t>
      </w:r>
      <w:r w:rsidRPr="0044761D">
        <w:rPr>
          <w:rFonts w:ascii="Times New Roman" w:hAnsi="Times New Roman" w:cs="Times New Roman"/>
          <w:sz w:val="24"/>
          <w:szCs w:val="24"/>
        </w:rPr>
        <w:t xml:space="preserve"> </w:t>
      </w:r>
      <w:r w:rsidR="007E2E04">
        <w:rPr>
          <w:rFonts w:ascii="Times New Roman" w:hAnsi="Times New Roman" w:cs="Times New Roman"/>
          <w:sz w:val="24"/>
          <w:szCs w:val="24"/>
        </w:rPr>
        <w:t>November 2014</w:t>
      </w:r>
    </w:p>
    <w:p w14:paraId="172CDC5C" w14:textId="77777777" w:rsidR="0005132F" w:rsidRDefault="0005132F" w:rsidP="0005132F">
      <w:pPr>
        <w:spacing w:before="0" w:after="0"/>
        <w:ind w:left="720" w:hanging="720"/>
        <w:rPr>
          <w:rFonts w:ascii="Times New Roman" w:hAnsi="Times New Roman" w:cs="Times New Roman"/>
          <w:sz w:val="24"/>
          <w:szCs w:val="24"/>
        </w:rPr>
      </w:pPr>
    </w:p>
    <w:p w14:paraId="4B0CC217" w14:textId="0A8FD15D" w:rsidR="003413D6" w:rsidRPr="00183694" w:rsidRDefault="008B3A4C" w:rsidP="00D47321">
      <w:pPr>
        <w:pStyle w:val="Heading2"/>
      </w:pPr>
      <w:bookmarkStart w:id="116" w:name="_Toc511306965"/>
      <w:r w:rsidRPr="009F1B81">
        <w:t>7</w:t>
      </w:r>
      <w:r w:rsidR="003413D6" w:rsidRPr="009F1B81">
        <w:t>.</w:t>
      </w:r>
      <w:r w:rsidR="00853795" w:rsidRPr="009F1B81">
        <w:t>3</w:t>
      </w:r>
      <w:r w:rsidR="003413D6" w:rsidRPr="00183694">
        <w:t>.</w:t>
      </w:r>
      <w:r w:rsidR="003413D6" w:rsidRPr="00183694">
        <w:tab/>
        <w:t xml:space="preserve">Referenced </w:t>
      </w:r>
      <w:r w:rsidR="00856105" w:rsidRPr="00183694">
        <w:t>URLs</w:t>
      </w:r>
      <w:bookmarkEnd w:id="116"/>
    </w:p>
    <w:p w14:paraId="437ECF30" w14:textId="3C8BCFC5" w:rsidR="00DD73D8" w:rsidRPr="004124C1" w:rsidRDefault="00DD73D8" w:rsidP="004124C1">
      <w:pPr>
        <w:spacing w:before="0" w:after="0"/>
        <w:ind w:left="864" w:hanging="864"/>
        <w:rPr>
          <w:rFonts w:ascii="Times New Roman" w:hAnsi="Times New Roman" w:cs="Times New Roman"/>
          <w:i/>
          <w:color w:val="0000FF"/>
          <w:sz w:val="24"/>
          <w:szCs w:val="24"/>
          <w:u w:val="single"/>
        </w:rPr>
      </w:pPr>
      <w:r w:rsidRPr="004124C1">
        <w:rPr>
          <w:rFonts w:ascii="Times New Roman" w:hAnsi="Times New Roman" w:cs="Times New Roman"/>
          <w:sz w:val="24"/>
          <w:szCs w:val="24"/>
        </w:rPr>
        <w:t>[</w:t>
      </w:r>
      <w:r w:rsidR="009C0DD5" w:rsidRPr="004124C1">
        <w:rPr>
          <w:rFonts w:ascii="Times New Roman" w:hAnsi="Times New Roman" w:cs="Times New Roman"/>
          <w:sz w:val="24"/>
          <w:szCs w:val="24"/>
        </w:rPr>
        <w:t>Link</w:t>
      </w:r>
      <w:r w:rsidRPr="004124C1">
        <w:rPr>
          <w:rFonts w:ascii="Times New Roman" w:hAnsi="Times New Roman" w:cs="Times New Roman"/>
          <w:sz w:val="24"/>
          <w:szCs w:val="24"/>
        </w:rPr>
        <w:t xml:space="preserve"> </w:t>
      </w:r>
      <w:r w:rsidR="009E637B" w:rsidRPr="004124C1">
        <w:rPr>
          <w:rFonts w:ascii="Times New Roman" w:hAnsi="Times New Roman" w:cs="Times New Roman"/>
          <w:sz w:val="24"/>
          <w:szCs w:val="24"/>
        </w:rPr>
        <w:t>1</w:t>
      </w:r>
      <w:r w:rsidRPr="004124C1">
        <w:rPr>
          <w:rFonts w:ascii="Times New Roman" w:hAnsi="Times New Roman" w:cs="Times New Roman"/>
          <w:sz w:val="24"/>
          <w:szCs w:val="24"/>
        </w:rPr>
        <w:t xml:space="preserve">] </w:t>
      </w:r>
      <w:r w:rsidRPr="004124C1">
        <w:rPr>
          <w:rFonts w:ascii="Times New Roman" w:hAnsi="Times New Roman" w:cs="Times New Roman"/>
          <w:sz w:val="24"/>
          <w:szCs w:val="24"/>
          <w:u w:val="single"/>
        </w:rPr>
        <w:t>FGDC website</w:t>
      </w:r>
      <w:r w:rsidRPr="004124C1">
        <w:rPr>
          <w:rFonts w:ascii="Times New Roman" w:hAnsi="Times New Roman" w:cs="Times New Roman"/>
          <w:sz w:val="24"/>
          <w:szCs w:val="24"/>
        </w:rPr>
        <w:t>:</w:t>
      </w:r>
      <w:r w:rsidRPr="004124C1">
        <w:rPr>
          <w:rFonts w:ascii="Times New Roman" w:hAnsi="Times New Roman" w:cs="Times New Roman"/>
          <w:i/>
          <w:sz w:val="24"/>
          <w:szCs w:val="24"/>
        </w:rPr>
        <w:t xml:space="preserve"> </w:t>
      </w:r>
      <w:r w:rsidR="003622B2" w:rsidRPr="004124C1">
        <w:rPr>
          <w:rFonts w:ascii="Times New Roman" w:hAnsi="Times New Roman" w:cs="Times New Roman"/>
          <w:i/>
          <w:color w:val="0000FF"/>
          <w:sz w:val="24"/>
          <w:szCs w:val="24"/>
          <w:u w:val="single"/>
        </w:rPr>
        <w:t>https://www.fgdc.gov/</w:t>
      </w:r>
    </w:p>
    <w:p w14:paraId="7926BCA1" w14:textId="77777777" w:rsidR="004124C1" w:rsidRDefault="004124C1" w:rsidP="004124C1">
      <w:pPr>
        <w:spacing w:before="0" w:after="0"/>
        <w:ind w:left="864" w:hanging="864"/>
        <w:rPr>
          <w:rFonts w:ascii="Times New Roman" w:hAnsi="Times New Roman" w:cs="Times New Roman"/>
          <w:sz w:val="24"/>
          <w:szCs w:val="24"/>
        </w:rPr>
      </w:pPr>
    </w:p>
    <w:p w14:paraId="27C922C3" w14:textId="51F32D89" w:rsidR="00B56319" w:rsidRPr="004124C1" w:rsidRDefault="00B56319" w:rsidP="004124C1">
      <w:pPr>
        <w:spacing w:before="0" w:after="0"/>
        <w:ind w:left="864" w:hanging="864"/>
        <w:rPr>
          <w:rFonts w:ascii="Times New Roman" w:hAnsi="Times New Roman" w:cs="Times New Roman"/>
          <w:i/>
          <w:sz w:val="24"/>
          <w:szCs w:val="24"/>
        </w:rPr>
      </w:pPr>
      <w:r w:rsidRPr="004124C1">
        <w:rPr>
          <w:rFonts w:ascii="Times New Roman" w:hAnsi="Times New Roman" w:cs="Times New Roman"/>
          <w:sz w:val="24"/>
          <w:szCs w:val="24"/>
        </w:rPr>
        <w:t xml:space="preserve">[Link 2] </w:t>
      </w:r>
      <w:r w:rsidRPr="004124C1">
        <w:rPr>
          <w:rFonts w:ascii="Times New Roman" w:hAnsi="Times New Roman" w:cs="Times New Roman"/>
          <w:sz w:val="24"/>
          <w:szCs w:val="24"/>
          <w:u w:val="single"/>
        </w:rPr>
        <w:t>GeoPlatform Profile of ISO 19115-1</w:t>
      </w:r>
      <w:r w:rsidRPr="004124C1">
        <w:rPr>
          <w:rFonts w:ascii="Times New Roman" w:hAnsi="Times New Roman" w:cs="Times New Roman"/>
          <w:sz w:val="24"/>
          <w:szCs w:val="24"/>
        </w:rPr>
        <w:t>:</w:t>
      </w:r>
      <w:r w:rsidRPr="004124C1">
        <w:rPr>
          <w:rFonts w:ascii="Times New Roman" w:hAnsi="Times New Roman" w:cs="Times New Roman"/>
          <w:i/>
          <w:sz w:val="24"/>
          <w:szCs w:val="24"/>
        </w:rPr>
        <w:t xml:space="preserve"> </w:t>
      </w:r>
      <w:hyperlink r:id="rId17" w:history="1">
        <w:r w:rsidR="002323BD" w:rsidRPr="004124C1">
          <w:rPr>
            <w:rStyle w:val="Hyperlink"/>
            <w:rFonts w:ascii="Times New Roman" w:hAnsi="Times New Roman" w:cs="Times New Roman"/>
            <w:i/>
            <w:sz w:val="24"/>
            <w:szCs w:val="24"/>
          </w:rPr>
          <w:t>https://www.geoplatform.gov/gp-profile/</w:t>
        </w:r>
      </w:hyperlink>
    </w:p>
    <w:p w14:paraId="44CF9D90" w14:textId="77777777" w:rsidR="004124C1" w:rsidRDefault="004124C1" w:rsidP="004124C1">
      <w:pPr>
        <w:spacing w:before="0" w:after="0"/>
        <w:ind w:left="864" w:hanging="864"/>
        <w:rPr>
          <w:rFonts w:ascii="Times New Roman" w:hAnsi="Times New Roman" w:cs="Times New Roman"/>
          <w:sz w:val="24"/>
          <w:szCs w:val="24"/>
        </w:rPr>
      </w:pPr>
    </w:p>
    <w:p w14:paraId="51710756" w14:textId="7612A84E" w:rsidR="002C3F8F" w:rsidRPr="004124C1" w:rsidRDefault="002C3F8F" w:rsidP="004124C1">
      <w:pPr>
        <w:spacing w:before="0" w:after="0"/>
        <w:ind w:left="864" w:hanging="864"/>
        <w:rPr>
          <w:rStyle w:val="Hyperlink"/>
          <w:rFonts w:ascii="Times New Roman" w:hAnsi="Times New Roman" w:cs="Times New Roman"/>
          <w:i/>
          <w:sz w:val="24"/>
          <w:szCs w:val="24"/>
        </w:rPr>
      </w:pPr>
      <w:r w:rsidRPr="004124C1">
        <w:rPr>
          <w:rFonts w:ascii="Times New Roman" w:hAnsi="Times New Roman" w:cs="Times New Roman"/>
          <w:sz w:val="24"/>
          <w:szCs w:val="24"/>
        </w:rPr>
        <w:t xml:space="preserve">[Link </w:t>
      </w:r>
      <w:r w:rsidR="00995469" w:rsidRPr="004124C1">
        <w:rPr>
          <w:rFonts w:ascii="Times New Roman" w:hAnsi="Times New Roman" w:cs="Times New Roman"/>
          <w:sz w:val="24"/>
          <w:szCs w:val="24"/>
        </w:rPr>
        <w:t>3</w:t>
      </w:r>
      <w:r w:rsidRPr="004124C1">
        <w:rPr>
          <w:rFonts w:ascii="Times New Roman" w:hAnsi="Times New Roman" w:cs="Times New Roman"/>
          <w:sz w:val="24"/>
          <w:szCs w:val="24"/>
        </w:rPr>
        <w:t xml:space="preserve">] </w:t>
      </w:r>
      <w:r w:rsidRPr="004124C1">
        <w:rPr>
          <w:rFonts w:ascii="Times New Roman" w:hAnsi="Times New Roman" w:cs="Times New Roman"/>
          <w:sz w:val="24"/>
          <w:szCs w:val="24"/>
          <w:u w:val="single"/>
        </w:rPr>
        <w:t>FGDC</w:t>
      </w:r>
      <w:r w:rsidR="00997CBD" w:rsidRPr="004124C1">
        <w:rPr>
          <w:rFonts w:ascii="Times New Roman" w:hAnsi="Times New Roman" w:cs="Times New Roman"/>
          <w:sz w:val="24"/>
          <w:szCs w:val="24"/>
          <w:u w:val="single"/>
        </w:rPr>
        <w:t>/Publishing to geodata.gov</w:t>
      </w:r>
      <w:r w:rsidRPr="004124C1">
        <w:rPr>
          <w:rFonts w:ascii="Times New Roman" w:hAnsi="Times New Roman" w:cs="Times New Roman"/>
          <w:sz w:val="24"/>
          <w:szCs w:val="24"/>
        </w:rPr>
        <w:t>:</w:t>
      </w:r>
      <w:r w:rsidR="00997CBD" w:rsidRPr="004124C1">
        <w:rPr>
          <w:rFonts w:ascii="Times New Roman" w:hAnsi="Times New Roman" w:cs="Times New Roman"/>
          <w:i/>
          <w:color w:val="0000FF"/>
          <w:sz w:val="24"/>
          <w:szCs w:val="24"/>
          <w:u w:val="single"/>
        </w:rPr>
        <w:t xml:space="preserve"> </w:t>
      </w:r>
      <w:hyperlink r:id="rId18" w:history="1">
        <w:r w:rsidR="00995469" w:rsidRPr="004124C1">
          <w:rPr>
            <w:rStyle w:val="Hyperlink"/>
            <w:rFonts w:ascii="Times New Roman" w:hAnsi="Times New Roman" w:cs="Times New Roman"/>
            <w:i/>
            <w:sz w:val="24"/>
            <w:szCs w:val="24"/>
          </w:rPr>
          <w:t>https://www.fgdc.gov/dataandservices/pub_guidance</w:t>
        </w:r>
      </w:hyperlink>
    </w:p>
    <w:p w14:paraId="629684A2" w14:textId="77777777" w:rsidR="004124C1" w:rsidRDefault="004124C1" w:rsidP="004124C1">
      <w:pPr>
        <w:spacing w:before="0" w:after="0"/>
        <w:ind w:left="864" w:hanging="864"/>
        <w:rPr>
          <w:rFonts w:ascii="Times New Roman" w:hAnsi="Times New Roman" w:cs="Times New Roman"/>
          <w:color w:val="0000FF"/>
          <w:sz w:val="24"/>
          <w:szCs w:val="24"/>
        </w:rPr>
      </w:pPr>
    </w:p>
    <w:p w14:paraId="3234C11B" w14:textId="7FDD29B8" w:rsidR="00896A4C" w:rsidRPr="004124C1" w:rsidRDefault="00896A4C" w:rsidP="004124C1">
      <w:pPr>
        <w:spacing w:before="0" w:after="0"/>
        <w:ind w:left="864" w:hanging="864"/>
        <w:rPr>
          <w:rFonts w:ascii="Times New Roman" w:hAnsi="Times New Roman" w:cs="Times New Roman"/>
          <w:i/>
          <w:color w:val="0000FF"/>
          <w:sz w:val="24"/>
          <w:szCs w:val="24"/>
          <w:u w:val="single"/>
        </w:rPr>
      </w:pPr>
      <w:r w:rsidRPr="004124C1">
        <w:rPr>
          <w:rFonts w:ascii="Times New Roman" w:hAnsi="Times New Roman" w:cs="Times New Roman"/>
          <w:color w:val="0000FF"/>
          <w:sz w:val="24"/>
          <w:szCs w:val="24"/>
        </w:rPr>
        <w:t xml:space="preserve">[Link 4] </w:t>
      </w:r>
      <w:r w:rsidRPr="004124C1">
        <w:rPr>
          <w:rFonts w:ascii="Times New Roman" w:hAnsi="Times New Roman" w:cs="Times New Roman"/>
          <w:color w:val="0000FF"/>
          <w:sz w:val="24"/>
          <w:szCs w:val="24"/>
          <w:u w:val="single"/>
        </w:rPr>
        <w:t>FGDC: A-16 NGDA Portfolio Management: National Geospatial Data Asset (NGDA) Datasets</w:t>
      </w:r>
      <w:r w:rsidR="002323BD" w:rsidRPr="004124C1">
        <w:rPr>
          <w:rFonts w:ascii="Times New Roman" w:hAnsi="Times New Roman" w:cs="Times New Roman"/>
          <w:color w:val="0000FF"/>
          <w:sz w:val="24"/>
          <w:szCs w:val="24"/>
        </w:rPr>
        <w:t>:</w:t>
      </w:r>
      <w:r w:rsidRPr="004124C1">
        <w:rPr>
          <w:rFonts w:ascii="Times New Roman" w:hAnsi="Times New Roman" w:cs="Times New Roman"/>
          <w:color w:val="0000FF"/>
          <w:sz w:val="24"/>
          <w:szCs w:val="24"/>
        </w:rPr>
        <w:t xml:space="preserve"> </w:t>
      </w:r>
      <w:hyperlink r:id="rId19" w:history="1">
        <w:r w:rsidR="002323BD" w:rsidRPr="004124C1">
          <w:rPr>
            <w:rStyle w:val="Hyperlink"/>
            <w:rFonts w:ascii="Times New Roman" w:hAnsi="Times New Roman" w:cs="Times New Roman"/>
            <w:i/>
            <w:sz w:val="24"/>
            <w:szCs w:val="24"/>
          </w:rPr>
          <w:t>https://www.fgdc.gov/ngda-reports/NGDA_Datasets.html</w:t>
        </w:r>
      </w:hyperlink>
    </w:p>
    <w:p w14:paraId="5140F381" w14:textId="02CACC27" w:rsidR="00E12A81" w:rsidRPr="00A11628" w:rsidRDefault="00E12A81" w:rsidP="00D47321">
      <w:pPr>
        <w:pStyle w:val="Heading2"/>
      </w:pPr>
      <w:bookmarkStart w:id="117" w:name="_Toc511306966"/>
      <w:r w:rsidRPr="00A11628">
        <w:t>7.</w:t>
      </w:r>
      <w:r w:rsidR="00150B0E">
        <w:t>4</w:t>
      </w:r>
      <w:r w:rsidRPr="00A11628">
        <w:t>.</w:t>
      </w:r>
      <w:r w:rsidRPr="00A11628">
        <w:tab/>
        <w:t>Related Documents</w:t>
      </w:r>
      <w:bookmarkEnd w:id="117"/>
    </w:p>
    <w:p w14:paraId="43CA7241" w14:textId="7FC8C6C4" w:rsidR="00E12A81" w:rsidRDefault="00E12A81" w:rsidP="00EB2E4F">
      <w:pPr>
        <w:spacing w:before="0" w:after="0"/>
        <w:ind w:left="720" w:hanging="720"/>
        <w:rPr>
          <w:rFonts w:ascii="Times New Roman" w:hAnsi="Times New Roman" w:cs="Times New Roman"/>
          <w:sz w:val="24"/>
          <w:szCs w:val="24"/>
        </w:rPr>
      </w:pPr>
      <w:r w:rsidRPr="004D10F8">
        <w:rPr>
          <w:rFonts w:ascii="Times New Roman" w:hAnsi="Times New Roman" w:cs="Times New Roman"/>
          <w:sz w:val="24"/>
          <w:szCs w:val="24"/>
        </w:rPr>
        <w:t xml:space="preserve">U.S. Census Bureau, </w:t>
      </w:r>
      <w:r w:rsidRPr="004D10F8">
        <w:rPr>
          <w:rFonts w:ascii="Times New Roman" w:hAnsi="Times New Roman" w:cs="Times New Roman"/>
          <w:b/>
          <w:sz w:val="24"/>
          <w:szCs w:val="24"/>
        </w:rPr>
        <w:t>“Linear Features Metadata Master Plan,”</w:t>
      </w:r>
      <w:r w:rsidRPr="004D10F8">
        <w:rPr>
          <w:rFonts w:ascii="Times New Roman" w:hAnsi="Times New Roman" w:cs="Times New Roman"/>
          <w:sz w:val="24"/>
          <w:szCs w:val="24"/>
        </w:rPr>
        <w:t xml:space="preserve"> March 2015</w:t>
      </w:r>
    </w:p>
    <w:p w14:paraId="547E4743" w14:textId="77777777" w:rsidR="00EB2E4F" w:rsidRDefault="00EB2E4F" w:rsidP="00EB2E4F">
      <w:pPr>
        <w:spacing w:before="0" w:after="0"/>
        <w:ind w:left="720" w:hanging="720"/>
        <w:rPr>
          <w:rFonts w:ascii="Times New Roman" w:hAnsi="Times New Roman" w:cs="Times New Roman"/>
          <w:sz w:val="24"/>
          <w:szCs w:val="24"/>
        </w:rPr>
      </w:pPr>
    </w:p>
    <w:p w14:paraId="171024C0" w14:textId="3E297FFF" w:rsidR="00181289" w:rsidRPr="0044761D" w:rsidRDefault="00181289" w:rsidP="00EB2E4F">
      <w:pPr>
        <w:spacing w:before="0" w:after="0"/>
        <w:ind w:left="720" w:hanging="720"/>
        <w:rPr>
          <w:rFonts w:ascii="Times New Roman" w:hAnsi="Times New Roman" w:cs="Times New Roman"/>
          <w:sz w:val="24"/>
          <w:szCs w:val="24"/>
        </w:rPr>
      </w:pPr>
      <w:r w:rsidRPr="0044761D">
        <w:rPr>
          <w:rFonts w:ascii="Times New Roman" w:hAnsi="Times New Roman" w:cs="Times New Roman"/>
          <w:sz w:val="24"/>
          <w:szCs w:val="24"/>
        </w:rPr>
        <w:t xml:space="preserve">International Organization for Standardization. </w:t>
      </w:r>
      <w:r w:rsidRPr="0044761D">
        <w:rPr>
          <w:rFonts w:ascii="Times New Roman" w:hAnsi="Times New Roman" w:cs="Times New Roman"/>
          <w:b/>
          <w:sz w:val="24"/>
          <w:szCs w:val="24"/>
        </w:rPr>
        <w:t>“ISO 19119: Geographic information – Services,”</w:t>
      </w:r>
      <w:r w:rsidRPr="0044761D">
        <w:rPr>
          <w:rFonts w:ascii="Times New Roman" w:hAnsi="Times New Roman" w:cs="Times New Roman"/>
          <w:sz w:val="24"/>
          <w:szCs w:val="24"/>
        </w:rPr>
        <w:t xml:space="preserve"> January 2016</w:t>
      </w:r>
    </w:p>
    <w:p w14:paraId="72A4F62E" w14:textId="77777777" w:rsidR="00EB2E4F" w:rsidRDefault="00EB2E4F" w:rsidP="00EB2E4F">
      <w:pPr>
        <w:spacing w:before="0" w:after="0"/>
        <w:ind w:left="720" w:hanging="720"/>
        <w:rPr>
          <w:rFonts w:ascii="Times New Roman" w:hAnsi="Times New Roman" w:cs="Times New Roman"/>
          <w:sz w:val="24"/>
          <w:szCs w:val="24"/>
        </w:rPr>
      </w:pPr>
    </w:p>
    <w:p w14:paraId="615EA773" w14:textId="783FC898" w:rsidR="00181289" w:rsidRPr="0044761D" w:rsidRDefault="00181289" w:rsidP="00EB2E4F">
      <w:pPr>
        <w:spacing w:before="0" w:after="0"/>
        <w:ind w:left="720" w:hanging="720"/>
        <w:rPr>
          <w:rFonts w:ascii="Times New Roman" w:hAnsi="Times New Roman" w:cs="Times New Roman"/>
          <w:sz w:val="24"/>
          <w:szCs w:val="24"/>
        </w:rPr>
      </w:pPr>
      <w:r w:rsidRPr="0044761D">
        <w:rPr>
          <w:rFonts w:ascii="Times New Roman" w:hAnsi="Times New Roman" w:cs="Times New Roman"/>
          <w:sz w:val="24"/>
          <w:szCs w:val="24"/>
        </w:rPr>
        <w:t xml:space="preserve">International Organization for Standardization. </w:t>
      </w:r>
      <w:r w:rsidRPr="0044761D">
        <w:rPr>
          <w:rFonts w:ascii="Times New Roman" w:hAnsi="Times New Roman" w:cs="Times New Roman"/>
          <w:b/>
          <w:sz w:val="24"/>
          <w:szCs w:val="24"/>
        </w:rPr>
        <w:t>“ISO 19157: Geographic information - Data quality standards,”</w:t>
      </w:r>
      <w:r w:rsidRPr="0044761D">
        <w:rPr>
          <w:rFonts w:ascii="Times New Roman" w:hAnsi="Times New Roman" w:cs="Times New Roman"/>
          <w:sz w:val="24"/>
          <w:szCs w:val="24"/>
        </w:rPr>
        <w:t xml:space="preserve"> December 2016</w:t>
      </w:r>
    </w:p>
    <w:p w14:paraId="1AFA96FD" w14:textId="77777777" w:rsidR="001542BF" w:rsidRDefault="001542BF">
      <w:pPr>
        <w:spacing w:before="0" w:after="200" w:line="276" w:lineRule="auto"/>
        <w:rPr>
          <w:rFonts w:ascii="Times New Roman" w:eastAsiaTheme="majorEastAsia" w:hAnsi="Times New Roman" w:cs="Times New Roman"/>
          <w:b/>
          <w:bCs/>
          <w:color w:val="404040" w:themeColor="text1" w:themeTint="BF"/>
          <w:sz w:val="32"/>
          <w:szCs w:val="28"/>
        </w:rPr>
      </w:pPr>
      <w:r>
        <w:br w:type="page"/>
      </w:r>
    </w:p>
    <w:p w14:paraId="5E417F86" w14:textId="0D1C8A84" w:rsidR="007522FB" w:rsidRPr="00A11628" w:rsidRDefault="007522FB" w:rsidP="003469D8">
      <w:pPr>
        <w:pStyle w:val="Heading1"/>
      </w:pPr>
      <w:bookmarkStart w:id="118" w:name="_Toc511306967"/>
      <w:r w:rsidRPr="00A11628">
        <w:t>Attachments</w:t>
      </w:r>
      <w:bookmarkEnd w:id="118"/>
    </w:p>
    <w:p w14:paraId="11C61F3C" w14:textId="77777777" w:rsidR="001B379D" w:rsidRPr="00D64007" w:rsidRDefault="005A6A7B" w:rsidP="00D47321">
      <w:pPr>
        <w:pStyle w:val="Heading2"/>
      </w:pPr>
      <w:bookmarkStart w:id="119" w:name="_Toc511306968"/>
      <w:r w:rsidRPr="00A11628">
        <w:t>A</w:t>
      </w:r>
      <w:r w:rsidR="00120A8D" w:rsidRPr="00A11628">
        <w:t>:</w:t>
      </w:r>
      <w:r w:rsidR="00120A8D" w:rsidRPr="00A11628">
        <w:tab/>
      </w:r>
      <w:r w:rsidR="007522FB" w:rsidRPr="00E15C20">
        <w:t>M</w:t>
      </w:r>
      <w:r w:rsidR="007522FB" w:rsidRPr="00FC55CC">
        <w:t>etadata Lexicon</w:t>
      </w:r>
      <w:bookmarkEnd w:id="119"/>
    </w:p>
    <w:p w14:paraId="78A8F552" w14:textId="0DA57F27" w:rsidR="00E25835" w:rsidRPr="004D10F8" w:rsidRDefault="00E25835" w:rsidP="00CD3B02">
      <w:pPr>
        <w:spacing w:before="0" w:after="0"/>
        <w:rPr>
          <w:rFonts w:ascii="Times New Roman" w:hAnsi="Times New Roman" w:cs="Times New Roman"/>
          <w:sz w:val="24"/>
          <w:szCs w:val="24"/>
        </w:rPr>
      </w:pPr>
      <w:r w:rsidRPr="004D10F8">
        <w:rPr>
          <w:rFonts w:ascii="Times New Roman" w:hAnsi="Times New Roman" w:cs="Times New Roman"/>
          <w:sz w:val="24"/>
          <w:szCs w:val="24"/>
        </w:rPr>
        <w:t xml:space="preserve">Within the </w:t>
      </w:r>
      <w:r w:rsidR="003B3E8D" w:rsidRPr="004D10F8">
        <w:rPr>
          <w:rFonts w:ascii="Times New Roman" w:hAnsi="Times New Roman" w:cs="Times New Roman"/>
          <w:sz w:val="24"/>
          <w:szCs w:val="24"/>
        </w:rPr>
        <w:t>GEO</w:t>
      </w:r>
      <w:r w:rsidRPr="004D10F8">
        <w:rPr>
          <w:rFonts w:ascii="Times New Roman" w:hAnsi="Times New Roman" w:cs="Times New Roman"/>
          <w:sz w:val="24"/>
          <w:szCs w:val="24"/>
        </w:rPr>
        <w:t>, the term Metadata is commonly used as the default term for all data maintained or produced within the division</w:t>
      </w:r>
      <w:r w:rsidR="000E4A82">
        <w:rPr>
          <w:rFonts w:ascii="Times New Roman" w:hAnsi="Times New Roman" w:cs="Times New Roman"/>
          <w:sz w:val="24"/>
          <w:szCs w:val="24"/>
        </w:rPr>
        <w:t xml:space="preserve"> </w:t>
      </w:r>
      <w:r w:rsidR="000E4A82" w:rsidRPr="000E4A82">
        <w:rPr>
          <w:rFonts w:ascii="Times New Roman" w:hAnsi="Times New Roman" w:cs="Times New Roman"/>
          <w:sz w:val="24"/>
          <w:szCs w:val="24"/>
        </w:rPr>
        <w:t>that describe the structure content, source, and update actions for features in the MTDB</w:t>
      </w:r>
      <w:r w:rsidRPr="004D10F8">
        <w:rPr>
          <w:rFonts w:ascii="Times New Roman" w:hAnsi="Times New Roman" w:cs="Times New Roman"/>
          <w:sz w:val="24"/>
          <w:szCs w:val="24"/>
        </w:rPr>
        <w:t>.  As there are a number of different categories of metadata within the division, this results in substantial confusion and wasted time.</w:t>
      </w:r>
      <w:r w:rsidR="0052096D" w:rsidRPr="004D10F8">
        <w:rPr>
          <w:rFonts w:ascii="Times New Roman" w:hAnsi="Times New Roman" w:cs="Times New Roman"/>
          <w:sz w:val="24"/>
          <w:szCs w:val="24"/>
        </w:rPr>
        <w:t xml:space="preserve">  The purpose of this </w:t>
      </w:r>
      <w:r w:rsidR="006F03D1" w:rsidRPr="004D10F8">
        <w:rPr>
          <w:rFonts w:ascii="Times New Roman" w:hAnsi="Times New Roman" w:cs="Times New Roman"/>
          <w:sz w:val="24"/>
          <w:szCs w:val="24"/>
        </w:rPr>
        <w:t xml:space="preserve">attachment </w:t>
      </w:r>
      <w:r w:rsidR="0052096D" w:rsidRPr="004D10F8">
        <w:rPr>
          <w:rFonts w:ascii="Times New Roman" w:hAnsi="Times New Roman" w:cs="Times New Roman"/>
          <w:sz w:val="24"/>
          <w:szCs w:val="24"/>
        </w:rPr>
        <w:t xml:space="preserve">is to develop </w:t>
      </w:r>
      <w:r w:rsidRPr="004D10F8">
        <w:rPr>
          <w:rFonts w:ascii="Times New Roman" w:hAnsi="Times New Roman" w:cs="Times New Roman"/>
          <w:sz w:val="24"/>
          <w:szCs w:val="24"/>
        </w:rPr>
        <w:t xml:space="preserve">a lexicon of standard terms to be used in describing metadata as it is used within the </w:t>
      </w:r>
      <w:r w:rsidR="00405DAA" w:rsidRPr="004D10F8">
        <w:rPr>
          <w:rFonts w:ascii="Times New Roman" w:hAnsi="Times New Roman" w:cs="Times New Roman"/>
          <w:sz w:val="24"/>
          <w:szCs w:val="24"/>
        </w:rPr>
        <w:t>GEO</w:t>
      </w:r>
      <w:r w:rsidRPr="004D10F8">
        <w:rPr>
          <w:rFonts w:ascii="Times New Roman" w:hAnsi="Times New Roman" w:cs="Times New Roman"/>
          <w:sz w:val="24"/>
          <w:szCs w:val="24"/>
        </w:rPr>
        <w:t>.</w:t>
      </w:r>
    </w:p>
    <w:p w14:paraId="04D8314B" w14:textId="77777777" w:rsidR="007522FB" w:rsidRPr="00FC55CC" w:rsidRDefault="008D6908" w:rsidP="005E18C8">
      <w:pPr>
        <w:pStyle w:val="Heading3"/>
      </w:pPr>
      <w:bookmarkStart w:id="120" w:name="_Toc511306969"/>
      <w:r w:rsidRPr="00A11628">
        <w:t>A.1</w:t>
      </w:r>
      <w:r w:rsidR="00FD55E1" w:rsidRPr="00A11628">
        <w:t>.</w:t>
      </w:r>
      <w:r w:rsidRPr="00A11628">
        <w:tab/>
      </w:r>
      <w:r w:rsidR="007522FB" w:rsidRPr="00E15C20">
        <w:t>Concepts</w:t>
      </w:r>
      <w:bookmarkEnd w:id="120"/>
    </w:p>
    <w:p w14:paraId="792446F6" w14:textId="7364DF85" w:rsidR="005E18C8" w:rsidRPr="005E18C8" w:rsidRDefault="004D1902" w:rsidP="005F0101">
      <w:pPr>
        <w:pStyle w:val="Heading4"/>
      </w:pPr>
      <w:r>
        <w:t>OMS</w:t>
      </w:r>
      <w:r w:rsidRPr="005E18C8">
        <w:t xml:space="preserve"> </w:t>
      </w:r>
      <w:r w:rsidR="005E18C8" w:rsidRPr="005E18C8">
        <w:t>vs WMS vs REST</w:t>
      </w:r>
    </w:p>
    <w:p w14:paraId="4FFB73FE" w14:textId="7F746AE9" w:rsidR="00CD3B02" w:rsidRDefault="0086352C" w:rsidP="00CD3B02">
      <w:pPr>
        <w:spacing w:before="0" w:after="0"/>
        <w:rPr>
          <w:rFonts w:ascii="Times New Roman" w:hAnsi="Times New Roman" w:cs="Times New Roman"/>
          <w:sz w:val="24"/>
          <w:szCs w:val="24"/>
        </w:rPr>
      </w:pPr>
      <w:r w:rsidRPr="007323DF">
        <w:rPr>
          <w:rFonts w:ascii="Times New Roman" w:hAnsi="Times New Roman" w:cs="Times New Roman"/>
          <w:sz w:val="24"/>
          <w:szCs w:val="24"/>
        </w:rPr>
        <w:t>A</w:t>
      </w:r>
      <w:r w:rsidR="004D1902">
        <w:rPr>
          <w:rFonts w:ascii="Times New Roman" w:hAnsi="Times New Roman" w:cs="Times New Roman"/>
          <w:b/>
          <w:sz w:val="24"/>
          <w:szCs w:val="24"/>
        </w:rPr>
        <w:t>n OMS</w:t>
      </w:r>
      <w:r w:rsidR="00E76C74">
        <w:rPr>
          <w:rFonts w:ascii="Times New Roman" w:hAnsi="Times New Roman" w:cs="Times New Roman"/>
          <w:sz w:val="24"/>
          <w:szCs w:val="24"/>
        </w:rPr>
        <w:t xml:space="preserve"> provides data</w:t>
      </w:r>
      <w:r w:rsidR="00C120A2" w:rsidRPr="007323DF">
        <w:rPr>
          <w:rFonts w:ascii="Times New Roman" w:hAnsi="Times New Roman" w:cs="Times New Roman"/>
          <w:sz w:val="24"/>
          <w:szCs w:val="24"/>
        </w:rPr>
        <w:t xml:space="preserve"> to</w:t>
      </w:r>
      <w:r w:rsidRPr="007323DF">
        <w:rPr>
          <w:rFonts w:ascii="Times New Roman" w:hAnsi="Times New Roman" w:cs="Times New Roman"/>
          <w:sz w:val="24"/>
          <w:szCs w:val="24"/>
        </w:rPr>
        <w:t xml:space="preserve"> the data user </w:t>
      </w:r>
      <w:r w:rsidR="005E2791" w:rsidRPr="007323DF">
        <w:rPr>
          <w:rFonts w:ascii="Times New Roman" w:hAnsi="Times New Roman" w:cs="Times New Roman"/>
          <w:sz w:val="24"/>
          <w:szCs w:val="24"/>
        </w:rPr>
        <w:t>through a</w:t>
      </w:r>
      <w:r w:rsidRPr="007323DF">
        <w:rPr>
          <w:rFonts w:ascii="Times New Roman" w:hAnsi="Times New Roman" w:cs="Times New Roman"/>
          <w:sz w:val="24"/>
          <w:szCs w:val="24"/>
        </w:rPr>
        <w:t xml:space="preserve"> structured URL request or an Application Programming Interface</w:t>
      </w:r>
      <w:r w:rsidR="00602040" w:rsidRPr="007323DF">
        <w:rPr>
          <w:rFonts w:ascii="Times New Roman" w:hAnsi="Times New Roman" w:cs="Times New Roman"/>
          <w:sz w:val="24"/>
          <w:szCs w:val="24"/>
        </w:rPr>
        <w:t xml:space="preserve"> (API) that the data user constructs.</w:t>
      </w:r>
      <w:r w:rsidRPr="007323DF">
        <w:rPr>
          <w:rFonts w:ascii="Times New Roman" w:hAnsi="Times New Roman" w:cs="Times New Roman"/>
          <w:sz w:val="24"/>
          <w:szCs w:val="24"/>
        </w:rPr>
        <w:t xml:space="preserve"> </w:t>
      </w:r>
      <w:r w:rsidR="00AC6156">
        <w:rPr>
          <w:rFonts w:ascii="Times New Roman" w:hAnsi="Times New Roman" w:cs="Times New Roman"/>
          <w:sz w:val="24"/>
          <w:szCs w:val="24"/>
        </w:rPr>
        <w:t xml:space="preserve"> </w:t>
      </w:r>
      <w:r w:rsidR="004D1902">
        <w:rPr>
          <w:rFonts w:ascii="Times New Roman" w:hAnsi="Times New Roman" w:cs="Times New Roman"/>
          <w:sz w:val="24"/>
          <w:szCs w:val="24"/>
        </w:rPr>
        <w:t>OMS</w:t>
      </w:r>
      <w:r w:rsidR="003469CB" w:rsidRPr="007323DF">
        <w:rPr>
          <w:rFonts w:ascii="Times New Roman" w:hAnsi="Times New Roman" w:cs="Times New Roman"/>
          <w:sz w:val="24"/>
          <w:szCs w:val="24"/>
        </w:rPr>
        <w:t xml:space="preserve"> come in two varieties: the OGC WMS and ESRI’s REST service.</w:t>
      </w:r>
    </w:p>
    <w:p w14:paraId="34EB7A85" w14:textId="77777777" w:rsidR="00CD3B02" w:rsidRDefault="00CD3B02" w:rsidP="00CD3B02">
      <w:pPr>
        <w:spacing w:before="0" w:after="0"/>
        <w:rPr>
          <w:rFonts w:ascii="Times New Roman" w:hAnsi="Times New Roman" w:cs="Times New Roman"/>
          <w:sz w:val="24"/>
          <w:szCs w:val="24"/>
        </w:rPr>
      </w:pPr>
    </w:p>
    <w:p w14:paraId="05F47ED4" w14:textId="5289DAA6" w:rsidR="00A77FAE" w:rsidRDefault="00331E88" w:rsidP="00CD3B02">
      <w:pPr>
        <w:spacing w:before="0" w:after="0"/>
        <w:rPr>
          <w:rFonts w:ascii="Times New Roman" w:hAnsi="Times New Roman" w:cs="Times New Roman"/>
          <w:sz w:val="24"/>
          <w:szCs w:val="24"/>
        </w:rPr>
      </w:pPr>
      <w:r w:rsidRPr="002445FD">
        <w:rPr>
          <w:rFonts w:ascii="Times New Roman" w:hAnsi="Times New Roman" w:cs="Times New Roman"/>
          <w:sz w:val="24"/>
          <w:szCs w:val="24"/>
        </w:rPr>
        <w:t>An</w:t>
      </w:r>
      <w:r w:rsidR="00DC530B" w:rsidRPr="002445FD">
        <w:rPr>
          <w:rFonts w:ascii="Times New Roman" w:hAnsi="Times New Roman" w:cs="Times New Roman"/>
          <w:sz w:val="24"/>
          <w:szCs w:val="24"/>
        </w:rPr>
        <w:t xml:space="preserve"> </w:t>
      </w:r>
      <w:r w:rsidR="00DC530B" w:rsidRPr="00646C41">
        <w:rPr>
          <w:rFonts w:ascii="Times New Roman" w:hAnsi="Times New Roman" w:cs="Times New Roman"/>
          <w:b/>
          <w:sz w:val="24"/>
          <w:szCs w:val="24"/>
        </w:rPr>
        <w:t>OGC WMS</w:t>
      </w:r>
      <w:r w:rsidR="00DC530B" w:rsidRPr="002445FD">
        <w:rPr>
          <w:rFonts w:ascii="Times New Roman" w:hAnsi="Times New Roman" w:cs="Times New Roman"/>
          <w:sz w:val="24"/>
          <w:szCs w:val="24"/>
        </w:rPr>
        <w:t xml:space="preserve"> </w:t>
      </w:r>
      <w:r w:rsidR="00C27006">
        <w:rPr>
          <w:rFonts w:ascii="Times New Roman" w:hAnsi="Times New Roman" w:cs="Times New Roman"/>
          <w:sz w:val="24"/>
          <w:szCs w:val="24"/>
        </w:rPr>
        <w:t xml:space="preserve">provides </w:t>
      </w:r>
      <w:r w:rsidR="00DC530B" w:rsidRPr="002445FD">
        <w:rPr>
          <w:rFonts w:ascii="Times New Roman" w:hAnsi="Times New Roman" w:cs="Times New Roman"/>
          <w:sz w:val="24"/>
          <w:szCs w:val="24"/>
        </w:rPr>
        <w:t>the data in an open recognizable way across different platforms and clients.</w:t>
      </w:r>
      <w:r w:rsidR="00C0534F" w:rsidRPr="002445FD">
        <w:rPr>
          <w:rFonts w:ascii="Times New Roman" w:hAnsi="Times New Roman" w:cs="Times New Roman"/>
          <w:sz w:val="24"/>
          <w:szCs w:val="24"/>
        </w:rPr>
        <w:t xml:space="preserve"> </w:t>
      </w:r>
      <w:r w:rsidR="00AC6156">
        <w:rPr>
          <w:rFonts w:ascii="Times New Roman" w:hAnsi="Times New Roman" w:cs="Times New Roman"/>
          <w:sz w:val="24"/>
          <w:szCs w:val="24"/>
        </w:rPr>
        <w:t xml:space="preserve"> </w:t>
      </w:r>
      <w:r w:rsidR="0086352C" w:rsidRPr="002445FD">
        <w:rPr>
          <w:rFonts w:ascii="Times New Roman" w:hAnsi="Times New Roman" w:cs="Times New Roman"/>
          <w:sz w:val="24"/>
          <w:szCs w:val="24"/>
        </w:rPr>
        <w:t xml:space="preserve">A WMS is a method of dynamically generating </w:t>
      </w:r>
      <w:r w:rsidR="00B545A6">
        <w:rPr>
          <w:rFonts w:ascii="Times New Roman" w:hAnsi="Times New Roman" w:cs="Times New Roman"/>
          <w:sz w:val="24"/>
          <w:szCs w:val="24"/>
        </w:rPr>
        <w:t xml:space="preserve">a </w:t>
      </w:r>
      <w:r w:rsidR="0086352C" w:rsidRPr="002445FD">
        <w:rPr>
          <w:rFonts w:ascii="Times New Roman" w:hAnsi="Times New Roman" w:cs="Times New Roman"/>
          <w:sz w:val="24"/>
          <w:szCs w:val="24"/>
        </w:rPr>
        <w:t xml:space="preserve">geographic </w:t>
      </w:r>
      <w:r w:rsidR="001757C5">
        <w:rPr>
          <w:rFonts w:ascii="Times New Roman" w:hAnsi="Times New Roman" w:cs="Times New Roman"/>
          <w:sz w:val="24"/>
          <w:szCs w:val="24"/>
        </w:rPr>
        <w:t>image</w:t>
      </w:r>
      <w:r w:rsidR="0086352C" w:rsidRPr="002445FD">
        <w:rPr>
          <w:rFonts w:ascii="Times New Roman" w:hAnsi="Times New Roman" w:cs="Times New Roman"/>
          <w:sz w:val="24"/>
          <w:szCs w:val="24"/>
        </w:rPr>
        <w:t xml:space="preserve"> from a GIS database </w:t>
      </w:r>
      <w:r w:rsidR="00496599" w:rsidRPr="002445FD">
        <w:rPr>
          <w:rFonts w:ascii="Times New Roman" w:hAnsi="Times New Roman" w:cs="Times New Roman"/>
          <w:sz w:val="24"/>
          <w:szCs w:val="24"/>
        </w:rPr>
        <w:t>using</w:t>
      </w:r>
      <w:r w:rsidR="0086352C" w:rsidRPr="002445FD">
        <w:rPr>
          <w:rFonts w:ascii="Times New Roman" w:hAnsi="Times New Roman" w:cs="Times New Roman"/>
          <w:sz w:val="24"/>
          <w:szCs w:val="24"/>
        </w:rPr>
        <w:t xml:space="preserve"> a </w:t>
      </w:r>
      <w:r w:rsidR="001757C5">
        <w:rPr>
          <w:rFonts w:ascii="Times New Roman" w:hAnsi="Times New Roman" w:cs="Times New Roman"/>
          <w:sz w:val="24"/>
          <w:szCs w:val="24"/>
        </w:rPr>
        <w:t xml:space="preserve">URL or </w:t>
      </w:r>
      <w:r w:rsidR="0086352C" w:rsidRPr="002445FD">
        <w:rPr>
          <w:rFonts w:ascii="Times New Roman" w:hAnsi="Times New Roman" w:cs="Times New Roman"/>
          <w:sz w:val="24"/>
          <w:szCs w:val="24"/>
        </w:rPr>
        <w:t>HTTP request</w:t>
      </w:r>
      <w:r w:rsidR="00FA300A" w:rsidRPr="002445FD">
        <w:rPr>
          <w:rFonts w:ascii="Times New Roman" w:hAnsi="Times New Roman" w:cs="Times New Roman"/>
          <w:sz w:val="24"/>
          <w:szCs w:val="24"/>
        </w:rPr>
        <w:t>.</w:t>
      </w:r>
      <w:r w:rsidR="0086352C" w:rsidRPr="002445FD">
        <w:rPr>
          <w:rFonts w:ascii="Times New Roman" w:hAnsi="Times New Roman" w:cs="Times New Roman"/>
          <w:sz w:val="24"/>
          <w:szCs w:val="24"/>
        </w:rPr>
        <w:t xml:space="preserve"> </w:t>
      </w:r>
      <w:r w:rsidR="00675822">
        <w:rPr>
          <w:rFonts w:ascii="Times New Roman" w:hAnsi="Times New Roman" w:cs="Times New Roman"/>
          <w:sz w:val="24"/>
          <w:szCs w:val="24"/>
        </w:rPr>
        <w:t xml:space="preserve"> </w:t>
      </w:r>
      <w:r w:rsidR="0086352C" w:rsidRPr="002445FD">
        <w:rPr>
          <w:rFonts w:ascii="Times New Roman" w:hAnsi="Times New Roman" w:cs="Times New Roman"/>
          <w:sz w:val="24"/>
          <w:szCs w:val="24"/>
        </w:rPr>
        <w:t>This HTTP request includes the region to be mapped, the datasets to be used, the Coordinate Reference System and the desired image output.</w:t>
      </w:r>
    </w:p>
    <w:p w14:paraId="37B170F8" w14:textId="77777777" w:rsidR="00CD3B02" w:rsidRPr="002445FD" w:rsidRDefault="00CD3B02" w:rsidP="00CD3B02">
      <w:pPr>
        <w:spacing w:before="0" w:after="0"/>
        <w:rPr>
          <w:rFonts w:ascii="Times New Roman" w:hAnsi="Times New Roman" w:cs="Times New Roman"/>
          <w:sz w:val="24"/>
          <w:szCs w:val="24"/>
        </w:rPr>
      </w:pPr>
    </w:p>
    <w:p w14:paraId="5E1BED05" w14:textId="7E61491D" w:rsidR="00A77FAE" w:rsidRPr="00D01AEC" w:rsidRDefault="00AC6156" w:rsidP="00CD3B02">
      <w:pPr>
        <w:spacing w:before="0" w:after="0"/>
        <w:rPr>
          <w:rFonts w:ascii="Times New Roman" w:hAnsi="Times New Roman" w:cs="Times New Roman"/>
          <w:sz w:val="24"/>
          <w:szCs w:val="24"/>
        </w:rPr>
      </w:pPr>
      <w:r w:rsidRPr="00D01AEC">
        <w:rPr>
          <w:rFonts w:ascii="Times New Roman" w:hAnsi="Times New Roman" w:cs="Times New Roman"/>
          <w:color w:val="000000"/>
          <w:sz w:val="24"/>
          <w:szCs w:val="24"/>
        </w:rPr>
        <w:t xml:space="preserve">The </w:t>
      </w:r>
      <w:r w:rsidR="00C0534F" w:rsidRPr="00D01AEC">
        <w:rPr>
          <w:rFonts w:ascii="Times New Roman" w:hAnsi="Times New Roman" w:cs="Times New Roman"/>
          <w:color w:val="000000"/>
          <w:sz w:val="24"/>
          <w:szCs w:val="24"/>
        </w:rPr>
        <w:t xml:space="preserve">GeoServices </w:t>
      </w:r>
      <w:r w:rsidR="00C0534F" w:rsidRPr="00646C41">
        <w:rPr>
          <w:rFonts w:ascii="Times New Roman" w:hAnsi="Times New Roman" w:cs="Times New Roman"/>
          <w:b/>
          <w:color w:val="000000"/>
          <w:sz w:val="24"/>
          <w:szCs w:val="24"/>
        </w:rPr>
        <w:t>REST</w:t>
      </w:r>
      <w:r w:rsidR="00C0534F" w:rsidRPr="00D01AEC">
        <w:rPr>
          <w:rFonts w:ascii="Times New Roman" w:hAnsi="Times New Roman" w:cs="Times New Roman"/>
          <w:color w:val="000000"/>
          <w:sz w:val="24"/>
          <w:szCs w:val="24"/>
        </w:rPr>
        <w:t xml:space="preserve"> Specification </w:t>
      </w:r>
      <w:r w:rsidRPr="00D01AEC">
        <w:rPr>
          <w:rFonts w:ascii="Times New Roman" w:hAnsi="Times New Roman" w:cs="Times New Roman"/>
          <w:color w:val="000000"/>
          <w:sz w:val="24"/>
          <w:szCs w:val="24"/>
        </w:rPr>
        <w:t xml:space="preserve">also </w:t>
      </w:r>
      <w:r w:rsidR="00C0534F" w:rsidRPr="00D01AEC">
        <w:rPr>
          <w:rFonts w:ascii="Times New Roman" w:hAnsi="Times New Roman" w:cs="Times New Roman"/>
          <w:color w:val="000000"/>
          <w:sz w:val="24"/>
          <w:szCs w:val="24"/>
        </w:rPr>
        <w:t xml:space="preserve">provides a standard </w:t>
      </w:r>
      <w:r w:rsidRPr="00D01AEC">
        <w:rPr>
          <w:rFonts w:ascii="Times New Roman" w:hAnsi="Times New Roman" w:cs="Times New Roman"/>
          <w:color w:val="000000"/>
          <w:sz w:val="24"/>
          <w:szCs w:val="24"/>
        </w:rPr>
        <w:t>method</w:t>
      </w:r>
      <w:r w:rsidR="00C0534F" w:rsidRPr="00D01AEC">
        <w:rPr>
          <w:rFonts w:ascii="Times New Roman" w:hAnsi="Times New Roman" w:cs="Times New Roman"/>
          <w:color w:val="000000"/>
          <w:sz w:val="24"/>
          <w:szCs w:val="24"/>
        </w:rPr>
        <w:t xml:space="preserve"> for</w:t>
      </w:r>
      <w:r w:rsidR="00972957" w:rsidRPr="00D01AEC">
        <w:rPr>
          <w:rFonts w:ascii="Times New Roman" w:hAnsi="Times New Roman" w:cs="Times New Roman"/>
          <w:color w:val="000000"/>
          <w:sz w:val="24"/>
          <w:szCs w:val="24"/>
        </w:rPr>
        <w:t xml:space="preserve"> </w:t>
      </w:r>
      <w:r w:rsidR="00A77B05" w:rsidRPr="00D01AEC">
        <w:rPr>
          <w:rFonts w:ascii="Times New Roman" w:hAnsi="Times New Roman" w:cs="Times New Roman"/>
          <w:color w:val="000000"/>
          <w:sz w:val="24"/>
          <w:szCs w:val="24"/>
        </w:rPr>
        <w:t xml:space="preserve">data </w:t>
      </w:r>
      <w:r w:rsidR="00972957" w:rsidRPr="00D01AEC">
        <w:rPr>
          <w:rFonts w:ascii="Times New Roman" w:hAnsi="Times New Roman" w:cs="Times New Roman"/>
          <w:color w:val="000000"/>
          <w:sz w:val="24"/>
          <w:szCs w:val="24"/>
        </w:rPr>
        <w:t>users</w:t>
      </w:r>
      <w:r w:rsidR="00A77B05" w:rsidRPr="00D01AEC">
        <w:rPr>
          <w:rFonts w:ascii="Times New Roman" w:hAnsi="Times New Roman" w:cs="Times New Roman"/>
          <w:color w:val="000000"/>
          <w:sz w:val="24"/>
          <w:szCs w:val="24"/>
        </w:rPr>
        <w:t xml:space="preserve"> to issue</w:t>
      </w:r>
      <w:r w:rsidR="00972957" w:rsidRPr="00D01AEC">
        <w:rPr>
          <w:rFonts w:ascii="Times New Roman" w:hAnsi="Times New Roman" w:cs="Times New Roman"/>
          <w:color w:val="000000"/>
          <w:sz w:val="24"/>
          <w:szCs w:val="24"/>
        </w:rPr>
        <w:t xml:space="preserve"> requests to the server through structured URLs. </w:t>
      </w:r>
      <w:r w:rsidR="00675822">
        <w:rPr>
          <w:rFonts w:ascii="Times New Roman" w:hAnsi="Times New Roman" w:cs="Times New Roman"/>
          <w:color w:val="000000"/>
          <w:sz w:val="24"/>
          <w:szCs w:val="24"/>
        </w:rPr>
        <w:t xml:space="preserve"> </w:t>
      </w:r>
      <w:r w:rsidR="00972957" w:rsidRPr="00D01AEC">
        <w:rPr>
          <w:rFonts w:ascii="Times New Roman" w:hAnsi="Times New Roman" w:cs="Times New Roman"/>
          <w:color w:val="000000"/>
          <w:sz w:val="24"/>
          <w:szCs w:val="24"/>
        </w:rPr>
        <w:t xml:space="preserve">This is </w:t>
      </w:r>
      <w:r w:rsidR="007B2726" w:rsidRPr="00D01AEC">
        <w:rPr>
          <w:rFonts w:ascii="Times New Roman" w:hAnsi="Times New Roman" w:cs="Times New Roman"/>
          <w:color w:val="000000"/>
          <w:sz w:val="24"/>
          <w:szCs w:val="24"/>
        </w:rPr>
        <w:t>accomplished</w:t>
      </w:r>
      <w:r w:rsidR="00972957" w:rsidRPr="00D01AEC">
        <w:rPr>
          <w:rFonts w:ascii="Times New Roman" w:hAnsi="Times New Roman" w:cs="Times New Roman"/>
          <w:color w:val="000000"/>
          <w:sz w:val="24"/>
          <w:szCs w:val="24"/>
        </w:rPr>
        <w:t xml:space="preserve"> </w:t>
      </w:r>
      <w:r w:rsidR="00A77B05" w:rsidRPr="00D01AEC">
        <w:rPr>
          <w:rFonts w:ascii="Times New Roman" w:hAnsi="Times New Roman" w:cs="Times New Roman"/>
          <w:color w:val="000000"/>
          <w:sz w:val="24"/>
          <w:szCs w:val="24"/>
        </w:rPr>
        <w:t xml:space="preserve">using </w:t>
      </w:r>
      <w:r w:rsidR="00C0534F" w:rsidRPr="00D01AEC">
        <w:rPr>
          <w:rFonts w:ascii="Times New Roman" w:hAnsi="Times New Roman" w:cs="Times New Roman"/>
          <w:color w:val="000000"/>
          <w:sz w:val="24"/>
          <w:szCs w:val="24"/>
        </w:rPr>
        <w:t>REST technology</w:t>
      </w:r>
      <w:r w:rsidR="00F70DAD" w:rsidRPr="00D01AEC">
        <w:rPr>
          <w:rFonts w:ascii="Times New Roman" w:hAnsi="Times New Roman" w:cs="Times New Roman"/>
          <w:color w:val="000000"/>
          <w:sz w:val="24"/>
          <w:szCs w:val="24"/>
        </w:rPr>
        <w:t>, a way of providing interoperability between computer systems on the internet</w:t>
      </w:r>
      <w:r w:rsidR="00C0534F" w:rsidRPr="00D01AEC">
        <w:rPr>
          <w:rFonts w:ascii="Times New Roman" w:hAnsi="Times New Roman" w:cs="Times New Roman"/>
          <w:color w:val="000000"/>
          <w:sz w:val="24"/>
          <w:szCs w:val="24"/>
        </w:rPr>
        <w:t>.</w:t>
      </w:r>
      <w:r w:rsidR="00C505FD" w:rsidRPr="00D01AEC">
        <w:rPr>
          <w:rFonts w:ascii="Times New Roman" w:hAnsi="Times New Roman" w:cs="Times New Roman"/>
          <w:noProof/>
          <w:sz w:val="24"/>
          <w:szCs w:val="24"/>
        </w:rPr>
        <w:t xml:space="preserve"> </w:t>
      </w:r>
      <w:r w:rsidR="00C0534F" w:rsidRPr="00D01AEC">
        <w:rPr>
          <w:rFonts w:ascii="Times New Roman" w:hAnsi="Times New Roman" w:cs="Times New Roman"/>
          <w:color w:val="000000"/>
          <w:sz w:val="24"/>
          <w:szCs w:val="24"/>
        </w:rPr>
        <w:t xml:space="preserve"> Unlike the OGC WMS, </w:t>
      </w:r>
      <w:r w:rsidR="00A77FAE" w:rsidRPr="00D01AEC">
        <w:rPr>
          <w:rFonts w:ascii="Times New Roman" w:hAnsi="Times New Roman" w:cs="Times New Roman"/>
          <w:sz w:val="24"/>
          <w:szCs w:val="24"/>
        </w:rPr>
        <w:t xml:space="preserve">the data user must invoke the REST service </w:t>
      </w:r>
      <w:r w:rsidR="00C505FD" w:rsidRPr="00D01AEC">
        <w:rPr>
          <w:rFonts w:ascii="Times New Roman" w:hAnsi="Times New Roman" w:cs="Times New Roman"/>
          <w:sz w:val="24"/>
          <w:szCs w:val="24"/>
        </w:rPr>
        <w:t>using</w:t>
      </w:r>
      <w:r w:rsidR="00C120A2" w:rsidRPr="00D01AEC">
        <w:rPr>
          <w:rFonts w:ascii="Times New Roman" w:hAnsi="Times New Roman" w:cs="Times New Roman"/>
          <w:sz w:val="24"/>
          <w:szCs w:val="24"/>
        </w:rPr>
        <w:t xml:space="preserve"> an application written in </w:t>
      </w:r>
      <w:r w:rsidR="00C0534F" w:rsidRPr="00D01AEC">
        <w:rPr>
          <w:rFonts w:ascii="Times New Roman" w:hAnsi="Times New Roman" w:cs="Times New Roman"/>
          <w:sz w:val="24"/>
          <w:szCs w:val="24"/>
        </w:rPr>
        <w:t>PYTHON</w:t>
      </w:r>
      <w:r w:rsidR="00A77B05" w:rsidRPr="00D01AEC">
        <w:rPr>
          <w:rFonts w:ascii="Times New Roman" w:hAnsi="Times New Roman" w:cs="Times New Roman"/>
          <w:sz w:val="24"/>
          <w:szCs w:val="24"/>
        </w:rPr>
        <w:t xml:space="preserve"> or </w:t>
      </w:r>
      <w:r w:rsidR="00EE08C4" w:rsidRPr="00D01AEC">
        <w:rPr>
          <w:rFonts w:ascii="Times New Roman" w:hAnsi="Times New Roman" w:cs="Times New Roman"/>
          <w:sz w:val="24"/>
          <w:szCs w:val="24"/>
        </w:rPr>
        <w:t>JAVA, which</w:t>
      </w:r>
      <w:r w:rsidR="00A77FAE" w:rsidRPr="00D01AEC">
        <w:rPr>
          <w:rFonts w:ascii="Times New Roman" w:hAnsi="Times New Roman" w:cs="Times New Roman"/>
          <w:sz w:val="24"/>
          <w:szCs w:val="24"/>
        </w:rPr>
        <w:t xml:space="preserve"> can make HTTP requests</w:t>
      </w:r>
      <w:r w:rsidR="0086352C" w:rsidRPr="00D01AEC">
        <w:rPr>
          <w:rFonts w:ascii="Times New Roman" w:hAnsi="Times New Roman" w:cs="Times New Roman"/>
          <w:sz w:val="24"/>
          <w:szCs w:val="24"/>
        </w:rPr>
        <w:t>.</w:t>
      </w:r>
    </w:p>
    <w:p w14:paraId="0F1A6F6E" w14:textId="66E5ECBE" w:rsidR="00005D81" w:rsidRDefault="00005D81" w:rsidP="005F0101">
      <w:pPr>
        <w:pStyle w:val="Heading4"/>
      </w:pPr>
      <w:r w:rsidRPr="00005D81">
        <w:t xml:space="preserve">ISO Suite of </w:t>
      </w:r>
      <w:r w:rsidR="000D42CC">
        <w:t xml:space="preserve">Geospatial Metadata </w:t>
      </w:r>
      <w:r w:rsidRPr="00005D81">
        <w:t>Standards</w:t>
      </w:r>
    </w:p>
    <w:p w14:paraId="737BF146" w14:textId="4583A0FF" w:rsidR="00646C41" w:rsidRPr="000D42CC" w:rsidRDefault="00646C41" w:rsidP="000D42CC">
      <w:pPr>
        <w:spacing w:before="0" w:after="0"/>
        <w:rPr>
          <w:rFonts w:ascii="Times New Roman" w:hAnsi="Times New Roman" w:cs="Times New Roman"/>
          <w:sz w:val="24"/>
          <w:szCs w:val="24"/>
        </w:rPr>
      </w:pPr>
      <w:r w:rsidRPr="000D42CC">
        <w:rPr>
          <w:rFonts w:ascii="Times New Roman" w:hAnsi="Times New Roman" w:cs="Times New Roman"/>
          <w:sz w:val="24"/>
          <w:szCs w:val="24"/>
        </w:rPr>
        <w:t xml:space="preserve">ISO geospatial metadata standards have been developed as a suite of standards. </w:t>
      </w:r>
      <w:r w:rsidR="00675822">
        <w:rPr>
          <w:rFonts w:ascii="Times New Roman" w:hAnsi="Times New Roman" w:cs="Times New Roman"/>
          <w:sz w:val="24"/>
          <w:szCs w:val="24"/>
        </w:rPr>
        <w:t xml:space="preserve"> </w:t>
      </w:r>
      <w:r w:rsidRPr="000D42CC">
        <w:rPr>
          <w:rFonts w:ascii="Times New Roman" w:hAnsi="Times New Roman" w:cs="Times New Roman"/>
          <w:sz w:val="24"/>
          <w:szCs w:val="24"/>
        </w:rPr>
        <w:t xml:space="preserve">The base Fundamental standard (ISO 19115-1) is the core of the suite. </w:t>
      </w:r>
      <w:r w:rsidR="00675822">
        <w:rPr>
          <w:rFonts w:ascii="Times New Roman" w:hAnsi="Times New Roman" w:cs="Times New Roman"/>
          <w:sz w:val="24"/>
          <w:szCs w:val="24"/>
        </w:rPr>
        <w:t xml:space="preserve"> </w:t>
      </w:r>
      <w:r w:rsidRPr="000D42CC">
        <w:rPr>
          <w:rFonts w:ascii="Times New Roman" w:hAnsi="Times New Roman" w:cs="Times New Roman"/>
          <w:sz w:val="24"/>
          <w:szCs w:val="24"/>
        </w:rPr>
        <w:t>Fundamentals includes information common to most geospatial data resource types.</w:t>
      </w:r>
    </w:p>
    <w:p w14:paraId="74E3F533" w14:textId="77777777" w:rsidR="00646C41" w:rsidRPr="000D42CC" w:rsidRDefault="00646C41" w:rsidP="000D42CC">
      <w:pPr>
        <w:spacing w:before="0" w:after="0"/>
        <w:rPr>
          <w:rFonts w:ascii="Times New Roman" w:hAnsi="Times New Roman" w:cs="Times New Roman"/>
          <w:sz w:val="24"/>
          <w:szCs w:val="24"/>
        </w:rPr>
      </w:pPr>
    </w:p>
    <w:p w14:paraId="68429F95" w14:textId="760F4A85" w:rsidR="00646C41" w:rsidRPr="000D42CC" w:rsidRDefault="00646C41" w:rsidP="000D42CC">
      <w:pPr>
        <w:spacing w:before="0" w:after="0"/>
        <w:rPr>
          <w:rFonts w:ascii="Times New Roman" w:hAnsi="Times New Roman" w:cs="Times New Roman"/>
          <w:sz w:val="24"/>
          <w:szCs w:val="24"/>
        </w:rPr>
      </w:pPr>
      <w:r w:rsidRPr="000D42CC">
        <w:rPr>
          <w:rFonts w:ascii="Times New Roman" w:hAnsi="Times New Roman" w:cs="Times New Roman"/>
          <w:sz w:val="24"/>
          <w:szCs w:val="24"/>
        </w:rPr>
        <w:t>Additional standards have been developed to:</w:t>
      </w:r>
    </w:p>
    <w:p w14:paraId="5EF11349" w14:textId="77777777" w:rsidR="00646C41" w:rsidRPr="000D42CC" w:rsidRDefault="00646C41" w:rsidP="000D42CC">
      <w:pPr>
        <w:spacing w:before="0" w:after="0"/>
        <w:rPr>
          <w:rFonts w:ascii="Times New Roman" w:hAnsi="Times New Roman" w:cs="Times New Roman"/>
          <w:sz w:val="24"/>
          <w:szCs w:val="24"/>
        </w:rPr>
      </w:pPr>
    </w:p>
    <w:p w14:paraId="617DB088" w14:textId="04BF624F" w:rsidR="00646C41" w:rsidRPr="000D42CC" w:rsidRDefault="00646C41" w:rsidP="0079049A">
      <w:pPr>
        <w:pStyle w:val="ListParagraph"/>
        <w:numPr>
          <w:ilvl w:val="0"/>
          <w:numId w:val="13"/>
        </w:numPr>
        <w:spacing w:before="0" w:after="0"/>
        <w:rPr>
          <w:rFonts w:ascii="Times New Roman" w:hAnsi="Times New Roman" w:cs="Times New Roman"/>
          <w:sz w:val="24"/>
          <w:szCs w:val="24"/>
        </w:rPr>
      </w:pPr>
      <w:r w:rsidRPr="000D42CC">
        <w:rPr>
          <w:rFonts w:ascii="Times New Roman" w:hAnsi="Times New Roman" w:cs="Times New Roman"/>
          <w:b/>
          <w:sz w:val="24"/>
          <w:szCs w:val="24"/>
        </w:rPr>
        <w:t>extend</w:t>
      </w:r>
      <w:r w:rsidRPr="000D42CC">
        <w:rPr>
          <w:rFonts w:ascii="Times New Roman" w:hAnsi="Times New Roman" w:cs="Times New Roman"/>
          <w:sz w:val="24"/>
          <w:szCs w:val="24"/>
        </w:rPr>
        <w:t xml:space="preserve"> the Fundamental standard by adding content that must be used in conjunction with the Fundamental standard</w:t>
      </w:r>
    </w:p>
    <w:p w14:paraId="2DEA4985" w14:textId="208F3961" w:rsidR="00646C41" w:rsidRPr="000D42CC" w:rsidRDefault="00646C41" w:rsidP="0079049A">
      <w:pPr>
        <w:pStyle w:val="ListParagraph"/>
        <w:numPr>
          <w:ilvl w:val="0"/>
          <w:numId w:val="13"/>
        </w:numPr>
        <w:spacing w:before="0" w:after="0"/>
        <w:rPr>
          <w:rFonts w:ascii="Times New Roman" w:hAnsi="Times New Roman" w:cs="Times New Roman"/>
          <w:sz w:val="24"/>
          <w:szCs w:val="24"/>
        </w:rPr>
      </w:pPr>
      <w:r w:rsidRPr="000D42CC">
        <w:rPr>
          <w:rFonts w:ascii="Times New Roman" w:hAnsi="Times New Roman" w:cs="Times New Roman"/>
          <w:b/>
          <w:sz w:val="24"/>
          <w:szCs w:val="24"/>
        </w:rPr>
        <w:t>document</w:t>
      </w:r>
      <w:r w:rsidRPr="000D42CC">
        <w:rPr>
          <w:rFonts w:ascii="Times New Roman" w:hAnsi="Times New Roman" w:cs="Times New Roman"/>
          <w:sz w:val="24"/>
          <w:szCs w:val="24"/>
        </w:rPr>
        <w:t xml:space="preserve"> related information that can be stand alone or associated with a Fundamental metadata record</w:t>
      </w:r>
    </w:p>
    <w:p w14:paraId="10132D50" w14:textId="60540D66" w:rsidR="00646C41" w:rsidRPr="000D42CC" w:rsidRDefault="00646C41" w:rsidP="0079049A">
      <w:pPr>
        <w:pStyle w:val="ListParagraph"/>
        <w:numPr>
          <w:ilvl w:val="0"/>
          <w:numId w:val="13"/>
        </w:numPr>
        <w:spacing w:before="0" w:after="0"/>
        <w:rPr>
          <w:rFonts w:ascii="Times New Roman" w:hAnsi="Times New Roman" w:cs="Times New Roman"/>
          <w:sz w:val="24"/>
          <w:szCs w:val="24"/>
        </w:rPr>
      </w:pPr>
      <w:r w:rsidRPr="000D42CC">
        <w:rPr>
          <w:rFonts w:ascii="Times New Roman" w:hAnsi="Times New Roman" w:cs="Times New Roman"/>
          <w:b/>
          <w:sz w:val="24"/>
          <w:szCs w:val="24"/>
        </w:rPr>
        <w:t>encode</w:t>
      </w:r>
      <w:r w:rsidRPr="000D42CC">
        <w:rPr>
          <w:rFonts w:ascii="Times New Roman" w:hAnsi="Times New Roman" w:cs="Times New Roman"/>
          <w:sz w:val="24"/>
          <w:szCs w:val="24"/>
        </w:rPr>
        <w:t xml:space="preserve"> and validate a standardize XML metadata record</w:t>
      </w:r>
    </w:p>
    <w:p w14:paraId="4ABE202B" w14:textId="77777777" w:rsidR="00646C41" w:rsidRPr="000D42CC" w:rsidRDefault="00646C41" w:rsidP="000D42CC">
      <w:pPr>
        <w:spacing w:before="0" w:after="0"/>
        <w:rPr>
          <w:rFonts w:ascii="Times New Roman" w:hAnsi="Times New Roman" w:cs="Times New Roman"/>
          <w:sz w:val="24"/>
          <w:szCs w:val="24"/>
        </w:rPr>
      </w:pPr>
    </w:p>
    <w:p w14:paraId="01BCBB8A" w14:textId="6289EF24" w:rsidR="00646C41" w:rsidRDefault="00646C41" w:rsidP="000D42CC">
      <w:pPr>
        <w:spacing w:before="0" w:after="0"/>
        <w:rPr>
          <w:rFonts w:ascii="Times New Roman" w:hAnsi="Times New Roman" w:cs="Times New Roman"/>
          <w:sz w:val="24"/>
          <w:szCs w:val="24"/>
        </w:rPr>
      </w:pPr>
      <w:r w:rsidRPr="000D42CC">
        <w:rPr>
          <w:rFonts w:ascii="Times New Roman" w:hAnsi="Times New Roman" w:cs="Times New Roman"/>
          <w:sz w:val="24"/>
          <w:szCs w:val="24"/>
        </w:rPr>
        <w:t xml:space="preserve">The suite approach enables metadata creators to select and apply only those standards relevant to their organization and data types. </w:t>
      </w:r>
      <w:r w:rsidR="00675822">
        <w:rPr>
          <w:rFonts w:ascii="Times New Roman" w:hAnsi="Times New Roman" w:cs="Times New Roman"/>
          <w:sz w:val="24"/>
          <w:szCs w:val="24"/>
        </w:rPr>
        <w:t xml:space="preserve"> </w:t>
      </w:r>
      <w:r w:rsidRPr="000D42CC">
        <w:rPr>
          <w:rFonts w:ascii="Times New Roman" w:hAnsi="Times New Roman" w:cs="Times New Roman"/>
          <w:sz w:val="24"/>
          <w:szCs w:val="24"/>
        </w:rPr>
        <w:t>The suite also enables the one time documentation of information, e.g.</w:t>
      </w:r>
      <w:r w:rsidR="007077EB">
        <w:rPr>
          <w:rFonts w:ascii="Times New Roman" w:hAnsi="Times New Roman" w:cs="Times New Roman"/>
          <w:sz w:val="24"/>
          <w:szCs w:val="24"/>
        </w:rPr>
        <w:t>,</w:t>
      </w:r>
      <w:r w:rsidRPr="000D42CC">
        <w:rPr>
          <w:rFonts w:ascii="Times New Roman" w:hAnsi="Times New Roman" w:cs="Times New Roman"/>
          <w:sz w:val="24"/>
          <w:szCs w:val="24"/>
        </w:rPr>
        <w:t xml:space="preserve"> Data Acquisition and Processing, Feature Catalogs, Data Quality Methods and Measures, etc., that may be applied to multiple geospatial resources and their associated metadata records.</w:t>
      </w:r>
      <w:r w:rsidR="00E66CD7">
        <w:rPr>
          <w:rFonts w:ascii="Times New Roman" w:hAnsi="Times New Roman" w:cs="Times New Roman"/>
          <w:sz w:val="24"/>
          <w:szCs w:val="24"/>
        </w:rPr>
        <w:t xml:space="preserve">  The following ISO standards are supported by</w:t>
      </w:r>
      <w:r w:rsidR="006C5B3F">
        <w:rPr>
          <w:rFonts w:ascii="Times New Roman" w:hAnsi="Times New Roman" w:cs="Times New Roman"/>
          <w:sz w:val="24"/>
          <w:szCs w:val="24"/>
        </w:rPr>
        <w:t xml:space="preserve"> the GPM CS</w:t>
      </w:r>
      <w:r w:rsidR="00E66CD7">
        <w:rPr>
          <w:rFonts w:ascii="Times New Roman" w:hAnsi="Times New Roman" w:cs="Times New Roman"/>
          <w:sz w:val="24"/>
          <w:szCs w:val="24"/>
        </w:rPr>
        <w:t>:</w:t>
      </w:r>
    </w:p>
    <w:p w14:paraId="40D05842" w14:textId="07123AAB" w:rsidR="002D12F7" w:rsidRPr="009D098F" w:rsidRDefault="002D12F7" w:rsidP="0079049A">
      <w:pPr>
        <w:pStyle w:val="ListParagraph"/>
        <w:numPr>
          <w:ilvl w:val="0"/>
          <w:numId w:val="14"/>
        </w:numPr>
        <w:spacing w:before="0" w:after="0"/>
        <w:rPr>
          <w:rFonts w:ascii="Times New Roman" w:hAnsi="Times New Roman" w:cs="Times New Roman"/>
          <w:sz w:val="24"/>
          <w:szCs w:val="24"/>
        </w:rPr>
      </w:pPr>
      <w:r w:rsidRPr="009D098F">
        <w:rPr>
          <w:rFonts w:ascii="Times New Roman" w:hAnsi="Times New Roman" w:cs="Times New Roman"/>
          <w:sz w:val="24"/>
          <w:szCs w:val="24"/>
          <w:u w:val="single"/>
        </w:rPr>
        <w:t>ISO 19115-1: Geographic information - Metadata - Part 1: Fundamentals</w:t>
      </w:r>
      <w:r w:rsidR="00C53886" w:rsidRPr="009D098F">
        <w:rPr>
          <w:rFonts w:ascii="Times New Roman" w:hAnsi="Times New Roman" w:cs="Times New Roman"/>
          <w:sz w:val="24"/>
          <w:szCs w:val="24"/>
        </w:rPr>
        <w:t xml:space="preserve">:: This </w:t>
      </w:r>
      <w:r w:rsidRPr="009D098F">
        <w:rPr>
          <w:rFonts w:ascii="Times New Roman" w:hAnsi="Times New Roman" w:cs="Times New Roman"/>
          <w:sz w:val="24"/>
          <w:szCs w:val="24"/>
        </w:rPr>
        <w:t>is the foundational geospatial metadata standard for providing information about identification, extent, quality, spatial and temporal aspects, content, spatial reference, portrayal, distribution, and other properties of digital geographic data and services.</w:t>
      </w:r>
    </w:p>
    <w:p w14:paraId="7E7D5F39" w14:textId="2AE73C10" w:rsidR="002D12F7" w:rsidRPr="009D098F" w:rsidRDefault="002D12F7" w:rsidP="0079049A">
      <w:pPr>
        <w:pStyle w:val="ListParagraph"/>
        <w:numPr>
          <w:ilvl w:val="0"/>
          <w:numId w:val="14"/>
        </w:numPr>
        <w:spacing w:before="0" w:after="0"/>
        <w:rPr>
          <w:rFonts w:ascii="Times New Roman" w:hAnsi="Times New Roman" w:cs="Times New Roman"/>
          <w:sz w:val="24"/>
          <w:szCs w:val="24"/>
        </w:rPr>
      </w:pPr>
      <w:r w:rsidRPr="009D098F">
        <w:rPr>
          <w:rFonts w:ascii="Times New Roman" w:hAnsi="Times New Roman" w:cs="Times New Roman"/>
          <w:sz w:val="24"/>
          <w:szCs w:val="24"/>
          <w:u w:val="single"/>
        </w:rPr>
        <w:t>ISO 19115-2: Geographic information - Metadata - Part 2: Extensions for imagery and gridded data</w:t>
      </w:r>
      <w:r w:rsidR="00C53886" w:rsidRPr="009D098F">
        <w:rPr>
          <w:rFonts w:ascii="Times New Roman" w:hAnsi="Times New Roman" w:cs="Times New Roman"/>
          <w:sz w:val="24"/>
          <w:szCs w:val="24"/>
        </w:rPr>
        <w:t xml:space="preserve">:: </w:t>
      </w:r>
      <w:r w:rsidRPr="009D098F">
        <w:rPr>
          <w:rFonts w:ascii="Times New Roman" w:hAnsi="Times New Roman" w:cs="Times New Roman"/>
          <w:sz w:val="24"/>
          <w:szCs w:val="24"/>
        </w:rPr>
        <w:t xml:space="preserve">ISO 19115-2 extends the existing geographic metadata standard by defining the schema required for describing imagery and gridded data. </w:t>
      </w:r>
      <w:r w:rsidR="00675822">
        <w:rPr>
          <w:rFonts w:ascii="Times New Roman" w:hAnsi="Times New Roman" w:cs="Times New Roman"/>
          <w:sz w:val="24"/>
          <w:szCs w:val="24"/>
        </w:rPr>
        <w:t xml:space="preserve"> </w:t>
      </w:r>
      <w:r w:rsidRPr="009D098F">
        <w:rPr>
          <w:rFonts w:ascii="Times New Roman" w:hAnsi="Times New Roman" w:cs="Times New Roman"/>
          <w:sz w:val="24"/>
          <w:szCs w:val="24"/>
        </w:rPr>
        <w:t>It provides information about the properties of the measuring equipment used to acquire the data, the geometry of the measuring process employed by the equipment, and the production process used to digitize the raw data.</w:t>
      </w:r>
    </w:p>
    <w:p w14:paraId="199AF606" w14:textId="5E2D6AAD" w:rsidR="002D12F7" w:rsidRPr="00ED4A31" w:rsidRDefault="002D12F7" w:rsidP="0079049A">
      <w:pPr>
        <w:pStyle w:val="ListParagraph"/>
        <w:numPr>
          <w:ilvl w:val="0"/>
          <w:numId w:val="14"/>
        </w:numPr>
        <w:spacing w:before="0" w:after="0"/>
        <w:rPr>
          <w:rFonts w:ascii="Times New Roman" w:hAnsi="Times New Roman" w:cs="Times New Roman"/>
          <w:sz w:val="24"/>
          <w:szCs w:val="24"/>
        </w:rPr>
      </w:pPr>
      <w:r w:rsidRPr="009D098F">
        <w:rPr>
          <w:rFonts w:ascii="Times New Roman" w:hAnsi="Times New Roman" w:cs="Times New Roman"/>
          <w:sz w:val="24"/>
          <w:szCs w:val="24"/>
          <w:u w:val="single"/>
        </w:rPr>
        <w:t>ISO 19110: Geographic information - Methodology for Feature Cataloguing</w:t>
      </w:r>
      <w:r w:rsidR="009D098F" w:rsidRPr="009D098F">
        <w:rPr>
          <w:rFonts w:ascii="Times New Roman" w:hAnsi="Times New Roman" w:cs="Times New Roman"/>
          <w:sz w:val="24"/>
          <w:szCs w:val="24"/>
        </w:rPr>
        <w:t xml:space="preserve">:: </w:t>
      </w:r>
      <w:r w:rsidRPr="009D098F">
        <w:rPr>
          <w:rFonts w:ascii="Times New Roman" w:hAnsi="Times New Roman" w:cs="Times New Roman"/>
          <w:sz w:val="24"/>
          <w:szCs w:val="24"/>
        </w:rPr>
        <w:t>ISO 19110 defines the methodology for cataloguing feature types and specifies how the classification of feature types is organized</w:t>
      </w:r>
      <w:r w:rsidRPr="00ED4A31">
        <w:rPr>
          <w:rFonts w:ascii="Times New Roman" w:hAnsi="Times New Roman" w:cs="Times New Roman"/>
          <w:sz w:val="24"/>
          <w:szCs w:val="24"/>
        </w:rPr>
        <w:t xml:space="preserve"> into a feature catalogue and presented to the users of a set of geographic data.</w:t>
      </w:r>
    </w:p>
    <w:p w14:paraId="2E516485" w14:textId="1DBDA8B6" w:rsidR="002D12F7" w:rsidRPr="00FF6F56" w:rsidRDefault="002D12F7" w:rsidP="0079049A">
      <w:pPr>
        <w:pStyle w:val="ListParagraph"/>
        <w:numPr>
          <w:ilvl w:val="0"/>
          <w:numId w:val="14"/>
        </w:numPr>
        <w:spacing w:before="0" w:after="0"/>
        <w:rPr>
          <w:rFonts w:ascii="Times New Roman" w:hAnsi="Times New Roman" w:cs="Times New Roman"/>
          <w:sz w:val="24"/>
          <w:szCs w:val="24"/>
        </w:rPr>
      </w:pPr>
      <w:r w:rsidRPr="0038563B">
        <w:rPr>
          <w:rFonts w:ascii="Times New Roman" w:hAnsi="Times New Roman" w:cs="Times New Roman"/>
          <w:sz w:val="24"/>
          <w:szCs w:val="24"/>
          <w:u w:val="single"/>
        </w:rPr>
        <w:t>ISO 19119: Geographic information – Services</w:t>
      </w:r>
      <w:r w:rsidR="0038563B" w:rsidRPr="0038563B">
        <w:rPr>
          <w:rFonts w:ascii="Times New Roman" w:hAnsi="Times New Roman" w:cs="Times New Roman"/>
          <w:sz w:val="24"/>
          <w:szCs w:val="24"/>
        </w:rPr>
        <w:t xml:space="preserve">:: </w:t>
      </w:r>
      <w:r w:rsidRPr="0038563B">
        <w:rPr>
          <w:rFonts w:ascii="Times New Roman" w:hAnsi="Times New Roman" w:cs="Times New Roman"/>
          <w:sz w:val="24"/>
          <w:szCs w:val="24"/>
        </w:rPr>
        <w:t>This standard identifies and defines the architecture patterns for service interfaces used for geographic information, defines its relationship to the Open Systems Environment model, presents a geographic services taxonomy</w:t>
      </w:r>
      <w:r w:rsidR="007077EB">
        <w:rPr>
          <w:rFonts w:ascii="Times New Roman" w:hAnsi="Times New Roman" w:cs="Times New Roman"/>
          <w:sz w:val="24"/>
          <w:szCs w:val="24"/>
        </w:rPr>
        <w:t>,</w:t>
      </w:r>
      <w:r w:rsidRPr="0038563B">
        <w:rPr>
          <w:rFonts w:ascii="Times New Roman" w:hAnsi="Times New Roman" w:cs="Times New Roman"/>
          <w:sz w:val="24"/>
          <w:szCs w:val="24"/>
        </w:rPr>
        <w:t xml:space="preserve"> and a list of exa</w:t>
      </w:r>
      <w:r w:rsidRPr="00FF6F56">
        <w:rPr>
          <w:rFonts w:ascii="Times New Roman" w:hAnsi="Times New Roman" w:cs="Times New Roman"/>
          <w:sz w:val="24"/>
          <w:szCs w:val="24"/>
        </w:rPr>
        <w:t>mple geographic services placed in the services taxonomy.</w:t>
      </w:r>
    </w:p>
    <w:p w14:paraId="2CD19553" w14:textId="20AEC08F" w:rsidR="002D12F7" w:rsidRPr="00FF6F56" w:rsidRDefault="002D12F7" w:rsidP="0079049A">
      <w:pPr>
        <w:pStyle w:val="ListParagraph"/>
        <w:numPr>
          <w:ilvl w:val="0"/>
          <w:numId w:val="14"/>
        </w:numPr>
        <w:spacing w:before="0" w:after="0"/>
        <w:rPr>
          <w:rFonts w:ascii="Times New Roman" w:hAnsi="Times New Roman" w:cs="Times New Roman"/>
          <w:sz w:val="24"/>
          <w:szCs w:val="24"/>
        </w:rPr>
      </w:pPr>
      <w:r w:rsidRPr="00FF6F56">
        <w:rPr>
          <w:rFonts w:ascii="Times New Roman" w:hAnsi="Times New Roman" w:cs="Times New Roman"/>
          <w:sz w:val="24"/>
          <w:szCs w:val="24"/>
          <w:u w:val="single"/>
        </w:rPr>
        <w:t>ISO 19157: Geographic information - Data quality standards</w:t>
      </w:r>
      <w:r w:rsidR="00FF6F56" w:rsidRPr="00FF6F56">
        <w:rPr>
          <w:rFonts w:ascii="Times New Roman" w:hAnsi="Times New Roman" w:cs="Times New Roman"/>
          <w:sz w:val="24"/>
          <w:szCs w:val="24"/>
        </w:rPr>
        <w:t xml:space="preserve">:: </w:t>
      </w:r>
      <w:r w:rsidRPr="00FF6F56">
        <w:rPr>
          <w:rFonts w:ascii="Times New Roman" w:hAnsi="Times New Roman" w:cs="Times New Roman"/>
          <w:sz w:val="24"/>
          <w:szCs w:val="24"/>
        </w:rPr>
        <w:t xml:space="preserve">ISO 19157 establishes principles for describing the quality of geographic data. </w:t>
      </w:r>
      <w:r w:rsidR="00675822">
        <w:rPr>
          <w:rFonts w:ascii="Times New Roman" w:hAnsi="Times New Roman" w:cs="Times New Roman"/>
          <w:sz w:val="24"/>
          <w:szCs w:val="24"/>
        </w:rPr>
        <w:t xml:space="preserve"> </w:t>
      </w:r>
      <w:r w:rsidRPr="00FF6F56">
        <w:rPr>
          <w:rFonts w:ascii="Times New Roman" w:hAnsi="Times New Roman" w:cs="Times New Roman"/>
          <w:sz w:val="24"/>
          <w:szCs w:val="24"/>
        </w:rPr>
        <w:t>It defines components for describing data quality; specifies components and content structure of a register for data quality measures; describes general procedures for evaluating the quality of geographic data; and establishes principles for reporting data quality.</w:t>
      </w:r>
    </w:p>
    <w:p w14:paraId="511345F0" w14:textId="77777777" w:rsidR="000D2968" w:rsidRDefault="000D2968" w:rsidP="000D2968">
      <w:pPr>
        <w:pStyle w:val="Heading4"/>
      </w:pPr>
      <w:r w:rsidRPr="000D2968">
        <w:t>National Geospatial Data Assets</w:t>
      </w:r>
    </w:p>
    <w:p w14:paraId="7013B4FC" w14:textId="48B2B411" w:rsidR="000D2968" w:rsidRPr="000D2968" w:rsidRDefault="000D2968" w:rsidP="000D2968">
      <w:pPr>
        <w:pStyle w:val="ListParagraph"/>
        <w:numPr>
          <w:ilvl w:val="0"/>
          <w:numId w:val="28"/>
        </w:numPr>
        <w:spacing w:before="0" w:after="0"/>
        <w:rPr>
          <w:rFonts w:ascii="Times New Roman" w:hAnsi="Times New Roman" w:cs="Times New Roman"/>
          <w:sz w:val="24"/>
        </w:rPr>
      </w:pPr>
      <w:r w:rsidRPr="000D2968">
        <w:rPr>
          <w:rFonts w:ascii="Times New Roman" w:hAnsi="Times New Roman" w:cs="Times New Roman"/>
          <w:sz w:val="24"/>
          <w:u w:val="single"/>
        </w:rPr>
        <w:t xml:space="preserve">NGDA Portfolio:  </w:t>
      </w:r>
      <w:r w:rsidRPr="000D2968">
        <w:rPr>
          <w:rFonts w:ascii="Times New Roman" w:hAnsi="Times New Roman" w:cs="Times New Roman"/>
          <w:sz w:val="24"/>
        </w:rPr>
        <w:t>A group of NGDA Themes, each of which is comprised of related NGDA Datasets.  These datasets are selected from a much larger and continually changing universe of geospatial datasets.  Only a select subset of these are designated as NGDA Datasets by the FGDC Steering Committee.  There are ~17 NGDA Themes made up of ~176 NGDA Datasets.  Together, these NGDA Datasets comprise the NGDA Portfolio.</w:t>
      </w:r>
    </w:p>
    <w:p w14:paraId="6F27F78A" w14:textId="52E39545" w:rsidR="000D2968" w:rsidRPr="000D2968" w:rsidRDefault="000D2968" w:rsidP="000D2968">
      <w:pPr>
        <w:pStyle w:val="ListParagraph"/>
        <w:numPr>
          <w:ilvl w:val="0"/>
          <w:numId w:val="28"/>
        </w:numPr>
        <w:spacing w:before="0" w:after="0"/>
        <w:rPr>
          <w:rFonts w:ascii="Times New Roman" w:hAnsi="Times New Roman" w:cs="Times New Roman"/>
          <w:sz w:val="24"/>
        </w:rPr>
      </w:pPr>
      <w:r w:rsidRPr="000D2968">
        <w:rPr>
          <w:rFonts w:ascii="Times New Roman" w:hAnsi="Times New Roman" w:cs="Times New Roman"/>
          <w:sz w:val="24"/>
          <w:u w:val="single"/>
        </w:rPr>
        <w:t xml:space="preserve">NGDA Portfolio Theme:  </w:t>
      </w:r>
      <w:r w:rsidRPr="000D2968">
        <w:rPr>
          <w:rFonts w:ascii="Times New Roman" w:hAnsi="Times New Roman" w:cs="Times New Roman"/>
          <w:sz w:val="24"/>
        </w:rPr>
        <w:t>An NGDA Portfolio Theme is a management unit for a collection of related NGDA datasets.  There are ~17 NGDA Themes, 2 of which are maintained by the GEO.</w:t>
      </w:r>
    </w:p>
    <w:p w14:paraId="5D157CA6" w14:textId="39ABA21A" w:rsidR="000D2968" w:rsidRPr="000D2968" w:rsidRDefault="000D2968" w:rsidP="000D2968">
      <w:pPr>
        <w:pStyle w:val="ListParagraph"/>
        <w:numPr>
          <w:ilvl w:val="0"/>
          <w:numId w:val="28"/>
        </w:numPr>
        <w:spacing w:before="0" w:after="0"/>
        <w:rPr>
          <w:rFonts w:ascii="Times New Roman" w:hAnsi="Times New Roman" w:cs="Times New Roman"/>
          <w:sz w:val="24"/>
        </w:rPr>
      </w:pPr>
      <w:r w:rsidRPr="000D2968">
        <w:rPr>
          <w:rFonts w:ascii="Times New Roman" w:hAnsi="Times New Roman" w:cs="Times New Roman"/>
          <w:sz w:val="24"/>
          <w:u w:val="single"/>
        </w:rPr>
        <w:t xml:space="preserve">NGDA Dataset:  </w:t>
      </w:r>
      <w:r w:rsidRPr="000D2968">
        <w:rPr>
          <w:rFonts w:ascii="Times New Roman" w:hAnsi="Times New Roman" w:cs="Times New Roman"/>
          <w:sz w:val="24"/>
        </w:rPr>
        <w:t>A NGDA dataset is a geospatial dataset that has been designated by the FGDC Steering Committee as a National Geospatial Data Asset.  To be considered for designation a dataset must meet at least one of the following criteria: (a) used by multiple agencies or with agency partners such as State, Tribal and local governments; (b) needed for Presidential priorities as expressed by OMB; (c) required to meet shared mission goals of multiple Federal agencies, or (d) expressly required by statutory mandate.  There are ~176 NGDA Datasets, 36 of which are maintained by the GEO.</w:t>
      </w:r>
    </w:p>
    <w:p w14:paraId="2F60EFB7" w14:textId="77777777" w:rsidR="000D2968" w:rsidRPr="000D2968" w:rsidRDefault="000D2968" w:rsidP="000D2968">
      <w:pPr>
        <w:rPr>
          <w:rFonts w:ascii="Times New Roman" w:hAnsi="Times New Roman" w:cs="Times New Roman"/>
          <w:sz w:val="24"/>
        </w:rPr>
      </w:pPr>
    </w:p>
    <w:p w14:paraId="17AA9702" w14:textId="7A9B98C8" w:rsidR="007522FB" w:rsidRPr="00FC55CC" w:rsidRDefault="008D6908" w:rsidP="000D2968">
      <w:pPr>
        <w:pStyle w:val="Heading3"/>
      </w:pPr>
      <w:bookmarkStart w:id="121" w:name="_Toc511306970"/>
      <w:r w:rsidRPr="00A11628">
        <w:t>A.2</w:t>
      </w:r>
      <w:r w:rsidR="00FD55E1" w:rsidRPr="00A11628">
        <w:t>.</w:t>
      </w:r>
      <w:r w:rsidRPr="00A11628">
        <w:tab/>
      </w:r>
      <w:r w:rsidR="007522FB" w:rsidRPr="00E15C20">
        <w:t>Terms</w:t>
      </w:r>
      <w:bookmarkEnd w:id="121"/>
    </w:p>
    <w:p w14:paraId="30E872C8" w14:textId="4CAAF56F" w:rsidR="007F044C" w:rsidRDefault="007F044C" w:rsidP="00DC17F0">
      <w:pPr>
        <w:spacing w:before="0" w:after="0"/>
        <w:rPr>
          <w:rFonts w:ascii="Times New Roman" w:hAnsi="Times New Roman" w:cs="Times New Roman"/>
          <w:sz w:val="24"/>
          <w:szCs w:val="24"/>
        </w:rPr>
      </w:pPr>
      <w:r w:rsidRPr="001459FB">
        <w:rPr>
          <w:rFonts w:ascii="Times New Roman" w:hAnsi="Times New Roman" w:cs="Times New Roman"/>
          <w:b/>
          <w:sz w:val="24"/>
          <w:szCs w:val="24"/>
        </w:rPr>
        <w:t>Database</w:t>
      </w:r>
      <w:r w:rsidR="001459FB" w:rsidRPr="001459FB">
        <w:rPr>
          <w:rFonts w:ascii="Times New Roman" w:hAnsi="Times New Roman" w:cs="Times New Roman"/>
          <w:b/>
          <w:sz w:val="24"/>
          <w:szCs w:val="24"/>
        </w:rPr>
        <w:t>:</w:t>
      </w:r>
      <w:r w:rsidR="001459FB" w:rsidRPr="001459FB">
        <w:rPr>
          <w:rFonts w:ascii="Times New Roman" w:hAnsi="Times New Roman" w:cs="Times New Roman"/>
          <w:sz w:val="24"/>
          <w:szCs w:val="24"/>
        </w:rPr>
        <w:t xml:space="preserve"> A collection of related data that is organized so that it can be easily accessed</w:t>
      </w:r>
      <w:r w:rsidR="001459FB">
        <w:rPr>
          <w:rFonts w:ascii="Times New Roman" w:hAnsi="Times New Roman" w:cs="Times New Roman"/>
          <w:sz w:val="24"/>
          <w:szCs w:val="24"/>
        </w:rPr>
        <w:t>,</w:t>
      </w:r>
      <w:r w:rsidR="001459FB" w:rsidRPr="001459FB">
        <w:rPr>
          <w:rFonts w:ascii="Times New Roman" w:hAnsi="Times New Roman" w:cs="Times New Roman"/>
          <w:sz w:val="24"/>
          <w:szCs w:val="24"/>
        </w:rPr>
        <w:t xml:space="preserve"> managed and updated.</w:t>
      </w:r>
    </w:p>
    <w:p w14:paraId="55968BB3" w14:textId="77777777" w:rsidR="00DC17F0" w:rsidRPr="001459FB" w:rsidRDefault="00DC17F0" w:rsidP="00DC17F0">
      <w:pPr>
        <w:spacing w:before="0" w:after="0"/>
        <w:rPr>
          <w:rFonts w:ascii="Times New Roman" w:hAnsi="Times New Roman" w:cs="Times New Roman"/>
          <w:sz w:val="24"/>
          <w:szCs w:val="24"/>
        </w:rPr>
      </w:pPr>
    </w:p>
    <w:p w14:paraId="7BAE2C3E" w14:textId="7C92AB7B" w:rsidR="00A2573F" w:rsidRDefault="00A2573F" w:rsidP="00DC17F0">
      <w:pPr>
        <w:spacing w:before="0" w:after="0"/>
        <w:rPr>
          <w:rFonts w:ascii="Times New Roman" w:hAnsi="Times New Roman" w:cs="Times New Roman"/>
          <w:sz w:val="24"/>
          <w:szCs w:val="24"/>
        </w:rPr>
      </w:pPr>
      <w:r w:rsidRPr="00A2573F">
        <w:rPr>
          <w:rFonts w:ascii="Times New Roman" w:hAnsi="Times New Roman" w:cs="Times New Roman"/>
          <w:b/>
          <w:sz w:val="24"/>
          <w:szCs w:val="24"/>
        </w:rPr>
        <w:t>Dataset:</w:t>
      </w:r>
      <w:r w:rsidRPr="00A2573F">
        <w:rPr>
          <w:rFonts w:ascii="Times New Roman" w:hAnsi="Times New Roman" w:cs="Times New Roman"/>
          <w:sz w:val="24"/>
          <w:szCs w:val="24"/>
        </w:rPr>
        <w:t xml:space="preserve"> </w:t>
      </w:r>
      <w:r w:rsidR="00C01FD3" w:rsidRPr="00C01FD3">
        <w:rPr>
          <w:rFonts w:ascii="Times New Roman" w:hAnsi="Times New Roman" w:cs="Times New Roman"/>
          <w:sz w:val="24"/>
          <w:szCs w:val="24"/>
        </w:rPr>
        <w:t xml:space="preserve">Actual logical and physical </w:t>
      </w:r>
      <w:r w:rsidR="009D6224">
        <w:rPr>
          <w:rFonts w:ascii="Times New Roman" w:hAnsi="Times New Roman" w:cs="Times New Roman"/>
          <w:sz w:val="24"/>
          <w:szCs w:val="24"/>
        </w:rPr>
        <w:t xml:space="preserve">data </w:t>
      </w:r>
      <w:r w:rsidR="00C01FD3" w:rsidRPr="00C01FD3">
        <w:rPr>
          <w:rFonts w:ascii="Times New Roman" w:hAnsi="Times New Roman" w:cs="Times New Roman"/>
          <w:sz w:val="24"/>
          <w:szCs w:val="24"/>
        </w:rPr>
        <w:t>representations of geographic features.</w:t>
      </w:r>
    </w:p>
    <w:p w14:paraId="797D324E" w14:textId="77777777" w:rsidR="00DC17F0" w:rsidRPr="00A2573F" w:rsidRDefault="00DC17F0" w:rsidP="00DC17F0">
      <w:pPr>
        <w:spacing w:before="0" w:after="0"/>
        <w:rPr>
          <w:rFonts w:ascii="Times New Roman" w:hAnsi="Times New Roman" w:cs="Times New Roman"/>
          <w:sz w:val="24"/>
          <w:szCs w:val="24"/>
        </w:rPr>
      </w:pPr>
    </w:p>
    <w:p w14:paraId="2F1EE2A7" w14:textId="7CBE3A19" w:rsidR="0022574A" w:rsidRPr="007D7AEA" w:rsidRDefault="007F044C" w:rsidP="007D7AEA">
      <w:pPr>
        <w:spacing w:before="0" w:after="0"/>
        <w:rPr>
          <w:rFonts w:ascii="Times New Roman" w:hAnsi="Times New Roman" w:cs="Times New Roman"/>
          <w:sz w:val="24"/>
          <w:szCs w:val="24"/>
        </w:rPr>
      </w:pPr>
      <w:r w:rsidRPr="007D7AEA">
        <w:rPr>
          <w:rFonts w:ascii="Times New Roman" w:hAnsi="Times New Roman" w:cs="Times New Roman"/>
          <w:b/>
          <w:sz w:val="24"/>
          <w:szCs w:val="24"/>
        </w:rPr>
        <w:t>Descriptive Category:</w:t>
      </w:r>
      <w:r w:rsidRPr="007D7AEA">
        <w:rPr>
          <w:rFonts w:ascii="Times New Roman" w:hAnsi="Times New Roman" w:cs="Times New Roman"/>
          <w:sz w:val="24"/>
          <w:szCs w:val="24"/>
        </w:rPr>
        <w:t xml:space="preserve">  These are also known as compound elements. </w:t>
      </w:r>
      <w:r w:rsidR="007D7AEA" w:rsidRPr="007D7AEA">
        <w:rPr>
          <w:rFonts w:ascii="Times New Roman" w:hAnsi="Times New Roman" w:cs="Times New Roman"/>
          <w:sz w:val="24"/>
          <w:szCs w:val="24"/>
        </w:rPr>
        <w:t xml:space="preserve"> </w:t>
      </w:r>
      <w:r w:rsidR="0022574A" w:rsidRPr="007D7AEA">
        <w:rPr>
          <w:rFonts w:ascii="Times New Roman" w:hAnsi="Times New Roman" w:cs="Times New Roman"/>
          <w:sz w:val="24"/>
          <w:szCs w:val="24"/>
        </w:rPr>
        <w:t>A compound element is a group of</w:t>
      </w:r>
      <w:r w:rsidR="00F83C43">
        <w:rPr>
          <w:rFonts w:ascii="Times New Roman" w:hAnsi="Times New Roman" w:cs="Times New Roman"/>
          <w:sz w:val="24"/>
          <w:szCs w:val="24"/>
        </w:rPr>
        <w:t xml:space="preserve"> related</w:t>
      </w:r>
      <w:r w:rsidR="0022574A" w:rsidRPr="007D7AEA">
        <w:rPr>
          <w:rFonts w:ascii="Times New Roman" w:hAnsi="Times New Roman" w:cs="Times New Roman"/>
          <w:sz w:val="24"/>
          <w:szCs w:val="24"/>
        </w:rPr>
        <w:t xml:space="preserve"> elements and other compound elements</w:t>
      </w:r>
      <w:r w:rsidR="00F83C43">
        <w:rPr>
          <w:rFonts w:ascii="Times New Roman" w:hAnsi="Times New Roman" w:cs="Times New Roman"/>
          <w:sz w:val="24"/>
          <w:szCs w:val="24"/>
        </w:rPr>
        <w:t xml:space="preserve"> that in combination describe the element</w:t>
      </w:r>
      <w:r w:rsidR="0022574A" w:rsidRPr="007D7AEA">
        <w:rPr>
          <w:rFonts w:ascii="Times New Roman" w:hAnsi="Times New Roman" w:cs="Times New Roman"/>
          <w:sz w:val="24"/>
          <w:szCs w:val="24"/>
        </w:rPr>
        <w:t>.  All compound elements are described by data elements, either directly or through intermediate compound elements.  Compound elements represent higher-level concepts that cannot be represented by an individual data element.</w:t>
      </w:r>
    </w:p>
    <w:p w14:paraId="6D0ABA31" w14:textId="77777777" w:rsidR="00DC17F0" w:rsidRDefault="00DC17F0" w:rsidP="00DC17F0">
      <w:pPr>
        <w:spacing w:before="0" w:after="0"/>
        <w:rPr>
          <w:rFonts w:ascii="Times New Roman" w:hAnsi="Times New Roman" w:cs="Times New Roman"/>
          <w:b/>
          <w:sz w:val="24"/>
          <w:szCs w:val="24"/>
        </w:rPr>
      </w:pPr>
    </w:p>
    <w:p w14:paraId="431BD90B" w14:textId="533EEC66" w:rsidR="00E43C37" w:rsidRDefault="00E43C37" w:rsidP="00DC17F0">
      <w:pPr>
        <w:spacing w:before="0" w:after="0"/>
        <w:rPr>
          <w:rFonts w:ascii="Times New Roman" w:hAnsi="Times New Roman" w:cs="Times New Roman"/>
          <w:sz w:val="24"/>
          <w:szCs w:val="24"/>
        </w:rPr>
      </w:pPr>
      <w:r w:rsidRPr="00E43C37">
        <w:rPr>
          <w:rFonts w:ascii="Times New Roman" w:hAnsi="Times New Roman" w:cs="Times New Roman"/>
          <w:b/>
          <w:sz w:val="24"/>
          <w:szCs w:val="24"/>
        </w:rPr>
        <w:t xml:space="preserve">Discovery Portal:  </w:t>
      </w:r>
      <w:r w:rsidRPr="00E43C37">
        <w:rPr>
          <w:rFonts w:ascii="Times New Roman" w:hAnsi="Times New Roman" w:cs="Times New Roman"/>
          <w:sz w:val="24"/>
          <w:szCs w:val="24"/>
        </w:rPr>
        <w:t>An Internet-based capability providing a managed portfolio of shared and trusted geospatial data, services, and applications for use by government agencies and partners to meet their mission needs.  Discovery portals provide an enhanced focal point for easy discovery and access to trusted geospatial data, services, applications, and infrastructure.  They effectively support problem solving and policy formulation while avoiding duplicative costs.  These discovery portals are open to the public.</w:t>
      </w:r>
    </w:p>
    <w:p w14:paraId="48C9BE0B" w14:textId="77777777" w:rsidR="00A55172" w:rsidRDefault="00A55172" w:rsidP="00A55172">
      <w:pPr>
        <w:tabs>
          <w:tab w:val="left" w:pos="1440"/>
          <w:tab w:val="left" w:pos="3600"/>
        </w:tabs>
        <w:spacing w:before="0" w:after="0"/>
        <w:ind w:left="1872" w:hanging="720"/>
        <w:rPr>
          <w:rFonts w:ascii="Times New Roman" w:hAnsi="Times New Roman" w:cs="Times New Roman"/>
          <w:sz w:val="24"/>
          <w:szCs w:val="24"/>
        </w:rPr>
      </w:pPr>
    </w:p>
    <w:p w14:paraId="7AB8B273" w14:textId="360B9B19" w:rsidR="00A55172" w:rsidRPr="00653F01" w:rsidRDefault="00A715ED" w:rsidP="00A55172">
      <w:pPr>
        <w:tabs>
          <w:tab w:val="left" w:pos="1440"/>
          <w:tab w:val="left" w:pos="3600"/>
        </w:tabs>
        <w:spacing w:before="0" w:after="0"/>
        <w:rPr>
          <w:rFonts w:ascii="Times New Roman" w:hAnsi="Times New Roman" w:cs="Times New Roman"/>
          <w:sz w:val="24"/>
          <w:szCs w:val="24"/>
        </w:rPr>
      </w:pPr>
      <w:r w:rsidRPr="002B66D2">
        <w:rPr>
          <w:rFonts w:ascii="Times New Roman" w:hAnsi="Times New Roman" w:cs="Times New Roman"/>
          <w:b/>
          <w:sz w:val="24"/>
          <w:szCs w:val="24"/>
        </w:rPr>
        <w:t>Geographic Names Information System (GNIS):</w:t>
      </w:r>
      <w:r w:rsidRPr="00653F01">
        <w:rPr>
          <w:rFonts w:ascii="Times New Roman" w:hAnsi="Times New Roman" w:cs="Times New Roman"/>
          <w:sz w:val="24"/>
          <w:szCs w:val="24"/>
        </w:rPr>
        <w:t xml:space="preserve"> </w:t>
      </w:r>
      <w:r>
        <w:rPr>
          <w:rFonts w:ascii="Times New Roman" w:hAnsi="Times New Roman" w:cs="Times New Roman"/>
          <w:sz w:val="24"/>
          <w:szCs w:val="24"/>
        </w:rPr>
        <w:t>(</w:t>
      </w:r>
      <w:r w:rsidRPr="00653F01">
        <w:rPr>
          <w:rFonts w:ascii="Times New Roman" w:hAnsi="Times New Roman" w:cs="Times New Roman"/>
          <w:sz w:val="24"/>
          <w:szCs w:val="24"/>
        </w:rPr>
        <w:t>INCITS 446:2008</w:t>
      </w:r>
      <w:r>
        <w:rPr>
          <w:rFonts w:ascii="Times New Roman" w:hAnsi="Times New Roman" w:cs="Times New Roman"/>
          <w:sz w:val="24"/>
          <w:szCs w:val="24"/>
        </w:rPr>
        <w:t>)</w:t>
      </w:r>
      <w:r w:rsidRPr="00653F01">
        <w:rPr>
          <w:rFonts w:ascii="Times New Roman" w:hAnsi="Times New Roman" w:cs="Times New Roman"/>
          <w:sz w:val="24"/>
          <w:szCs w:val="24"/>
        </w:rPr>
        <w:t xml:space="preserve"> </w:t>
      </w:r>
      <w:r>
        <w:rPr>
          <w:rFonts w:ascii="Times New Roman" w:hAnsi="Times New Roman" w:cs="Times New Roman"/>
          <w:sz w:val="24"/>
          <w:szCs w:val="24"/>
        </w:rPr>
        <w:t xml:space="preserve"> </w:t>
      </w:r>
      <w:r w:rsidR="006C326D">
        <w:rPr>
          <w:rFonts w:ascii="Times New Roman" w:hAnsi="Times New Roman" w:cs="Times New Roman"/>
          <w:sz w:val="24"/>
          <w:szCs w:val="24"/>
        </w:rPr>
        <w:t xml:space="preserve">A database developed by the United States Geological Survey (USGS) that </w:t>
      </w:r>
      <w:r w:rsidRPr="00653F01">
        <w:rPr>
          <w:rFonts w:ascii="Times New Roman" w:hAnsi="Times New Roman" w:cs="Times New Roman"/>
          <w:sz w:val="24"/>
          <w:szCs w:val="24"/>
        </w:rPr>
        <w:t>identif</w:t>
      </w:r>
      <w:r w:rsidR="006C326D">
        <w:rPr>
          <w:rFonts w:ascii="Times New Roman" w:hAnsi="Times New Roman" w:cs="Times New Roman"/>
          <w:sz w:val="24"/>
          <w:szCs w:val="24"/>
        </w:rPr>
        <w:t>ies</w:t>
      </w:r>
      <w:r w:rsidRPr="00653F01">
        <w:rPr>
          <w:rFonts w:ascii="Times New Roman" w:hAnsi="Times New Roman" w:cs="Times New Roman"/>
          <w:sz w:val="24"/>
          <w:szCs w:val="24"/>
        </w:rPr>
        <w:t xml:space="preserve"> </w:t>
      </w:r>
      <w:r w:rsidRPr="000F7E7F">
        <w:rPr>
          <w:rFonts w:ascii="Times New Roman" w:hAnsi="Times New Roman" w:cs="Times New Roman"/>
          <w:sz w:val="24"/>
          <w:szCs w:val="24"/>
        </w:rPr>
        <w:t>official, v</w:t>
      </w:r>
      <w:r>
        <w:rPr>
          <w:rFonts w:ascii="Times New Roman" w:hAnsi="Times New Roman" w:cs="Times New Roman"/>
          <w:sz w:val="24"/>
          <w:szCs w:val="24"/>
        </w:rPr>
        <w:t xml:space="preserve">ariant and historical names for </w:t>
      </w:r>
      <w:r w:rsidRPr="00653F01">
        <w:rPr>
          <w:rFonts w:ascii="Times New Roman" w:hAnsi="Times New Roman" w:cs="Times New Roman"/>
          <w:sz w:val="24"/>
          <w:szCs w:val="24"/>
        </w:rPr>
        <w:t xml:space="preserve">physical and </w:t>
      </w:r>
      <w:r>
        <w:rPr>
          <w:rFonts w:ascii="Times New Roman" w:hAnsi="Times New Roman" w:cs="Times New Roman"/>
          <w:sz w:val="24"/>
          <w:szCs w:val="24"/>
        </w:rPr>
        <w:t xml:space="preserve">select </w:t>
      </w:r>
      <w:r w:rsidRPr="00653F01">
        <w:rPr>
          <w:rFonts w:ascii="Times New Roman" w:hAnsi="Times New Roman" w:cs="Times New Roman"/>
          <w:sz w:val="24"/>
          <w:szCs w:val="24"/>
        </w:rPr>
        <w:t xml:space="preserve">cultural geographic features of the </w:t>
      </w:r>
      <w:r w:rsidR="0090306C" w:rsidRPr="00653F01">
        <w:rPr>
          <w:rFonts w:ascii="Times New Roman" w:hAnsi="Times New Roman" w:cs="Times New Roman"/>
          <w:sz w:val="24"/>
          <w:szCs w:val="24"/>
        </w:rPr>
        <w:t>United States</w:t>
      </w:r>
      <w:r w:rsidRPr="00653F01">
        <w:rPr>
          <w:rFonts w:ascii="Times New Roman" w:hAnsi="Times New Roman" w:cs="Times New Roman"/>
          <w:sz w:val="24"/>
          <w:szCs w:val="24"/>
        </w:rPr>
        <w:t>, its territories, outlying areas, and freely associated areas, and the waters of the same to the limit of the twelve-mile statutory zone</w:t>
      </w:r>
      <w:r w:rsidR="00AF53E9">
        <w:rPr>
          <w:rFonts w:ascii="Times New Roman" w:hAnsi="Times New Roman" w:cs="Times New Roman"/>
          <w:sz w:val="24"/>
          <w:szCs w:val="24"/>
        </w:rPr>
        <w:t>.</w:t>
      </w:r>
    </w:p>
    <w:p w14:paraId="2CAA87AC" w14:textId="77777777" w:rsidR="00A55172" w:rsidRDefault="00A55172" w:rsidP="009F36DE">
      <w:pPr>
        <w:spacing w:before="0" w:after="0"/>
        <w:rPr>
          <w:rFonts w:ascii="Times New Roman" w:hAnsi="Times New Roman" w:cs="Times New Roman"/>
          <w:b/>
          <w:sz w:val="24"/>
          <w:szCs w:val="16"/>
        </w:rPr>
      </w:pPr>
    </w:p>
    <w:p w14:paraId="0A026977" w14:textId="2AF24E17" w:rsidR="009F36DE" w:rsidRPr="009F36DE" w:rsidRDefault="007F044C" w:rsidP="009F36DE">
      <w:pPr>
        <w:spacing w:before="0" w:after="0"/>
        <w:rPr>
          <w:rFonts w:ascii="Times New Roman" w:hAnsi="Times New Roman" w:cs="Times New Roman"/>
          <w:sz w:val="24"/>
          <w:szCs w:val="16"/>
        </w:rPr>
      </w:pPr>
      <w:r w:rsidRPr="009F36DE">
        <w:rPr>
          <w:rFonts w:ascii="Times New Roman" w:hAnsi="Times New Roman" w:cs="Times New Roman"/>
          <w:b/>
          <w:sz w:val="24"/>
          <w:szCs w:val="16"/>
        </w:rPr>
        <w:t>Geodatabase</w:t>
      </w:r>
      <w:r w:rsidR="009F36DE" w:rsidRPr="009F36DE">
        <w:rPr>
          <w:rFonts w:ascii="Times New Roman" w:hAnsi="Times New Roman" w:cs="Times New Roman"/>
          <w:b/>
          <w:sz w:val="24"/>
          <w:szCs w:val="16"/>
        </w:rPr>
        <w:t xml:space="preserve">: </w:t>
      </w:r>
      <w:r w:rsidR="00AB1B0B" w:rsidRPr="009F36DE">
        <w:rPr>
          <w:rFonts w:ascii="Times New Roman" w:hAnsi="Times New Roman" w:cs="Times New Roman"/>
          <w:sz w:val="24"/>
          <w:szCs w:val="16"/>
        </w:rPr>
        <w:t>A</w:t>
      </w:r>
      <w:r w:rsidR="003774DD" w:rsidRPr="009F36DE">
        <w:rPr>
          <w:rFonts w:ascii="Times New Roman" w:hAnsi="Times New Roman" w:cs="Times New Roman"/>
          <w:sz w:val="24"/>
          <w:szCs w:val="16"/>
        </w:rPr>
        <w:t xml:space="preserve"> collection of geographic datasets of various types held in a common file system folder, a Microsoft Access database, or a multiuser relational DBMS (such as Oracle, Microsoft SQL Server, PostgreSQL, Informix, or IBM DB2). </w:t>
      </w:r>
      <w:r w:rsidR="00AB1B0B" w:rsidRPr="00C53886">
        <w:rPr>
          <w:rFonts w:ascii="Times New Roman" w:hAnsi="Times New Roman" w:cs="Times New Roman"/>
          <w:sz w:val="24"/>
          <w:szCs w:val="16"/>
        </w:rPr>
        <w:t xml:space="preserve"> It </w:t>
      </w:r>
      <w:r w:rsidR="003774DD" w:rsidRPr="00C53886">
        <w:rPr>
          <w:rFonts w:ascii="Times New Roman" w:hAnsi="Times New Roman" w:cs="Times New Roman"/>
          <w:sz w:val="24"/>
          <w:szCs w:val="16"/>
        </w:rPr>
        <w:t>is the native data structure for ArcGIS and is the primary data format used for editing and data management.</w:t>
      </w:r>
    </w:p>
    <w:p w14:paraId="0ED7230B" w14:textId="77777777" w:rsidR="00DC17F0" w:rsidRPr="009F36DE" w:rsidRDefault="00DC17F0" w:rsidP="009F36DE">
      <w:pPr>
        <w:spacing w:before="0" w:after="0"/>
        <w:rPr>
          <w:rFonts w:ascii="Times New Roman" w:hAnsi="Times New Roman" w:cs="Times New Roman"/>
          <w:b/>
          <w:sz w:val="24"/>
          <w:szCs w:val="16"/>
        </w:rPr>
      </w:pPr>
    </w:p>
    <w:p w14:paraId="28E43363" w14:textId="7E9FF2E6" w:rsidR="00C01FD3" w:rsidRPr="000717B6" w:rsidRDefault="00B63214" w:rsidP="00DC17F0">
      <w:pPr>
        <w:spacing w:before="0" w:after="0"/>
        <w:rPr>
          <w:rFonts w:ascii="Times New Roman" w:hAnsi="Times New Roman" w:cs="Times New Roman"/>
          <w:sz w:val="24"/>
          <w:szCs w:val="24"/>
        </w:rPr>
      </w:pPr>
      <w:r w:rsidRPr="000717B6">
        <w:rPr>
          <w:rFonts w:ascii="Times New Roman" w:hAnsi="Times New Roman" w:cs="Times New Roman"/>
          <w:b/>
          <w:sz w:val="24"/>
          <w:szCs w:val="24"/>
        </w:rPr>
        <w:t xml:space="preserve">Geospatial Data:  </w:t>
      </w:r>
      <w:r w:rsidRPr="000717B6">
        <w:rPr>
          <w:rFonts w:ascii="Times New Roman" w:hAnsi="Times New Roman" w:cs="Times New Roman"/>
          <w:sz w:val="24"/>
          <w:szCs w:val="24"/>
        </w:rPr>
        <w:t>Information that identifies the geographic location and characteristics of natural or constructed features and boundaries on the Earth.  This is information derived from, among other things, remote sensing, mapping, and surveying technologies.</w:t>
      </w:r>
    </w:p>
    <w:p w14:paraId="7F0D78B1" w14:textId="77777777" w:rsidR="00DC17F0" w:rsidRDefault="00DC17F0" w:rsidP="00DC17F0">
      <w:pPr>
        <w:spacing w:before="0" w:after="0"/>
        <w:rPr>
          <w:rFonts w:ascii="Times New Roman" w:hAnsi="Times New Roman" w:cs="Times New Roman"/>
          <w:b/>
          <w:sz w:val="24"/>
          <w:szCs w:val="24"/>
        </w:rPr>
      </w:pPr>
    </w:p>
    <w:p w14:paraId="2E242FFB" w14:textId="71024492" w:rsidR="00B63214" w:rsidRPr="00B63214" w:rsidRDefault="00B63214" w:rsidP="00DC17F0">
      <w:pPr>
        <w:spacing w:before="0" w:after="0"/>
        <w:rPr>
          <w:rFonts w:ascii="Times New Roman" w:hAnsi="Times New Roman" w:cs="Times New Roman"/>
          <w:sz w:val="24"/>
          <w:szCs w:val="24"/>
        </w:rPr>
      </w:pPr>
      <w:r w:rsidRPr="00B63214">
        <w:rPr>
          <w:rFonts w:ascii="Times New Roman" w:hAnsi="Times New Roman" w:cs="Times New Roman"/>
          <w:b/>
          <w:sz w:val="24"/>
          <w:szCs w:val="24"/>
        </w:rPr>
        <w:t>Geospatial product:</w:t>
      </w:r>
      <w:r w:rsidRPr="00B63214">
        <w:rPr>
          <w:rFonts w:ascii="Times New Roman" w:hAnsi="Times New Roman" w:cs="Times New Roman"/>
          <w:sz w:val="24"/>
          <w:szCs w:val="24"/>
        </w:rPr>
        <w:t xml:space="preserve">  The Census Bureau considers geographic feature data to be geospatial data.  A Census Bureau geospatial product can be defined as:  the compilation of geospatial data in any medium or form, including textual, numerical, graphical, cartographic, or audiovisual, to be disseminated to a defined audience or customer, either public or inter/intra division.  Product types defined in this standard include vector digital data files, tabular digital data files, maps, atlases, documents, planned acquisitions, and legacy products.</w:t>
      </w:r>
    </w:p>
    <w:p w14:paraId="68F06035" w14:textId="77777777" w:rsidR="00B66E49" w:rsidRDefault="00B66E49" w:rsidP="00B66E49">
      <w:pPr>
        <w:spacing w:before="0" w:after="0"/>
        <w:rPr>
          <w:rFonts w:ascii="Times New Roman" w:hAnsi="Times New Roman" w:cs="Times New Roman"/>
          <w:b/>
          <w:sz w:val="24"/>
          <w:szCs w:val="24"/>
        </w:rPr>
      </w:pPr>
    </w:p>
    <w:p w14:paraId="3EDE4688" w14:textId="23B1D0B9" w:rsidR="006E0D2D" w:rsidRDefault="006E0D2D" w:rsidP="00B66E49">
      <w:pPr>
        <w:spacing w:before="0" w:after="0"/>
        <w:rPr>
          <w:rFonts w:ascii="Times New Roman" w:hAnsi="Times New Roman" w:cs="Times New Roman"/>
          <w:sz w:val="24"/>
          <w:szCs w:val="24"/>
        </w:rPr>
      </w:pPr>
      <w:r w:rsidRPr="006E0D2D">
        <w:rPr>
          <w:rFonts w:ascii="Times New Roman" w:hAnsi="Times New Roman" w:cs="Times New Roman"/>
          <w:b/>
          <w:sz w:val="24"/>
          <w:szCs w:val="24"/>
        </w:rPr>
        <w:t xml:space="preserve">Metadata:  </w:t>
      </w:r>
      <w:r w:rsidRPr="006E0D2D">
        <w:rPr>
          <w:rFonts w:ascii="Times New Roman" w:hAnsi="Times New Roman" w:cs="Times New Roman"/>
          <w:sz w:val="24"/>
          <w:szCs w:val="24"/>
        </w:rPr>
        <w:t>Data about data.  In the context of geographic features, metadata may describe the source, vintage, provider, and the assessed quality of geospatial data as well as the operations, applications, operator, update transactions responsible for the update.</w:t>
      </w:r>
    </w:p>
    <w:p w14:paraId="1F927017" w14:textId="77777777" w:rsidR="00DC17F0" w:rsidRPr="006E0D2D" w:rsidRDefault="00DC17F0" w:rsidP="00DC17F0">
      <w:pPr>
        <w:spacing w:before="0" w:after="0"/>
        <w:rPr>
          <w:rFonts w:ascii="Times New Roman" w:hAnsi="Times New Roman" w:cs="Times New Roman"/>
          <w:sz w:val="24"/>
          <w:szCs w:val="24"/>
        </w:rPr>
      </w:pPr>
    </w:p>
    <w:p w14:paraId="55D5FC47" w14:textId="7E37AC87" w:rsidR="00ED4A31" w:rsidRPr="00A12962" w:rsidRDefault="00ED4A31" w:rsidP="00A12962">
      <w:pPr>
        <w:spacing w:before="0" w:after="0"/>
        <w:rPr>
          <w:rFonts w:ascii="Times New Roman" w:hAnsi="Times New Roman" w:cs="Times New Roman"/>
          <w:sz w:val="24"/>
          <w:szCs w:val="24"/>
        </w:rPr>
      </w:pPr>
      <w:r w:rsidRPr="00A12962">
        <w:rPr>
          <w:rFonts w:ascii="Times New Roman" w:hAnsi="Times New Roman" w:cs="Times New Roman"/>
          <w:b/>
          <w:sz w:val="24"/>
          <w:szCs w:val="24"/>
        </w:rPr>
        <w:t>National Geospatial Data Asset (NGDA) Dataset:</w:t>
      </w:r>
      <w:r w:rsidRPr="00A12962">
        <w:rPr>
          <w:rFonts w:ascii="Times New Roman" w:hAnsi="Times New Roman" w:cs="Times New Roman"/>
          <w:sz w:val="24"/>
          <w:szCs w:val="24"/>
        </w:rPr>
        <w:t xml:space="preserve"> An NGDA Dataset is defined as a geospatial dataset that has been designated by the FGDC Steering Committee and meets at least one of the following criteria: supports mission goals of multiple federal agencies, statutorily mandated, supports Presidential priorities as expressed by Executive Order, or by the Office of Management and Budget (OMB). </w:t>
      </w:r>
      <w:r w:rsidR="00675822">
        <w:rPr>
          <w:rFonts w:ascii="Times New Roman" w:hAnsi="Times New Roman" w:cs="Times New Roman"/>
          <w:sz w:val="24"/>
          <w:szCs w:val="24"/>
        </w:rPr>
        <w:t xml:space="preserve"> </w:t>
      </w:r>
      <w:r w:rsidRPr="00A12962">
        <w:rPr>
          <w:rFonts w:ascii="Times New Roman" w:hAnsi="Times New Roman" w:cs="Times New Roman"/>
          <w:sz w:val="24"/>
          <w:szCs w:val="24"/>
        </w:rPr>
        <w:t>Together, these NGDA Datasets comprise the A-16 NGDA Portfolio.</w:t>
      </w:r>
    </w:p>
    <w:p w14:paraId="715D09D9" w14:textId="77777777" w:rsidR="00FA31D5" w:rsidRDefault="00FA31D5" w:rsidP="00FA31D5">
      <w:pPr>
        <w:spacing w:before="0" w:after="0"/>
        <w:rPr>
          <w:rFonts w:ascii="Times New Roman" w:hAnsi="Times New Roman" w:cs="Times New Roman"/>
          <w:b/>
          <w:sz w:val="24"/>
          <w:szCs w:val="24"/>
        </w:rPr>
      </w:pPr>
    </w:p>
    <w:p w14:paraId="194FB85B" w14:textId="77777777" w:rsidR="00FA31D5" w:rsidRPr="00B66E49" w:rsidRDefault="00FA31D5" w:rsidP="00FA31D5">
      <w:pPr>
        <w:spacing w:before="0" w:after="0"/>
        <w:rPr>
          <w:rFonts w:ascii="Times New Roman" w:hAnsi="Times New Roman" w:cs="Times New Roman"/>
          <w:sz w:val="24"/>
          <w:szCs w:val="24"/>
        </w:rPr>
      </w:pPr>
      <w:r>
        <w:rPr>
          <w:rFonts w:ascii="Times New Roman" w:hAnsi="Times New Roman" w:cs="Times New Roman"/>
          <w:b/>
          <w:sz w:val="24"/>
          <w:szCs w:val="24"/>
        </w:rPr>
        <w:t xml:space="preserve">Online </w:t>
      </w:r>
      <w:r w:rsidRPr="00B66E49">
        <w:rPr>
          <w:rFonts w:ascii="Times New Roman" w:hAnsi="Times New Roman" w:cs="Times New Roman"/>
          <w:b/>
          <w:sz w:val="24"/>
          <w:szCs w:val="24"/>
        </w:rPr>
        <w:t>Mapping service</w:t>
      </w:r>
      <w:r>
        <w:rPr>
          <w:rFonts w:ascii="Times New Roman" w:hAnsi="Times New Roman" w:cs="Times New Roman"/>
          <w:b/>
          <w:sz w:val="24"/>
          <w:szCs w:val="24"/>
        </w:rPr>
        <w:t xml:space="preserve"> (OMS)</w:t>
      </w:r>
      <w:r w:rsidRPr="00B66E49">
        <w:rPr>
          <w:rFonts w:ascii="Times New Roman" w:hAnsi="Times New Roman" w:cs="Times New Roman"/>
          <w:b/>
          <w:sz w:val="24"/>
          <w:szCs w:val="24"/>
        </w:rPr>
        <w:t>:</w:t>
      </w:r>
      <w:r w:rsidRPr="00B66E49">
        <w:rPr>
          <w:rFonts w:ascii="Times New Roman" w:hAnsi="Times New Roman" w:cs="Times New Roman"/>
          <w:sz w:val="24"/>
          <w:szCs w:val="24"/>
        </w:rPr>
        <w:t xml:space="preserve">  These services access vector and raster data and render them in the form of a map for display (combines access and portrayal). </w:t>
      </w:r>
      <w:r>
        <w:rPr>
          <w:rFonts w:ascii="Times New Roman" w:hAnsi="Times New Roman" w:cs="Times New Roman"/>
          <w:sz w:val="24"/>
          <w:szCs w:val="24"/>
        </w:rPr>
        <w:t xml:space="preserve"> </w:t>
      </w:r>
      <w:r w:rsidRPr="00B66E49">
        <w:rPr>
          <w:rFonts w:ascii="Times New Roman" w:hAnsi="Times New Roman" w:cs="Times New Roman"/>
          <w:sz w:val="24"/>
          <w:szCs w:val="24"/>
        </w:rPr>
        <w:t xml:space="preserve">Independent of whether the underlying data are features (point, line, and polygon) or coverages (such as gridded digital terrain models or images), the </w:t>
      </w:r>
      <w:r>
        <w:rPr>
          <w:rFonts w:ascii="Times New Roman" w:hAnsi="Times New Roman" w:cs="Times New Roman"/>
          <w:sz w:val="24"/>
          <w:szCs w:val="24"/>
        </w:rPr>
        <w:t>OMS</w:t>
      </w:r>
      <w:r w:rsidRPr="00B66E49">
        <w:rPr>
          <w:rFonts w:ascii="Times New Roman" w:hAnsi="Times New Roman" w:cs="Times New Roman"/>
          <w:sz w:val="24"/>
          <w:szCs w:val="24"/>
        </w:rPr>
        <w:t xml:space="preserve"> produces data that can be directly viewed in a Web browser.</w:t>
      </w:r>
    </w:p>
    <w:p w14:paraId="72A86F4C" w14:textId="77777777" w:rsidR="00ED4A31" w:rsidRDefault="00ED4A31" w:rsidP="00A640DE">
      <w:pPr>
        <w:spacing w:before="0" w:after="0"/>
        <w:rPr>
          <w:rFonts w:ascii="Times New Roman" w:hAnsi="Times New Roman" w:cs="Times New Roman"/>
          <w:b/>
          <w:sz w:val="24"/>
          <w:szCs w:val="24"/>
        </w:rPr>
      </w:pPr>
    </w:p>
    <w:p w14:paraId="33155EED" w14:textId="5C1E72C5" w:rsidR="007F044C" w:rsidRPr="00A640DE" w:rsidRDefault="007F044C" w:rsidP="00A640DE">
      <w:pPr>
        <w:spacing w:before="0" w:after="0"/>
        <w:rPr>
          <w:rFonts w:ascii="Times New Roman" w:hAnsi="Times New Roman" w:cs="Times New Roman"/>
          <w:sz w:val="24"/>
          <w:szCs w:val="24"/>
        </w:rPr>
      </w:pPr>
      <w:r w:rsidRPr="00A640DE">
        <w:rPr>
          <w:rFonts w:ascii="Times New Roman" w:hAnsi="Times New Roman" w:cs="Times New Roman"/>
          <w:b/>
          <w:sz w:val="24"/>
          <w:szCs w:val="24"/>
        </w:rPr>
        <w:t>Product profile:</w:t>
      </w:r>
      <w:r w:rsidRPr="00A640DE">
        <w:rPr>
          <w:rFonts w:ascii="Times New Roman" w:hAnsi="Times New Roman" w:cs="Times New Roman"/>
          <w:sz w:val="24"/>
          <w:szCs w:val="24"/>
        </w:rPr>
        <w:t xml:space="preserve"> A subset of GPM CS metadata elements needed to describe the distinctive features or characteristics of Census Bureau geospatial products. </w:t>
      </w:r>
      <w:r w:rsidR="00675822">
        <w:rPr>
          <w:rFonts w:ascii="Times New Roman" w:hAnsi="Times New Roman" w:cs="Times New Roman"/>
          <w:sz w:val="24"/>
          <w:szCs w:val="24"/>
        </w:rPr>
        <w:t xml:space="preserve"> </w:t>
      </w:r>
      <w:r w:rsidRPr="00A640DE">
        <w:rPr>
          <w:rFonts w:ascii="Times New Roman" w:hAnsi="Times New Roman" w:cs="Times New Roman"/>
          <w:sz w:val="24"/>
          <w:szCs w:val="24"/>
        </w:rPr>
        <w:t>Since each geographic product is unique, each profile will contain different elements and different obligations for each element and section.</w:t>
      </w:r>
    </w:p>
    <w:p w14:paraId="677FE7CF" w14:textId="77777777" w:rsidR="00DC17F0" w:rsidRDefault="00DC17F0" w:rsidP="00DC17F0">
      <w:pPr>
        <w:spacing w:before="0" w:after="0"/>
        <w:rPr>
          <w:rFonts w:ascii="Times New Roman" w:hAnsi="Times New Roman" w:cs="Times New Roman"/>
          <w:b/>
          <w:sz w:val="24"/>
          <w:szCs w:val="24"/>
        </w:rPr>
      </w:pPr>
    </w:p>
    <w:p w14:paraId="5DA151B7" w14:textId="2A3C546F" w:rsidR="00F10431" w:rsidRPr="00F10431" w:rsidRDefault="00F10431" w:rsidP="00DC17F0">
      <w:pPr>
        <w:spacing w:before="0" w:after="0"/>
        <w:rPr>
          <w:rFonts w:ascii="Times New Roman" w:hAnsi="Times New Roman" w:cs="Times New Roman"/>
          <w:sz w:val="24"/>
          <w:szCs w:val="24"/>
        </w:rPr>
      </w:pPr>
      <w:r w:rsidRPr="00F10431">
        <w:rPr>
          <w:rFonts w:ascii="Times New Roman" w:hAnsi="Times New Roman" w:cs="Times New Roman"/>
          <w:b/>
          <w:sz w:val="24"/>
          <w:szCs w:val="24"/>
        </w:rPr>
        <w:t xml:space="preserve">Provider:  </w:t>
      </w:r>
      <w:r w:rsidRPr="00F10431">
        <w:rPr>
          <w:rFonts w:ascii="Times New Roman" w:hAnsi="Times New Roman" w:cs="Times New Roman"/>
          <w:sz w:val="24"/>
          <w:szCs w:val="24"/>
        </w:rPr>
        <w:t>The organization responsible for compiling geospatial data and submitting a geospatial dataset to the Census Bureau for the purpose of updating the MTDB.  The provider may have compiled the data from other sources.</w:t>
      </w:r>
    </w:p>
    <w:p w14:paraId="1F75824D" w14:textId="77777777" w:rsidR="00DC17F0" w:rsidRDefault="00DC17F0" w:rsidP="00DC17F0">
      <w:pPr>
        <w:tabs>
          <w:tab w:val="left" w:pos="1080"/>
        </w:tabs>
        <w:spacing w:before="0" w:after="0"/>
        <w:rPr>
          <w:rFonts w:ascii="Times New Roman" w:hAnsi="Times New Roman" w:cs="Times New Roman"/>
          <w:b/>
          <w:sz w:val="24"/>
          <w:szCs w:val="24"/>
        </w:rPr>
      </w:pPr>
    </w:p>
    <w:p w14:paraId="05104853" w14:textId="08445F0E" w:rsidR="007F044C" w:rsidRDefault="007F044C" w:rsidP="00DC17F0">
      <w:pPr>
        <w:tabs>
          <w:tab w:val="left" w:pos="1080"/>
        </w:tabs>
        <w:spacing w:before="0" w:after="0"/>
        <w:rPr>
          <w:rFonts w:ascii="Times New Roman" w:hAnsi="Times New Roman" w:cs="Times New Roman"/>
          <w:sz w:val="24"/>
          <w:szCs w:val="24"/>
        </w:rPr>
      </w:pPr>
      <w:r w:rsidRPr="00DC17F0">
        <w:rPr>
          <w:rFonts w:ascii="Times New Roman" w:hAnsi="Times New Roman" w:cs="Times New Roman"/>
          <w:b/>
          <w:sz w:val="24"/>
          <w:szCs w:val="24"/>
        </w:rPr>
        <w:t>Root Mean Square Error</w:t>
      </w:r>
      <w:r w:rsidR="00DC17F0" w:rsidRPr="00DC17F0">
        <w:rPr>
          <w:rFonts w:ascii="Times New Roman" w:hAnsi="Times New Roman" w:cs="Times New Roman"/>
          <w:b/>
          <w:sz w:val="24"/>
          <w:szCs w:val="24"/>
        </w:rPr>
        <w:t>:</w:t>
      </w:r>
      <w:r w:rsidR="00DC17F0" w:rsidRPr="00DC17F0">
        <w:rPr>
          <w:rFonts w:ascii="Times New Roman" w:hAnsi="Times New Roman" w:cs="Times New Roman"/>
          <w:sz w:val="24"/>
          <w:szCs w:val="24"/>
        </w:rPr>
        <w:t xml:space="preserve"> A common measure for evaluating the quality of an estimate.</w:t>
      </w:r>
    </w:p>
    <w:p w14:paraId="41FF49DE" w14:textId="77777777" w:rsidR="00DC17F0" w:rsidRPr="00DC17F0" w:rsidRDefault="00DC17F0" w:rsidP="00C53886">
      <w:pPr>
        <w:tabs>
          <w:tab w:val="left" w:pos="1080"/>
        </w:tabs>
        <w:spacing w:before="0" w:after="0"/>
        <w:rPr>
          <w:rFonts w:ascii="Times New Roman" w:hAnsi="Times New Roman" w:cs="Times New Roman"/>
          <w:sz w:val="24"/>
          <w:szCs w:val="24"/>
        </w:rPr>
      </w:pPr>
    </w:p>
    <w:p w14:paraId="05209DC9" w14:textId="58FC4750" w:rsidR="00656212" w:rsidRPr="00656212" w:rsidRDefault="00656212" w:rsidP="00656212">
      <w:pPr>
        <w:spacing w:before="0" w:after="0"/>
        <w:rPr>
          <w:rFonts w:ascii="Times New Roman" w:hAnsi="Times New Roman" w:cs="Times New Roman"/>
          <w:sz w:val="24"/>
          <w:szCs w:val="24"/>
        </w:rPr>
      </w:pPr>
      <w:r w:rsidRPr="00656212">
        <w:rPr>
          <w:rFonts w:ascii="Times New Roman" w:hAnsi="Times New Roman" w:cs="Times New Roman"/>
          <w:b/>
          <w:sz w:val="24"/>
          <w:szCs w:val="24"/>
        </w:rPr>
        <w:t>Service</w:t>
      </w:r>
      <w:r>
        <w:rPr>
          <w:rFonts w:ascii="Times New Roman" w:hAnsi="Times New Roman" w:cs="Times New Roman"/>
          <w:b/>
          <w:sz w:val="24"/>
          <w:szCs w:val="24"/>
        </w:rPr>
        <w:t xml:space="preserve">: </w:t>
      </w:r>
      <w:r w:rsidRPr="00656212">
        <w:rPr>
          <w:rFonts w:ascii="Times New Roman" w:hAnsi="Times New Roman" w:cs="Times New Roman"/>
          <w:sz w:val="24"/>
          <w:szCs w:val="24"/>
        </w:rPr>
        <w:t xml:space="preserve">A specific type of component that is explicitly intended to be shared and reused by multiple applications, either internal or external to the organization. </w:t>
      </w:r>
      <w:r>
        <w:rPr>
          <w:rFonts w:ascii="Times New Roman" w:hAnsi="Times New Roman" w:cs="Times New Roman"/>
          <w:sz w:val="24"/>
          <w:szCs w:val="24"/>
        </w:rPr>
        <w:t xml:space="preserve"> </w:t>
      </w:r>
      <w:r w:rsidRPr="00656212">
        <w:rPr>
          <w:rFonts w:ascii="Times New Roman" w:hAnsi="Times New Roman" w:cs="Times New Roman"/>
          <w:sz w:val="24"/>
          <w:szCs w:val="24"/>
        </w:rPr>
        <w:t>Also defined as a distinct part of the functionality that is provided by an entity through interfaces.</w:t>
      </w:r>
    </w:p>
    <w:p w14:paraId="52E84C34" w14:textId="77777777" w:rsidR="00656212" w:rsidRDefault="00656212" w:rsidP="00656212">
      <w:pPr>
        <w:spacing w:before="0" w:after="0"/>
        <w:rPr>
          <w:rFonts w:ascii="Times New Roman" w:hAnsi="Times New Roman" w:cs="Times New Roman"/>
          <w:b/>
          <w:sz w:val="24"/>
          <w:szCs w:val="24"/>
        </w:rPr>
      </w:pPr>
    </w:p>
    <w:p w14:paraId="3D83CB14" w14:textId="5D4CD71E" w:rsidR="00315464" w:rsidRDefault="00315464" w:rsidP="00656212">
      <w:pPr>
        <w:spacing w:before="0" w:after="0"/>
        <w:rPr>
          <w:rFonts w:ascii="Times New Roman" w:hAnsi="Times New Roman" w:cs="Times New Roman"/>
          <w:sz w:val="24"/>
          <w:szCs w:val="24"/>
        </w:rPr>
      </w:pPr>
      <w:r w:rsidRPr="00315464">
        <w:rPr>
          <w:rFonts w:ascii="Times New Roman" w:hAnsi="Times New Roman" w:cs="Times New Roman"/>
          <w:b/>
          <w:sz w:val="24"/>
          <w:szCs w:val="24"/>
        </w:rPr>
        <w:t xml:space="preserve">Source:  </w:t>
      </w:r>
      <w:r w:rsidRPr="00315464">
        <w:rPr>
          <w:rFonts w:ascii="Times New Roman" w:hAnsi="Times New Roman" w:cs="Times New Roman"/>
          <w:sz w:val="24"/>
          <w:szCs w:val="24"/>
        </w:rPr>
        <w:t xml:space="preserve">A specific data file or document used to update geospatial data in the MTDB.  </w:t>
      </w:r>
      <w:r w:rsidR="00F10431">
        <w:rPr>
          <w:rFonts w:ascii="Times New Roman" w:hAnsi="Times New Roman" w:cs="Times New Roman"/>
          <w:sz w:val="24"/>
          <w:szCs w:val="24"/>
        </w:rPr>
        <w:t>Each source has</w:t>
      </w:r>
      <w:r w:rsidRPr="00315464">
        <w:rPr>
          <w:rFonts w:ascii="Times New Roman" w:hAnsi="Times New Roman" w:cs="Times New Roman"/>
          <w:sz w:val="24"/>
          <w:szCs w:val="24"/>
        </w:rPr>
        <w:t xml:space="preserve"> a defined coverage area, a specific vintage, and a known provider.  Note that datasets covering the same area but having either a different provider or vintage or both constitute separate sources.</w:t>
      </w:r>
    </w:p>
    <w:p w14:paraId="6E80D144" w14:textId="77777777" w:rsidR="00DC17F0" w:rsidRPr="00315464" w:rsidRDefault="00DC17F0" w:rsidP="00DC17F0">
      <w:pPr>
        <w:spacing w:before="0" w:after="0"/>
        <w:rPr>
          <w:rFonts w:ascii="Times New Roman" w:hAnsi="Times New Roman" w:cs="Times New Roman"/>
          <w:sz w:val="24"/>
          <w:szCs w:val="24"/>
        </w:rPr>
      </w:pPr>
    </w:p>
    <w:p w14:paraId="7F0D2277" w14:textId="77777777" w:rsidR="00661EC1" w:rsidRPr="000A7AF1" w:rsidRDefault="00661EC1" w:rsidP="00DC17F0">
      <w:pPr>
        <w:spacing w:before="0" w:after="0"/>
        <w:rPr>
          <w:rFonts w:ascii="Times New Roman" w:hAnsi="Times New Roman" w:cs="Times New Roman"/>
          <w:sz w:val="24"/>
          <w:szCs w:val="24"/>
        </w:rPr>
      </w:pPr>
      <w:r w:rsidRPr="000A7AF1">
        <w:rPr>
          <w:rFonts w:ascii="Times New Roman" w:hAnsi="Times New Roman" w:cs="Times New Roman"/>
          <w:b/>
          <w:sz w:val="24"/>
          <w:szCs w:val="24"/>
        </w:rPr>
        <w:t xml:space="preserve">Vintage:  </w:t>
      </w:r>
      <w:r w:rsidRPr="000A7AF1">
        <w:rPr>
          <w:rFonts w:ascii="Times New Roman" w:hAnsi="Times New Roman" w:cs="Times New Roman"/>
          <w:sz w:val="24"/>
          <w:szCs w:val="24"/>
        </w:rPr>
        <w:t>A date indicating how current a source is.  It may represent the last update date or the last date that a source dataset was reviewed and verified to be current.</w:t>
      </w:r>
    </w:p>
    <w:p w14:paraId="37775B3E" w14:textId="5DE38B27" w:rsidR="007522FB" w:rsidRPr="00FC55CC" w:rsidRDefault="008D6908" w:rsidP="005E18C8">
      <w:pPr>
        <w:pStyle w:val="Heading3"/>
      </w:pPr>
      <w:bookmarkStart w:id="122" w:name="_Toc511306971"/>
      <w:r w:rsidRPr="00A11628">
        <w:t>A.3</w:t>
      </w:r>
      <w:r w:rsidR="00FD55E1" w:rsidRPr="00A11628">
        <w:t>.</w:t>
      </w:r>
      <w:r w:rsidRPr="00A11628">
        <w:tab/>
      </w:r>
      <w:r w:rsidR="007522FB" w:rsidRPr="00E15C20">
        <w:t>Acronyms</w:t>
      </w:r>
      <w:bookmarkEnd w:id="122"/>
    </w:p>
    <w:p w14:paraId="0680C502" w14:textId="22BD51CC" w:rsidR="00761395" w:rsidRPr="00831FF2" w:rsidRDefault="00761395" w:rsidP="004E630A">
      <w:pPr>
        <w:tabs>
          <w:tab w:val="left" w:pos="1080"/>
        </w:tabs>
        <w:spacing w:before="0" w:after="0"/>
        <w:rPr>
          <w:rFonts w:ascii="Times New Roman" w:hAnsi="Times New Roman" w:cs="Times New Roman"/>
          <w:sz w:val="24"/>
          <w:szCs w:val="24"/>
        </w:rPr>
      </w:pPr>
      <w:r w:rsidRPr="00831FF2">
        <w:rPr>
          <w:rFonts w:ascii="Times New Roman" w:hAnsi="Times New Roman" w:cs="Times New Roman"/>
          <w:sz w:val="24"/>
          <w:szCs w:val="24"/>
        </w:rPr>
        <w:t>ACS</w:t>
      </w:r>
      <w:r w:rsidR="004E630A" w:rsidRPr="00831FF2">
        <w:rPr>
          <w:rFonts w:ascii="Times New Roman" w:hAnsi="Times New Roman" w:cs="Times New Roman"/>
          <w:sz w:val="24"/>
          <w:szCs w:val="24"/>
        </w:rPr>
        <w:tab/>
      </w:r>
      <w:r w:rsidR="00841972" w:rsidRPr="00831FF2">
        <w:rPr>
          <w:rFonts w:ascii="Times New Roman" w:hAnsi="Times New Roman" w:cs="Times New Roman"/>
          <w:sz w:val="24"/>
          <w:szCs w:val="24"/>
        </w:rPr>
        <w:t>American Community Survey</w:t>
      </w:r>
    </w:p>
    <w:p w14:paraId="1512854B" w14:textId="28C0016E" w:rsidR="00761395" w:rsidRPr="001A327C" w:rsidRDefault="00761395" w:rsidP="004E630A">
      <w:pPr>
        <w:tabs>
          <w:tab w:val="left" w:pos="1080"/>
        </w:tabs>
        <w:spacing w:before="0" w:after="0"/>
        <w:rPr>
          <w:rFonts w:ascii="Times New Roman" w:hAnsi="Times New Roman" w:cs="Times New Roman"/>
          <w:sz w:val="24"/>
          <w:szCs w:val="24"/>
        </w:rPr>
      </w:pPr>
      <w:r w:rsidRPr="001A327C">
        <w:rPr>
          <w:rFonts w:ascii="Times New Roman" w:hAnsi="Times New Roman" w:cs="Times New Roman"/>
          <w:sz w:val="24"/>
          <w:szCs w:val="24"/>
        </w:rPr>
        <w:t>ADC</w:t>
      </w:r>
      <w:r w:rsidR="004E630A" w:rsidRPr="001A327C">
        <w:rPr>
          <w:rFonts w:ascii="Times New Roman" w:hAnsi="Times New Roman" w:cs="Times New Roman"/>
          <w:sz w:val="24"/>
          <w:szCs w:val="24"/>
        </w:rPr>
        <w:tab/>
      </w:r>
      <w:r w:rsidR="00841972" w:rsidRPr="001A327C">
        <w:rPr>
          <w:rFonts w:ascii="Times New Roman" w:hAnsi="Times New Roman" w:cs="Times New Roman"/>
          <w:sz w:val="24"/>
          <w:szCs w:val="24"/>
        </w:rPr>
        <w:t>Assistant Division Chief</w:t>
      </w:r>
    </w:p>
    <w:p w14:paraId="72AC2E15" w14:textId="7FBCD184" w:rsidR="00761395" w:rsidRPr="001A327C" w:rsidRDefault="00761395" w:rsidP="004E630A">
      <w:pPr>
        <w:tabs>
          <w:tab w:val="left" w:pos="1080"/>
        </w:tabs>
        <w:spacing w:before="0" w:after="0"/>
        <w:rPr>
          <w:rFonts w:ascii="Times New Roman" w:hAnsi="Times New Roman" w:cs="Times New Roman"/>
          <w:sz w:val="24"/>
          <w:szCs w:val="24"/>
        </w:rPr>
      </w:pPr>
      <w:r w:rsidRPr="001A327C">
        <w:rPr>
          <w:rFonts w:ascii="Times New Roman" w:hAnsi="Times New Roman" w:cs="Times New Roman"/>
          <w:sz w:val="24"/>
          <w:szCs w:val="24"/>
        </w:rPr>
        <w:t>ANSI</w:t>
      </w:r>
      <w:r w:rsidR="004E630A" w:rsidRPr="001A327C">
        <w:rPr>
          <w:rFonts w:ascii="Times New Roman" w:hAnsi="Times New Roman" w:cs="Times New Roman"/>
          <w:sz w:val="24"/>
          <w:szCs w:val="24"/>
        </w:rPr>
        <w:tab/>
      </w:r>
      <w:r w:rsidR="00841972" w:rsidRPr="001A327C">
        <w:rPr>
          <w:rFonts w:ascii="Times New Roman" w:hAnsi="Times New Roman" w:cs="Times New Roman"/>
          <w:sz w:val="24"/>
          <w:szCs w:val="24"/>
        </w:rPr>
        <w:t>American National Standards Institute</w:t>
      </w:r>
    </w:p>
    <w:p w14:paraId="5270E161" w14:textId="5410A4E4" w:rsidR="00761395" w:rsidRPr="001A327C" w:rsidRDefault="00761395" w:rsidP="004E630A">
      <w:pPr>
        <w:tabs>
          <w:tab w:val="left" w:pos="1080"/>
        </w:tabs>
        <w:spacing w:before="0" w:after="0"/>
        <w:rPr>
          <w:rFonts w:ascii="Times New Roman" w:hAnsi="Times New Roman" w:cs="Times New Roman"/>
          <w:sz w:val="24"/>
          <w:szCs w:val="24"/>
        </w:rPr>
      </w:pPr>
      <w:r w:rsidRPr="001A327C">
        <w:rPr>
          <w:rFonts w:ascii="Times New Roman" w:hAnsi="Times New Roman" w:cs="Times New Roman"/>
          <w:sz w:val="24"/>
          <w:szCs w:val="24"/>
        </w:rPr>
        <w:t>API</w:t>
      </w:r>
      <w:r w:rsidR="004E630A" w:rsidRPr="001A327C">
        <w:rPr>
          <w:rFonts w:ascii="Times New Roman" w:hAnsi="Times New Roman" w:cs="Times New Roman"/>
          <w:sz w:val="24"/>
          <w:szCs w:val="24"/>
        </w:rPr>
        <w:tab/>
      </w:r>
      <w:r w:rsidR="00EF5D9D" w:rsidRPr="001A327C">
        <w:rPr>
          <w:rFonts w:ascii="Times New Roman" w:hAnsi="Times New Roman" w:cs="Times New Roman"/>
          <w:sz w:val="24"/>
          <w:szCs w:val="24"/>
        </w:rPr>
        <w:t>Application Programming Interface</w:t>
      </w:r>
    </w:p>
    <w:p w14:paraId="43F9510B" w14:textId="32F3B330" w:rsidR="00761395" w:rsidRPr="00FD7F7F" w:rsidRDefault="00761395" w:rsidP="004E630A">
      <w:pPr>
        <w:tabs>
          <w:tab w:val="left" w:pos="1080"/>
        </w:tabs>
        <w:spacing w:before="0" w:after="0"/>
        <w:rPr>
          <w:rFonts w:ascii="Times New Roman" w:hAnsi="Times New Roman" w:cs="Times New Roman"/>
          <w:sz w:val="24"/>
          <w:szCs w:val="24"/>
        </w:rPr>
      </w:pPr>
      <w:r w:rsidRPr="00FD7F7F">
        <w:rPr>
          <w:rFonts w:ascii="Times New Roman" w:hAnsi="Times New Roman" w:cs="Times New Roman"/>
          <w:sz w:val="24"/>
          <w:szCs w:val="24"/>
        </w:rPr>
        <w:t>CM</w:t>
      </w:r>
      <w:r w:rsidR="004E630A" w:rsidRPr="00FD7F7F">
        <w:rPr>
          <w:rFonts w:ascii="Times New Roman" w:hAnsi="Times New Roman" w:cs="Times New Roman"/>
          <w:sz w:val="24"/>
          <w:szCs w:val="24"/>
        </w:rPr>
        <w:tab/>
      </w:r>
      <w:r w:rsidR="00841972" w:rsidRPr="00FD7F7F">
        <w:rPr>
          <w:rFonts w:ascii="Times New Roman" w:hAnsi="Times New Roman" w:cs="Times New Roman"/>
          <w:sz w:val="24"/>
          <w:szCs w:val="24"/>
        </w:rPr>
        <w:t>Configuration Management</w:t>
      </w:r>
    </w:p>
    <w:p w14:paraId="6D22A286" w14:textId="1D07C41C" w:rsidR="00761395" w:rsidRPr="003F4E86" w:rsidRDefault="00761395" w:rsidP="004E630A">
      <w:pPr>
        <w:tabs>
          <w:tab w:val="left" w:pos="1080"/>
        </w:tabs>
        <w:spacing w:before="0" w:after="0"/>
        <w:rPr>
          <w:rFonts w:ascii="Times New Roman" w:hAnsi="Times New Roman" w:cs="Times New Roman"/>
          <w:sz w:val="24"/>
          <w:szCs w:val="24"/>
        </w:rPr>
      </w:pPr>
      <w:r w:rsidRPr="003F4E86">
        <w:rPr>
          <w:rFonts w:ascii="Times New Roman" w:hAnsi="Times New Roman" w:cs="Times New Roman"/>
          <w:sz w:val="24"/>
          <w:szCs w:val="24"/>
        </w:rPr>
        <w:t>CP</w:t>
      </w:r>
      <w:r w:rsidR="004E630A" w:rsidRPr="003F4E86">
        <w:rPr>
          <w:rFonts w:ascii="Times New Roman" w:hAnsi="Times New Roman" w:cs="Times New Roman"/>
          <w:sz w:val="24"/>
          <w:szCs w:val="24"/>
        </w:rPr>
        <w:tab/>
      </w:r>
      <w:r w:rsidR="005125A3" w:rsidRPr="003F4E86">
        <w:rPr>
          <w:rFonts w:ascii="Times New Roman" w:hAnsi="Times New Roman" w:cs="Times New Roman"/>
          <w:sz w:val="24"/>
          <w:szCs w:val="24"/>
        </w:rPr>
        <w:t>Connect Point</w:t>
      </w:r>
    </w:p>
    <w:p w14:paraId="64C1F04E" w14:textId="32AEEDC3" w:rsidR="00761395" w:rsidRPr="009150DB" w:rsidRDefault="00761395" w:rsidP="004E630A">
      <w:pPr>
        <w:tabs>
          <w:tab w:val="left" w:pos="1080"/>
        </w:tabs>
        <w:spacing w:before="0" w:after="0"/>
        <w:rPr>
          <w:rFonts w:ascii="Times New Roman" w:hAnsi="Times New Roman" w:cs="Times New Roman"/>
          <w:sz w:val="24"/>
          <w:szCs w:val="24"/>
        </w:rPr>
      </w:pPr>
      <w:r w:rsidRPr="009150DB">
        <w:rPr>
          <w:rFonts w:ascii="Times New Roman" w:hAnsi="Times New Roman" w:cs="Times New Roman"/>
          <w:sz w:val="24"/>
          <w:szCs w:val="24"/>
        </w:rPr>
        <w:t>CR</w:t>
      </w:r>
      <w:r w:rsidR="004E630A" w:rsidRPr="009150DB">
        <w:rPr>
          <w:rFonts w:ascii="Times New Roman" w:hAnsi="Times New Roman" w:cs="Times New Roman"/>
          <w:sz w:val="24"/>
          <w:szCs w:val="24"/>
        </w:rPr>
        <w:tab/>
      </w:r>
      <w:r w:rsidR="00841972" w:rsidRPr="009150DB">
        <w:rPr>
          <w:rFonts w:ascii="Times New Roman" w:hAnsi="Times New Roman" w:cs="Times New Roman"/>
          <w:sz w:val="24"/>
          <w:szCs w:val="24"/>
        </w:rPr>
        <w:t>Change Request</w:t>
      </w:r>
    </w:p>
    <w:p w14:paraId="7F2CC376" w14:textId="3C216409" w:rsidR="00761395" w:rsidRPr="009150DB" w:rsidRDefault="00761395" w:rsidP="004E630A">
      <w:pPr>
        <w:tabs>
          <w:tab w:val="left" w:pos="1080"/>
        </w:tabs>
        <w:spacing w:before="0" w:after="0"/>
        <w:rPr>
          <w:rFonts w:ascii="Times New Roman" w:hAnsi="Times New Roman" w:cs="Times New Roman"/>
          <w:sz w:val="24"/>
          <w:szCs w:val="24"/>
        </w:rPr>
      </w:pPr>
      <w:r w:rsidRPr="009150DB">
        <w:rPr>
          <w:rFonts w:ascii="Times New Roman" w:hAnsi="Times New Roman" w:cs="Times New Roman"/>
          <w:sz w:val="24"/>
          <w:szCs w:val="24"/>
        </w:rPr>
        <w:t>CSDGM</w:t>
      </w:r>
      <w:r w:rsidR="004E630A" w:rsidRPr="009150DB">
        <w:rPr>
          <w:rFonts w:ascii="Times New Roman" w:hAnsi="Times New Roman" w:cs="Times New Roman"/>
          <w:sz w:val="24"/>
          <w:szCs w:val="24"/>
        </w:rPr>
        <w:tab/>
      </w:r>
      <w:r w:rsidR="00841972" w:rsidRPr="009150DB">
        <w:rPr>
          <w:rFonts w:ascii="Times New Roman" w:hAnsi="Times New Roman" w:cs="Times New Roman"/>
          <w:sz w:val="24"/>
          <w:szCs w:val="24"/>
        </w:rPr>
        <w:t>Content Standard for Digital Geospatial Metadata</w:t>
      </w:r>
    </w:p>
    <w:p w14:paraId="68143DCC" w14:textId="7324736D" w:rsidR="00761395" w:rsidRPr="009150DB" w:rsidRDefault="00761395" w:rsidP="004E630A">
      <w:pPr>
        <w:tabs>
          <w:tab w:val="left" w:pos="1080"/>
        </w:tabs>
        <w:spacing w:before="0" w:after="0"/>
        <w:rPr>
          <w:rFonts w:ascii="Times New Roman" w:hAnsi="Times New Roman" w:cs="Times New Roman"/>
          <w:sz w:val="24"/>
          <w:szCs w:val="24"/>
        </w:rPr>
      </w:pPr>
      <w:r w:rsidRPr="009150DB">
        <w:rPr>
          <w:rFonts w:ascii="Times New Roman" w:hAnsi="Times New Roman" w:cs="Times New Roman"/>
          <w:sz w:val="24"/>
          <w:szCs w:val="24"/>
        </w:rPr>
        <w:t>DBMS</w:t>
      </w:r>
      <w:r w:rsidR="004E630A" w:rsidRPr="009150DB">
        <w:rPr>
          <w:rFonts w:ascii="Times New Roman" w:hAnsi="Times New Roman" w:cs="Times New Roman"/>
          <w:sz w:val="24"/>
          <w:szCs w:val="24"/>
        </w:rPr>
        <w:tab/>
      </w:r>
      <w:r w:rsidR="00C157FC" w:rsidRPr="009150DB">
        <w:rPr>
          <w:rFonts w:ascii="Times New Roman" w:hAnsi="Times New Roman" w:cs="Times New Roman"/>
          <w:sz w:val="24"/>
        </w:rPr>
        <w:t>Database Management System</w:t>
      </w:r>
    </w:p>
    <w:p w14:paraId="6B939F70" w14:textId="0EF8FAA7" w:rsidR="00761395" w:rsidRPr="009150DB" w:rsidRDefault="00761395" w:rsidP="004E630A">
      <w:pPr>
        <w:tabs>
          <w:tab w:val="left" w:pos="1080"/>
        </w:tabs>
        <w:spacing w:before="0" w:after="0"/>
        <w:rPr>
          <w:rFonts w:ascii="Times New Roman" w:hAnsi="Times New Roman" w:cs="Times New Roman"/>
          <w:sz w:val="24"/>
          <w:szCs w:val="24"/>
        </w:rPr>
      </w:pPr>
      <w:r w:rsidRPr="009150DB">
        <w:rPr>
          <w:rFonts w:ascii="Times New Roman" w:hAnsi="Times New Roman" w:cs="Times New Roman"/>
          <w:sz w:val="24"/>
          <w:szCs w:val="24"/>
        </w:rPr>
        <w:t>DCP</w:t>
      </w:r>
      <w:r w:rsidR="004E630A" w:rsidRPr="009150DB">
        <w:rPr>
          <w:rFonts w:ascii="Times New Roman" w:hAnsi="Times New Roman" w:cs="Times New Roman"/>
          <w:sz w:val="24"/>
          <w:szCs w:val="24"/>
        </w:rPr>
        <w:tab/>
      </w:r>
      <w:r w:rsidR="00C157FC" w:rsidRPr="009150DB">
        <w:rPr>
          <w:rFonts w:ascii="Times New Roman" w:hAnsi="Times New Roman" w:cs="Times New Roman"/>
          <w:sz w:val="24"/>
          <w:szCs w:val="24"/>
        </w:rPr>
        <w:t>Distributed Computing Platform</w:t>
      </w:r>
    </w:p>
    <w:p w14:paraId="55A89C1E" w14:textId="489271C0" w:rsidR="00761395" w:rsidRPr="00977C89" w:rsidRDefault="00761395" w:rsidP="004E630A">
      <w:pPr>
        <w:tabs>
          <w:tab w:val="left" w:pos="1080"/>
        </w:tabs>
        <w:spacing w:before="0" w:after="0"/>
        <w:rPr>
          <w:rFonts w:ascii="Times New Roman" w:hAnsi="Times New Roman" w:cs="Times New Roman"/>
          <w:sz w:val="24"/>
          <w:szCs w:val="24"/>
        </w:rPr>
      </w:pPr>
      <w:r w:rsidRPr="00977C89">
        <w:rPr>
          <w:rFonts w:ascii="Times New Roman" w:hAnsi="Times New Roman" w:cs="Times New Roman"/>
          <w:sz w:val="24"/>
          <w:szCs w:val="24"/>
        </w:rPr>
        <w:t>DOC</w:t>
      </w:r>
      <w:r w:rsidR="004E630A" w:rsidRPr="00977C89">
        <w:rPr>
          <w:rFonts w:ascii="Times New Roman" w:hAnsi="Times New Roman" w:cs="Times New Roman"/>
          <w:sz w:val="24"/>
          <w:szCs w:val="24"/>
        </w:rPr>
        <w:tab/>
      </w:r>
      <w:r w:rsidR="00B4430F" w:rsidRPr="00977C89">
        <w:rPr>
          <w:rFonts w:ascii="Times New Roman" w:hAnsi="Times New Roman" w:cs="Times New Roman"/>
          <w:sz w:val="24"/>
          <w:szCs w:val="24"/>
        </w:rPr>
        <w:t>Department of Commerce</w:t>
      </w:r>
    </w:p>
    <w:p w14:paraId="478EFA1B" w14:textId="4BA74ECF" w:rsidR="00761395" w:rsidRPr="00977C89" w:rsidRDefault="00761395" w:rsidP="004E630A">
      <w:pPr>
        <w:tabs>
          <w:tab w:val="left" w:pos="1080"/>
        </w:tabs>
        <w:spacing w:before="0" w:after="0"/>
        <w:rPr>
          <w:rFonts w:ascii="Times New Roman" w:hAnsi="Times New Roman" w:cs="Times New Roman"/>
          <w:sz w:val="24"/>
          <w:szCs w:val="24"/>
        </w:rPr>
      </w:pPr>
      <w:r w:rsidRPr="00977C89">
        <w:rPr>
          <w:rFonts w:ascii="Times New Roman" w:hAnsi="Times New Roman" w:cs="Times New Roman"/>
          <w:sz w:val="24"/>
          <w:szCs w:val="24"/>
        </w:rPr>
        <w:t>EPSG</w:t>
      </w:r>
      <w:r w:rsidR="004E630A" w:rsidRPr="00977C89">
        <w:rPr>
          <w:rFonts w:ascii="Times New Roman" w:hAnsi="Times New Roman" w:cs="Times New Roman"/>
          <w:sz w:val="24"/>
          <w:szCs w:val="24"/>
        </w:rPr>
        <w:tab/>
      </w:r>
      <w:r w:rsidR="001F4505" w:rsidRPr="00977C89">
        <w:rPr>
          <w:rFonts w:ascii="Times New Roman" w:hAnsi="Times New Roman" w:cs="Times New Roman"/>
          <w:sz w:val="24"/>
          <w:szCs w:val="24"/>
        </w:rPr>
        <w:t>European Petroleum Survey Group</w:t>
      </w:r>
    </w:p>
    <w:p w14:paraId="3574747A" w14:textId="799C239A" w:rsidR="00761395" w:rsidRPr="00294F60" w:rsidRDefault="00761395" w:rsidP="004E630A">
      <w:pPr>
        <w:tabs>
          <w:tab w:val="left" w:pos="1080"/>
        </w:tabs>
        <w:spacing w:before="0" w:after="0"/>
        <w:rPr>
          <w:rFonts w:ascii="Times New Roman" w:hAnsi="Times New Roman" w:cs="Times New Roman"/>
          <w:sz w:val="24"/>
          <w:szCs w:val="24"/>
        </w:rPr>
      </w:pPr>
      <w:r w:rsidRPr="00294F60">
        <w:rPr>
          <w:rFonts w:ascii="Times New Roman" w:hAnsi="Times New Roman" w:cs="Times New Roman"/>
          <w:sz w:val="24"/>
          <w:szCs w:val="24"/>
        </w:rPr>
        <w:t>ESRI</w:t>
      </w:r>
      <w:r w:rsidR="004E630A" w:rsidRPr="00294F60">
        <w:rPr>
          <w:rFonts w:ascii="Times New Roman" w:hAnsi="Times New Roman" w:cs="Times New Roman"/>
          <w:sz w:val="24"/>
          <w:szCs w:val="24"/>
        </w:rPr>
        <w:tab/>
      </w:r>
      <w:r w:rsidR="001F4505" w:rsidRPr="00294F60">
        <w:rPr>
          <w:rFonts w:ascii="Times New Roman" w:hAnsi="Times New Roman" w:cs="Times New Roman"/>
          <w:sz w:val="24"/>
          <w:szCs w:val="24"/>
        </w:rPr>
        <w:t>Environmental Systems Research Institute</w:t>
      </w:r>
    </w:p>
    <w:p w14:paraId="13C35616" w14:textId="73251262" w:rsidR="00761395" w:rsidRPr="004F2D00" w:rsidRDefault="00761395" w:rsidP="004E630A">
      <w:pPr>
        <w:tabs>
          <w:tab w:val="left" w:pos="1080"/>
        </w:tabs>
        <w:spacing w:before="0" w:after="0"/>
        <w:rPr>
          <w:rFonts w:ascii="Times New Roman" w:hAnsi="Times New Roman" w:cs="Times New Roman"/>
          <w:sz w:val="24"/>
          <w:szCs w:val="24"/>
        </w:rPr>
      </w:pPr>
      <w:r w:rsidRPr="004F2D00">
        <w:rPr>
          <w:rFonts w:ascii="Times New Roman" w:hAnsi="Times New Roman" w:cs="Times New Roman"/>
          <w:sz w:val="24"/>
          <w:szCs w:val="24"/>
        </w:rPr>
        <w:t>FGDC</w:t>
      </w:r>
      <w:r w:rsidR="004E630A" w:rsidRPr="004F2D00">
        <w:rPr>
          <w:rFonts w:ascii="Times New Roman" w:hAnsi="Times New Roman" w:cs="Times New Roman"/>
          <w:sz w:val="24"/>
          <w:szCs w:val="24"/>
        </w:rPr>
        <w:tab/>
      </w:r>
      <w:r w:rsidR="00F23C28" w:rsidRPr="004F2D00">
        <w:rPr>
          <w:rFonts w:ascii="Times New Roman" w:hAnsi="Times New Roman" w:cs="Times New Roman"/>
          <w:sz w:val="24"/>
          <w:szCs w:val="24"/>
        </w:rPr>
        <w:t>Federal Geographic Data Committee</w:t>
      </w:r>
    </w:p>
    <w:p w14:paraId="47CA3BD2" w14:textId="24EEAC2D" w:rsidR="00761395" w:rsidRPr="004F2D00" w:rsidRDefault="00761395" w:rsidP="004E630A">
      <w:pPr>
        <w:tabs>
          <w:tab w:val="left" w:pos="1080"/>
        </w:tabs>
        <w:spacing w:before="0" w:after="0"/>
        <w:rPr>
          <w:rFonts w:ascii="Times New Roman" w:hAnsi="Times New Roman" w:cs="Times New Roman"/>
          <w:sz w:val="24"/>
          <w:szCs w:val="24"/>
        </w:rPr>
      </w:pPr>
      <w:r w:rsidRPr="004F2D00">
        <w:rPr>
          <w:rFonts w:ascii="Times New Roman" w:hAnsi="Times New Roman" w:cs="Times New Roman"/>
          <w:sz w:val="24"/>
          <w:szCs w:val="24"/>
        </w:rPr>
        <w:t>FIPS</w:t>
      </w:r>
      <w:r w:rsidR="004E630A" w:rsidRPr="004F2D00">
        <w:rPr>
          <w:rFonts w:ascii="Times New Roman" w:hAnsi="Times New Roman" w:cs="Times New Roman"/>
          <w:sz w:val="24"/>
          <w:szCs w:val="24"/>
        </w:rPr>
        <w:tab/>
      </w:r>
      <w:r w:rsidR="00F23C28" w:rsidRPr="004F2D00">
        <w:rPr>
          <w:rFonts w:ascii="Times New Roman" w:hAnsi="Times New Roman" w:cs="Times New Roman"/>
          <w:sz w:val="24"/>
          <w:szCs w:val="24"/>
        </w:rPr>
        <w:t>Federal Information Processing Series</w:t>
      </w:r>
    </w:p>
    <w:p w14:paraId="3D7B4E80" w14:textId="19CB772C" w:rsidR="00761395" w:rsidRPr="004F2D00" w:rsidRDefault="00761395" w:rsidP="004E630A">
      <w:pPr>
        <w:tabs>
          <w:tab w:val="left" w:pos="1080"/>
        </w:tabs>
        <w:spacing w:before="0" w:after="0"/>
        <w:rPr>
          <w:rFonts w:ascii="Times New Roman" w:hAnsi="Times New Roman" w:cs="Times New Roman"/>
          <w:sz w:val="24"/>
          <w:szCs w:val="24"/>
        </w:rPr>
      </w:pPr>
      <w:r w:rsidRPr="004F2D00">
        <w:rPr>
          <w:rFonts w:ascii="Times New Roman" w:hAnsi="Times New Roman" w:cs="Times New Roman"/>
          <w:sz w:val="24"/>
          <w:szCs w:val="24"/>
        </w:rPr>
        <w:t>GEO</w:t>
      </w:r>
      <w:r w:rsidR="004E630A" w:rsidRPr="004F2D00">
        <w:rPr>
          <w:rFonts w:ascii="Times New Roman" w:hAnsi="Times New Roman" w:cs="Times New Roman"/>
          <w:sz w:val="24"/>
          <w:szCs w:val="24"/>
        </w:rPr>
        <w:tab/>
      </w:r>
      <w:r w:rsidR="00F23C28" w:rsidRPr="004F2D00">
        <w:rPr>
          <w:rFonts w:ascii="Times New Roman" w:hAnsi="Times New Roman" w:cs="Times New Roman"/>
          <w:sz w:val="24"/>
          <w:szCs w:val="24"/>
        </w:rPr>
        <w:t>Census Bureau Geography Division</w:t>
      </w:r>
    </w:p>
    <w:p w14:paraId="3459438D" w14:textId="0D5E2E29" w:rsidR="00761395" w:rsidRPr="00EC4EBA" w:rsidRDefault="00761395" w:rsidP="004E630A">
      <w:pPr>
        <w:tabs>
          <w:tab w:val="left" w:pos="1080"/>
        </w:tabs>
        <w:spacing w:before="0" w:after="0"/>
        <w:rPr>
          <w:rFonts w:ascii="Times New Roman" w:hAnsi="Times New Roman" w:cs="Times New Roman"/>
          <w:sz w:val="24"/>
          <w:szCs w:val="24"/>
        </w:rPr>
      </w:pPr>
      <w:r w:rsidRPr="00EC4EBA">
        <w:rPr>
          <w:rFonts w:ascii="Times New Roman" w:hAnsi="Times New Roman" w:cs="Times New Roman"/>
          <w:sz w:val="24"/>
          <w:szCs w:val="24"/>
        </w:rPr>
        <w:t>GNIS</w:t>
      </w:r>
      <w:r w:rsidR="004E630A" w:rsidRPr="00EC4EBA">
        <w:rPr>
          <w:rFonts w:ascii="Times New Roman" w:hAnsi="Times New Roman" w:cs="Times New Roman"/>
          <w:sz w:val="24"/>
          <w:szCs w:val="24"/>
        </w:rPr>
        <w:tab/>
      </w:r>
      <w:r w:rsidR="00200A03" w:rsidRPr="00EC4EBA">
        <w:rPr>
          <w:rFonts w:ascii="Times New Roman" w:hAnsi="Times New Roman" w:cs="Times New Roman"/>
          <w:sz w:val="24"/>
          <w:szCs w:val="24"/>
        </w:rPr>
        <w:t>Geographic Names Information System</w:t>
      </w:r>
    </w:p>
    <w:p w14:paraId="272663F1" w14:textId="142BF5AB" w:rsidR="00761395" w:rsidRPr="003F69F0" w:rsidRDefault="00761395" w:rsidP="004E630A">
      <w:pPr>
        <w:tabs>
          <w:tab w:val="left" w:pos="1080"/>
        </w:tabs>
        <w:spacing w:before="0" w:after="0"/>
        <w:rPr>
          <w:rFonts w:ascii="Times New Roman" w:hAnsi="Times New Roman" w:cs="Times New Roman"/>
          <w:sz w:val="24"/>
          <w:szCs w:val="24"/>
        </w:rPr>
      </w:pPr>
      <w:r w:rsidRPr="003F69F0">
        <w:rPr>
          <w:rFonts w:ascii="Times New Roman" w:hAnsi="Times New Roman" w:cs="Times New Roman"/>
          <w:sz w:val="24"/>
          <w:szCs w:val="24"/>
        </w:rPr>
        <w:t>GPM CS</w:t>
      </w:r>
      <w:r w:rsidR="004E630A" w:rsidRPr="003F69F0">
        <w:rPr>
          <w:rFonts w:ascii="Times New Roman" w:hAnsi="Times New Roman" w:cs="Times New Roman"/>
          <w:sz w:val="24"/>
          <w:szCs w:val="24"/>
        </w:rPr>
        <w:tab/>
      </w:r>
      <w:r w:rsidR="00200A03" w:rsidRPr="003F69F0">
        <w:rPr>
          <w:rFonts w:ascii="Times New Roman" w:hAnsi="Times New Roman" w:cs="Times New Roman"/>
          <w:sz w:val="24"/>
          <w:szCs w:val="24"/>
        </w:rPr>
        <w:t>Geospatial Product Metadata Content Standard</w:t>
      </w:r>
    </w:p>
    <w:p w14:paraId="06D4ED7F" w14:textId="126D0043" w:rsidR="00761395" w:rsidRPr="003F69F0" w:rsidRDefault="00761395" w:rsidP="004E630A">
      <w:pPr>
        <w:tabs>
          <w:tab w:val="left" w:pos="1080"/>
        </w:tabs>
        <w:spacing w:before="0" w:after="0"/>
        <w:rPr>
          <w:rFonts w:ascii="Times New Roman" w:hAnsi="Times New Roman" w:cs="Times New Roman"/>
          <w:sz w:val="24"/>
          <w:szCs w:val="24"/>
        </w:rPr>
      </w:pPr>
      <w:r w:rsidRPr="003F69F0">
        <w:rPr>
          <w:rFonts w:ascii="Times New Roman" w:hAnsi="Times New Roman" w:cs="Times New Roman"/>
          <w:sz w:val="24"/>
          <w:szCs w:val="24"/>
        </w:rPr>
        <w:t>GPS</w:t>
      </w:r>
      <w:r w:rsidR="004E630A" w:rsidRPr="003F69F0">
        <w:rPr>
          <w:rFonts w:ascii="Times New Roman" w:hAnsi="Times New Roman" w:cs="Times New Roman"/>
          <w:sz w:val="24"/>
          <w:szCs w:val="24"/>
        </w:rPr>
        <w:tab/>
      </w:r>
      <w:r w:rsidR="00200A03" w:rsidRPr="003F69F0">
        <w:rPr>
          <w:rFonts w:ascii="Times New Roman" w:hAnsi="Times New Roman" w:cs="Times New Roman"/>
          <w:bCs/>
          <w:sz w:val="24"/>
          <w:szCs w:val="24"/>
        </w:rPr>
        <w:t>Global Positioning System</w:t>
      </w:r>
    </w:p>
    <w:p w14:paraId="0C5296B4" w14:textId="4FC84A71" w:rsidR="00761395" w:rsidRPr="003F69F0" w:rsidRDefault="00761395" w:rsidP="004E630A">
      <w:pPr>
        <w:tabs>
          <w:tab w:val="left" w:pos="1080"/>
        </w:tabs>
        <w:spacing w:before="0" w:after="0"/>
        <w:rPr>
          <w:rFonts w:ascii="Times New Roman" w:hAnsi="Times New Roman" w:cs="Times New Roman"/>
          <w:sz w:val="24"/>
          <w:szCs w:val="24"/>
        </w:rPr>
      </w:pPr>
      <w:r w:rsidRPr="003F69F0">
        <w:rPr>
          <w:rFonts w:ascii="Times New Roman" w:hAnsi="Times New Roman" w:cs="Times New Roman"/>
          <w:sz w:val="24"/>
          <w:szCs w:val="24"/>
        </w:rPr>
        <w:t>GSCQB</w:t>
      </w:r>
      <w:r w:rsidR="004E630A" w:rsidRPr="003F69F0">
        <w:rPr>
          <w:rFonts w:ascii="Times New Roman" w:hAnsi="Times New Roman" w:cs="Times New Roman"/>
          <w:sz w:val="24"/>
          <w:szCs w:val="24"/>
        </w:rPr>
        <w:tab/>
      </w:r>
      <w:r w:rsidR="0070053B" w:rsidRPr="003F69F0">
        <w:rPr>
          <w:rFonts w:ascii="Times New Roman" w:hAnsi="Times New Roman" w:cs="Times New Roman"/>
          <w:sz w:val="24"/>
          <w:szCs w:val="24"/>
        </w:rPr>
        <w:t>Geographic Standards, Criteria, and Quality Branch</w:t>
      </w:r>
    </w:p>
    <w:p w14:paraId="6F0B11E8" w14:textId="38BF4335" w:rsidR="00761395" w:rsidRPr="003F69F0" w:rsidRDefault="00761395" w:rsidP="004E630A">
      <w:pPr>
        <w:tabs>
          <w:tab w:val="left" w:pos="1080"/>
        </w:tabs>
        <w:spacing w:before="0" w:after="0"/>
        <w:rPr>
          <w:rFonts w:ascii="Times New Roman" w:hAnsi="Times New Roman" w:cs="Times New Roman"/>
          <w:sz w:val="24"/>
          <w:szCs w:val="24"/>
        </w:rPr>
      </w:pPr>
      <w:r w:rsidRPr="003F69F0">
        <w:rPr>
          <w:rFonts w:ascii="Times New Roman" w:hAnsi="Times New Roman" w:cs="Times New Roman"/>
          <w:sz w:val="24"/>
          <w:szCs w:val="24"/>
        </w:rPr>
        <w:t>GSS-I</w:t>
      </w:r>
      <w:r w:rsidR="004E630A" w:rsidRPr="003F69F0">
        <w:rPr>
          <w:rFonts w:ascii="Times New Roman" w:hAnsi="Times New Roman" w:cs="Times New Roman"/>
          <w:sz w:val="24"/>
          <w:szCs w:val="24"/>
        </w:rPr>
        <w:tab/>
      </w:r>
      <w:r w:rsidR="005A4D04" w:rsidRPr="003F69F0">
        <w:rPr>
          <w:rFonts w:ascii="Times New Roman" w:hAnsi="Times New Roman" w:cs="Times New Roman"/>
          <w:sz w:val="24"/>
          <w:szCs w:val="24"/>
        </w:rPr>
        <w:t>Geographic Support System Initiative</w:t>
      </w:r>
    </w:p>
    <w:p w14:paraId="067B8085" w14:textId="5FC3FBBD" w:rsidR="00761395" w:rsidRPr="003F69F0" w:rsidRDefault="00761395" w:rsidP="004E630A">
      <w:pPr>
        <w:tabs>
          <w:tab w:val="left" w:pos="1080"/>
        </w:tabs>
        <w:spacing w:before="0" w:after="0"/>
        <w:rPr>
          <w:rFonts w:ascii="Times New Roman" w:hAnsi="Times New Roman" w:cs="Times New Roman"/>
          <w:sz w:val="24"/>
          <w:szCs w:val="24"/>
        </w:rPr>
      </w:pPr>
      <w:r w:rsidRPr="003F69F0">
        <w:rPr>
          <w:rFonts w:ascii="Times New Roman" w:hAnsi="Times New Roman" w:cs="Times New Roman"/>
          <w:sz w:val="24"/>
          <w:szCs w:val="24"/>
        </w:rPr>
        <w:t>INCITS</w:t>
      </w:r>
      <w:r w:rsidR="004E630A" w:rsidRPr="003F69F0">
        <w:rPr>
          <w:rFonts w:ascii="Times New Roman" w:hAnsi="Times New Roman" w:cs="Times New Roman"/>
          <w:sz w:val="24"/>
          <w:szCs w:val="24"/>
        </w:rPr>
        <w:tab/>
      </w:r>
      <w:r w:rsidR="005A5B4A" w:rsidRPr="003F69F0">
        <w:rPr>
          <w:rFonts w:ascii="Times New Roman" w:hAnsi="Times New Roman" w:cs="Times New Roman"/>
          <w:sz w:val="24"/>
          <w:szCs w:val="24"/>
        </w:rPr>
        <w:t>InterNational Committee for Information Technology Standards</w:t>
      </w:r>
    </w:p>
    <w:p w14:paraId="4AFE29CF" w14:textId="0E7C12A2" w:rsidR="00761395" w:rsidRPr="005E6BB9" w:rsidRDefault="00761395" w:rsidP="004E630A">
      <w:pPr>
        <w:tabs>
          <w:tab w:val="left" w:pos="1080"/>
        </w:tabs>
        <w:spacing w:before="0" w:after="0"/>
        <w:rPr>
          <w:rFonts w:ascii="Times New Roman" w:hAnsi="Times New Roman" w:cs="Times New Roman"/>
          <w:sz w:val="24"/>
          <w:szCs w:val="24"/>
        </w:rPr>
      </w:pPr>
      <w:r w:rsidRPr="005E6BB9">
        <w:rPr>
          <w:rFonts w:ascii="Times New Roman" w:hAnsi="Times New Roman" w:cs="Times New Roman"/>
          <w:sz w:val="24"/>
          <w:szCs w:val="24"/>
        </w:rPr>
        <w:t>IPT</w:t>
      </w:r>
      <w:r w:rsidR="004E630A" w:rsidRPr="005E6BB9">
        <w:rPr>
          <w:rFonts w:ascii="Times New Roman" w:hAnsi="Times New Roman" w:cs="Times New Roman"/>
          <w:sz w:val="24"/>
          <w:szCs w:val="24"/>
        </w:rPr>
        <w:tab/>
      </w:r>
      <w:r w:rsidR="00A168FE" w:rsidRPr="005E6BB9">
        <w:rPr>
          <w:rFonts w:ascii="Times New Roman" w:hAnsi="Times New Roman" w:cs="Times New Roman"/>
          <w:sz w:val="24"/>
          <w:szCs w:val="24"/>
        </w:rPr>
        <w:t>Integrated Project Team</w:t>
      </w:r>
    </w:p>
    <w:p w14:paraId="1396CC95" w14:textId="49C68513" w:rsidR="00761395" w:rsidRPr="005E6BB9" w:rsidRDefault="00761395" w:rsidP="004E630A">
      <w:pPr>
        <w:tabs>
          <w:tab w:val="left" w:pos="1080"/>
        </w:tabs>
        <w:spacing w:before="0" w:after="0"/>
        <w:rPr>
          <w:rFonts w:ascii="Times New Roman" w:hAnsi="Times New Roman" w:cs="Times New Roman"/>
          <w:sz w:val="24"/>
          <w:szCs w:val="24"/>
        </w:rPr>
      </w:pPr>
      <w:r w:rsidRPr="005E6BB9">
        <w:rPr>
          <w:rFonts w:ascii="Times New Roman" w:hAnsi="Times New Roman" w:cs="Times New Roman"/>
          <w:sz w:val="24"/>
          <w:szCs w:val="24"/>
        </w:rPr>
        <w:t>ISO</w:t>
      </w:r>
      <w:r w:rsidR="004E630A" w:rsidRPr="005E6BB9">
        <w:rPr>
          <w:rFonts w:ascii="Times New Roman" w:hAnsi="Times New Roman" w:cs="Times New Roman"/>
          <w:sz w:val="24"/>
          <w:szCs w:val="24"/>
        </w:rPr>
        <w:tab/>
      </w:r>
      <w:r w:rsidR="005A5B4A" w:rsidRPr="005E6BB9">
        <w:rPr>
          <w:rFonts w:ascii="Times New Roman" w:hAnsi="Times New Roman" w:cs="Times New Roman"/>
          <w:sz w:val="24"/>
          <w:szCs w:val="24"/>
        </w:rPr>
        <w:t>International Organization for Standardization</w:t>
      </w:r>
    </w:p>
    <w:p w14:paraId="058096EA" w14:textId="1262AFAE" w:rsidR="00761395" w:rsidRPr="005E6BB9" w:rsidRDefault="00761395" w:rsidP="004E630A">
      <w:pPr>
        <w:tabs>
          <w:tab w:val="left" w:pos="1080"/>
        </w:tabs>
        <w:spacing w:before="0" w:after="0"/>
        <w:rPr>
          <w:rFonts w:ascii="Times New Roman" w:hAnsi="Times New Roman" w:cs="Times New Roman"/>
          <w:sz w:val="24"/>
          <w:szCs w:val="24"/>
        </w:rPr>
      </w:pPr>
      <w:r w:rsidRPr="005E6BB9">
        <w:rPr>
          <w:rFonts w:ascii="Times New Roman" w:hAnsi="Times New Roman" w:cs="Times New Roman"/>
          <w:sz w:val="24"/>
          <w:szCs w:val="24"/>
        </w:rPr>
        <w:t>MA</w:t>
      </w:r>
      <w:r w:rsidR="004E630A" w:rsidRPr="005E6BB9">
        <w:rPr>
          <w:rFonts w:ascii="Times New Roman" w:hAnsi="Times New Roman" w:cs="Times New Roman"/>
          <w:sz w:val="24"/>
          <w:szCs w:val="24"/>
        </w:rPr>
        <w:tab/>
      </w:r>
      <w:r w:rsidR="00242AA6" w:rsidRPr="005E6BB9">
        <w:rPr>
          <w:rFonts w:ascii="Times New Roman" w:hAnsi="Times New Roman" w:cs="Times New Roman"/>
          <w:sz w:val="24"/>
          <w:szCs w:val="24"/>
        </w:rPr>
        <w:t>Mandatory if Applicable</w:t>
      </w:r>
    </w:p>
    <w:p w14:paraId="312A48EE" w14:textId="7F3FCA72" w:rsidR="00761395" w:rsidRPr="005E6BB9" w:rsidRDefault="00761395" w:rsidP="004E630A">
      <w:pPr>
        <w:tabs>
          <w:tab w:val="left" w:pos="1080"/>
        </w:tabs>
        <w:spacing w:before="0" w:after="0"/>
        <w:rPr>
          <w:rFonts w:ascii="Times New Roman" w:hAnsi="Times New Roman" w:cs="Times New Roman"/>
          <w:sz w:val="24"/>
          <w:szCs w:val="24"/>
        </w:rPr>
      </w:pPr>
      <w:r w:rsidRPr="005E6BB9">
        <w:rPr>
          <w:rFonts w:ascii="Times New Roman" w:hAnsi="Times New Roman" w:cs="Times New Roman"/>
          <w:sz w:val="24"/>
          <w:szCs w:val="24"/>
        </w:rPr>
        <w:t>MAF</w:t>
      </w:r>
      <w:r w:rsidR="004E630A" w:rsidRPr="005E6BB9">
        <w:rPr>
          <w:rFonts w:ascii="Times New Roman" w:hAnsi="Times New Roman" w:cs="Times New Roman"/>
          <w:sz w:val="24"/>
          <w:szCs w:val="24"/>
        </w:rPr>
        <w:tab/>
      </w:r>
      <w:r w:rsidR="005A5B4A" w:rsidRPr="005E6BB9">
        <w:rPr>
          <w:rFonts w:ascii="Times New Roman" w:hAnsi="Times New Roman" w:cs="Times New Roman"/>
          <w:sz w:val="24"/>
          <w:szCs w:val="24"/>
        </w:rPr>
        <w:t>Master Address File</w:t>
      </w:r>
    </w:p>
    <w:p w14:paraId="44460835" w14:textId="484FB0D7" w:rsidR="00242AA6" w:rsidRPr="005E6BB9" w:rsidRDefault="00761395" w:rsidP="004E630A">
      <w:pPr>
        <w:tabs>
          <w:tab w:val="left" w:pos="1080"/>
        </w:tabs>
        <w:spacing w:before="0" w:after="0"/>
        <w:rPr>
          <w:rFonts w:ascii="Times New Roman" w:hAnsi="Times New Roman" w:cs="Times New Roman"/>
          <w:sz w:val="24"/>
          <w:szCs w:val="18"/>
        </w:rPr>
      </w:pPr>
      <w:r w:rsidRPr="005E6BB9">
        <w:rPr>
          <w:rFonts w:ascii="Times New Roman" w:hAnsi="Times New Roman" w:cs="Times New Roman"/>
          <w:sz w:val="24"/>
          <w:szCs w:val="24"/>
        </w:rPr>
        <w:t>MSP</w:t>
      </w:r>
      <w:r w:rsidR="004E630A" w:rsidRPr="005E6BB9">
        <w:rPr>
          <w:rFonts w:ascii="Times New Roman" w:hAnsi="Times New Roman" w:cs="Times New Roman"/>
          <w:sz w:val="24"/>
          <w:szCs w:val="24"/>
        </w:rPr>
        <w:tab/>
      </w:r>
      <w:r w:rsidR="00242AA6" w:rsidRPr="005E6BB9">
        <w:rPr>
          <w:rFonts w:ascii="Times New Roman" w:hAnsi="Times New Roman" w:cs="Times New Roman"/>
          <w:sz w:val="24"/>
          <w:szCs w:val="18"/>
        </w:rPr>
        <w:t>MAF Structure Point</w:t>
      </w:r>
    </w:p>
    <w:p w14:paraId="07C85977" w14:textId="0742A1AC" w:rsidR="00761395" w:rsidRPr="005E6BB9" w:rsidRDefault="00761395" w:rsidP="004E630A">
      <w:pPr>
        <w:tabs>
          <w:tab w:val="left" w:pos="1080"/>
        </w:tabs>
        <w:spacing w:before="0" w:after="0"/>
        <w:rPr>
          <w:rFonts w:ascii="Times New Roman" w:hAnsi="Times New Roman" w:cs="Times New Roman"/>
          <w:sz w:val="24"/>
          <w:szCs w:val="24"/>
        </w:rPr>
      </w:pPr>
      <w:r w:rsidRPr="005E6BB9">
        <w:rPr>
          <w:rFonts w:ascii="Times New Roman" w:hAnsi="Times New Roman" w:cs="Times New Roman"/>
          <w:sz w:val="24"/>
          <w:szCs w:val="24"/>
        </w:rPr>
        <w:t>MTDB</w:t>
      </w:r>
      <w:r w:rsidR="004E630A" w:rsidRPr="005E6BB9">
        <w:rPr>
          <w:rFonts w:ascii="Times New Roman" w:hAnsi="Times New Roman" w:cs="Times New Roman"/>
          <w:sz w:val="24"/>
          <w:szCs w:val="24"/>
        </w:rPr>
        <w:tab/>
      </w:r>
      <w:r w:rsidR="005A5B4A" w:rsidRPr="005E6BB9">
        <w:rPr>
          <w:rFonts w:ascii="Times New Roman" w:hAnsi="Times New Roman" w:cs="Times New Roman"/>
          <w:sz w:val="24"/>
          <w:szCs w:val="24"/>
        </w:rPr>
        <w:t>MAF/TIGER Database</w:t>
      </w:r>
    </w:p>
    <w:p w14:paraId="2C1CD3AB" w14:textId="76E7A7B1" w:rsidR="00761395" w:rsidRPr="005B7813" w:rsidRDefault="00761395" w:rsidP="004E630A">
      <w:pPr>
        <w:tabs>
          <w:tab w:val="left" w:pos="1080"/>
        </w:tabs>
        <w:spacing w:before="0" w:after="0"/>
        <w:rPr>
          <w:rFonts w:ascii="Times New Roman" w:hAnsi="Times New Roman" w:cs="Times New Roman"/>
          <w:sz w:val="24"/>
          <w:szCs w:val="24"/>
        </w:rPr>
      </w:pPr>
      <w:r w:rsidRPr="005B7813">
        <w:rPr>
          <w:rFonts w:ascii="Times New Roman" w:hAnsi="Times New Roman" w:cs="Times New Roman"/>
          <w:sz w:val="24"/>
          <w:szCs w:val="24"/>
        </w:rPr>
        <w:t>MTFCC</w:t>
      </w:r>
      <w:r w:rsidR="004E630A" w:rsidRPr="005B7813">
        <w:rPr>
          <w:rFonts w:ascii="Times New Roman" w:hAnsi="Times New Roman" w:cs="Times New Roman"/>
          <w:sz w:val="24"/>
          <w:szCs w:val="24"/>
        </w:rPr>
        <w:tab/>
      </w:r>
      <w:r w:rsidR="005A5B4A" w:rsidRPr="005B7813">
        <w:rPr>
          <w:rFonts w:ascii="Times New Roman" w:hAnsi="Times New Roman" w:cs="Times New Roman"/>
          <w:sz w:val="24"/>
          <w:szCs w:val="24"/>
        </w:rPr>
        <w:t>MAF/TIGER Feature Classification Codes</w:t>
      </w:r>
    </w:p>
    <w:p w14:paraId="025CD3A4" w14:textId="44F3AB81" w:rsidR="00761395" w:rsidRPr="005B7813" w:rsidRDefault="00761395" w:rsidP="004E630A">
      <w:pPr>
        <w:tabs>
          <w:tab w:val="left" w:pos="1080"/>
        </w:tabs>
        <w:spacing w:before="0" w:after="0"/>
        <w:rPr>
          <w:rFonts w:ascii="Times New Roman" w:hAnsi="Times New Roman" w:cs="Times New Roman"/>
          <w:sz w:val="24"/>
          <w:szCs w:val="24"/>
        </w:rPr>
      </w:pPr>
      <w:r w:rsidRPr="005B7813">
        <w:rPr>
          <w:rFonts w:ascii="Times New Roman" w:hAnsi="Times New Roman" w:cs="Times New Roman"/>
          <w:sz w:val="24"/>
          <w:szCs w:val="24"/>
        </w:rPr>
        <w:t>NGDA</w:t>
      </w:r>
      <w:r w:rsidR="004E630A" w:rsidRPr="005B7813">
        <w:rPr>
          <w:rFonts w:ascii="Times New Roman" w:hAnsi="Times New Roman" w:cs="Times New Roman"/>
          <w:sz w:val="24"/>
          <w:szCs w:val="24"/>
        </w:rPr>
        <w:tab/>
      </w:r>
      <w:r w:rsidR="00242AA6" w:rsidRPr="005B7813">
        <w:rPr>
          <w:rFonts w:ascii="Times New Roman" w:hAnsi="Times New Roman" w:cs="Times New Roman"/>
          <w:sz w:val="24"/>
          <w:szCs w:val="24"/>
        </w:rPr>
        <w:t>National Geospatial Data Assets</w:t>
      </w:r>
    </w:p>
    <w:p w14:paraId="52086706" w14:textId="36ABF324" w:rsidR="00761395" w:rsidRPr="005B7813" w:rsidRDefault="00761395" w:rsidP="004E630A">
      <w:pPr>
        <w:tabs>
          <w:tab w:val="left" w:pos="1080"/>
        </w:tabs>
        <w:spacing w:before="0" w:after="0"/>
        <w:rPr>
          <w:rFonts w:ascii="Times New Roman" w:hAnsi="Times New Roman" w:cs="Times New Roman"/>
          <w:sz w:val="24"/>
          <w:szCs w:val="24"/>
        </w:rPr>
      </w:pPr>
      <w:r w:rsidRPr="005B7813">
        <w:rPr>
          <w:rFonts w:ascii="Times New Roman" w:hAnsi="Times New Roman" w:cs="Times New Roman"/>
          <w:sz w:val="24"/>
          <w:szCs w:val="24"/>
        </w:rPr>
        <w:t>NSDI</w:t>
      </w:r>
      <w:r w:rsidR="004E630A" w:rsidRPr="005B7813">
        <w:rPr>
          <w:rFonts w:ascii="Times New Roman" w:hAnsi="Times New Roman" w:cs="Times New Roman"/>
          <w:sz w:val="24"/>
          <w:szCs w:val="24"/>
        </w:rPr>
        <w:tab/>
      </w:r>
      <w:r w:rsidR="005A5B4A" w:rsidRPr="005B7813">
        <w:rPr>
          <w:rFonts w:ascii="Times New Roman" w:hAnsi="Times New Roman" w:cs="Times New Roman"/>
          <w:sz w:val="24"/>
          <w:szCs w:val="24"/>
        </w:rPr>
        <w:t>National Spatial Data Infrastructure</w:t>
      </w:r>
    </w:p>
    <w:p w14:paraId="2A46EC6C" w14:textId="1B54B9DA" w:rsidR="009873AD" w:rsidRDefault="009873AD" w:rsidP="004E630A">
      <w:pPr>
        <w:tabs>
          <w:tab w:val="left" w:pos="1080"/>
        </w:tabs>
        <w:spacing w:before="0" w:after="0"/>
        <w:rPr>
          <w:rFonts w:ascii="Times New Roman" w:hAnsi="Times New Roman" w:cs="Times New Roman"/>
          <w:sz w:val="24"/>
          <w:szCs w:val="24"/>
        </w:rPr>
      </w:pPr>
      <w:r>
        <w:rPr>
          <w:rFonts w:ascii="Times New Roman" w:hAnsi="Times New Roman" w:cs="Times New Roman"/>
          <w:sz w:val="24"/>
          <w:szCs w:val="24"/>
        </w:rPr>
        <w:t>OGC</w:t>
      </w:r>
      <w:r>
        <w:rPr>
          <w:rFonts w:ascii="Times New Roman" w:hAnsi="Times New Roman" w:cs="Times New Roman"/>
          <w:sz w:val="24"/>
          <w:szCs w:val="24"/>
        </w:rPr>
        <w:tab/>
      </w:r>
      <w:r w:rsidR="005A5819" w:rsidRPr="005A5819">
        <w:rPr>
          <w:rFonts w:ascii="Times New Roman" w:hAnsi="Times New Roman" w:cs="Times New Roman"/>
          <w:sz w:val="24"/>
          <w:szCs w:val="24"/>
        </w:rPr>
        <w:t>Open Geospatial Consortium</w:t>
      </w:r>
    </w:p>
    <w:p w14:paraId="7066A285" w14:textId="31872FF1" w:rsidR="00761395" w:rsidRDefault="00761395" w:rsidP="004E630A">
      <w:pPr>
        <w:tabs>
          <w:tab w:val="left" w:pos="1080"/>
        </w:tabs>
        <w:spacing w:before="0" w:after="0"/>
        <w:rPr>
          <w:rFonts w:ascii="Times New Roman" w:hAnsi="Times New Roman" w:cs="Times New Roman"/>
          <w:sz w:val="24"/>
          <w:szCs w:val="24"/>
        </w:rPr>
      </w:pPr>
      <w:r w:rsidRPr="005B7813">
        <w:rPr>
          <w:rFonts w:ascii="Times New Roman" w:hAnsi="Times New Roman" w:cs="Times New Roman"/>
          <w:sz w:val="24"/>
          <w:szCs w:val="24"/>
        </w:rPr>
        <w:t>OMB</w:t>
      </w:r>
      <w:r w:rsidR="004E630A" w:rsidRPr="005B7813">
        <w:rPr>
          <w:rFonts w:ascii="Times New Roman" w:hAnsi="Times New Roman" w:cs="Times New Roman"/>
          <w:sz w:val="24"/>
          <w:szCs w:val="24"/>
        </w:rPr>
        <w:tab/>
      </w:r>
      <w:r w:rsidR="003C3777" w:rsidRPr="005B7813">
        <w:rPr>
          <w:rFonts w:ascii="Times New Roman" w:hAnsi="Times New Roman" w:cs="Times New Roman"/>
          <w:sz w:val="24"/>
          <w:szCs w:val="24"/>
        </w:rPr>
        <w:t>Office of Management and Budget</w:t>
      </w:r>
    </w:p>
    <w:p w14:paraId="47F459D6" w14:textId="13C518D8" w:rsidR="002A597E" w:rsidRPr="005B7813" w:rsidRDefault="002A597E" w:rsidP="004E630A">
      <w:pPr>
        <w:tabs>
          <w:tab w:val="left" w:pos="1080"/>
        </w:tabs>
        <w:spacing w:before="0" w:after="0"/>
        <w:rPr>
          <w:rFonts w:ascii="Times New Roman" w:hAnsi="Times New Roman" w:cs="Times New Roman"/>
          <w:sz w:val="24"/>
          <w:szCs w:val="24"/>
        </w:rPr>
      </w:pPr>
      <w:r>
        <w:rPr>
          <w:rFonts w:ascii="Times New Roman" w:hAnsi="Times New Roman" w:cs="Times New Roman"/>
          <w:sz w:val="24"/>
          <w:szCs w:val="24"/>
        </w:rPr>
        <w:t>OMS</w:t>
      </w:r>
      <w:r>
        <w:rPr>
          <w:rFonts w:ascii="Times New Roman" w:hAnsi="Times New Roman" w:cs="Times New Roman"/>
          <w:sz w:val="24"/>
          <w:szCs w:val="24"/>
        </w:rPr>
        <w:tab/>
        <w:t>Online Mapping Service</w:t>
      </w:r>
    </w:p>
    <w:p w14:paraId="25392C81" w14:textId="3A26C5BA" w:rsidR="00761395" w:rsidRPr="005B7813" w:rsidRDefault="00761395" w:rsidP="004E630A">
      <w:pPr>
        <w:tabs>
          <w:tab w:val="left" w:pos="1080"/>
        </w:tabs>
        <w:spacing w:before="0" w:after="0"/>
        <w:rPr>
          <w:rFonts w:ascii="Times New Roman" w:hAnsi="Times New Roman" w:cs="Times New Roman"/>
          <w:sz w:val="24"/>
          <w:szCs w:val="24"/>
        </w:rPr>
      </w:pPr>
      <w:r w:rsidRPr="005B7813">
        <w:rPr>
          <w:rFonts w:ascii="Times New Roman" w:hAnsi="Times New Roman" w:cs="Times New Roman"/>
          <w:sz w:val="24"/>
          <w:szCs w:val="24"/>
        </w:rPr>
        <w:t>PII</w:t>
      </w:r>
      <w:r w:rsidR="004E630A" w:rsidRPr="005B7813">
        <w:rPr>
          <w:rFonts w:ascii="Times New Roman" w:hAnsi="Times New Roman" w:cs="Times New Roman"/>
          <w:sz w:val="24"/>
          <w:szCs w:val="24"/>
        </w:rPr>
        <w:tab/>
      </w:r>
      <w:r w:rsidR="00B3106B" w:rsidRPr="005B7813">
        <w:rPr>
          <w:rFonts w:ascii="Times New Roman" w:hAnsi="Times New Roman" w:cs="Times New Roman"/>
          <w:sz w:val="24"/>
          <w:szCs w:val="24"/>
        </w:rPr>
        <w:t>Personally Identifiable Information</w:t>
      </w:r>
    </w:p>
    <w:p w14:paraId="7D4EAC9D" w14:textId="3C16FF8F" w:rsidR="00761395" w:rsidRPr="005B7813" w:rsidRDefault="00761395" w:rsidP="004E630A">
      <w:pPr>
        <w:tabs>
          <w:tab w:val="left" w:pos="1080"/>
        </w:tabs>
        <w:spacing w:before="0" w:after="0"/>
        <w:rPr>
          <w:rFonts w:ascii="Times New Roman" w:hAnsi="Times New Roman" w:cs="Times New Roman"/>
          <w:sz w:val="24"/>
          <w:szCs w:val="24"/>
        </w:rPr>
      </w:pPr>
      <w:r w:rsidRPr="005B7813">
        <w:rPr>
          <w:rFonts w:ascii="Times New Roman" w:hAnsi="Times New Roman" w:cs="Times New Roman"/>
          <w:sz w:val="24"/>
          <w:szCs w:val="24"/>
        </w:rPr>
        <w:t>PR</w:t>
      </w:r>
      <w:r w:rsidR="004E630A" w:rsidRPr="005B7813">
        <w:rPr>
          <w:rFonts w:ascii="Times New Roman" w:hAnsi="Times New Roman" w:cs="Times New Roman"/>
          <w:sz w:val="24"/>
          <w:szCs w:val="24"/>
        </w:rPr>
        <w:tab/>
      </w:r>
      <w:r w:rsidR="003C3777" w:rsidRPr="005B7813">
        <w:rPr>
          <w:rFonts w:ascii="Times New Roman" w:hAnsi="Times New Roman" w:cs="Times New Roman"/>
          <w:sz w:val="24"/>
          <w:szCs w:val="24"/>
        </w:rPr>
        <w:t>Production Rule</w:t>
      </w:r>
    </w:p>
    <w:p w14:paraId="51D8317C" w14:textId="0039CAD3" w:rsidR="00761395" w:rsidRPr="005B7813" w:rsidRDefault="00761395" w:rsidP="004E630A">
      <w:pPr>
        <w:tabs>
          <w:tab w:val="left" w:pos="1080"/>
        </w:tabs>
        <w:spacing w:before="0" w:after="0"/>
        <w:rPr>
          <w:rFonts w:ascii="Times New Roman" w:hAnsi="Times New Roman" w:cs="Times New Roman"/>
          <w:sz w:val="24"/>
          <w:szCs w:val="24"/>
        </w:rPr>
      </w:pPr>
      <w:r w:rsidRPr="005B7813">
        <w:rPr>
          <w:rFonts w:ascii="Times New Roman" w:hAnsi="Times New Roman" w:cs="Times New Roman"/>
          <w:sz w:val="24"/>
          <w:szCs w:val="24"/>
        </w:rPr>
        <w:t>QA</w:t>
      </w:r>
      <w:r w:rsidR="004E630A" w:rsidRPr="005B7813">
        <w:rPr>
          <w:rFonts w:ascii="Times New Roman" w:hAnsi="Times New Roman" w:cs="Times New Roman"/>
          <w:sz w:val="24"/>
          <w:szCs w:val="24"/>
        </w:rPr>
        <w:tab/>
      </w:r>
      <w:r w:rsidR="00251CE5" w:rsidRPr="005B7813">
        <w:rPr>
          <w:rFonts w:ascii="Times New Roman" w:hAnsi="Times New Roman" w:cs="Times New Roman"/>
          <w:sz w:val="24"/>
          <w:szCs w:val="24"/>
        </w:rPr>
        <w:t xml:space="preserve">Quality </w:t>
      </w:r>
      <w:r w:rsidR="0039357B" w:rsidRPr="005B7813">
        <w:rPr>
          <w:rFonts w:ascii="Times New Roman" w:hAnsi="Times New Roman" w:cs="Times New Roman"/>
          <w:sz w:val="24"/>
          <w:szCs w:val="24"/>
        </w:rPr>
        <w:t>Assurance</w:t>
      </w:r>
    </w:p>
    <w:p w14:paraId="6DEF525D" w14:textId="5E821709" w:rsidR="00761395" w:rsidRPr="005B7813" w:rsidRDefault="00761395" w:rsidP="004E630A">
      <w:pPr>
        <w:tabs>
          <w:tab w:val="left" w:pos="1080"/>
        </w:tabs>
        <w:spacing w:before="0" w:after="0"/>
        <w:rPr>
          <w:rFonts w:ascii="Times New Roman" w:hAnsi="Times New Roman" w:cs="Times New Roman"/>
          <w:sz w:val="24"/>
          <w:szCs w:val="24"/>
        </w:rPr>
      </w:pPr>
      <w:r w:rsidRPr="005B7813">
        <w:rPr>
          <w:rFonts w:ascii="Times New Roman" w:hAnsi="Times New Roman" w:cs="Times New Roman"/>
          <w:sz w:val="24"/>
          <w:szCs w:val="24"/>
        </w:rPr>
        <w:t>QC</w:t>
      </w:r>
      <w:r w:rsidR="004E630A" w:rsidRPr="005B7813">
        <w:rPr>
          <w:rFonts w:ascii="Times New Roman" w:hAnsi="Times New Roman" w:cs="Times New Roman"/>
          <w:sz w:val="24"/>
          <w:szCs w:val="24"/>
        </w:rPr>
        <w:tab/>
      </w:r>
      <w:r w:rsidR="0039357B" w:rsidRPr="005B7813">
        <w:rPr>
          <w:rFonts w:ascii="Times New Roman" w:hAnsi="Times New Roman" w:cs="Times New Roman"/>
          <w:sz w:val="24"/>
          <w:szCs w:val="24"/>
        </w:rPr>
        <w:t>Quality Control</w:t>
      </w:r>
    </w:p>
    <w:p w14:paraId="11379E58" w14:textId="2409D1E6" w:rsidR="00761395" w:rsidRPr="0094007D" w:rsidRDefault="00761395" w:rsidP="004E630A">
      <w:pPr>
        <w:tabs>
          <w:tab w:val="left" w:pos="1080"/>
        </w:tabs>
        <w:spacing w:before="0" w:after="0"/>
        <w:rPr>
          <w:rFonts w:ascii="Times New Roman" w:hAnsi="Times New Roman" w:cs="Times New Roman"/>
          <w:sz w:val="24"/>
          <w:szCs w:val="24"/>
        </w:rPr>
      </w:pPr>
      <w:r w:rsidRPr="0094007D">
        <w:rPr>
          <w:rFonts w:ascii="Times New Roman" w:hAnsi="Times New Roman" w:cs="Times New Roman"/>
          <w:sz w:val="24"/>
          <w:szCs w:val="24"/>
        </w:rPr>
        <w:t>REST</w:t>
      </w:r>
      <w:r w:rsidR="004E630A" w:rsidRPr="0094007D">
        <w:rPr>
          <w:rFonts w:ascii="Times New Roman" w:hAnsi="Times New Roman" w:cs="Times New Roman"/>
          <w:sz w:val="24"/>
          <w:szCs w:val="24"/>
        </w:rPr>
        <w:tab/>
      </w:r>
      <w:r w:rsidR="003C3777" w:rsidRPr="0094007D">
        <w:rPr>
          <w:rFonts w:ascii="Times New Roman" w:hAnsi="Times New Roman" w:cs="Times New Roman"/>
          <w:sz w:val="24"/>
          <w:szCs w:val="24"/>
        </w:rPr>
        <w:t>Representational State Transfer</w:t>
      </w:r>
    </w:p>
    <w:p w14:paraId="1DC24075" w14:textId="38A17B95" w:rsidR="00761395" w:rsidRPr="0094007D" w:rsidRDefault="00761395" w:rsidP="004E630A">
      <w:pPr>
        <w:tabs>
          <w:tab w:val="left" w:pos="1080"/>
        </w:tabs>
        <w:spacing w:before="0" w:after="0"/>
        <w:rPr>
          <w:rFonts w:ascii="Times New Roman" w:hAnsi="Times New Roman" w:cs="Times New Roman"/>
          <w:sz w:val="24"/>
          <w:szCs w:val="24"/>
        </w:rPr>
      </w:pPr>
      <w:r w:rsidRPr="0094007D">
        <w:rPr>
          <w:rFonts w:ascii="Times New Roman" w:hAnsi="Times New Roman" w:cs="Times New Roman"/>
          <w:sz w:val="24"/>
          <w:szCs w:val="24"/>
        </w:rPr>
        <w:t>RMSE</w:t>
      </w:r>
      <w:r w:rsidR="004E630A" w:rsidRPr="0094007D">
        <w:rPr>
          <w:rFonts w:ascii="Times New Roman" w:hAnsi="Times New Roman" w:cs="Times New Roman"/>
          <w:sz w:val="24"/>
          <w:szCs w:val="24"/>
        </w:rPr>
        <w:tab/>
      </w:r>
      <w:r w:rsidR="0039357B" w:rsidRPr="0094007D">
        <w:rPr>
          <w:rFonts w:ascii="Times New Roman" w:hAnsi="Times New Roman" w:cs="Times New Roman"/>
          <w:sz w:val="24"/>
          <w:szCs w:val="24"/>
        </w:rPr>
        <w:t>Root Mean Square Error</w:t>
      </w:r>
    </w:p>
    <w:p w14:paraId="135A2E7E" w14:textId="060A4DAB" w:rsidR="00761395" w:rsidRPr="0094007D" w:rsidRDefault="00761395" w:rsidP="004E630A">
      <w:pPr>
        <w:tabs>
          <w:tab w:val="left" w:pos="1080"/>
        </w:tabs>
        <w:spacing w:before="0" w:after="0"/>
        <w:rPr>
          <w:rFonts w:ascii="Times New Roman" w:hAnsi="Times New Roman" w:cs="Times New Roman"/>
          <w:sz w:val="24"/>
          <w:szCs w:val="24"/>
        </w:rPr>
      </w:pPr>
      <w:r w:rsidRPr="0094007D">
        <w:rPr>
          <w:rFonts w:ascii="Times New Roman" w:hAnsi="Times New Roman" w:cs="Times New Roman"/>
          <w:sz w:val="24"/>
          <w:szCs w:val="24"/>
        </w:rPr>
        <w:t>SDTS</w:t>
      </w:r>
      <w:r w:rsidR="004E630A" w:rsidRPr="0094007D">
        <w:rPr>
          <w:rFonts w:ascii="Times New Roman" w:hAnsi="Times New Roman" w:cs="Times New Roman"/>
          <w:sz w:val="24"/>
          <w:szCs w:val="24"/>
        </w:rPr>
        <w:tab/>
      </w:r>
      <w:r w:rsidR="0039357B" w:rsidRPr="0094007D">
        <w:rPr>
          <w:rFonts w:ascii="Times New Roman" w:hAnsi="Times New Roman" w:cs="Times New Roman"/>
          <w:sz w:val="24"/>
          <w:szCs w:val="24"/>
        </w:rPr>
        <w:t>Spatial Data Transfer Standard</w:t>
      </w:r>
    </w:p>
    <w:p w14:paraId="61F6084A" w14:textId="1EB491DB" w:rsidR="00761395" w:rsidRPr="0094007D" w:rsidRDefault="00761395" w:rsidP="004E630A">
      <w:pPr>
        <w:tabs>
          <w:tab w:val="left" w:pos="1080"/>
        </w:tabs>
        <w:spacing w:before="0" w:after="0"/>
        <w:rPr>
          <w:rFonts w:ascii="Times New Roman" w:hAnsi="Times New Roman" w:cs="Times New Roman"/>
          <w:sz w:val="24"/>
          <w:szCs w:val="24"/>
        </w:rPr>
      </w:pPr>
      <w:r w:rsidRPr="0094007D">
        <w:rPr>
          <w:rFonts w:ascii="Times New Roman" w:hAnsi="Times New Roman" w:cs="Times New Roman"/>
          <w:sz w:val="24"/>
          <w:szCs w:val="24"/>
        </w:rPr>
        <w:t>SME</w:t>
      </w:r>
      <w:r w:rsidR="004E630A" w:rsidRPr="0094007D">
        <w:rPr>
          <w:rFonts w:ascii="Times New Roman" w:hAnsi="Times New Roman" w:cs="Times New Roman"/>
          <w:sz w:val="24"/>
          <w:szCs w:val="24"/>
        </w:rPr>
        <w:tab/>
      </w:r>
      <w:r w:rsidR="004D6F6C" w:rsidRPr="0094007D">
        <w:rPr>
          <w:rFonts w:ascii="Times New Roman" w:hAnsi="Times New Roman" w:cs="Times New Roman"/>
          <w:sz w:val="24"/>
        </w:rPr>
        <w:t>Subject Matter Expert</w:t>
      </w:r>
    </w:p>
    <w:p w14:paraId="6F0FC52F" w14:textId="7DC0EDBC" w:rsidR="00761395" w:rsidRPr="0094007D" w:rsidRDefault="00761395" w:rsidP="004E630A">
      <w:pPr>
        <w:pStyle w:val="Revision"/>
        <w:tabs>
          <w:tab w:val="left" w:pos="1080"/>
        </w:tabs>
        <w:rPr>
          <w:rFonts w:ascii="Times New Roman" w:hAnsi="Times New Roman" w:cs="Times New Roman"/>
          <w:sz w:val="24"/>
          <w:szCs w:val="24"/>
        </w:rPr>
      </w:pPr>
      <w:r w:rsidRPr="0094007D">
        <w:rPr>
          <w:rFonts w:ascii="Times New Roman" w:hAnsi="Times New Roman" w:cs="Times New Roman"/>
          <w:sz w:val="24"/>
          <w:szCs w:val="24"/>
        </w:rPr>
        <w:t>TIGER</w:t>
      </w:r>
      <w:r w:rsidR="004E630A" w:rsidRPr="0094007D">
        <w:rPr>
          <w:rFonts w:ascii="Times New Roman" w:hAnsi="Times New Roman" w:cs="Times New Roman"/>
          <w:sz w:val="24"/>
          <w:szCs w:val="24"/>
        </w:rPr>
        <w:tab/>
      </w:r>
      <w:r w:rsidR="003C3777" w:rsidRPr="0094007D">
        <w:rPr>
          <w:rFonts w:ascii="Times New Roman" w:hAnsi="Times New Roman" w:cs="Times New Roman"/>
          <w:sz w:val="24"/>
          <w:szCs w:val="24"/>
        </w:rPr>
        <w:t>Topologically Integrated Geographic Encoding and Referencing System</w:t>
      </w:r>
    </w:p>
    <w:p w14:paraId="3EA8D7F8" w14:textId="0EEDB617" w:rsidR="00761395" w:rsidRDefault="00761395" w:rsidP="004E630A">
      <w:pPr>
        <w:tabs>
          <w:tab w:val="left" w:pos="1080"/>
        </w:tabs>
        <w:spacing w:before="0" w:after="0"/>
        <w:rPr>
          <w:rFonts w:ascii="Times New Roman" w:hAnsi="Times New Roman" w:cs="Times New Roman"/>
          <w:sz w:val="24"/>
          <w:szCs w:val="24"/>
        </w:rPr>
      </w:pPr>
      <w:r w:rsidRPr="00E12E73">
        <w:rPr>
          <w:rFonts w:ascii="Times New Roman" w:hAnsi="Times New Roman" w:cs="Times New Roman"/>
          <w:sz w:val="24"/>
          <w:szCs w:val="24"/>
        </w:rPr>
        <w:t>URL</w:t>
      </w:r>
      <w:r w:rsidR="004E630A" w:rsidRPr="00E12E73">
        <w:rPr>
          <w:rFonts w:ascii="Times New Roman" w:hAnsi="Times New Roman" w:cs="Times New Roman"/>
          <w:sz w:val="24"/>
          <w:szCs w:val="24"/>
        </w:rPr>
        <w:tab/>
      </w:r>
      <w:r w:rsidR="001F5FDA" w:rsidRPr="00E12E73">
        <w:rPr>
          <w:rFonts w:ascii="Times New Roman" w:hAnsi="Times New Roman" w:cs="Times New Roman"/>
          <w:sz w:val="24"/>
          <w:szCs w:val="24"/>
        </w:rPr>
        <w:t>Uniform Resource Locator</w:t>
      </w:r>
    </w:p>
    <w:p w14:paraId="506F5969" w14:textId="5C52AEBF" w:rsidR="006C326D" w:rsidRPr="00E12E73" w:rsidRDefault="006C326D" w:rsidP="004E630A">
      <w:pPr>
        <w:tabs>
          <w:tab w:val="left" w:pos="1080"/>
        </w:tabs>
        <w:spacing w:before="0" w:after="0"/>
        <w:rPr>
          <w:rFonts w:ascii="Times New Roman" w:hAnsi="Times New Roman" w:cs="Times New Roman"/>
          <w:sz w:val="24"/>
          <w:szCs w:val="24"/>
        </w:rPr>
      </w:pPr>
      <w:r w:rsidRPr="006C326D">
        <w:rPr>
          <w:rFonts w:ascii="Times New Roman" w:hAnsi="Times New Roman" w:cs="Times New Roman"/>
          <w:sz w:val="24"/>
          <w:szCs w:val="24"/>
        </w:rPr>
        <w:t>USGS</w:t>
      </w:r>
      <w:r>
        <w:rPr>
          <w:rFonts w:ascii="Times New Roman" w:hAnsi="Times New Roman" w:cs="Times New Roman"/>
          <w:sz w:val="24"/>
          <w:szCs w:val="24"/>
        </w:rPr>
        <w:tab/>
      </w:r>
      <w:r w:rsidRPr="006C326D">
        <w:rPr>
          <w:rFonts w:ascii="Times New Roman" w:hAnsi="Times New Roman" w:cs="Times New Roman"/>
          <w:sz w:val="24"/>
          <w:szCs w:val="24"/>
        </w:rPr>
        <w:t>United States Geological Survey</w:t>
      </w:r>
    </w:p>
    <w:p w14:paraId="6E722766" w14:textId="64E2070F" w:rsidR="00761395" w:rsidRPr="00E12E73" w:rsidRDefault="00761395" w:rsidP="004E630A">
      <w:pPr>
        <w:tabs>
          <w:tab w:val="left" w:pos="1080"/>
        </w:tabs>
        <w:spacing w:before="0" w:after="0"/>
        <w:rPr>
          <w:rFonts w:ascii="Times New Roman" w:hAnsi="Times New Roman" w:cs="Times New Roman"/>
          <w:sz w:val="24"/>
          <w:szCs w:val="24"/>
        </w:rPr>
      </w:pPr>
      <w:r w:rsidRPr="00E12E73">
        <w:rPr>
          <w:rFonts w:ascii="Times New Roman" w:hAnsi="Times New Roman" w:cs="Times New Roman"/>
          <w:sz w:val="24"/>
          <w:szCs w:val="24"/>
        </w:rPr>
        <w:t>UTF</w:t>
      </w:r>
      <w:r w:rsidR="004E630A" w:rsidRPr="00E12E73">
        <w:rPr>
          <w:rFonts w:ascii="Times New Roman" w:hAnsi="Times New Roman" w:cs="Times New Roman"/>
          <w:sz w:val="24"/>
          <w:szCs w:val="24"/>
        </w:rPr>
        <w:tab/>
      </w:r>
      <w:r w:rsidR="001F5FDA" w:rsidRPr="00E12E73">
        <w:rPr>
          <w:rFonts w:ascii="Times New Roman" w:hAnsi="Times New Roman" w:cs="Times New Roman"/>
          <w:sz w:val="24"/>
          <w:szCs w:val="24"/>
        </w:rPr>
        <w:t>Unicode Transformation Format</w:t>
      </w:r>
    </w:p>
    <w:p w14:paraId="3AAB073F" w14:textId="72CF002A" w:rsidR="00761395" w:rsidRPr="00E12E73" w:rsidRDefault="00761395" w:rsidP="004E630A">
      <w:pPr>
        <w:tabs>
          <w:tab w:val="left" w:pos="1080"/>
        </w:tabs>
        <w:spacing w:before="0" w:after="0"/>
        <w:rPr>
          <w:rFonts w:ascii="Times New Roman" w:hAnsi="Times New Roman" w:cs="Times New Roman"/>
          <w:sz w:val="24"/>
          <w:szCs w:val="24"/>
        </w:rPr>
      </w:pPr>
      <w:r w:rsidRPr="00E12E73">
        <w:rPr>
          <w:rFonts w:ascii="Times New Roman" w:hAnsi="Times New Roman" w:cs="Times New Roman"/>
          <w:sz w:val="24"/>
          <w:szCs w:val="24"/>
        </w:rPr>
        <w:t>WG</w:t>
      </w:r>
      <w:r w:rsidR="004E630A" w:rsidRPr="00E12E73">
        <w:rPr>
          <w:rFonts w:ascii="Times New Roman" w:hAnsi="Times New Roman" w:cs="Times New Roman"/>
          <w:sz w:val="24"/>
          <w:szCs w:val="24"/>
        </w:rPr>
        <w:tab/>
      </w:r>
      <w:r w:rsidR="003C3777" w:rsidRPr="00E12E73">
        <w:rPr>
          <w:rFonts w:ascii="Times New Roman" w:hAnsi="Times New Roman" w:cs="Times New Roman"/>
          <w:sz w:val="24"/>
          <w:szCs w:val="24"/>
        </w:rPr>
        <w:t>Working Group</w:t>
      </w:r>
    </w:p>
    <w:p w14:paraId="4E973368" w14:textId="66A7B03F" w:rsidR="00761395" w:rsidRPr="00851327" w:rsidRDefault="00761395" w:rsidP="004E630A">
      <w:pPr>
        <w:tabs>
          <w:tab w:val="left" w:pos="1080"/>
        </w:tabs>
        <w:spacing w:before="0" w:after="0"/>
        <w:rPr>
          <w:rFonts w:ascii="Times New Roman" w:hAnsi="Times New Roman" w:cs="Times New Roman"/>
          <w:sz w:val="24"/>
          <w:szCs w:val="24"/>
        </w:rPr>
      </w:pPr>
      <w:r w:rsidRPr="00851327">
        <w:rPr>
          <w:rFonts w:ascii="Times New Roman" w:hAnsi="Times New Roman" w:cs="Times New Roman"/>
          <w:sz w:val="24"/>
          <w:szCs w:val="24"/>
        </w:rPr>
        <w:t>WMS</w:t>
      </w:r>
      <w:r w:rsidR="004E630A" w:rsidRPr="00851327">
        <w:rPr>
          <w:rFonts w:ascii="Times New Roman" w:hAnsi="Times New Roman" w:cs="Times New Roman"/>
          <w:sz w:val="24"/>
          <w:szCs w:val="24"/>
        </w:rPr>
        <w:tab/>
      </w:r>
      <w:r w:rsidR="004215F5" w:rsidRPr="00851327">
        <w:rPr>
          <w:rFonts w:ascii="Times New Roman" w:hAnsi="Times New Roman" w:cs="Times New Roman"/>
          <w:sz w:val="24"/>
          <w:szCs w:val="24"/>
        </w:rPr>
        <w:t>Web Mapping Service</w:t>
      </w:r>
    </w:p>
    <w:p w14:paraId="199BF4E6" w14:textId="520FDAA1" w:rsidR="00761395" w:rsidRDefault="00761395" w:rsidP="004E630A">
      <w:pPr>
        <w:tabs>
          <w:tab w:val="left" w:pos="1080"/>
        </w:tabs>
        <w:spacing w:before="0" w:after="0"/>
        <w:rPr>
          <w:rFonts w:ascii="Times New Roman" w:hAnsi="Times New Roman" w:cs="Times New Roman"/>
          <w:sz w:val="24"/>
          <w:szCs w:val="24"/>
        </w:rPr>
      </w:pPr>
      <w:r w:rsidRPr="003F0E97">
        <w:rPr>
          <w:rFonts w:ascii="Times New Roman" w:hAnsi="Times New Roman" w:cs="Times New Roman"/>
          <w:sz w:val="24"/>
          <w:szCs w:val="24"/>
        </w:rPr>
        <w:t>XML</w:t>
      </w:r>
      <w:r w:rsidR="004E630A" w:rsidRPr="003F0E97">
        <w:rPr>
          <w:rFonts w:ascii="Times New Roman" w:hAnsi="Times New Roman" w:cs="Times New Roman"/>
          <w:sz w:val="24"/>
          <w:szCs w:val="24"/>
        </w:rPr>
        <w:tab/>
      </w:r>
      <w:r w:rsidR="00BC5D9F" w:rsidRPr="003F0E97">
        <w:rPr>
          <w:rFonts w:ascii="Times New Roman" w:hAnsi="Times New Roman" w:cs="Times New Roman"/>
          <w:sz w:val="24"/>
          <w:szCs w:val="24"/>
        </w:rPr>
        <w:t>EXtensible Markup Language</w:t>
      </w:r>
    </w:p>
    <w:p w14:paraId="45433911" w14:textId="7ADB15CD" w:rsidR="00F83C43" w:rsidRDefault="00F83C43" w:rsidP="004E630A">
      <w:pPr>
        <w:tabs>
          <w:tab w:val="left" w:pos="1080"/>
        </w:tabs>
        <w:spacing w:before="0" w:after="0"/>
        <w:rPr>
          <w:rFonts w:ascii="Times New Roman" w:hAnsi="Times New Roman" w:cs="Times New Roman"/>
          <w:sz w:val="24"/>
          <w:szCs w:val="24"/>
        </w:rPr>
      </w:pPr>
      <w:r>
        <w:rPr>
          <w:rFonts w:ascii="Times New Roman" w:hAnsi="Times New Roman" w:cs="Times New Roman"/>
          <w:sz w:val="24"/>
          <w:szCs w:val="24"/>
        </w:rPr>
        <w:t>ZIP</w:t>
      </w:r>
      <w:r>
        <w:rPr>
          <w:rFonts w:ascii="Times New Roman" w:hAnsi="Times New Roman" w:cs="Times New Roman"/>
          <w:sz w:val="24"/>
          <w:szCs w:val="24"/>
        </w:rPr>
        <w:tab/>
        <w:t>Zone Improvement Plan</w:t>
      </w:r>
    </w:p>
    <w:p w14:paraId="41E0612B" w14:textId="591D6CB7" w:rsidR="004D77D6" w:rsidRDefault="004D77D6">
      <w:pPr>
        <w:spacing w:before="0"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8E07E59" w14:textId="77777777" w:rsidR="004D77D6" w:rsidRPr="00524337" w:rsidRDefault="004D77D6" w:rsidP="004E630A">
      <w:pPr>
        <w:tabs>
          <w:tab w:val="left" w:pos="1080"/>
        </w:tabs>
        <w:spacing w:before="0" w:after="0"/>
        <w:rPr>
          <w:rFonts w:ascii="Times New Roman" w:hAnsi="Times New Roman" w:cs="Times New Roman"/>
          <w:sz w:val="24"/>
          <w:szCs w:val="24"/>
        </w:rPr>
      </w:pPr>
    </w:p>
    <w:p w14:paraId="310E8BBC" w14:textId="21EC80B1" w:rsidR="00347D27" w:rsidRDefault="00347D27" w:rsidP="00347D27">
      <w:pPr>
        <w:pStyle w:val="Heading2"/>
      </w:pPr>
      <w:bookmarkStart w:id="123" w:name="_Toc511306972"/>
      <w:r>
        <w:t>B</w:t>
      </w:r>
      <w:r w:rsidRPr="00A11628">
        <w:t>:</w:t>
      </w:r>
      <w:r w:rsidRPr="00A11628">
        <w:tab/>
      </w:r>
      <w:r w:rsidR="00C01126">
        <w:t xml:space="preserve">DOC-Census </w:t>
      </w:r>
      <w:r w:rsidRPr="00347D27">
        <w:t>NGDA</w:t>
      </w:r>
      <w:r w:rsidR="00C01126">
        <w:t xml:space="preserve"> </w:t>
      </w:r>
      <w:r w:rsidRPr="00347D27">
        <w:t>Datasets</w:t>
      </w:r>
    </w:p>
    <w:p w14:paraId="5D3C3BED" w14:textId="3DB12426" w:rsidR="002550EE" w:rsidRDefault="002550EE" w:rsidP="002550EE">
      <w:pPr>
        <w:spacing w:before="0" w:after="0"/>
        <w:rPr>
          <w:rFonts w:ascii="Times New Roman" w:hAnsi="Times New Roman" w:cs="Times New Roman"/>
          <w:sz w:val="24"/>
        </w:rPr>
      </w:pPr>
      <w:r w:rsidRPr="002550EE">
        <w:rPr>
          <w:rFonts w:ascii="Times New Roman" w:hAnsi="Times New Roman" w:cs="Times New Roman"/>
          <w:sz w:val="24"/>
        </w:rPr>
        <w:t>Select Census Bureau datasets are designated as NGDA datasets by the FGDC Steering Committee.  NGDA datasets are essential national resources that satisfy multi-agency requirements, achieve Presidential priorities, or are required by statutory mandate.  As a result of this designation, these datasets require additional metadata elements to promote their discovery on federally supported data discovery portals like the GeoPlatform.  These extra elements include [Alternate_Title], [NGDA_Keyword_Thesaurus], [NGDA_Keyword], [WMS_URL], and [REST_URL].  All of these data elements are defined under the NGDA_Information compound element.</w:t>
      </w:r>
    </w:p>
    <w:p w14:paraId="4FC48891" w14:textId="77777777" w:rsidR="002550EE" w:rsidRPr="002550EE" w:rsidRDefault="002550EE" w:rsidP="002550EE">
      <w:pPr>
        <w:spacing w:before="0" w:after="0"/>
        <w:rPr>
          <w:rFonts w:ascii="Times New Roman" w:hAnsi="Times New Roman" w:cs="Times New Roman"/>
          <w:sz w:val="24"/>
        </w:rPr>
      </w:pPr>
    </w:p>
    <w:p w14:paraId="43A9C3EC" w14:textId="6AD3E177" w:rsidR="00580243" w:rsidRPr="002550EE" w:rsidRDefault="002550EE" w:rsidP="002550EE">
      <w:pPr>
        <w:spacing w:before="0" w:after="0"/>
        <w:rPr>
          <w:rFonts w:ascii="Times New Roman" w:hAnsi="Times New Roman" w:cs="Times New Roman"/>
          <w:sz w:val="24"/>
        </w:rPr>
      </w:pPr>
      <w:r w:rsidRPr="002550EE">
        <w:rPr>
          <w:rFonts w:ascii="Times New Roman" w:hAnsi="Times New Roman" w:cs="Times New Roman"/>
          <w:sz w:val="24"/>
        </w:rPr>
        <w:t>What follows is the official list of NGDA designated datasets produced by the GEO.  This list is found on the FGDC web site under “A-16 NGDA Portfolio Management” subpage “National Geospatial Data Asset (NGDA) Datasets” [Link 4].  This list is current as of May 9 2018.</w:t>
      </w:r>
    </w:p>
    <w:p w14:paraId="397DC8D3" w14:textId="77777777" w:rsidR="00347D27" w:rsidRDefault="00347D27" w:rsidP="00C01126">
      <w:pPr>
        <w:pStyle w:val="Heading3"/>
      </w:pPr>
      <w:r>
        <w:t>Governmental Units, and Administrative and Statistical Boundaries</w:t>
      </w:r>
    </w:p>
    <w:p w14:paraId="310ADB5A" w14:textId="45731C1E" w:rsidR="002550EE" w:rsidRPr="00CD4B93" w:rsidRDefault="002550EE" w:rsidP="00CD4B93">
      <w:pPr>
        <w:spacing w:before="0" w:after="0"/>
        <w:rPr>
          <w:rFonts w:ascii="Times New Roman" w:hAnsi="Times New Roman" w:cs="Times New Roman"/>
          <w:sz w:val="24"/>
        </w:rPr>
      </w:pPr>
      <w:r w:rsidRPr="00CD4B93">
        <w:rPr>
          <w:rFonts w:ascii="Times New Roman" w:hAnsi="Times New Roman" w:cs="Times New Roman"/>
          <w:sz w:val="24"/>
        </w:rPr>
        <w:t>Governmental Units designated datasets describe boundaries that delineate geographic areas for the following uses:</w:t>
      </w:r>
    </w:p>
    <w:p w14:paraId="186DDDDE" w14:textId="77777777" w:rsidR="00CD4B93" w:rsidRPr="00CD4B93" w:rsidRDefault="00CD4B93" w:rsidP="00CD4B93">
      <w:pPr>
        <w:spacing w:before="0" w:after="0"/>
        <w:rPr>
          <w:rFonts w:ascii="Times New Roman" w:hAnsi="Times New Roman" w:cs="Times New Roman"/>
          <w:sz w:val="24"/>
        </w:rPr>
      </w:pPr>
    </w:p>
    <w:p w14:paraId="30D8E835" w14:textId="71BA702A" w:rsidR="002550EE" w:rsidRPr="00CD4B93" w:rsidRDefault="002550EE" w:rsidP="00CD4B93">
      <w:pPr>
        <w:pStyle w:val="ListParagraph"/>
        <w:numPr>
          <w:ilvl w:val="1"/>
          <w:numId w:val="13"/>
        </w:numPr>
        <w:spacing w:before="0" w:after="0"/>
        <w:ind w:left="720"/>
        <w:rPr>
          <w:rFonts w:ascii="Times New Roman" w:hAnsi="Times New Roman" w:cs="Times New Roman"/>
          <w:sz w:val="24"/>
        </w:rPr>
      </w:pPr>
      <w:r w:rsidRPr="00CD4B93">
        <w:rPr>
          <w:rFonts w:ascii="Times New Roman" w:hAnsi="Times New Roman" w:cs="Times New Roman"/>
          <w:sz w:val="24"/>
        </w:rPr>
        <w:t xml:space="preserve">governance and the general provision of services (e.g., States, American Indian reservations, counties, cities, towns, etc.), </w:t>
      </w:r>
    </w:p>
    <w:p w14:paraId="3FF9B1A0" w14:textId="77777777" w:rsidR="00CD4B93" w:rsidRPr="00CD4B93" w:rsidRDefault="00CD4B93" w:rsidP="00CD4B93">
      <w:pPr>
        <w:spacing w:before="0" w:after="0"/>
        <w:rPr>
          <w:rFonts w:ascii="Times New Roman" w:hAnsi="Times New Roman" w:cs="Times New Roman"/>
          <w:sz w:val="24"/>
        </w:rPr>
      </w:pPr>
    </w:p>
    <w:p w14:paraId="0C5111D3" w14:textId="0BE73570" w:rsidR="002550EE" w:rsidRPr="00CD4B93" w:rsidRDefault="002550EE" w:rsidP="00CD4B93">
      <w:pPr>
        <w:pStyle w:val="ListParagraph"/>
        <w:numPr>
          <w:ilvl w:val="1"/>
          <w:numId w:val="13"/>
        </w:numPr>
        <w:spacing w:before="0" w:after="0"/>
        <w:ind w:left="720"/>
        <w:rPr>
          <w:rFonts w:ascii="Times New Roman" w:hAnsi="Times New Roman" w:cs="Times New Roman"/>
          <w:sz w:val="24"/>
        </w:rPr>
      </w:pPr>
      <w:r w:rsidRPr="00CD4B93">
        <w:rPr>
          <w:rFonts w:ascii="Times New Roman" w:hAnsi="Times New Roman" w:cs="Times New Roman"/>
          <w:sz w:val="24"/>
        </w:rPr>
        <w:t xml:space="preserve">administration and/or for a specific purpose (e.g., Congressional Districts, school districts, fire districts, Alaska Native Regional Corporations, etc.), </w:t>
      </w:r>
    </w:p>
    <w:p w14:paraId="4DA8FD60" w14:textId="77777777" w:rsidR="00CD4B93" w:rsidRPr="00CD4B93" w:rsidRDefault="00CD4B93" w:rsidP="00CD4B93">
      <w:pPr>
        <w:spacing w:before="0" w:after="0"/>
        <w:rPr>
          <w:rFonts w:ascii="Times New Roman" w:hAnsi="Times New Roman" w:cs="Times New Roman"/>
          <w:sz w:val="24"/>
        </w:rPr>
      </w:pPr>
    </w:p>
    <w:p w14:paraId="1D257397" w14:textId="7832BDD1" w:rsidR="002550EE" w:rsidRPr="00CD4B93" w:rsidRDefault="002550EE" w:rsidP="00CD4B93">
      <w:pPr>
        <w:pStyle w:val="ListParagraph"/>
        <w:numPr>
          <w:ilvl w:val="1"/>
          <w:numId w:val="13"/>
        </w:numPr>
        <w:spacing w:before="0" w:after="0"/>
        <w:ind w:left="720"/>
        <w:rPr>
          <w:rFonts w:ascii="Times New Roman" w:hAnsi="Times New Roman" w:cs="Times New Roman"/>
          <w:sz w:val="24"/>
        </w:rPr>
      </w:pPr>
      <w:r w:rsidRPr="00CD4B93">
        <w:rPr>
          <w:rFonts w:ascii="Times New Roman" w:hAnsi="Times New Roman" w:cs="Times New Roman"/>
          <w:sz w:val="24"/>
        </w:rPr>
        <w:t xml:space="preserve">provision of statistical data (e.g., census tracts, census blocks, metropolitan and micropolitan statistical areas, etc.). </w:t>
      </w:r>
    </w:p>
    <w:p w14:paraId="0E7E3AA1" w14:textId="77777777" w:rsidR="00CD4B93" w:rsidRPr="00CD4B93" w:rsidRDefault="00CD4B93" w:rsidP="00CD4B93">
      <w:pPr>
        <w:spacing w:before="0" w:after="0"/>
        <w:rPr>
          <w:rFonts w:ascii="Times New Roman" w:hAnsi="Times New Roman" w:cs="Times New Roman"/>
          <w:sz w:val="24"/>
        </w:rPr>
      </w:pPr>
    </w:p>
    <w:p w14:paraId="0B27854D" w14:textId="407CCAD6" w:rsidR="002550EE" w:rsidRPr="00CD4B93" w:rsidRDefault="002550EE" w:rsidP="00CD4B93">
      <w:pPr>
        <w:spacing w:before="0" w:after="0"/>
        <w:rPr>
          <w:rFonts w:ascii="Times New Roman" w:hAnsi="Times New Roman" w:cs="Times New Roman"/>
          <w:sz w:val="24"/>
        </w:rPr>
      </w:pPr>
      <w:r w:rsidRPr="00CD4B93">
        <w:rPr>
          <w:rFonts w:ascii="Times New Roman" w:hAnsi="Times New Roman" w:cs="Times New Roman"/>
          <w:sz w:val="24"/>
        </w:rPr>
        <w:t>Other boundaries may include international limits, those of federal land ownership, the extent of administrative regions for various federal agencies, as well as the jurisdictional offshore limits of U.S. sovereignty.</w:t>
      </w:r>
      <w:r w:rsidR="00CD4B93" w:rsidRPr="00CD4B93">
        <w:rPr>
          <w:rFonts w:ascii="Times New Roman" w:hAnsi="Times New Roman" w:cs="Times New Roman"/>
          <w:sz w:val="24"/>
        </w:rPr>
        <w:t xml:space="preserve"> </w:t>
      </w:r>
      <w:r w:rsidRPr="00CD4B93">
        <w:rPr>
          <w:rFonts w:ascii="Times New Roman" w:hAnsi="Times New Roman" w:cs="Times New Roman"/>
          <w:sz w:val="24"/>
        </w:rPr>
        <w:t xml:space="preserve"> Boundaries associated solely with natural resources and/or cultural entities are excluded from this theme and are included in the appropriate subject themes.  The Governmental Units designated datasets distributed by the GEO are:</w:t>
      </w:r>
    </w:p>
    <w:p w14:paraId="4E5416DA" w14:textId="300CEDBC" w:rsidR="002550EE" w:rsidRDefault="002550EE" w:rsidP="00A20E7E">
      <w:pPr>
        <w:ind w:left="576"/>
      </w:pPr>
    </w:p>
    <w:p w14:paraId="3F3C1C42" w14:textId="77777777" w:rsidR="00CD4B93" w:rsidRDefault="00CD4B93" w:rsidP="00E547B9">
      <w:pPr>
        <w:spacing w:before="0" w:after="0"/>
        <w:ind w:left="576"/>
      </w:pPr>
      <w:r>
        <w:t>1.</w:t>
      </w:r>
      <w:r>
        <w:tab/>
        <w:t>115th Congressional District National</w:t>
      </w:r>
    </w:p>
    <w:p w14:paraId="0014F5F5" w14:textId="77777777" w:rsidR="00CD4B93" w:rsidRDefault="00CD4B93" w:rsidP="00E547B9">
      <w:pPr>
        <w:spacing w:before="0" w:after="0"/>
        <w:ind w:left="576"/>
      </w:pPr>
      <w:r>
        <w:t>2.</w:t>
      </w:r>
      <w:r>
        <w:tab/>
        <w:t xml:space="preserve">2010 Census 5-digit ZIP Code Tabulation Area </w:t>
      </w:r>
    </w:p>
    <w:p w14:paraId="3F2C73A6" w14:textId="77777777" w:rsidR="00CD4B93" w:rsidRDefault="00CD4B93" w:rsidP="00E547B9">
      <w:pPr>
        <w:spacing w:before="0" w:after="0"/>
        <w:ind w:left="576"/>
      </w:pPr>
      <w:r>
        <w:t>3.</w:t>
      </w:r>
      <w:r>
        <w:tab/>
        <w:t>2010 Census Population &amp; Housing Unit Counts</w:t>
      </w:r>
    </w:p>
    <w:p w14:paraId="275D7143" w14:textId="77777777" w:rsidR="00CD4B93" w:rsidRDefault="00CD4B93" w:rsidP="00E547B9">
      <w:pPr>
        <w:spacing w:before="0" w:after="0"/>
        <w:ind w:left="576"/>
      </w:pPr>
      <w:r>
        <w:t>4.</w:t>
      </w:r>
      <w:r>
        <w:tab/>
        <w:t>2010 Census Public Use Microdata Area</w:t>
      </w:r>
    </w:p>
    <w:p w14:paraId="46CEE32B" w14:textId="77777777" w:rsidR="00CD4B93" w:rsidRDefault="00CD4B93" w:rsidP="00E547B9">
      <w:pPr>
        <w:spacing w:before="0" w:after="0"/>
        <w:ind w:left="576"/>
      </w:pPr>
      <w:r>
        <w:t>5.</w:t>
      </w:r>
      <w:r>
        <w:tab/>
        <w:t>2010 Census Urban Area</w:t>
      </w:r>
    </w:p>
    <w:p w14:paraId="09EDBB92" w14:textId="77777777" w:rsidR="00CD4B93" w:rsidRDefault="00CD4B93" w:rsidP="00E547B9">
      <w:pPr>
        <w:spacing w:before="0" w:after="0"/>
        <w:ind w:left="576"/>
      </w:pPr>
      <w:r>
        <w:t>6.</w:t>
      </w:r>
      <w:r>
        <w:tab/>
        <w:t>2010 Census Urban Growth Area (UGA)</w:t>
      </w:r>
    </w:p>
    <w:p w14:paraId="00418671" w14:textId="77777777" w:rsidR="00CD4B93" w:rsidRDefault="00CD4B93" w:rsidP="00E547B9">
      <w:pPr>
        <w:spacing w:before="0" w:after="0"/>
        <w:ind w:left="576"/>
      </w:pPr>
      <w:r>
        <w:t>7.</w:t>
      </w:r>
      <w:r>
        <w:tab/>
        <w:t>2010 Census Voting District</w:t>
      </w:r>
    </w:p>
    <w:p w14:paraId="6CCF4B94" w14:textId="77777777" w:rsidR="00CD4B93" w:rsidRDefault="00CD4B93" w:rsidP="00E547B9">
      <w:pPr>
        <w:spacing w:before="0" w:after="0"/>
        <w:ind w:left="576"/>
      </w:pPr>
      <w:r>
        <w:t>8.</w:t>
      </w:r>
      <w:r>
        <w:tab/>
        <w:t>Alaska Native Regional Corporation (ANRC)</w:t>
      </w:r>
    </w:p>
    <w:p w14:paraId="67936540" w14:textId="77777777" w:rsidR="00CD4B93" w:rsidRDefault="00CD4B93" w:rsidP="00E547B9">
      <w:pPr>
        <w:spacing w:before="0" w:after="0"/>
        <w:ind w:left="576"/>
      </w:pPr>
      <w:r>
        <w:t>9.</w:t>
      </w:r>
      <w:r>
        <w:tab/>
        <w:t>American Indian Tribal Subdivision</w:t>
      </w:r>
    </w:p>
    <w:p w14:paraId="1CA0337A" w14:textId="77777777" w:rsidR="00CD4B93" w:rsidRDefault="00CD4B93" w:rsidP="00E547B9">
      <w:pPr>
        <w:spacing w:before="0" w:after="0"/>
        <w:ind w:left="576"/>
      </w:pPr>
      <w:r>
        <w:t>10.</w:t>
      </w:r>
      <w:r>
        <w:tab/>
        <w:t>American Indian/Alaska Native/Native Hawaiian (AIANNH) Homeland Areas</w:t>
      </w:r>
    </w:p>
    <w:p w14:paraId="48E38006" w14:textId="77777777" w:rsidR="00CD4B93" w:rsidRDefault="00CD4B93" w:rsidP="00E547B9">
      <w:pPr>
        <w:spacing w:before="0" w:after="0"/>
        <w:ind w:left="576"/>
      </w:pPr>
      <w:r>
        <w:t>11.</w:t>
      </w:r>
      <w:r>
        <w:tab/>
        <w:t>Block Group</w:t>
      </w:r>
    </w:p>
    <w:p w14:paraId="5AB34291" w14:textId="77777777" w:rsidR="00CD4B93" w:rsidRDefault="00CD4B93" w:rsidP="00E547B9">
      <w:pPr>
        <w:spacing w:before="0" w:after="0"/>
        <w:ind w:left="576"/>
      </w:pPr>
      <w:r>
        <w:t>12.</w:t>
      </w:r>
      <w:r>
        <w:tab/>
        <w:t>Census Block</w:t>
      </w:r>
    </w:p>
    <w:p w14:paraId="2A0D8D18" w14:textId="77777777" w:rsidR="00CD4B93" w:rsidRDefault="00CD4B93" w:rsidP="00E547B9">
      <w:pPr>
        <w:spacing w:before="0" w:after="0"/>
        <w:ind w:left="576"/>
      </w:pPr>
      <w:r>
        <w:t>13.</w:t>
      </w:r>
      <w:r>
        <w:tab/>
        <w:t>Census Bureau Regional Office Boundaries</w:t>
      </w:r>
    </w:p>
    <w:p w14:paraId="64EA9215" w14:textId="77777777" w:rsidR="00CD4B93" w:rsidRDefault="00CD4B93" w:rsidP="00E547B9">
      <w:pPr>
        <w:spacing w:before="0" w:after="0"/>
        <w:ind w:left="576"/>
      </w:pPr>
      <w:r>
        <w:t>14.</w:t>
      </w:r>
      <w:r>
        <w:tab/>
        <w:t>Census Tract</w:t>
      </w:r>
    </w:p>
    <w:p w14:paraId="15F30A98" w14:textId="77777777" w:rsidR="00CD4B93" w:rsidRDefault="00CD4B93" w:rsidP="00E547B9">
      <w:pPr>
        <w:spacing w:before="0" w:after="0"/>
        <w:ind w:left="576"/>
      </w:pPr>
      <w:r>
        <w:t>15.</w:t>
      </w:r>
      <w:r>
        <w:tab/>
        <w:t>Combined New England City and Town Area</w:t>
      </w:r>
    </w:p>
    <w:p w14:paraId="27EA3054" w14:textId="77777777" w:rsidR="00CD4B93" w:rsidRDefault="00CD4B93" w:rsidP="00E547B9">
      <w:pPr>
        <w:spacing w:before="0" w:after="0"/>
        <w:ind w:left="576"/>
      </w:pPr>
      <w:r>
        <w:t>16.</w:t>
      </w:r>
      <w:r>
        <w:tab/>
        <w:t>Combined Statistical Area (CSA)</w:t>
      </w:r>
    </w:p>
    <w:p w14:paraId="5E4CC873" w14:textId="77777777" w:rsidR="00CD4B93" w:rsidRDefault="00CD4B93" w:rsidP="00E547B9">
      <w:pPr>
        <w:spacing w:before="0" w:after="0"/>
        <w:ind w:left="576"/>
      </w:pPr>
      <w:r>
        <w:t>17.</w:t>
      </w:r>
      <w:r>
        <w:tab/>
        <w:t>Consolidated City</w:t>
      </w:r>
    </w:p>
    <w:p w14:paraId="42B2DDFC" w14:textId="77777777" w:rsidR="00CD4B93" w:rsidRDefault="00CD4B93" w:rsidP="00E547B9">
      <w:pPr>
        <w:spacing w:before="0" w:after="0"/>
        <w:ind w:left="576"/>
      </w:pPr>
      <w:r>
        <w:t>18.</w:t>
      </w:r>
      <w:r>
        <w:tab/>
        <w:t>County and Equivalent</w:t>
      </w:r>
    </w:p>
    <w:p w14:paraId="62FAF033" w14:textId="77777777" w:rsidR="00CD4B93" w:rsidRDefault="00CD4B93" w:rsidP="00E547B9">
      <w:pPr>
        <w:spacing w:before="0" w:after="0"/>
        <w:ind w:left="576"/>
      </w:pPr>
      <w:r>
        <w:t>19.</w:t>
      </w:r>
      <w:r>
        <w:tab/>
        <w:t>County Subdivision</w:t>
      </w:r>
    </w:p>
    <w:p w14:paraId="4FDDC4B2" w14:textId="77777777" w:rsidR="00CD4B93" w:rsidRDefault="00CD4B93" w:rsidP="00E547B9">
      <w:pPr>
        <w:spacing w:before="0" w:after="0"/>
        <w:ind w:left="576"/>
      </w:pPr>
      <w:r>
        <w:t>20.</w:t>
      </w:r>
      <w:r>
        <w:tab/>
        <w:t>Elementary School Districts</w:t>
      </w:r>
    </w:p>
    <w:p w14:paraId="09CFB749" w14:textId="77777777" w:rsidR="00CD4B93" w:rsidRDefault="00CD4B93" w:rsidP="00E547B9">
      <w:pPr>
        <w:spacing w:before="0" w:after="0"/>
        <w:ind w:left="576"/>
      </w:pPr>
      <w:r>
        <w:t>21.</w:t>
      </w:r>
      <w:r>
        <w:tab/>
        <w:t>Estate (US Virgin Islands)</w:t>
      </w:r>
    </w:p>
    <w:p w14:paraId="00B71E1A" w14:textId="77777777" w:rsidR="00CD4B93" w:rsidRDefault="00CD4B93" w:rsidP="00E547B9">
      <w:pPr>
        <w:spacing w:before="0" w:after="0"/>
        <w:ind w:left="576"/>
      </w:pPr>
      <w:r>
        <w:t>22.</w:t>
      </w:r>
      <w:r>
        <w:tab/>
        <w:t>Metropolitan Division</w:t>
      </w:r>
    </w:p>
    <w:p w14:paraId="0C0A6FDD" w14:textId="77777777" w:rsidR="00CD4B93" w:rsidRDefault="00CD4B93" w:rsidP="00E547B9">
      <w:pPr>
        <w:spacing w:before="0" w:after="0"/>
        <w:ind w:left="576"/>
      </w:pPr>
      <w:r>
        <w:t>23.</w:t>
      </w:r>
      <w:r>
        <w:tab/>
        <w:t>Metropolitan Statistical Area/Micropolitan Statistical Area (CBSA)</w:t>
      </w:r>
    </w:p>
    <w:p w14:paraId="07722F68" w14:textId="77777777" w:rsidR="00CD4B93" w:rsidRDefault="00CD4B93" w:rsidP="00E547B9">
      <w:pPr>
        <w:spacing w:before="0" w:after="0"/>
        <w:ind w:left="576"/>
      </w:pPr>
      <w:r>
        <w:t>24.</w:t>
      </w:r>
      <w:r>
        <w:tab/>
        <w:t>NECTA Division</w:t>
      </w:r>
    </w:p>
    <w:p w14:paraId="429157A6" w14:textId="77777777" w:rsidR="00CD4B93" w:rsidRDefault="00CD4B93" w:rsidP="00E547B9">
      <w:pPr>
        <w:spacing w:before="0" w:after="0"/>
        <w:ind w:left="576"/>
      </w:pPr>
      <w:r>
        <w:t>25.</w:t>
      </w:r>
      <w:r>
        <w:tab/>
        <w:t>New England City and Town Area</w:t>
      </w:r>
    </w:p>
    <w:p w14:paraId="5CDC599A" w14:textId="77777777" w:rsidR="00CD4B93" w:rsidRDefault="00CD4B93" w:rsidP="00E547B9">
      <w:pPr>
        <w:spacing w:before="0" w:after="0"/>
        <w:ind w:left="576"/>
      </w:pPr>
      <w:r>
        <w:t>26.</w:t>
      </w:r>
      <w:r>
        <w:tab/>
        <w:t>Place</w:t>
      </w:r>
    </w:p>
    <w:p w14:paraId="0C664676" w14:textId="77777777" w:rsidR="00CD4B93" w:rsidRDefault="00CD4B93" w:rsidP="00E547B9">
      <w:pPr>
        <w:spacing w:before="0" w:after="0"/>
        <w:ind w:left="576"/>
      </w:pPr>
      <w:r>
        <w:t>27.</w:t>
      </w:r>
      <w:r>
        <w:tab/>
        <w:t>Secondary School District</w:t>
      </w:r>
    </w:p>
    <w:p w14:paraId="4AA9C45B" w14:textId="77777777" w:rsidR="00CD4B93" w:rsidRDefault="00CD4B93" w:rsidP="00E547B9">
      <w:pPr>
        <w:spacing w:before="0" w:after="0"/>
        <w:ind w:left="576"/>
      </w:pPr>
      <w:r>
        <w:t>28.</w:t>
      </w:r>
      <w:r>
        <w:tab/>
        <w:t>State and Equivalent</w:t>
      </w:r>
    </w:p>
    <w:p w14:paraId="6DDEA655" w14:textId="77777777" w:rsidR="00CD4B93" w:rsidRDefault="00CD4B93" w:rsidP="00E547B9">
      <w:pPr>
        <w:spacing w:before="0" w:after="0"/>
        <w:ind w:left="576"/>
      </w:pPr>
      <w:r>
        <w:t>29.</w:t>
      </w:r>
      <w:r>
        <w:tab/>
        <w:t>State Legislative District (SLD) Lower Chamber</w:t>
      </w:r>
    </w:p>
    <w:p w14:paraId="119FEB77" w14:textId="77777777" w:rsidR="00CD4B93" w:rsidRDefault="00CD4B93" w:rsidP="00E547B9">
      <w:pPr>
        <w:spacing w:before="0" w:after="0"/>
        <w:ind w:left="576"/>
      </w:pPr>
      <w:r>
        <w:t>30.</w:t>
      </w:r>
      <w:r>
        <w:tab/>
        <w:t>State Legislative District (SLD) Upper Chamber</w:t>
      </w:r>
    </w:p>
    <w:p w14:paraId="3F18ECF4" w14:textId="77777777" w:rsidR="00CD4B93" w:rsidRDefault="00CD4B93" w:rsidP="00E547B9">
      <w:pPr>
        <w:spacing w:before="0" w:after="0"/>
        <w:ind w:left="576"/>
      </w:pPr>
      <w:r>
        <w:t>31.</w:t>
      </w:r>
      <w:r>
        <w:tab/>
        <w:t>Subbarrio (Subminor Civil Division)</w:t>
      </w:r>
    </w:p>
    <w:p w14:paraId="3A471360" w14:textId="77777777" w:rsidR="00CD4B93" w:rsidRDefault="00CD4B93" w:rsidP="00E547B9">
      <w:pPr>
        <w:spacing w:before="0" w:after="0"/>
        <w:ind w:left="576"/>
      </w:pPr>
      <w:r>
        <w:t>32.</w:t>
      </w:r>
      <w:r>
        <w:tab/>
        <w:t>Tribal Block Group</w:t>
      </w:r>
    </w:p>
    <w:p w14:paraId="53BF0F55" w14:textId="77777777" w:rsidR="00CD4B93" w:rsidRDefault="00CD4B93" w:rsidP="00E547B9">
      <w:pPr>
        <w:spacing w:before="0" w:after="0"/>
        <w:ind w:left="576"/>
      </w:pPr>
      <w:r>
        <w:t>33.</w:t>
      </w:r>
      <w:r>
        <w:tab/>
        <w:t>Tribal Census Tract</w:t>
      </w:r>
    </w:p>
    <w:p w14:paraId="7B091096" w14:textId="63BC1854" w:rsidR="00CD4B93" w:rsidRDefault="00CD4B93" w:rsidP="00E547B9">
      <w:pPr>
        <w:spacing w:before="0" w:after="0"/>
        <w:ind w:left="576"/>
      </w:pPr>
      <w:r>
        <w:t>34.</w:t>
      </w:r>
      <w:r>
        <w:tab/>
        <w:t>Unified School Districts</w:t>
      </w:r>
    </w:p>
    <w:p w14:paraId="5779B08D" w14:textId="77777777" w:rsidR="00347D27" w:rsidRDefault="00347D27" w:rsidP="00A20E7E">
      <w:pPr>
        <w:ind w:left="576"/>
      </w:pPr>
    </w:p>
    <w:p w14:paraId="7276E464" w14:textId="14AE10DB" w:rsidR="00347D27" w:rsidRDefault="00347D27" w:rsidP="00C01126">
      <w:pPr>
        <w:pStyle w:val="Heading3"/>
      </w:pPr>
      <w:r>
        <w:t>Transportation</w:t>
      </w:r>
    </w:p>
    <w:p w14:paraId="74C96212" w14:textId="24369334" w:rsidR="00E44007" w:rsidRPr="00E44007" w:rsidRDefault="00E44007" w:rsidP="00E44007">
      <w:pPr>
        <w:spacing w:before="0" w:after="0"/>
        <w:rPr>
          <w:rFonts w:ascii="Times New Roman" w:hAnsi="Times New Roman" w:cs="Times New Roman"/>
          <w:sz w:val="24"/>
        </w:rPr>
      </w:pPr>
      <w:r w:rsidRPr="00E44007">
        <w:rPr>
          <w:rFonts w:ascii="Times New Roman" w:hAnsi="Times New Roman" w:cs="Times New Roman"/>
          <w:sz w:val="24"/>
        </w:rPr>
        <w:t>Transportation designated datasets describe those features that are the means of conveying persons and/or goods between locations.  Transportation features include both physical (e.g. roads) and non-physical (e.g. 2010 Census Traffic Analysis Zone) components.  The Transportation designated datasets distributed by the GEO are:</w:t>
      </w:r>
    </w:p>
    <w:p w14:paraId="1F7DE34D" w14:textId="77777777" w:rsidR="00E44007" w:rsidRPr="00E44007" w:rsidRDefault="00E44007" w:rsidP="00A20E7E">
      <w:pPr>
        <w:ind w:left="576"/>
        <w:rPr>
          <w:rFonts w:ascii="Times New Roman" w:hAnsi="Times New Roman" w:cs="Times New Roman"/>
          <w:sz w:val="24"/>
        </w:rPr>
      </w:pPr>
    </w:p>
    <w:p w14:paraId="0E6BABE0" w14:textId="77777777" w:rsidR="00E44007" w:rsidRPr="00E44007" w:rsidRDefault="00E44007" w:rsidP="00E44007">
      <w:pPr>
        <w:spacing w:before="0" w:after="0"/>
        <w:ind w:left="576"/>
        <w:rPr>
          <w:rFonts w:ascii="Times New Roman" w:hAnsi="Times New Roman" w:cs="Times New Roman"/>
          <w:sz w:val="24"/>
        </w:rPr>
      </w:pPr>
      <w:r w:rsidRPr="00E44007">
        <w:rPr>
          <w:rFonts w:ascii="Times New Roman" w:hAnsi="Times New Roman" w:cs="Times New Roman"/>
          <w:sz w:val="24"/>
        </w:rPr>
        <w:t>1.</w:t>
      </w:r>
      <w:r w:rsidRPr="00E44007">
        <w:rPr>
          <w:rFonts w:ascii="Times New Roman" w:hAnsi="Times New Roman" w:cs="Times New Roman"/>
          <w:sz w:val="24"/>
        </w:rPr>
        <w:tab/>
        <w:t>2010 Census Traffic Analysis Zone (TAZ)</w:t>
      </w:r>
    </w:p>
    <w:p w14:paraId="278A8985" w14:textId="53AD674C" w:rsidR="00E44007" w:rsidRPr="00E44007" w:rsidRDefault="00E44007" w:rsidP="00E44007">
      <w:pPr>
        <w:spacing w:before="0" w:after="0"/>
        <w:ind w:left="576"/>
        <w:rPr>
          <w:rFonts w:ascii="Times New Roman" w:hAnsi="Times New Roman" w:cs="Times New Roman"/>
          <w:sz w:val="24"/>
        </w:rPr>
      </w:pPr>
      <w:r w:rsidRPr="00E44007">
        <w:rPr>
          <w:rFonts w:ascii="Times New Roman" w:hAnsi="Times New Roman" w:cs="Times New Roman"/>
          <w:sz w:val="24"/>
        </w:rPr>
        <w:t>2.</w:t>
      </w:r>
      <w:r w:rsidRPr="00E44007">
        <w:rPr>
          <w:rFonts w:ascii="Times New Roman" w:hAnsi="Times New Roman" w:cs="Times New Roman"/>
          <w:sz w:val="24"/>
        </w:rPr>
        <w:tab/>
        <w:t>Roads (All Roads)</w:t>
      </w:r>
    </w:p>
    <w:p w14:paraId="502B1504" w14:textId="52CD6AD8" w:rsidR="00347D27" w:rsidRPr="00347D27" w:rsidRDefault="00347D27" w:rsidP="00A20E7E">
      <w:pPr>
        <w:ind w:left="576"/>
      </w:pPr>
    </w:p>
    <w:p w14:paraId="7EA3F53C" w14:textId="77777777" w:rsidR="00907F35" w:rsidRDefault="00907F35" w:rsidP="005A0732">
      <w:pPr>
        <w:pStyle w:val="Heading2"/>
        <w:sectPr w:rsidR="00907F35" w:rsidSect="00907F35">
          <w:headerReference w:type="default" r:id="rId20"/>
          <w:footerReference w:type="default" r:id="rId21"/>
          <w:pgSz w:w="12240" w:h="15840"/>
          <w:pgMar w:top="720" w:right="720" w:bottom="720" w:left="720" w:header="720" w:footer="720" w:gutter="0"/>
          <w:pgNumType w:start="1"/>
          <w:cols w:space="720"/>
          <w:docGrid w:linePitch="360"/>
        </w:sectPr>
      </w:pPr>
    </w:p>
    <w:p w14:paraId="0994B0D5" w14:textId="4DA659F7" w:rsidR="005A0732" w:rsidRDefault="00347D27" w:rsidP="005A0732">
      <w:pPr>
        <w:pStyle w:val="Heading2"/>
      </w:pPr>
      <w:r>
        <w:t>C</w:t>
      </w:r>
      <w:r w:rsidR="005A0732" w:rsidRPr="00A11628">
        <w:t>:</w:t>
      </w:r>
      <w:r w:rsidR="005A0732" w:rsidRPr="00A11628">
        <w:tab/>
        <w:t>GPM Element Obligations Table</w:t>
      </w:r>
      <w:bookmarkEnd w:id="123"/>
    </w:p>
    <w:p w14:paraId="3E20F5E1" w14:textId="77777777" w:rsidR="005A0732" w:rsidRPr="005A0732" w:rsidRDefault="005A0732" w:rsidP="00D17C20"/>
    <w:tbl>
      <w:tblPr>
        <w:tblW w:w="13157" w:type="dxa"/>
        <w:tblLook w:val="04A0" w:firstRow="1" w:lastRow="0" w:firstColumn="1" w:lastColumn="0" w:noHBand="0" w:noVBand="1"/>
      </w:tblPr>
      <w:tblGrid>
        <w:gridCol w:w="1236"/>
        <w:gridCol w:w="807"/>
        <w:gridCol w:w="276"/>
        <w:gridCol w:w="276"/>
        <w:gridCol w:w="276"/>
        <w:gridCol w:w="276"/>
        <w:gridCol w:w="276"/>
        <w:gridCol w:w="5725"/>
        <w:gridCol w:w="550"/>
        <w:gridCol w:w="550"/>
        <w:gridCol w:w="603"/>
        <w:gridCol w:w="550"/>
        <w:gridCol w:w="550"/>
        <w:gridCol w:w="603"/>
        <w:gridCol w:w="603"/>
      </w:tblGrid>
      <w:tr w:rsidR="003A3D2D" w:rsidRPr="003A3D2D" w14:paraId="0BD10241" w14:textId="77777777" w:rsidTr="00B205AF">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0A61AFA"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F659D1E"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78497FDB"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6BAF8F5"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DEDA758"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139BABA"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EBD50A7"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FCC03C4"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10B93BAA"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D32AAD9"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010D422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C502CA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w:t>
            </w:r>
          </w:p>
        </w:tc>
        <w:tc>
          <w:tcPr>
            <w:tcW w:w="807" w:type="dxa"/>
            <w:tcBorders>
              <w:top w:val="nil"/>
              <w:left w:val="nil"/>
              <w:bottom w:val="single" w:sz="4" w:space="0" w:color="auto"/>
              <w:right w:val="single" w:sz="4" w:space="0" w:color="auto"/>
            </w:tcBorders>
            <w:shd w:val="clear" w:color="auto" w:fill="auto"/>
            <w:noWrap/>
            <w:vAlign w:val="center"/>
            <w:hideMark/>
          </w:tcPr>
          <w:p w14:paraId="5ACE404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710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35860CB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FGDC_Required</w:t>
            </w:r>
          </w:p>
        </w:tc>
        <w:tc>
          <w:tcPr>
            <w:tcW w:w="550" w:type="dxa"/>
            <w:tcBorders>
              <w:top w:val="nil"/>
              <w:left w:val="nil"/>
              <w:bottom w:val="single" w:sz="4" w:space="0" w:color="auto"/>
              <w:right w:val="single" w:sz="4" w:space="0" w:color="auto"/>
            </w:tcBorders>
            <w:shd w:val="clear" w:color="000000" w:fill="BFBFBF"/>
            <w:noWrap/>
            <w:vAlign w:val="center"/>
            <w:hideMark/>
          </w:tcPr>
          <w:p w14:paraId="72A27F2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5EF5D21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78A8A9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38F467F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345AB7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2D02FF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7CE512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31317D4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4B0AAD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1.1</w:t>
            </w:r>
          </w:p>
        </w:tc>
        <w:tc>
          <w:tcPr>
            <w:tcW w:w="807" w:type="dxa"/>
            <w:tcBorders>
              <w:top w:val="nil"/>
              <w:left w:val="nil"/>
              <w:bottom w:val="single" w:sz="4" w:space="0" w:color="auto"/>
              <w:right w:val="single" w:sz="4" w:space="0" w:color="auto"/>
            </w:tcBorders>
            <w:shd w:val="clear" w:color="auto" w:fill="auto"/>
            <w:noWrap/>
            <w:vAlign w:val="center"/>
            <w:hideMark/>
          </w:tcPr>
          <w:p w14:paraId="3896C29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AB2E63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C36353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ISO_Theme</w:t>
            </w:r>
          </w:p>
        </w:tc>
        <w:tc>
          <w:tcPr>
            <w:tcW w:w="550" w:type="dxa"/>
            <w:tcBorders>
              <w:top w:val="nil"/>
              <w:left w:val="nil"/>
              <w:bottom w:val="single" w:sz="4" w:space="0" w:color="auto"/>
              <w:right w:val="single" w:sz="4" w:space="0" w:color="auto"/>
            </w:tcBorders>
            <w:shd w:val="clear" w:color="000000" w:fill="BFBFBF"/>
            <w:noWrap/>
            <w:vAlign w:val="center"/>
            <w:hideMark/>
          </w:tcPr>
          <w:p w14:paraId="16A3DD5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276F171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BD5A7F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7E98B98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4412E00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329B1A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192361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19267D6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29ECDE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1.1.1</w:t>
            </w:r>
          </w:p>
        </w:tc>
        <w:tc>
          <w:tcPr>
            <w:tcW w:w="807" w:type="dxa"/>
            <w:tcBorders>
              <w:top w:val="nil"/>
              <w:left w:val="nil"/>
              <w:bottom w:val="single" w:sz="4" w:space="0" w:color="auto"/>
              <w:right w:val="single" w:sz="4" w:space="0" w:color="auto"/>
            </w:tcBorders>
            <w:shd w:val="clear" w:color="auto" w:fill="auto"/>
            <w:noWrap/>
            <w:vAlign w:val="center"/>
            <w:hideMark/>
          </w:tcPr>
          <w:p w14:paraId="314CEB1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EE457C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907650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BBA7B6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ISO_Keyword_Thesaurus:</w:t>
            </w:r>
          </w:p>
        </w:tc>
        <w:tc>
          <w:tcPr>
            <w:tcW w:w="550" w:type="dxa"/>
            <w:tcBorders>
              <w:top w:val="nil"/>
              <w:left w:val="nil"/>
              <w:bottom w:val="single" w:sz="4" w:space="0" w:color="auto"/>
              <w:right w:val="single" w:sz="4" w:space="0" w:color="auto"/>
            </w:tcBorders>
            <w:shd w:val="clear" w:color="000000" w:fill="BFBFBF"/>
            <w:noWrap/>
            <w:vAlign w:val="center"/>
            <w:hideMark/>
          </w:tcPr>
          <w:p w14:paraId="7C1D066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008C153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916601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0A71BB1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482300B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1DF33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AD2196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A00B73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4A5031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1.1.2</w:t>
            </w:r>
          </w:p>
        </w:tc>
        <w:tc>
          <w:tcPr>
            <w:tcW w:w="807" w:type="dxa"/>
            <w:tcBorders>
              <w:top w:val="nil"/>
              <w:left w:val="nil"/>
              <w:bottom w:val="single" w:sz="4" w:space="0" w:color="auto"/>
              <w:right w:val="single" w:sz="4" w:space="0" w:color="auto"/>
            </w:tcBorders>
            <w:shd w:val="clear" w:color="auto" w:fill="auto"/>
            <w:noWrap/>
            <w:vAlign w:val="center"/>
            <w:hideMark/>
          </w:tcPr>
          <w:p w14:paraId="7973CE0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6AB3285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61ECCE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6A757B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ISO_Keyword:</w:t>
            </w:r>
          </w:p>
        </w:tc>
        <w:tc>
          <w:tcPr>
            <w:tcW w:w="550" w:type="dxa"/>
            <w:tcBorders>
              <w:top w:val="nil"/>
              <w:left w:val="nil"/>
              <w:bottom w:val="single" w:sz="4" w:space="0" w:color="auto"/>
              <w:right w:val="single" w:sz="4" w:space="0" w:color="auto"/>
            </w:tcBorders>
            <w:shd w:val="clear" w:color="000000" w:fill="BFBFBF"/>
            <w:noWrap/>
            <w:vAlign w:val="center"/>
            <w:hideMark/>
          </w:tcPr>
          <w:p w14:paraId="2CDDD2E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54F037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E8E8FC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5E2DBFE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C288E4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AE7604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9659B3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B7BC0CD"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881AD3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1.2</w:t>
            </w:r>
          </w:p>
        </w:tc>
        <w:tc>
          <w:tcPr>
            <w:tcW w:w="807" w:type="dxa"/>
            <w:tcBorders>
              <w:top w:val="nil"/>
              <w:left w:val="nil"/>
              <w:bottom w:val="single" w:sz="4" w:space="0" w:color="auto"/>
              <w:right w:val="single" w:sz="4" w:space="0" w:color="auto"/>
            </w:tcBorders>
            <w:shd w:val="clear" w:color="auto" w:fill="auto"/>
            <w:noWrap/>
            <w:vAlign w:val="center"/>
            <w:hideMark/>
          </w:tcPr>
          <w:p w14:paraId="41DE267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275774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F6D711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NGDA_Information</w:t>
            </w:r>
          </w:p>
        </w:tc>
        <w:tc>
          <w:tcPr>
            <w:tcW w:w="550" w:type="dxa"/>
            <w:tcBorders>
              <w:top w:val="nil"/>
              <w:left w:val="nil"/>
              <w:bottom w:val="single" w:sz="4" w:space="0" w:color="auto"/>
              <w:right w:val="single" w:sz="4" w:space="0" w:color="auto"/>
            </w:tcBorders>
            <w:shd w:val="clear" w:color="000000" w:fill="BFBFBF"/>
            <w:noWrap/>
            <w:vAlign w:val="center"/>
            <w:hideMark/>
          </w:tcPr>
          <w:p w14:paraId="5497CC0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550" w:type="dxa"/>
            <w:tcBorders>
              <w:top w:val="nil"/>
              <w:left w:val="nil"/>
              <w:bottom w:val="single" w:sz="4" w:space="0" w:color="auto"/>
              <w:right w:val="single" w:sz="4" w:space="0" w:color="auto"/>
            </w:tcBorders>
            <w:shd w:val="clear" w:color="000000" w:fill="BFBFBF"/>
            <w:noWrap/>
            <w:vAlign w:val="center"/>
            <w:hideMark/>
          </w:tcPr>
          <w:p w14:paraId="5E7B2F7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603" w:type="dxa"/>
            <w:tcBorders>
              <w:top w:val="nil"/>
              <w:left w:val="nil"/>
              <w:bottom w:val="single" w:sz="4" w:space="0" w:color="auto"/>
              <w:right w:val="single" w:sz="4" w:space="0" w:color="auto"/>
            </w:tcBorders>
            <w:shd w:val="clear" w:color="auto" w:fill="auto"/>
            <w:noWrap/>
            <w:vAlign w:val="center"/>
            <w:hideMark/>
          </w:tcPr>
          <w:p w14:paraId="36D9AD6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MA</w:t>
            </w:r>
          </w:p>
        </w:tc>
        <w:tc>
          <w:tcPr>
            <w:tcW w:w="550" w:type="dxa"/>
            <w:tcBorders>
              <w:top w:val="nil"/>
              <w:left w:val="nil"/>
              <w:bottom w:val="single" w:sz="4" w:space="0" w:color="auto"/>
              <w:right w:val="single" w:sz="4" w:space="0" w:color="auto"/>
            </w:tcBorders>
            <w:shd w:val="clear" w:color="000000" w:fill="BFBFBF"/>
            <w:noWrap/>
            <w:vAlign w:val="center"/>
            <w:hideMark/>
          </w:tcPr>
          <w:p w14:paraId="57DEC7F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8AB719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603" w:type="dxa"/>
            <w:tcBorders>
              <w:top w:val="nil"/>
              <w:left w:val="nil"/>
              <w:bottom w:val="single" w:sz="4" w:space="0" w:color="auto"/>
              <w:right w:val="single" w:sz="4" w:space="0" w:color="auto"/>
            </w:tcBorders>
            <w:shd w:val="clear" w:color="auto" w:fill="auto"/>
            <w:noWrap/>
            <w:vAlign w:val="center"/>
            <w:hideMark/>
          </w:tcPr>
          <w:p w14:paraId="043122D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MA</w:t>
            </w:r>
          </w:p>
        </w:tc>
        <w:tc>
          <w:tcPr>
            <w:tcW w:w="603" w:type="dxa"/>
            <w:tcBorders>
              <w:top w:val="nil"/>
              <w:left w:val="nil"/>
              <w:bottom w:val="single" w:sz="4" w:space="0" w:color="auto"/>
              <w:right w:val="single" w:sz="4" w:space="0" w:color="auto"/>
            </w:tcBorders>
            <w:shd w:val="clear" w:color="auto" w:fill="auto"/>
            <w:noWrap/>
            <w:vAlign w:val="center"/>
            <w:hideMark/>
          </w:tcPr>
          <w:p w14:paraId="6C12776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MA</w:t>
            </w:r>
          </w:p>
        </w:tc>
      </w:tr>
      <w:tr w:rsidR="003A3D2D" w:rsidRPr="003A3D2D" w14:paraId="24CF70A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5A0413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1.2.1</w:t>
            </w:r>
          </w:p>
        </w:tc>
        <w:tc>
          <w:tcPr>
            <w:tcW w:w="807" w:type="dxa"/>
            <w:tcBorders>
              <w:top w:val="nil"/>
              <w:left w:val="nil"/>
              <w:bottom w:val="single" w:sz="4" w:space="0" w:color="auto"/>
              <w:right w:val="single" w:sz="4" w:space="0" w:color="auto"/>
            </w:tcBorders>
            <w:shd w:val="clear" w:color="auto" w:fill="auto"/>
            <w:noWrap/>
            <w:vAlign w:val="center"/>
            <w:hideMark/>
          </w:tcPr>
          <w:p w14:paraId="1FF3363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073EEC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A9BA8A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0A2B5A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Alternate_Title:</w:t>
            </w:r>
          </w:p>
        </w:tc>
        <w:tc>
          <w:tcPr>
            <w:tcW w:w="550" w:type="dxa"/>
            <w:tcBorders>
              <w:top w:val="nil"/>
              <w:left w:val="nil"/>
              <w:bottom w:val="single" w:sz="4" w:space="0" w:color="auto"/>
              <w:right w:val="single" w:sz="4" w:space="0" w:color="auto"/>
            </w:tcBorders>
            <w:shd w:val="clear" w:color="000000" w:fill="BFBFBF"/>
            <w:noWrap/>
            <w:vAlign w:val="center"/>
            <w:hideMark/>
          </w:tcPr>
          <w:p w14:paraId="4D1FF2C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5DB29D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2854215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MA</w:t>
            </w:r>
          </w:p>
        </w:tc>
        <w:tc>
          <w:tcPr>
            <w:tcW w:w="550" w:type="dxa"/>
            <w:tcBorders>
              <w:top w:val="nil"/>
              <w:left w:val="nil"/>
              <w:bottom w:val="single" w:sz="4" w:space="0" w:color="auto"/>
              <w:right w:val="single" w:sz="4" w:space="0" w:color="auto"/>
            </w:tcBorders>
            <w:shd w:val="clear" w:color="000000" w:fill="BFBFBF"/>
            <w:noWrap/>
            <w:vAlign w:val="center"/>
            <w:hideMark/>
          </w:tcPr>
          <w:p w14:paraId="3E8EDF2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0A13433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200583D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MA</w:t>
            </w:r>
          </w:p>
        </w:tc>
        <w:tc>
          <w:tcPr>
            <w:tcW w:w="603" w:type="dxa"/>
            <w:tcBorders>
              <w:top w:val="nil"/>
              <w:left w:val="nil"/>
              <w:bottom w:val="single" w:sz="4" w:space="0" w:color="auto"/>
              <w:right w:val="single" w:sz="4" w:space="0" w:color="auto"/>
            </w:tcBorders>
            <w:shd w:val="clear" w:color="auto" w:fill="auto"/>
            <w:noWrap/>
            <w:vAlign w:val="center"/>
            <w:hideMark/>
          </w:tcPr>
          <w:p w14:paraId="0E9FD58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MA</w:t>
            </w:r>
          </w:p>
        </w:tc>
      </w:tr>
      <w:tr w:rsidR="003A3D2D" w:rsidRPr="003A3D2D" w14:paraId="4AD237C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520F9D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1.2.2</w:t>
            </w:r>
          </w:p>
        </w:tc>
        <w:tc>
          <w:tcPr>
            <w:tcW w:w="807" w:type="dxa"/>
            <w:tcBorders>
              <w:top w:val="nil"/>
              <w:left w:val="nil"/>
              <w:bottom w:val="single" w:sz="4" w:space="0" w:color="auto"/>
              <w:right w:val="single" w:sz="4" w:space="0" w:color="auto"/>
            </w:tcBorders>
            <w:shd w:val="clear" w:color="auto" w:fill="auto"/>
            <w:noWrap/>
            <w:vAlign w:val="center"/>
            <w:hideMark/>
          </w:tcPr>
          <w:p w14:paraId="1D1D00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CBB2AD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366966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1A3C3D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NGDA_Keyword_Thesaurus:</w:t>
            </w:r>
          </w:p>
        </w:tc>
        <w:tc>
          <w:tcPr>
            <w:tcW w:w="550" w:type="dxa"/>
            <w:tcBorders>
              <w:top w:val="nil"/>
              <w:left w:val="nil"/>
              <w:bottom w:val="single" w:sz="4" w:space="0" w:color="auto"/>
              <w:right w:val="single" w:sz="4" w:space="0" w:color="auto"/>
            </w:tcBorders>
            <w:shd w:val="clear" w:color="000000" w:fill="BFBFBF"/>
            <w:noWrap/>
            <w:vAlign w:val="center"/>
            <w:hideMark/>
          </w:tcPr>
          <w:p w14:paraId="029D806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550" w:type="dxa"/>
            <w:tcBorders>
              <w:top w:val="nil"/>
              <w:left w:val="nil"/>
              <w:bottom w:val="single" w:sz="4" w:space="0" w:color="auto"/>
              <w:right w:val="single" w:sz="4" w:space="0" w:color="auto"/>
            </w:tcBorders>
            <w:shd w:val="clear" w:color="000000" w:fill="BFBFBF"/>
            <w:noWrap/>
            <w:vAlign w:val="center"/>
            <w:hideMark/>
          </w:tcPr>
          <w:p w14:paraId="6F52B83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nil"/>
              <w:left w:val="nil"/>
              <w:bottom w:val="single" w:sz="4" w:space="0" w:color="auto"/>
              <w:right w:val="single" w:sz="4" w:space="0" w:color="auto"/>
            </w:tcBorders>
            <w:shd w:val="clear" w:color="auto" w:fill="auto"/>
            <w:noWrap/>
            <w:vAlign w:val="center"/>
            <w:hideMark/>
          </w:tcPr>
          <w:p w14:paraId="53721D6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5BDF276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AF66CB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nil"/>
              <w:left w:val="nil"/>
              <w:bottom w:val="single" w:sz="4" w:space="0" w:color="auto"/>
              <w:right w:val="single" w:sz="4" w:space="0" w:color="auto"/>
            </w:tcBorders>
            <w:shd w:val="clear" w:color="auto" w:fill="auto"/>
            <w:noWrap/>
            <w:vAlign w:val="center"/>
            <w:hideMark/>
          </w:tcPr>
          <w:p w14:paraId="7AB6407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CD4CD3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3032EF1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DB1F9D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1.2.3</w:t>
            </w:r>
          </w:p>
        </w:tc>
        <w:tc>
          <w:tcPr>
            <w:tcW w:w="807" w:type="dxa"/>
            <w:tcBorders>
              <w:top w:val="nil"/>
              <w:left w:val="nil"/>
              <w:bottom w:val="single" w:sz="4" w:space="0" w:color="auto"/>
              <w:right w:val="single" w:sz="4" w:space="0" w:color="auto"/>
            </w:tcBorders>
            <w:shd w:val="clear" w:color="auto" w:fill="auto"/>
            <w:noWrap/>
            <w:vAlign w:val="center"/>
            <w:hideMark/>
          </w:tcPr>
          <w:p w14:paraId="2FC9E02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3{x}3</w:t>
            </w:r>
          </w:p>
        </w:tc>
        <w:tc>
          <w:tcPr>
            <w:tcW w:w="276" w:type="dxa"/>
            <w:tcBorders>
              <w:top w:val="nil"/>
              <w:left w:val="nil"/>
              <w:bottom w:val="single" w:sz="4" w:space="0" w:color="auto"/>
              <w:right w:val="nil"/>
            </w:tcBorders>
            <w:shd w:val="clear" w:color="auto" w:fill="auto"/>
            <w:noWrap/>
            <w:vAlign w:val="center"/>
            <w:hideMark/>
          </w:tcPr>
          <w:p w14:paraId="6EA9238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9C54A2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0B9F4D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NGDA_Keyword:</w:t>
            </w:r>
          </w:p>
        </w:tc>
        <w:tc>
          <w:tcPr>
            <w:tcW w:w="550" w:type="dxa"/>
            <w:tcBorders>
              <w:top w:val="nil"/>
              <w:left w:val="nil"/>
              <w:bottom w:val="single" w:sz="4" w:space="0" w:color="auto"/>
              <w:right w:val="single" w:sz="4" w:space="0" w:color="auto"/>
            </w:tcBorders>
            <w:shd w:val="clear" w:color="000000" w:fill="BFBFBF"/>
            <w:noWrap/>
            <w:vAlign w:val="center"/>
            <w:hideMark/>
          </w:tcPr>
          <w:p w14:paraId="08F3751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550" w:type="dxa"/>
            <w:tcBorders>
              <w:top w:val="nil"/>
              <w:left w:val="nil"/>
              <w:bottom w:val="single" w:sz="4" w:space="0" w:color="auto"/>
              <w:right w:val="single" w:sz="4" w:space="0" w:color="auto"/>
            </w:tcBorders>
            <w:shd w:val="clear" w:color="000000" w:fill="BFBFBF"/>
            <w:noWrap/>
            <w:vAlign w:val="center"/>
            <w:hideMark/>
          </w:tcPr>
          <w:p w14:paraId="7EDFACA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nil"/>
              <w:left w:val="nil"/>
              <w:bottom w:val="single" w:sz="4" w:space="0" w:color="auto"/>
              <w:right w:val="single" w:sz="4" w:space="0" w:color="auto"/>
            </w:tcBorders>
            <w:shd w:val="clear" w:color="auto" w:fill="auto"/>
            <w:noWrap/>
            <w:vAlign w:val="center"/>
            <w:hideMark/>
          </w:tcPr>
          <w:p w14:paraId="65F040F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4CF90E9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09B155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nil"/>
              <w:left w:val="nil"/>
              <w:bottom w:val="single" w:sz="4" w:space="0" w:color="auto"/>
              <w:right w:val="single" w:sz="4" w:space="0" w:color="auto"/>
            </w:tcBorders>
            <w:shd w:val="clear" w:color="auto" w:fill="auto"/>
            <w:noWrap/>
            <w:vAlign w:val="center"/>
            <w:hideMark/>
          </w:tcPr>
          <w:p w14:paraId="732CD45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9DC36E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411C47B"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D0B47E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1.2.4</w:t>
            </w:r>
          </w:p>
        </w:tc>
        <w:tc>
          <w:tcPr>
            <w:tcW w:w="807" w:type="dxa"/>
            <w:tcBorders>
              <w:top w:val="nil"/>
              <w:left w:val="nil"/>
              <w:bottom w:val="single" w:sz="4" w:space="0" w:color="auto"/>
              <w:right w:val="single" w:sz="4" w:space="0" w:color="auto"/>
            </w:tcBorders>
            <w:shd w:val="clear" w:color="auto" w:fill="auto"/>
            <w:noWrap/>
            <w:vAlign w:val="center"/>
            <w:hideMark/>
          </w:tcPr>
          <w:p w14:paraId="24D16C9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1408FC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4D805A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E5EB5E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WMS_URL:</w:t>
            </w:r>
          </w:p>
        </w:tc>
        <w:tc>
          <w:tcPr>
            <w:tcW w:w="550" w:type="dxa"/>
            <w:tcBorders>
              <w:top w:val="nil"/>
              <w:left w:val="nil"/>
              <w:bottom w:val="single" w:sz="4" w:space="0" w:color="auto"/>
              <w:right w:val="single" w:sz="4" w:space="0" w:color="auto"/>
            </w:tcBorders>
            <w:shd w:val="clear" w:color="000000" w:fill="BFBFBF"/>
            <w:noWrap/>
            <w:vAlign w:val="center"/>
            <w:hideMark/>
          </w:tcPr>
          <w:p w14:paraId="327478A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550" w:type="dxa"/>
            <w:tcBorders>
              <w:top w:val="nil"/>
              <w:left w:val="nil"/>
              <w:bottom w:val="single" w:sz="4" w:space="0" w:color="auto"/>
              <w:right w:val="single" w:sz="4" w:space="0" w:color="auto"/>
            </w:tcBorders>
            <w:shd w:val="clear" w:color="000000" w:fill="BFBFBF"/>
            <w:noWrap/>
            <w:vAlign w:val="center"/>
            <w:hideMark/>
          </w:tcPr>
          <w:p w14:paraId="394507B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nil"/>
              <w:left w:val="nil"/>
              <w:bottom w:val="single" w:sz="4" w:space="0" w:color="auto"/>
              <w:right w:val="single" w:sz="4" w:space="0" w:color="auto"/>
            </w:tcBorders>
            <w:shd w:val="clear" w:color="auto" w:fill="auto"/>
            <w:noWrap/>
            <w:vAlign w:val="center"/>
            <w:hideMark/>
          </w:tcPr>
          <w:p w14:paraId="2846C7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3E619F7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230A4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nil"/>
              <w:left w:val="nil"/>
              <w:bottom w:val="single" w:sz="4" w:space="0" w:color="auto"/>
              <w:right w:val="single" w:sz="4" w:space="0" w:color="auto"/>
            </w:tcBorders>
            <w:shd w:val="clear" w:color="auto" w:fill="auto"/>
            <w:noWrap/>
            <w:vAlign w:val="center"/>
            <w:hideMark/>
          </w:tcPr>
          <w:p w14:paraId="5F35DC7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058A72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0894F74" w14:textId="77777777" w:rsidTr="00B205AF">
        <w:trPr>
          <w:trHeight w:val="315"/>
        </w:trPr>
        <w:tc>
          <w:tcPr>
            <w:tcW w:w="1236" w:type="dxa"/>
            <w:tcBorders>
              <w:top w:val="nil"/>
              <w:left w:val="single" w:sz="4" w:space="0" w:color="auto"/>
              <w:bottom w:val="nil"/>
              <w:right w:val="single" w:sz="4" w:space="0" w:color="auto"/>
            </w:tcBorders>
            <w:shd w:val="clear" w:color="auto" w:fill="auto"/>
            <w:noWrap/>
            <w:vAlign w:val="center"/>
            <w:hideMark/>
          </w:tcPr>
          <w:p w14:paraId="48AB94C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1.2.5</w:t>
            </w:r>
          </w:p>
        </w:tc>
        <w:tc>
          <w:tcPr>
            <w:tcW w:w="807" w:type="dxa"/>
            <w:tcBorders>
              <w:top w:val="nil"/>
              <w:left w:val="nil"/>
              <w:bottom w:val="nil"/>
              <w:right w:val="single" w:sz="4" w:space="0" w:color="auto"/>
            </w:tcBorders>
            <w:shd w:val="clear" w:color="auto" w:fill="auto"/>
            <w:noWrap/>
            <w:vAlign w:val="center"/>
            <w:hideMark/>
          </w:tcPr>
          <w:p w14:paraId="7978487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68044A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1D6DBF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AC2558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REST_URL:</w:t>
            </w:r>
          </w:p>
        </w:tc>
        <w:tc>
          <w:tcPr>
            <w:tcW w:w="550" w:type="dxa"/>
            <w:tcBorders>
              <w:top w:val="nil"/>
              <w:left w:val="nil"/>
              <w:bottom w:val="nil"/>
              <w:right w:val="single" w:sz="4" w:space="0" w:color="auto"/>
            </w:tcBorders>
            <w:shd w:val="clear" w:color="000000" w:fill="BFBFBF"/>
            <w:noWrap/>
            <w:vAlign w:val="center"/>
            <w:hideMark/>
          </w:tcPr>
          <w:p w14:paraId="4C57BCA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550" w:type="dxa"/>
            <w:tcBorders>
              <w:top w:val="nil"/>
              <w:left w:val="nil"/>
              <w:bottom w:val="nil"/>
              <w:right w:val="single" w:sz="4" w:space="0" w:color="auto"/>
            </w:tcBorders>
            <w:shd w:val="clear" w:color="000000" w:fill="BFBFBF"/>
            <w:noWrap/>
            <w:vAlign w:val="center"/>
            <w:hideMark/>
          </w:tcPr>
          <w:p w14:paraId="5CEC93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nil"/>
              <w:left w:val="nil"/>
              <w:bottom w:val="nil"/>
              <w:right w:val="single" w:sz="4" w:space="0" w:color="auto"/>
            </w:tcBorders>
            <w:shd w:val="clear" w:color="auto" w:fill="auto"/>
            <w:noWrap/>
            <w:vAlign w:val="center"/>
            <w:hideMark/>
          </w:tcPr>
          <w:p w14:paraId="7AE670D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MA</w:t>
            </w:r>
          </w:p>
        </w:tc>
        <w:tc>
          <w:tcPr>
            <w:tcW w:w="550" w:type="dxa"/>
            <w:tcBorders>
              <w:top w:val="nil"/>
              <w:left w:val="nil"/>
              <w:bottom w:val="nil"/>
              <w:right w:val="single" w:sz="4" w:space="0" w:color="auto"/>
            </w:tcBorders>
            <w:shd w:val="clear" w:color="000000" w:fill="BFBFBF"/>
            <w:noWrap/>
            <w:vAlign w:val="center"/>
            <w:hideMark/>
          </w:tcPr>
          <w:p w14:paraId="75843E1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000000" w:fill="BFBFBF"/>
            <w:noWrap/>
            <w:vAlign w:val="center"/>
            <w:hideMark/>
          </w:tcPr>
          <w:p w14:paraId="6D4F3C4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nil"/>
              <w:left w:val="nil"/>
              <w:bottom w:val="nil"/>
              <w:right w:val="single" w:sz="4" w:space="0" w:color="auto"/>
            </w:tcBorders>
            <w:shd w:val="clear" w:color="auto" w:fill="auto"/>
            <w:noWrap/>
            <w:vAlign w:val="center"/>
            <w:hideMark/>
          </w:tcPr>
          <w:p w14:paraId="13C8E2C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MA</w:t>
            </w:r>
          </w:p>
        </w:tc>
        <w:tc>
          <w:tcPr>
            <w:tcW w:w="603" w:type="dxa"/>
            <w:tcBorders>
              <w:top w:val="nil"/>
              <w:left w:val="nil"/>
              <w:bottom w:val="nil"/>
              <w:right w:val="single" w:sz="4" w:space="0" w:color="auto"/>
            </w:tcBorders>
            <w:shd w:val="clear" w:color="auto" w:fill="auto"/>
            <w:noWrap/>
            <w:vAlign w:val="center"/>
            <w:hideMark/>
          </w:tcPr>
          <w:p w14:paraId="1CB1154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MA</w:t>
            </w:r>
          </w:p>
        </w:tc>
      </w:tr>
      <w:tr w:rsidR="003A3D2D" w:rsidRPr="003A3D2D" w14:paraId="0909B7B4" w14:textId="77777777" w:rsidTr="00B205AF">
        <w:trPr>
          <w:trHeight w:val="315"/>
        </w:trPr>
        <w:tc>
          <w:tcPr>
            <w:tcW w:w="1236" w:type="dxa"/>
            <w:tcBorders>
              <w:top w:val="single" w:sz="4" w:space="0" w:color="auto"/>
              <w:left w:val="single" w:sz="4" w:space="0" w:color="auto"/>
              <w:bottom w:val="single" w:sz="4" w:space="0" w:color="auto"/>
              <w:right w:val="nil"/>
            </w:tcBorders>
            <w:shd w:val="clear" w:color="000000" w:fill="BFBFBF"/>
            <w:noWrap/>
            <w:vAlign w:val="bottom"/>
            <w:hideMark/>
          </w:tcPr>
          <w:p w14:paraId="3EBA041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single" w:sz="4" w:space="0" w:color="auto"/>
              <w:left w:val="nil"/>
              <w:bottom w:val="single" w:sz="4" w:space="0" w:color="auto"/>
              <w:right w:val="nil"/>
            </w:tcBorders>
            <w:shd w:val="clear" w:color="000000" w:fill="BFBFBF"/>
            <w:noWrap/>
            <w:vAlign w:val="bottom"/>
            <w:hideMark/>
          </w:tcPr>
          <w:p w14:paraId="013C806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0916241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317457A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5754B02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66F7772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3EA2787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725" w:type="dxa"/>
            <w:tcBorders>
              <w:top w:val="nil"/>
              <w:left w:val="nil"/>
              <w:bottom w:val="single" w:sz="4" w:space="0" w:color="auto"/>
              <w:right w:val="nil"/>
            </w:tcBorders>
            <w:shd w:val="clear" w:color="000000" w:fill="BFBFBF"/>
            <w:noWrap/>
            <w:vAlign w:val="bottom"/>
            <w:hideMark/>
          </w:tcPr>
          <w:p w14:paraId="79F5607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5583E97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40A0417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bottom"/>
            <w:hideMark/>
          </w:tcPr>
          <w:p w14:paraId="5EFD284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30FF442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4BE53DA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bottom"/>
            <w:hideMark/>
          </w:tcPr>
          <w:p w14:paraId="347B8BE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single" w:sz="4" w:space="0" w:color="auto"/>
            </w:tcBorders>
            <w:shd w:val="clear" w:color="000000" w:fill="BFBFBF"/>
            <w:noWrap/>
            <w:vAlign w:val="bottom"/>
            <w:hideMark/>
          </w:tcPr>
          <w:p w14:paraId="02B230E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7270089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4D91BF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w:t>
            </w:r>
          </w:p>
        </w:tc>
        <w:tc>
          <w:tcPr>
            <w:tcW w:w="807" w:type="dxa"/>
            <w:tcBorders>
              <w:top w:val="nil"/>
              <w:left w:val="nil"/>
              <w:bottom w:val="single" w:sz="4" w:space="0" w:color="auto"/>
              <w:right w:val="single" w:sz="4" w:space="0" w:color="auto"/>
            </w:tcBorders>
            <w:shd w:val="clear" w:color="auto" w:fill="auto"/>
            <w:noWrap/>
            <w:vAlign w:val="center"/>
            <w:hideMark/>
          </w:tcPr>
          <w:p w14:paraId="28124CE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710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611C17D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Identification_Information</w:t>
            </w:r>
          </w:p>
        </w:tc>
        <w:tc>
          <w:tcPr>
            <w:tcW w:w="550" w:type="dxa"/>
            <w:tcBorders>
              <w:top w:val="nil"/>
              <w:left w:val="nil"/>
              <w:bottom w:val="single" w:sz="4" w:space="0" w:color="auto"/>
              <w:right w:val="single" w:sz="4" w:space="0" w:color="auto"/>
            </w:tcBorders>
            <w:shd w:val="clear" w:color="auto" w:fill="auto"/>
            <w:noWrap/>
            <w:vAlign w:val="center"/>
            <w:hideMark/>
          </w:tcPr>
          <w:p w14:paraId="0DCBBDF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C42A5C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3DEE4B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8F8178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0AB0C2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CFE0EE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98EB2D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6318867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F06A06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2.1</w:t>
            </w:r>
          </w:p>
        </w:tc>
        <w:tc>
          <w:tcPr>
            <w:tcW w:w="807" w:type="dxa"/>
            <w:tcBorders>
              <w:top w:val="nil"/>
              <w:left w:val="nil"/>
              <w:bottom w:val="single" w:sz="4" w:space="0" w:color="auto"/>
              <w:right w:val="single" w:sz="4" w:space="0" w:color="auto"/>
            </w:tcBorders>
            <w:shd w:val="clear" w:color="auto" w:fill="auto"/>
            <w:noWrap/>
            <w:vAlign w:val="center"/>
            <w:hideMark/>
          </w:tcPr>
          <w:p w14:paraId="4C45ADD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82B2A6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B06CA0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Citation</w:t>
            </w:r>
          </w:p>
        </w:tc>
        <w:tc>
          <w:tcPr>
            <w:tcW w:w="550" w:type="dxa"/>
            <w:tcBorders>
              <w:top w:val="nil"/>
              <w:left w:val="nil"/>
              <w:bottom w:val="single" w:sz="4" w:space="0" w:color="auto"/>
              <w:right w:val="single" w:sz="4" w:space="0" w:color="auto"/>
            </w:tcBorders>
            <w:shd w:val="clear" w:color="auto" w:fill="auto"/>
            <w:noWrap/>
            <w:vAlign w:val="center"/>
            <w:hideMark/>
          </w:tcPr>
          <w:p w14:paraId="6E82084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D843E1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54E0DE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E776CA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690C69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B1F935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563DCC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1929461B"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EEC7A5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2.1.1</w:t>
            </w:r>
          </w:p>
        </w:tc>
        <w:tc>
          <w:tcPr>
            <w:tcW w:w="807" w:type="dxa"/>
            <w:tcBorders>
              <w:top w:val="nil"/>
              <w:left w:val="nil"/>
              <w:bottom w:val="single" w:sz="4" w:space="0" w:color="auto"/>
              <w:right w:val="single" w:sz="4" w:space="0" w:color="auto"/>
            </w:tcBorders>
            <w:shd w:val="clear" w:color="auto" w:fill="auto"/>
            <w:noWrap/>
            <w:vAlign w:val="center"/>
            <w:hideMark/>
          </w:tcPr>
          <w:p w14:paraId="111D80D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33E59FC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B2ED0E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E104E2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Originator:</w:t>
            </w:r>
          </w:p>
        </w:tc>
        <w:tc>
          <w:tcPr>
            <w:tcW w:w="550" w:type="dxa"/>
            <w:tcBorders>
              <w:top w:val="nil"/>
              <w:left w:val="nil"/>
              <w:bottom w:val="single" w:sz="4" w:space="0" w:color="auto"/>
              <w:right w:val="single" w:sz="4" w:space="0" w:color="auto"/>
            </w:tcBorders>
            <w:shd w:val="clear" w:color="auto" w:fill="auto"/>
            <w:noWrap/>
            <w:vAlign w:val="center"/>
            <w:hideMark/>
          </w:tcPr>
          <w:p w14:paraId="72934F7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85D4B0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E13EC2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D56D51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7393C5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9CD2BA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F1163A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8F4054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F73290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2.1.2</w:t>
            </w:r>
          </w:p>
        </w:tc>
        <w:tc>
          <w:tcPr>
            <w:tcW w:w="807" w:type="dxa"/>
            <w:tcBorders>
              <w:top w:val="nil"/>
              <w:left w:val="nil"/>
              <w:bottom w:val="single" w:sz="4" w:space="0" w:color="auto"/>
              <w:right w:val="single" w:sz="4" w:space="0" w:color="auto"/>
            </w:tcBorders>
            <w:shd w:val="clear" w:color="auto" w:fill="auto"/>
            <w:noWrap/>
            <w:vAlign w:val="center"/>
            <w:hideMark/>
          </w:tcPr>
          <w:p w14:paraId="5FF9429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87B6C6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1FB4A7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064B25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Publication_Date:</w:t>
            </w:r>
          </w:p>
        </w:tc>
        <w:tc>
          <w:tcPr>
            <w:tcW w:w="550" w:type="dxa"/>
            <w:tcBorders>
              <w:top w:val="nil"/>
              <w:left w:val="nil"/>
              <w:bottom w:val="single" w:sz="4" w:space="0" w:color="auto"/>
              <w:right w:val="single" w:sz="4" w:space="0" w:color="auto"/>
            </w:tcBorders>
            <w:shd w:val="clear" w:color="auto" w:fill="auto"/>
            <w:noWrap/>
            <w:vAlign w:val="center"/>
            <w:hideMark/>
          </w:tcPr>
          <w:p w14:paraId="021A77C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C72657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BAB3AF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3029B3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609FD6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84C140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9A8B9F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24CEA88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47AB9D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2.1.3</w:t>
            </w:r>
          </w:p>
        </w:tc>
        <w:tc>
          <w:tcPr>
            <w:tcW w:w="807" w:type="dxa"/>
            <w:tcBorders>
              <w:top w:val="nil"/>
              <w:left w:val="nil"/>
              <w:bottom w:val="single" w:sz="4" w:space="0" w:color="auto"/>
              <w:right w:val="single" w:sz="4" w:space="0" w:color="auto"/>
            </w:tcBorders>
            <w:shd w:val="clear" w:color="auto" w:fill="auto"/>
            <w:noWrap/>
            <w:vAlign w:val="center"/>
            <w:hideMark/>
          </w:tcPr>
          <w:p w14:paraId="2337AF5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A4F693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384221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F1BE42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Title:</w:t>
            </w:r>
          </w:p>
        </w:tc>
        <w:tc>
          <w:tcPr>
            <w:tcW w:w="550" w:type="dxa"/>
            <w:tcBorders>
              <w:top w:val="nil"/>
              <w:left w:val="nil"/>
              <w:bottom w:val="single" w:sz="4" w:space="0" w:color="auto"/>
              <w:right w:val="single" w:sz="4" w:space="0" w:color="auto"/>
            </w:tcBorders>
            <w:shd w:val="clear" w:color="auto" w:fill="auto"/>
            <w:noWrap/>
            <w:vAlign w:val="center"/>
            <w:hideMark/>
          </w:tcPr>
          <w:p w14:paraId="2C0BACC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6F0A35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8B61D6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D932DD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251A19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0B1D31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0FBBEA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EDBBD1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722EC1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2.1.4</w:t>
            </w:r>
          </w:p>
        </w:tc>
        <w:tc>
          <w:tcPr>
            <w:tcW w:w="807" w:type="dxa"/>
            <w:tcBorders>
              <w:top w:val="nil"/>
              <w:left w:val="nil"/>
              <w:bottom w:val="single" w:sz="4" w:space="0" w:color="auto"/>
              <w:right w:val="single" w:sz="4" w:space="0" w:color="auto"/>
            </w:tcBorders>
            <w:shd w:val="clear" w:color="auto" w:fill="auto"/>
            <w:noWrap/>
            <w:vAlign w:val="center"/>
            <w:hideMark/>
          </w:tcPr>
          <w:p w14:paraId="01C769E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A35691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E0DE32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5D08F2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Edition:</w:t>
            </w:r>
          </w:p>
        </w:tc>
        <w:tc>
          <w:tcPr>
            <w:tcW w:w="550" w:type="dxa"/>
            <w:tcBorders>
              <w:top w:val="nil"/>
              <w:left w:val="nil"/>
              <w:bottom w:val="single" w:sz="4" w:space="0" w:color="auto"/>
              <w:right w:val="single" w:sz="4" w:space="0" w:color="auto"/>
            </w:tcBorders>
            <w:shd w:val="clear" w:color="000000" w:fill="BFBFBF"/>
            <w:noWrap/>
            <w:vAlign w:val="center"/>
            <w:hideMark/>
          </w:tcPr>
          <w:p w14:paraId="2D0FF32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7EF026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073C9D0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3B60434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77019D5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13FDBBF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0820D6C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r>
      <w:tr w:rsidR="003A3D2D" w:rsidRPr="003A3D2D" w14:paraId="7B5710B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EF336A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2.1.5</w:t>
            </w:r>
          </w:p>
        </w:tc>
        <w:tc>
          <w:tcPr>
            <w:tcW w:w="807" w:type="dxa"/>
            <w:tcBorders>
              <w:top w:val="nil"/>
              <w:left w:val="nil"/>
              <w:bottom w:val="single" w:sz="4" w:space="0" w:color="auto"/>
              <w:right w:val="single" w:sz="4" w:space="0" w:color="auto"/>
            </w:tcBorders>
            <w:shd w:val="clear" w:color="auto" w:fill="auto"/>
            <w:noWrap/>
            <w:vAlign w:val="center"/>
            <w:hideMark/>
          </w:tcPr>
          <w:p w14:paraId="5383E6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61F5A0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BCD653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1B0719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Geospatial_Data_Presentation_Form:</w:t>
            </w:r>
          </w:p>
        </w:tc>
        <w:tc>
          <w:tcPr>
            <w:tcW w:w="550" w:type="dxa"/>
            <w:tcBorders>
              <w:top w:val="nil"/>
              <w:left w:val="nil"/>
              <w:bottom w:val="single" w:sz="4" w:space="0" w:color="auto"/>
              <w:right w:val="single" w:sz="4" w:space="0" w:color="auto"/>
            </w:tcBorders>
            <w:shd w:val="clear" w:color="000000" w:fill="BFBFBF"/>
            <w:noWrap/>
            <w:vAlign w:val="center"/>
            <w:hideMark/>
          </w:tcPr>
          <w:p w14:paraId="3903089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446CAAE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7E4F59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5ADCED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7E4B7B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C67D3D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637F24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09360C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62A3FA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2.1.6</w:t>
            </w:r>
          </w:p>
        </w:tc>
        <w:tc>
          <w:tcPr>
            <w:tcW w:w="807" w:type="dxa"/>
            <w:tcBorders>
              <w:top w:val="nil"/>
              <w:left w:val="nil"/>
              <w:bottom w:val="single" w:sz="4" w:space="0" w:color="auto"/>
              <w:right w:val="single" w:sz="4" w:space="0" w:color="auto"/>
            </w:tcBorders>
            <w:shd w:val="clear" w:color="auto" w:fill="auto"/>
            <w:noWrap/>
            <w:vAlign w:val="center"/>
            <w:hideMark/>
          </w:tcPr>
          <w:p w14:paraId="2DD8185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62BCB4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692249A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3710E0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Series_Information</w:t>
            </w:r>
          </w:p>
        </w:tc>
        <w:tc>
          <w:tcPr>
            <w:tcW w:w="550" w:type="dxa"/>
            <w:tcBorders>
              <w:top w:val="nil"/>
              <w:left w:val="nil"/>
              <w:bottom w:val="single" w:sz="4" w:space="0" w:color="auto"/>
              <w:right w:val="single" w:sz="4" w:space="0" w:color="auto"/>
            </w:tcBorders>
            <w:shd w:val="clear" w:color="000000" w:fill="BFBFBF"/>
            <w:noWrap/>
            <w:vAlign w:val="center"/>
            <w:hideMark/>
          </w:tcPr>
          <w:p w14:paraId="0333BB0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29B7E0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523F5F2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64329FB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0525A73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108DA9C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25B5F56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r>
      <w:tr w:rsidR="003A3D2D" w:rsidRPr="003A3D2D" w14:paraId="7A85572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0F4AAA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2.1.6.1</w:t>
            </w:r>
          </w:p>
        </w:tc>
        <w:tc>
          <w:tcPr>
            <w:tcW w:w="807" w:type="dxa"/>
            <w:tcBorders>
              <w:top w:val="nil"/>
              <w:left w:val="nil"/>
              <w:bottom w:val="single" w:sz="4" w:space="0" w:color="auto"/>
              <w:right w:val="single" w:sz="4" w:space="0" w:color="auto"/>
            </w:tcBorders>
            <w:shd w:val="clear" w:color="auto" w:fill="auto"/>
            <w:noWrap/>
            <w:vAlign w:val="center"/>
            <w:hideMark/>
          </w:tcPr>
          <w:p w14:paraId="0542B16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A9C071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EC80AC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B52CBA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25B078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Series_Name:</w:t>
            </w:r>
          </w:p>
        </w:tc>
        <w:tc>
          <w:tcPr>
            <w:tcW w:w="550" w:type="dxa"/>
            <w:tcBorders>
              <w:top w:val="nil"/>
              <w:left w:val="nil"/>
              <w:bottom w:val="single" w:sz="4" w:space="0" w:color="auto"/>
              <w:right w:val="single" w:sz="4" w:space="0" w:color="auto"/>
            </w:tcBorders>
            <w:shd w:val="clear" w:color="000000" w:fill="BFBFBF"/>
            <w:noWrap/>
            <w:vAlign w:val="center"/>
            <w:hideMark/>
          </w:tcPr>
          <w:p w14:paraId="493D962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AB6E9A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62F8DE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964B58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0794121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568702B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47F810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67EB30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86E930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2.1.6.2</w:t>
            </w:r>
          </w:p>
        </w:tc>
        <w:tc>
          <w:tcPr>
            <w:tcW w:w="807" w:type="dxa"/>
            <w:tcBorders>
              <w:top w:val="nil"/>
              <w:left w:val="nil"/>
              <w:bottom w:val="single" w:sz="4" w:space="0" w:color="auto"/>
              <w:right w:val="single" w:sz="4" w:space="0" w:color="auto"/>
            </w:tcBorders>
            <w:shd w:val="clear" w:color="auto" w:fill="auto"/>
            <w:noWrap/>
            <w:vAlign w:val="center"/>
            <w:hideMark/>
          </w:tcPr>
          <w:p w14:paraId="750B04D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2C5F77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FB342C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B16C9F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44F604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Issue_Identification:</w:t>
            </w:r>
          </w:p>
        </w:tc>
        <w:tc>
          <w:tcPr>
            <w:tcW w:w="550" w:type="dxa"/>
            <w:tcBorders>
              <w:top w:val="nil"/>
              <w:left w:val="nil"/>
              <w:bottom w:val="single" w:sz="4" w:space="0" w:color="auto"/>
              <w:right w:val="single" w:sz="4" w:space="0" w:color="auto"/>
            </w:tcBorders>
            <w:shd w:val="clear" w:color="000000" w:fill="BFBFBF"/>
            <w:noWrap/>
            <w:vAlign w:val="center"/>
            <w:hideMark/>
          </w:tcPr>
          <w:p w14:paraId="442E33B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B82500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1456CB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F67B31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384D7B2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0F7B4BB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813465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9CCC89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5A5EBB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2.1.7</w:t>
            </w:r>
          </w:p>
        </w:tc>
        <w:tc>
          <w:tcPr>
            <w:tcW w:w="807" w:type="dxa"/>
            <w:tcBorders>
              <w:top w:val="nil"/>
              <w:left w:val="nil"/>
              <w:bottom w:val="single" w:sz="4" w:space="0" w:color="auto"/>
              <w:right w:val="single" w:sz="4" w:space="0" w:color="auto"/>
            </w:tcBorders>
            <w:shd w:val="clear" w:color="auto" w:fill="auto"/>
            <w:noWrap/>
            <w:vAlign w:val="center"/>
            <w:hideMark/>
          </w:tcPr>
          <w:p w14:paraId="6950370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0{x}n</w:t>
            </w:r>
          </w:p>
        </w:tc>
        <w:tc>
          <w:tcPr>
            <w:tcW w:w="276" w:type="dxa"/>
            <w:tcBorders>
              <w:top w:val="nil"/>
              <w:left w:val="nil"/>
              <w:bottom w:val="single" w:sz="4" w:space="0" w:color="auto"/>
              <w:right w:val="nil"/>
            </w:tcBorders>
            <w:shd w:val="clear" w:color="auto" w:fill="auto"/>
            <w:noWrap/>
            <w:vAlign w:val="center"/>
            <w:hideMark/>
          </w:tcPr>
          <w:p w14:paraId="455BCAD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D81053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9B15BB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Online_Linkage:</w:t>
            </w:r>
          </w:p>
        </w:tc>
        <w:tc>
          <w:tcPr>
            <w:tcW w:w="550" w:type="dxa"/>
            <w:tcBorders>
              <w:top w:val="nil"/>
              <w:left w:val="nil"/>
              <w:bottom w:val="single" w:sz="4" w:space="0" w:color="auto"/>
              <w:right w:val="single" w:sz="4" w:space="0" w:color="auto"/>
            </w:tcBorders>
            <w:shd w:val="clear" w:color="auto" w:fill="auto"/>
            <w:noWrap/>
            <w:vAlign w:val="center"/>
            <w:hideMark/>
          </w:tcPr>
          <w:p w14:paraId="7418E57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A2883A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F4EEA0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1757C2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3284A5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1BB7EC1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9E88F4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981C8E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0374A9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2.2</w:t>
            </w:r>
          </w:p>
        </w:tc>
        <w:tc>
          <w:tcPr>
            <w:tcW w:w="807" w:type="dxa"/>
            <w:tcBorders>
              <w:top w:val="nil"/>
              <w:left w:val="nil"/>
              <w:bottom w:val="single" w:sz="4" w:space="0" w:color="auto"/>
              <w:right w:val="single" w:sz="4" w:space="0" w:color="auto"/>
            </w:tcBorders>
            <w:shd w:val="clear" w:color="auto" w:fill="auto"/>
            <w:noWrap/>
            <w:vAlign w:val="center"/>
            <w:hideMark/>
          </w:tcPr>
          <w:p w14:paraId="1435CD5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6F12481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B65300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Description</w:t>
            </w:r>
          </w:p>
        </w:tc>
        <w:tc>
          <w:tcPr>
            <w:tcW w:w="550" w:type="dxa"/>
            <w:tcBorders>
              <w:top w:val="nil"/>
              <w:left w:val="nil"/>
              <w:bottom w:val="single" w:sz="4" w:space="0" w:color="auto"/>
              <w:right w:val="single" w:sz="4" w:space="0" w:color="auto"/>
            </w:tcBorders>
            <w:shd w:val="clear" w:color="auto" w:fill="auto"/>
            <w:noWrap/>
            <w:vAlign w:val="center"/>
            <w:hideMark/>
          </w:tcPr>
          <w:p w14:paraId="63F0CFC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85F6DC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002D0B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70D03F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95F247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2074A2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CB5120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B205AF" w:rsidRPr="003A3D2D" w14:paraId="5E7B8A32" w14:textId="77777777" w:rsidTr="00B205AF">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87A3737"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3A508ED"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1D546509"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49B4C457"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6DD0EAE"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5988F137"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59ABA2C"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4BE5191A"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F00E2AC"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5004AD5C"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5344A05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303F88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2.2.1</w:t>
            </w:r>
          </w:p>
        </w:tc>
        <w:tc>
          <w:tcPr>
            <w:tcW w:w="807" w:type="dxa"/>
            <w:tcBorders>
              <w:top w:val="nil"/>
              <w:left w:val="nil"/>
              <w:bottom w:val="single" w:sz="4" w:space="0" w:color="auto"/>
              <w:right w:val="single" w:sz="4" w:space="0" w:color="auto"/>
            </w:tcBorders>
            <w:shd w:val="clear" w:color="auto" w:fill="auto"/>
            <w:noWrap/>
            <w:vAlign w:val="center"/>
            <w:hideMark/>
          </w:tcPr>
          <w:p w14:paraId="6A62A4B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554FCF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87A0B7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D17A03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Abstract:</w:t>
            </w:r>
          </w:p>
        </w:tc>
        <w:tc>
          <w:tcPr>
            <w:tcW w:w="550" w:type="dxa"/>
            <w:tcBorders>
              <w:top w:val="nil"/>
              <w:left w:val="nil"/>
              <w:bottom w:val="single" w:sz="4" w:space="0" w:color="auto"/>
              <w:right w:val="single" w:sz="4" w:space="0" w:color="auto"/>
            </w:tcBorders>
            <w:shd w:val="clear" w:color="auto" w:fill="auto"/>
            <w:noWrap/>
            <w:vAlign w:val="center"/>
            <w:hideMark/>
          </w:tcPr>
          <w:p w14:paraId="1E6B183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D8D61A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3E7414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9C0B1F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079054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DCC9B3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D6B2A5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2C5A77B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AC783F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2.2.2</w:t>
            </w:r>
          </w:p>
        </w:tc>
        <w:tc>
          <w:tcPr>
            <w:tcW w:w="807" w:type="dxa"/>
            <w:tcBorders>
              <w:top w:val="nil"/>
              <w:left w:val="nil"/>
              <w:bottom w:val="single" w:sz="4" w:space="0" w:color="auto"/>
              <w:right w:val="single" w:sz="4" w:space="0" w:color="auto"/>
            </w:tcBorders>
            <w:shd w:val="clear" w:color="auto" w:fill="auto"/>
            <w:noWrap/>
            <w:vAlign w:val="center"/>
            <w:hideMark/>
          </w:tcPr>
          <w:p w14:paraId="231F7A1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99AD35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3AB73E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38AF61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Purpose:</w:t>
            </w:r>
          </w:p>
        </w:tc>
        <w:tc>
          <w:tcPr>
            <w:tcW w:w="550" w:type="dxa"/>
            <w:tcBorders>
              <w:top w:val="nil"/>
              <w:left w:val="nil"/>
              <w:bottom w:val="single" w:sz="4" w:space="0" w:color="auto"/>
              <w:right w:val="single" w:sz="4" w:space="0" w:color="auto"/>
            </w:tcBorders>
            <w:shd w:val="clear" w:color="auto" w:fill="auto"/>
            <w:noWrap/>
            <w:vAlign w:val="center"/>
            <w:hideMark/>
          </w:tcPr>
          <w:p w14:paraId="75104DA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D8137A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140A58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81C390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DC40EA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573832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B7B182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6A10F15"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5AFA8B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2.3</w:t>
            </w:r>
          </w:p>
        </w:tc>
        <w:tc>
          <w:tcPr>
            <w:tcW w:w="807" w:type="dxa"/>
            <w:tcBorders>
              <w:top w:val="nil"/>
              <w:left w:val="nil"/>
              <w:bottom w:val="single" w:sz="4" w:space="0" w:color="auto"/>
              <w:right w:val="single" w:sz="4" w:space="0" w:color="auto"/>
            </w:tcBorders>
            <w:shd w:val="clear" w:color="auto" w:fill="auto"/>
            <w:noWrap/>
            <w:vAlign w:val="center"/>
            <w:hideMark/>
          </w:tcPr>
          <w:p w14:paraId="5EE8F46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9F632B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5059CD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Time_Period_of_Content</w:t>
            </w:r>
          </w:p>
        </w:tc>
        <w:tc>
          <w:tcPr>
            <w:tcW w:w="550" w:type="dxa"/>
            <w:tcBorders>
              <w:top w:val="nil"/>
              <w:left w:val="nil"/>
              <w:bottom w:val="nil"/>
              <w:right w:val="single" w:sz="4" w:space="0" w:color="auto"/>
            </w:tcBorders>
            <w:shd w:val="clear" w:color="auto" w:fill="auto"/>
            <w:noWrap/>
            <w:vAlign w:val="center"/>
            <w:hideMark/>
          </w:tcPr>
          <w:p w14:paraId="235F64B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1DA85EB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auto" w:fill="auto"/>
            <w:noWrap/>
            <w:vAlign w:val="center"/>
            <w:hideMark/>
          </w:tcPr>
          <w:p w14:paraId="5F461A7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1F7364B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28EA72A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auto" w:fill="auto"/>
            <w:noWrap/>
            <w:vAlign w:val="center"/>
            <w:hideMark/>
          </w:tcPr>
          <w:p w14:paraId="453D4BC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auto" w:fill="auto"/>
            <w:noWrap/>
            <w:vAlign w:val="center"/>
            <w:hideMark/>
          </w:tcPr>
          <w:p w14:paraId="5B910CB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5F55BA1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BCC939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2.3.1</w:t>
            </w:r>
          </w:p>
        </w:tc>
        <w:tc>
          <w:tcPr>
            <w:tcW w:w="807" w:type="dxa"/>
            <w:tcBorders>
              <w:top w:val="nil"/>
              <w:left w:val="nil"/>
              <w:bottom w:val="single" w:sz="4" w:space="0" w:color="auto"/>
              <w:right w:val="single" w:sz="4" w:space="0" w:color="auto"/>
            </w:tcBorders>
            <w:shd w:val="clear" w:color="auto" w:fill="auto"/>
            <w:noWrap/>
            <w:vAlign w:val="center"/>
            <w:hideMark/>
          </w:tcPr>
          <w:p w14:paraId="0246BE1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EF7D8C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single" w:sz="4" w:space="0" w:color="auto"/>
              <w:left w:val="nil"/>
              <w:bottom w:val="single" w:sz="4" w:space="0" w:color="auto"/>
              <w:right w:val="nil"/>
            </w:tcBorders>
            <w:shd w:val="clear" w:color="auto" w:fill="auto"/>
            <w:noWrap/>
            <w:vAlign w:val="center"/>
            <w:hideMark/>
          </w:tcPr>
          <w:p w14:paraId="3543B19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8" w:space="0" w:color="auto"/>
              <w:left w:val="single" w:sz="8" w:space="0" w:color="auto"/>
              <w:bottom w:val="nil"/>
              <w:right w:val="single" w:sz="4" w:space="0" w:color="000000"/>
            </w:tcBorders>
            <w:shd w:val="clear" w:color="auto" w:fill="auto"/>
            <w:noWrap/>
            <w:vAlign w:val="center"/>
            <w:hideMark/>
          </w:tcPr>
          <w:p w14:paraId="00FFFAD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Calendar_Date:</w:t>
            </w:r>
          </w:p>
        </w:tc>
        <w:tc>
          <w:tcPr>
            <w:tcW w:w="550" w:type="dxa"/>
            <w:tcBorders>
              <w:top w:val="single" w:sz="8" w:space="0" w:color="auto"/>
              <w:left w:val="nil"/>
              <w:bottom w:val="nil"/>
              <w:right w:val="single" w:sz="4" w:space="0" w:color="auto"/>
            </w:tcBorders>
            <w:shd w:val="clear" w:color="auto" w:fill="auto"/>
            <w:noWrap/>
            <w:vAlign w:val="center"/>
            <w:hideMark/>
          </w:tcPr>
          <w:p w14:paraId="7746EAE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550" w:type="dxa"/>
            <w:tcBorders>
              <w:top w:val="single" w:sz="8" w:space="0" w:color="auto"/>
              <w:left w:val="nil"/>
              <w:bottom w:val="nil"/>
              <w:right w:val="single" w:sz="4" w:space="0" w:color="auto"/>
            </w:tcBorders>
            <w:shd w:val="clear" w:color="auto" w:fill="auto"/>
            <w:noWrap/>
            <w:vAlign w:val="center"/>
            <w:hideMark/>
          </w:tcPr>
          <w:p w14:paraId="76AEE08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603" w:type="dxa"/>
            <w:tcBorders>
              <w:top w:val="single" w:sz="8" w:space="0" w:color="auto"/>
              <w:left w:val="nil"/>
              <w:bottom w:val="nil"/>
              <w:right w:val="single" w:sz="4" w:space="0" w:color="auto"/>
            </w:tcBorders>
            <w:shd w:val="clear" w:color="auto" w:fill="auto"/>
            <w:noWrap/>
            <w:vAlign w:val="center"/>
            <w:hideMark/>
          </w:tcPr>
          <w:p w14:paraId="2DE9B3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550" w:type="dxa"/>
            <w:tcBorders>
              <w:top w:val="single" w:sz="8" w:space="0" w:color="auto"/>
              <w:left w:val="nil"/>
              <w:bottom w:val="nil"/>
              <w:right w:val="single" w:sz="4" w:space="0" w:color="auto"/>
            </w:tcBorders>
            <w:shd w:val="clear" w:color="auto" w:fill="auto"/>
            <w:noWrap/>
            <w:vAlign w:val="center"/>
            <w:hideMark/>
          </w:tcPr>
          <w:p w14:paraId="79916E3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550" w:type="dxa"/>
            <w:tcBorders>
              <w:top w:val="single" w:sz="8" w:space="0" w:color="auto"/>
              <w:left w:val="nil"/>
              <w:bottom w:val="nil"/>
              <w:right w:val="single" w:sz="4" w:space="0" w:color="auto"/>
            </w:tcBorders>
            <w:shd w:val="clear" w:color="auto" w:fill="auto"/>
            <w:noWrap/>
            <w:vAlign w:val="center"/>
            <w:hideMark/>
          </w:tcPr>
          <w:p w14:paraId="5B3DFF8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603" w:type="dxa"/>
            <w:tcBorders>
              <w:top w:val="single" w:sz="8" w:space="0" w:color="auto"/>
              <w:left w:val="nil"/>
              <w:bottom w:val="nil"/>
              <w:right w:val="single" w:sz="4" w:space="0" w:color="auto"/>
            </w:tcBorders>
            <w:shd w:val="clear" w:color="auto" w:fill="auto"/>
            <w:noWrap/>
            <w:vAlign w:val="center"/>
            <w:hideMark/>
          </w:tcPr>
          <w:p w14:paraId="747FFBA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603" w:type="dxa"/>
            <w:tcBorders>
              <w:top w:val="single" w:sz="8" w:space="0" w:color="auto"/>
              <w:left w:val="nil"/>
              <w:bottom w:val="nil"/>
              <w:right w:val="single" w:sz="8" w:space="0" w:color="auto"/>
            </w:tcBorders>
            <w:shd w:val="clear" w:color="auto" w:fill="auto"/>
            <w:noWrap/>
            <w:vAlign w:val="center"/>
            <w:hideMark/>
          </w:tcPr>
          <w:p w14:paraId="6CE66FA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r>
      <w:tr w:rsidR="003A3D2D" w:rsidRPr="003A3D2D" w14:paraId="54C246C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6D2257A" w14:textId="77777777" w:rsidR="003A3D2D" w:rsidRPr="003A3D2D" w:rsidRDefault="003A3D2D" w:rsidP="003A3D2D">
            <w:pPr>
              <w:spacing w:before="0" w:after="0"/>
              <w:rPr>
                <w:rFonts w:ascii="Times New Roman" w:eastAsia="Times New Roman" w:hAnsi="Times New Roman" w:cs="Times New Roman"/>
                <w:i/>
                <w:iCs/>
                <w:color w:val="FF0000"/>
                <w:sz w:val="24"/>
                <w:szCs w:val="24"/>
              </w:rPr>
            </w:pPr>
            <w:r w:rsidRPr="003A3D2D">
              <w:rPr>
                <w:rFonts w:ascii="Times New Roman" w:eastAsia="Times New Roman" w:hAnsi="Times New Roman" w:cs="Times New Roman"/>
                <w:i/>
                <w:iCs/>
                <w:color w:val="FF0000"/>
                <w:sz w:val="24"/>
                <w:szCs w:val="24"/>
              </w:rPr>
              <w:t xml:space="preserve"> </w:t>
            </w:r>
          </w:p>
        </w:tc>
        <w:tc>
          <w:tcPr>
            <w:tcW w:w="807" w:type="dxa"/>
            <w:tcBorders>
              <w:top w:val="nil"/>
              <w:left w:val="nil"/>
              <w:bottom w:val="single" w:sz="4" w:space="0" w:color="auto"/>
              <w:right w:val="single" w:sz="4" w:space="0" w:color="auto"/>
            </w:tcBorders>
            <w:shd w:val="clear" w:color="auto" w:fill="auto"/>
            <w:noWrap/>
            <w:vAlign w:val="center"/>
            <w:hideMark/>
          </w:tcPr>
          <w:p w14:paraId="76F4C0F0" w14:textId="77777777" w:rsidR="003A3D2D" w:rsidRPr="003A3D2D" w:rsidRDefault="003A3D2D" w:rsidP="003A3D2D">
            <w:pPr>
              <w:spacing w:before="0" w:after="0"/>
              <w:jc w:val="center"/>
              <w:rPr>
                <w:rFonts w:ascii="Times New Roman" w:eastAsia="Times New Roman" w:hAnsi="Times New Roman" w:cs="Times New Roman"/>
                <w:i/>
                <w:iCs/>
                <w:color w:val="FF0000"/>
                <w:sz w:val="24"/>
                <w:szCs w:val="24"/>
              </w:rPr>
            </w:pPr>
            <w:r w:rsidRPr="003A3D2D">
              <w:rPr>
                <w:rFonts w:ascii="Times New Roman" w:eastAsia="Times New Roman" w:hAnsi="Times New Roman" w:cs="Times New Roman"/>
                <w:i/>
                <w:iCs/>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269AAEB3" w14:textId="77777777" w:rsidR="003A3D2D" w:rsidRPr="003A3D2D" w:rsidRDefault="003A3D2D" w:rsidP="003A3D2D">
            <w:pPr>
              <w:spacing w:before="0" w:after="0"/>
              <w:rPr>
                <w:rFonts w:ascii="Times New Roman" w:eastAsia="Times New Roman" w:hAnsi="Times New Roman" w:cs="Times New Roman"/>
                <w:b/>
                <w:bCs/>
                <w:i/>
                <w:iCs/>
                <w:color w:val="FF0000"/>
                <w:sz w:val="24"/>
                <w:szCs w:val="24"/>
              </w:rPr>
            </w:pPr>
            <w:r w:rsidRPr="003A3D2D">
              <w:rPr>
                <w:rFonts w:ascii="Times New Roman" w:eastAsia="Times New Roman" w:hAnsi="Times New Roman" w:cs="Times New Roman"/>
                <w:b/>
                <w:bCs/>
                <w:i/>
                <w:iCs/>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172CD814" w14:textId="77777777" w:rsidR="003A3D2D" w:rsidRPr="003A3D2D" w:rsidRDefault="003A3D2D" w:rsidP="003A3D2D">
            <w:pPr>
              <w:spacing w:before="0" w:after="0"/>
              <w:rPr>
                <w:rFonts w:ascii="Times New Roman" w:eastAsia="Times New Roman" w:hAnsi="Times New Roman" w:cs="Times New Roman"/>
                <w:b/>
                <w:bCs/>
                <w:i/>
                <w:iCs/>
                <w:color w:val="FF0000"/>
                <w:sz w:val="24"/>
                <w:szCs w:val="24"/>
              </w:rPr>
            </w:pPr>
            <w:r w:rsidRPr="003A3D2D">
              <w:rPr>
                <w:rFonts w:ascii="Times New Roman" w:eastAsia="Times New Roman" w:hAnsi="Times New Roman" w:cs="Times New Roman"/>
                <w:b/>
                <w:bCs/>
                <w:i/>
                <w:iCs/>
                <w:color w:val="FF0000"/>
                <w:sz w:val="24"/>
                <w:szCs w:val="24"/>
              </w:rPr>
              <w:t> </w:t>
            </w:r>
          </w:p>
        </w:tc>
        <w:tc>
          <w:tcPr>
            <w:tcW w:w="6553" w:type="dxa"/>
            <w:gridSpan w:val="4"/>
            <w:tcBorders>
              <w:top w:val="single" w:sz="4" w:space="0" w:color="auto"/>
              <w:left w:val="single" w:sz="8" w:space="0" w:color="auto"/>
              <w:bottom w:val="single" w:sz="4" w:space="0" w:color="auto"/>
              <w:right w:val="nil"/>
            </w:tcBorders>
            <w:shd w:val="clear" w:color="000000" w:fill="BFBFBF"/>
            <w:noWrap/>
            <w:vAlign w:val="center"/>
            <w:hideMark/>
          </w:tcPr>
          <w:p w14:paraId="2E6A42F2" w14:textId="77777777" w:rsidR="003A3D2D" w:rsidRPr="003A3D2D" w:rsidRDefault="003A3D2D" w:rsidP="003A3D2D">
            <w:pPr>
              <w:spacing w:before="0" w:after="0"/>
              <w:rPr>
                <w:rFonts w:ascii="Times New Roman" w:eastAsia="Times New Roman" w:hAnsi="Times New Roman" w:cs="Times New Roman"/>
                <w:b/>
                <w:bCs/>
                <w:i/>
                <w:iCs/>
                <w:color w:val="FF0000"/>
                <w:sz w:val="24"/>
                <w:szCs w:val="24"/>
              </w:rPr>
            </w:pPr>
            <w:r w:rsidRPr="003A3D2D">
              <w:rPr>
                <w:rFonts w:ascii="Times New Roman" w:eastAsia="Times New Roman" w:hAnsi="Times New Roman" w:cs="Times New Roman"/>
                <w:b/>
                <w:bCs/>
                <w:i/>
                <w:iCs/>
                <w:color w:val="FF0000"/>
                <w:sz w:val="24"/>
                <w:szCs w:val="24"/>
              </w:rPr>
              <w:t xml:space="preserve">    OR</w:t>
            </w:r>
          </w:p>
        </w:tc>
        <w:tc>
          <w:tcPr>
            <w:tcW w:w="550" w:type="dxa"/>
            <w:tcBorders>
              <w:top w:val="single" w:sz="4" w:space="0" w:color="auto"/>
              <w:left w:val="nil"/>
              <w:bottom w:val="single" w:sz="4" w:space="0" w:color="auto"/>
              <w:right w:val="nil"/>
            </w:tcBorders>
            <w:shd w:val="clear" w:color="000000" w:fill="BFBFBF"/>
            <w:noWrap/>
            <w:vAlign w:val="center"/>
            <w:hideMark/>
          </w:tcPr>
          <w:p w14:paraId="3D9702EC" w14:textId="77777777" w:rsidR="003A3D2D" w:rsidRPr="003A3D2D" w:rsidRDefault="003A3D2D" w:rsidP="003A3D2D">
            <w:pPr>
              <w:spacing w:before="0" w:after="0"/>
              <w:jc w:val="center"/>
              <w:rPr>
                <w:rFonts w:ascii="Times New Roman" w:eastAsia="Times New Roman" w:hAnsi="Times New Roman" w:cs="Times New Roman"/>
                <w:i/>
                <w:iCs/>
                <w:color w:val="FF0000"/>
                <w:sz w:val="24"/>
                <w:szCs w:val="24"/>
              </w:rPr>
            </w:pPr>
            <w:r w:rsidRPr="003A3D2D">
              <w:rPr>
                <w:rFonts w:ascii="Times New Roman" w:eastAsia="Times New Roman" w:hAnsi="Times New Roman" w:cs="Times New Roman"/>
                <w:i/>
                <w:iCs/>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6557FCBC" w14:textId="77777777" w:rsidR="003A3D2D" w:rsidRPr="003A3D2D" w:rsidRDefault="003A3D2D" w:rsidP="003A3D2D">
            <w:pPr>
              <w:spacing w:before="0" w:after="0"/>
              <w:jc w:val="center"/>
              <w:rPr>
                <w:rFonts w:ascii="Times New Roman" w:eastAsia="Times New Roman" w:hAnsi="Times New Roman" w:cs="Times New Roman"/>
                <w:i/>
                <w:iCs/>
                <w:color w:val="FF0000"/>
                <w:sz w:val="24"/>
                <w:szCs w:val="24"/>
              </w:rPr>
            </w:pPr>
            <w:r w:rsidRPr="003A3D2D">
              <w:rPr>
                <w:rFonts w:ascii="Times New Roman" w:eastAsia="Times New Roman" w:hAnsi="Times New Roman" w:cs="Times New Roman"/>
                <w:i/>
                <w:iCs/>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7B87B2CD" w14:textId="77777777" w:rsidR="003A3D2D" w:rsidRPr="003A3D2D" w:rsidRDefault="003A3D2D" w:rsidP="003A3D2D">
            <w:pPr>
              <w:spacing w:before="0" w:after="0"/>
              <w:jc w:val="center"/>
              <w:rPr>
                <w:rFonts w:ascii="Times New Roman" w:eastAsia="Times New Roman" w:hAnsi="Times New Roman" w:cs="Times New Roman"/>
                <w:i/>
                <w:iCs/>
                <w:color w:val="FF0000"/>
                <w:sz w:val="24"/>
                <w:szCs w:val="24"/>
              </w:rPr>
            </w:pPr>
            <w:r w:rsidRPr="003A3D2D">
              <w:rPr>
                <w:rFonts w:ascii="Times New Roman" w:eastAsia="Times New Roman" w:hAnsi="Times New Roman" w:cs="Times New Roman"/>
                <w:i/>
                <w:iCs/>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1FE36201" w14:textId="77777777" w:rsidR="003A3D2D" w:rsidRPr="003A3D2D" w:rsidRDefault="003A3D2D" w:rsidP="003A3D2D">
            <w:pPr>
              <w:spacing w:before="0" w:after="0"/>
              <w:jc w:val="center"/>
              <w:rPr>
                <w:rFonts w:ascii="Times New Roman" w:eastAsia="Times New Roman" w:hAnsi="Times New Roman" w:cs="Times New Roman"/>
                <w:i/>
                <w:iCs/>
                <w:color w:val="FF0000"/>
                <w:sz w:val="24"/>
                <w:szCs w:val="24"/>
              </w:rPr>
            </w:pPr>
            <w:r w:rsidRPr="003A3D2D">
              <w:rPr>
                <w:rFonts w:ascii="Times New Roman" w:eastAsia="Times New Roman" w:hAnsi="Times New Roman" w:cs="Times New Roman"/>
                <w:i/>
                <w:iCs/>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713379D5" w14:textId="77777777" w:rsidR="003A3D2D" w:rsidRPr="003A3D2D" w:rsidRDefault="003A3D2D" w:rsidP="003A3D2D">
            <w:pPr>
              <w:spacing w:before="0" w:after="0"/>
              <w:jc w:val="center"/>
              <w:rPr>
                <w:rFonts w:ascii="Times New Roman" w:eastAsia="Times New Roman" w:hAnsi="Times New Roman" w:cs="Times New Roman"/>
                <w:i/>
                <w:iCs/>
                <w:color w:val="FF0000"/>
                <w:sz w:val="24"/>
                <w:szCs w:val="24"/>
              </w:rPr>
            </w:pPr>
            <w:r w:rsidRPr="003A3D2D">
              <w:rPr>
                <w:rFonts w:ascii="Times New Roman" w:eastAsia="Times New Roman" w:hAnsi="Times New Roman" w:cs="Times New Roman"/>
                <w:i/>
                <w:iCs/>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5ED5C66E" w14:textId="77777777" w:rsidR="003A3D2D" w:rsidRPr="003A3D2D" w:rsidRDefault="003A3D2D" w:rsidP="003A3D2D">
            <w:pPr>
              <w:spacing w:before="0" w:after="0"/>
              <w:jc w:val="center"/>
              <w:rPr>
                <w:rFonts w:ascii="Times New Roman" w:eastAsia="Times New Roman" w:hAnsi="Times New Roman" w:cs="Times New Roman"/>
                <w:i/>
                <w:iCs/>
                <w:color w:val="FF0000"/>
                <w:sz w:val="24"/>
                <w:szCs w:val="24"/>
              </w:rPr>
            </w:pPr>
            <w:r w:rsidRPr="003A3D2D">
              <w:rPr>
                <w:rFonts w:ascii="Times New Roman" w:eastAsia="Times New Roman" w:hAnsi="Times New Roman" w:cs="Times New Roman"/>
                <w:i/>
                <w:iCs/>
                <w:color w:val="FF0000"/>
                <w:sz w:val="24"/>
                <w:szCs w:val="24"/>
              </w:rPr>
              <w:t> </w:t>
            </w:r>
          </w:p>
        </w:tc>
        <w:tc>
          <w:tcPr>
            <w:tcW w:w="603" w:type="dxa"/>
            <w:tcBorders>
              <w:top w:val="single" w:sz="4" w:space="0" w:color="auto"/>
              <w:left w:val="nil"/>
              <w:bottom w:val="single" w:sz="4" w:space="0" w:color="auto"/>
              <w:right w:val="single" w:sz="8" w:space="0" w:color="auto"/>
            </w:tcBorders>
            <w:shd w:val="clear" w:color="000000" w:fill="BFBFBF"/>
            <w:noWrap/>
            <w:vAlign w:val="center"/>
            <w:hideMark/>
          </w:tcPr>
          <w:p w14:paraId="4A2A5316" w14:textId="77777777" w:rsidR="003A3D2D" w:rsidRPr="003A3D2D" w:rsidRDefault="003A3D2D" w:rsidP="003A3D2D">
            <w:pPr>
              <w:spacing w:before="0" w:after="0"/>
              <w:jc w:val="center"/>
              <w:rPr>
                <w:rFonts w:ascii="Times New Roman" w:eastAsia="Times New Roman" w:hAnsi="Times New Roman" w:cs="Times New Roman"/>
                <w:i/>
                <w:iCs/>
                <w:color w:val="FF0000"/>
                <w:sz w:val="24"/>
                <w:szCs w:val="24"/>
              </w:rPr>
            </w:pPr>
            <w:r w:rsidRPr="003A3D2D">
              <w:rPr>
                <w:rFonts w:ascii="Times New Roman" w:eastAsia="Times New Roman" w:hAnsi="Times New Roman" w:cs="Times New Roman"/>
                <w:i/>
                <w:iCs/>
                <w:color w:val="FF0000"/>
                <w:sz w:val="24"/>
                <w:szCs w:val="24"/>
              </w:rPr>
              <w:t> </w:t>
            </w:r>
          </w:p>
        </w:tc>
      </w:tr>
      <w:tr w:rsidR="003A3D2D" w:rsidRPr="003A3D2D" w14:paraId="3F159ED9"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C21838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2.3.2</w:t>
            </w:r>
          </w:p>
        </w:tc>
        <w:tc>
          <w:tcPr>
            <w:tcW w:w="807" w:type="dxa"/>
            <w:tcBorders>
              <w:top w:val="nil"/>
              <w:left w:val="nil"/>
              <w:bottom w:val="single" w:sz="4" w:space="0" w:color="auto"/>
              <w:right w:val="single" w:sz="4" w:space="0" w:color="auto"/>
            </w:tcBorders>
            <w:shd w:val="clear" w:color="auto" w:fill="auto"/>
            <w:noWrap/>
            <w:vAlign w:val="center"/>
            <w:hideMark/>
          </w:tcPr>
          <w:p w14:paraId="6CBF9FF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E68C35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641A96C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nil"/>
              <w:left w:val="single" w:sz="8" w:space="0" w:color="auto"/>
              <w:bottom w:val="single" w:sz="8" w:space="0" w:color="auto"/>
              <w:right w:val="single" w:sz="4" w:space="0" w:color="000000"/>
            </w:tcBorders>
            <w:shd w:val="clear" w:color="auto" w:fill="auto"/>
            <w:noWrap/>
            <w:vAlign w:val="center"/>
            <w:hideMark/>
          </w:tcPr>
          <w:p w14:paraId="6B1736A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Range_of_Dates</w:t>
            </w:r>
          </w:p>
        </w:tc>
        <w:tc>
          <w:tcPr>
            <w:tcW w:w="550" w:type="dxa"/>
            <w:tcBorders>
              <w:top w:val="nil"/>
              <w:left w:val="nil"/>
              <w:bottom w:val="single" w:sz="8" w:space="0" w:color="auto"/>
              <w:right w:val="single" w:sz="4" w:space="0" w:color="auto"/>
            </w:tcBorders>
            <w:shd w:val="clear" w:color="auto" w:fill="auto"/>
            <w:noWrap/>
            <w:vAlign w:val="center"/>
            <w:hideMark/>
          </w:tcPr>
          <w:p w14:paraId="7498366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nil"/>
              <w:left w:val="nil"/>
              <w:bottom w:val="single" w:sz="8" w:space="0" w:color="auto"/>
              <w:right w:val="single" w:sz="4" w:space="0" w:color="auto"/>
            </w:tcBorders>
            <w:shd w:val="clear" w:color="auto" w:fill="auto"/>
            <w:noWrap/>
            <w:vAlign w:val="center"/>
            <w:hideMark/>
          </w:tcPr>
          <w:p w14:paraId="0E6CCF6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603" w:type="dxa"/>
            <w:tcBorders>
              <w:top w:val="nil"/>
              <w:left w:val="nil"/>
              <w:bottom w:val="single" w:sz="8" w:space="0" w:color="auto"/>
              <w:right w:val="single" w:sz="4" w:space="0" w:color="auto"/>
            </w:tcBorders>
            <w:shd w:val="clear" w:color="auto" w:fill="auto"/>
            <w:noWrap/>
            <w:vAlign w:val="center"/>
            <w:hideMark/>
          </w:tcPr>
          <w:p w14:paraId="7F5CD01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nil"/>
              <w:left w:val="nil"/>
              <w:bottom w:val="single" w:sz="8" w:space="0" w:color="auto"/>
              <w:right w:val="single" w:sz="4" w:space="0" w:color="auto"/>
            </w:tcBorders>
            <w:shd w:val="clear" w:color="auto" w:fill="auto"/>
            <w:noWrap/>
            <w:vAlign w:val="center"/>
            <w:hideMark/>
          </w:tcPr>
          <w:p w14:paraId="26A72AD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nil"/>
              <w:left w:val="nil"/>
              <w:bottom w:val="single" w:sz="8" w:space="0" w:color="auto"/>
              <w:right w:val="single" w:sz="4" w:space="0" w:color="auto"/>
            </w:tcBorders>
            <w:shd w:val="clear" w:color="auto" w:fill="auto"/>
            <w:noWrap/>
            <w:vAlign w:val="center"/>
            <w:hideMark/>
          </w:tcPr>
          <w:p w14:paraId="76234DF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603" w:type="dxa"/>
            <w:tcBorders>
              <w:top w:val="nil"/>
              <w:left w:val="nil"/>
              <w:bottom w:val="single" w:sz="8" w:space="0" w:color="auto"/>
              <w:right w:val="single" w:sz="4" w:space="0" w:color="auto"/>
            </w:tcBorders>
            <w:shd w:val="clear" w:color="auto" w:fill="auto"/>
            <w:noWrap/>
            <w:vAlign w:val="center"/>
            <w:hideMark/>
          </w:tcPr>
          <w:p w14:paraId="437246E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603" w:type="dxa"/>
            <w:tcBorders>
              <w:top w:val="nil"/>
              <w:left w:val="nil"/>
              <w:bottom w:val="single" w:sz="8" w:space="0" w:color="auto"/>
              <w:right w:val="single" w:sz="8" w:space="0" w:color="auto"/>
            </w:tcBorders>
            <w:shd w:val="clear" w:color="auto" w:fill="auto"/>
            <w:noWrap/>
            <w:vAlign w:val="center"/>
            <w:hideMark/>
          </w:tcPr>
          <w:p w14:paraId="121808C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r>
      <w:tr w:rsidR="003A3D2D" w:rsidRPr="003A3D2D" w14:paraId="4AD8A8F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B7BBB8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2.3.2.1</w:t>
            </w:r>
          </w:p>
        </w:tc>
        <w:tc>
          <w:tcPr>
            <w:tcW w:w="807" w:type="dxa"/>
            <w:tcBorders>
              <w:top w:val="nil"/>
              <w:left w:val="nil"/>
              <w:bottom w:val="single" w:sz="4" w:space="0" w:color="auto"/>
              <w:right w:val="single" w:sz="4" w:space="0" w:color="auto"/>
            </w:tcBorders>
            <w:shd w:val="clear" w:color="auto" w:fill="auto"/>
            <w:noWrap/>
            <w:vAlign w:val="center"/>
            <w:hideMark/>
          </w:tcPr>
          <w:p w14:paraId="14D61BF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4FA7D4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8A43A3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F5A704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nil"/>
              <w:left w:val="nil"/>
              <w:bottom w:val="single" w:sz="4" w:space="0" w:color="auto"/>
              <w:right w:val="single" w:sz="4" w:space="0" w:color="000000"/>
            </w:tcBorders>
            <w:shd w:val="clear" w:color="auto" w:fill="auto"/>
            <w:noWrap/>
            <w:vAlign w:val="center"/>
            <w:hideMark/>
          </w:tcPr>
          <w:p w14:paraId="2B91356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Beginning_Date:</w:t>
            </w:r>
          </w:p>
        </w:tc>
        <w:tc>
          <w:tcPr>
            <w:tcW w:w="550" w:type="dxa"/>
            <w:tcBorders>
              <w:top w:val="nil"/>
              <w:left w:val="nil"/>
              <w:bottom w:val="single" w:sz="4" w:space="0" w:color="auto"/>
              <w:right w:val="single" w:sz="4" w:space="0" w:color="auto"/>
            </w:tcBorders>
            <w:shd w:val="clear" w:color="auto" w:fill="auto"/>
            <w:noWrap/>
            <w:vAlign w:val="center"/>
            <w:hideMark/>
          </w:tcPr>
          <w:p w14:paraId="7CBA3D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FE89B4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99ABFF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0C4907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FE74EF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7CC5D6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628EB5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2DBF3E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4D7E9F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2.3.2.2</w:t>
            </w:r>
          </w:p>
        </w:tc>
        <w:tc>
          <w:tcPr>
            <w:tcW w:w="807" w:type="dxa"/>
            <w:tcBorders>
              <w:top w:val="nil"/>
              <w:left w:val="nil"/>
              <w:bottom w:val="single" w:sz="4" w:space="0" w:color="auto"/>
              <w:right w:val="single" w:sz="4" w:space="0" w:color="auto"/>
            </w:tcBorders>
            <w:shd w:val="clear" w:color="auto" w:fill="auto"/>
            <w:noWrap/>
            <w:vAlign w:val="center"/>
            <w:hideMark/>
          </w:tcPr>
          <w:p w14:paraId="1A36C24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1C8F8A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5F757E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CF55A0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B8C394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Ending_Date:</w:t>
            </w:r>
          </w:p>
        </w:tc>
        <w:tc>
          <w:tcPr>
            <w:tcW w:w="550" w:type="dxa"/>
            <w:tcBorders>
              <w:top w:val="nil"/>
              <w:left w:val="nil"/>
              <w:bottom w:val="single" w:sz="4" w:space="0" w:color="auto"/>
              <w:right w:val="single" w:sz="4" w:space="0" w:color="auto"/>
            </w:tcBorders>
            <w:shd w:val="clear" w:color="auto" w:fill="auto"/>
            <w:noWrap/>
            <w:vAlign w:val="center"/>
            <w:hideMark/>
          </w:tcPr>
          <w:p w14:paraId="0D7D439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9979F1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8BE68D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BC961F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7BF1FD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A36158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7E40D3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EFB03C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B281D7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2.3.3</w:t>
            </w:r>
          </w:p>
        </w:tc>
        <w:tc>
          <w:tcPr>
            <w:tcW w:w="807" w:type="dxa"/>
            <w:tcBorders>
              <w:top w:val="nil"/>
              <w:left w:val="nil"/>
              <w:bottom w:val="single" w:sz="4" w:space="0" w:color="auto"/>
              <w:right w:val="single" w:sz="4" w:space="0" w:color="auto"/>
            </w:tcBorders>
            <w:shd w:val="clear" w:color="auto" w:fill="auto"/>
            <w:noWrap/>
            <w:vAlign w:val="center"/>
            <w:hideMark/>
          </w:tcPr>
          <w:p w14:paraId="1CFE209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C34FE9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81800D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BE4CFA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Currentness_Reference:</w:t>
            </w:r>
          </w:p>
        </w:tc>
        <w:tc>
          <w:tcPr>
            <w:tcW w:w="550" w:type="dxa"/>
            <w:tcBorders>
              <w:top w:val="nil"/>
              <w:left w:val="nil"/>
              <w:bottom w:val="single" w:sz="4" w:space="0" w:color="auto"/>
              <w:right w:val="single" w:sz="4" w:space="0" w:color="auto"/>
            </w:tcBorders>
            <w:shd w:val="clear" w:color="auto" w:fill="auto"/>
            <w:noWrap/>
            <w:vAlign w:val="center"/>
            <w:hideMark/>
          </w:tcPr>
          <w:p w14:paraId="23FE55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F16FC6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FDD35A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4606A3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1D68C7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ED70FE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B8957D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2C6691B9"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ECBF5A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2.4</w:t>
            </w:r>
          </w:p>
        </w:tc>
        <w:tc>
          <w:tcPr>
            <w:tcW w:w="807" w:type="dxa"/>
            <w:tcBorders>
              <w:top w:val="nil"/>
              <w:left w:val="nil"/>
              <w:bottom w:val="single" w:sz="4" w:space="0" w:color="auto"/>
              <w:right w:val="single" w:sz="4" w:space="0" w:color="auto"/>
            </w:tcBorders>
            <w:shd w:val="clear" w:color="auto" w:fill="auto"/>
            <w:noWrap/>
            <w:vAlign w:val="center"/>
            <w:hideMark/>
          </w:tcPr>
          <w:p w14:paraId="519CE3A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AD5AC6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2428F4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Status</w:t>
            </w:r>
          </w:p>
        </w:tc>
        <w:tc>
          <w:tcPr>
            <w:tcW w:w="550" w:type="dxa"/>
            <w:tcBorders>
              <w:top w:val="nil"/>
              <w:left w:val="nil"/>
              <w:bottom w:val="single" w:sz="4" w:space="0" w:color="auto"/>
              <w:right w:val="single" w:sz="4" w:space="0" w:color="auto"/>
            </w:tcBorders>
            <w:shd w:val="clear" w:color="auto" w:fill="auto"/>
            <w:noWrap/>
            <w:vAlign w:val="center"/>
            <w:hideMark/>
          </w:tcPr>
          <w:p w14:paraId="0E7F7DA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C04F20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4C58F0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A0D820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342D34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5B16C7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29A16B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61BBBBEB"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5F129D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2.4.1</w:t>
            </w:r>
          </w:p>
        </w:tc>
        <w:tc>
          <w:tcPr>
            <w:tcW w:w="807" w:type="dxa"/>
            <w:tcBorders>
              <w:top w:val="nil"/>
              <w:left w:val="nil"/>
              <w:bottom w:val="single" w:sz="4" w:space="0" w:color="auto"/>
              <w:right w:val="single" w:sz="4" w:space="0" w:color="auto"/>
            </w:tcBorders>
            <w:shd w:val="clear" w:color="auto" w:fill="auto"/>
            <w:noWrap/>
            <w:vAlign w:val="center"/>
            <w:hideMark/>
          </w:tcPr>
          <w:p w14:paraId="3FE0045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01242D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799DF8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5223B0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Progress:</w:t>
            </w:r>
          </w:p>
        </w:tc>
        <w:tc>
          <w:tcPr>
            <w:tcW w:w="550" w:type="dxa"/>
            <w:tcBorders>
              <w:top w:val="nil"/>
              <w:left w:val="nil"/>
              <w:bottom w:val="single" w:sz="4" w:space="0" w:color="auto"/>
              <w:right w:val="single" w:sz="4" w:space="0" w:color="auto"/>
            </w:tcBorders>
            <w:shd w:val="clear" w:color="auto" w:fill="auto"/>
            <w:noWrap/>
            <w:vAlign w:val="center"/>
            <w:hideMark/>
          </w:tcPr>
          <w:p w14:paraId="1D40543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7EB8A7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22AB6F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BB9F82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870A7A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4DCD58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6F8CC2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3FD7DDC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A250D7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2.4.2</w:t>
            </w:r>
          </w:p>
        </w:tc>
        <w:tc>
          <w:tcPr>
            <w:tcW w:w="807" w:type="dxa"/>
            <w:tcBorders>
              <w:top w:val="nil"/>
              <w:left w:val="nil"/>
              <w:bottom w:val="single" w:sz="4" w:space="0" w:color="auto"/>
              <w:right w:val="single" w:sz="4" w:space="0" w:color="auto"/>
            </w:tcBorders>
            <w:shd w:val="clear" w:color="auto" w:fill="auto"/>
            <w:noWrap/>
            <w:vAlign w:val="center"/>
            <w:hideMark/>
          </w:tcPr>
          <w:p w14:paraId="7A82B26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302CC0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D58C07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0DD66D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Maintenance_and_Update_Frequency:</w:t>
            </w:r>
          </w:p>
        </w:tc>
        <w:tc>
          <w:tcPr>
            <w:tcW w:w="550" w:type="dxa"/>
            <w:tcBorders>
              <w:top w:val="nil"/>
              <w:left w:val="nil"/>
              <w:bottom w:val="single" w:sz="4" w:space="0" w:color="auto"/>
              <w:right w:val="single" w:sz="4" w:space="0" w:color="auto"/>
            </w:tcBorders>
            <w:shd w:val="clear" w:color="auto" w:fill="auto"/>
            <w:noWrap/>
            <w:vAlign w:val="center"/>
            <w:hideMark/>
          </w:tcPr>
          <w:p w14:paraId="78BFE28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46268B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E58820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48069D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D69DC6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138960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2E0A99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28F757EB"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763EAC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2.5</w:t>
            </w:r>
          </w:p>
        </w:tc>
        <w:tc>
          <w:tcPr>
            <w:tcW w:w="807" w:type="dxa"/>
            <w:tcBorders>
              <w:top w:val="nil"/>
              <w:left w:val="nil"/>
              <w:bottom w:val="single" w:sz="4" w:space="0" w:color="auto"/>
              <w:right w:val="single" w:sz="4" w:space="0" w:color="auto"/>
            </w:tcBorders>
            <w:shd w:val="clear" w:color="auto" w:fill="auto"/>
            <w:noWrap/>
            <w:vAlign w:val="center"/>
            <w:hideMark/>
          </w:tcPr>
          <w:p w14:paraId="2F333CD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BB309A8"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E86594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Spatial_Domain</w:t>
            </w:r>
          </w:p>
        </w:tc>
        <w:tc>
          <w:tcPr>
            <w:tcW w:w="550" w:type="dxa"/>
            <w:tcBorders>
              <w:top w:val="nil"/>
              <w:left w:val="nil"/>
              <w:bottom w:val="single" w:sz="4" w:space="0" w:color="auto"/>
              <w:right w:val="single" w:sz="4" w:space="0" w:color="auto"/>
            </w:tcBorders>
            <w:shd w:val="clear" w:color="auto" w:fill="auto"/>
            <w:noWrap/>
            <w:vAlign w:val="center"/>
            <w:hideMark/>
          </w:tcPr>
          <w:p w14:paraId="031C048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4E6CC7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53EE32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89C10B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639873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804D07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BBE921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7A13E49B"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3F4AAD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2.5.1</w:t>
            </w:r>
          </w:p>
        </w:tc>
        <w:tc>
          <w:tcPr>
            <w:tcW w:w="807" w:type="dxa"/>
            <w:tcBorders>
              <w:top w:val="nil"/>
              <w:left w:val="nil"/>
              <w:bottom w:val="single" w:sz="4" w:space="0" w:color="auto"/>
              <w:right w:val="single" w:sz="4" w:space="0" w:color="auto"/>
            </w:tcBorders>
            <w:shd w:val="clear" w:color="auto" w:fill="auto"/>
            <w:noWrap/>
            <w:vAlign w:val="center"/>
            <w:hideMark/>
          </w:tcPr>
          <w:p w14:paraId="4C4BA79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D6A2F3E"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3DA3250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6CF7C2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Bounding_Coordinates</w:t>
            </w:r>
          </w:p>
        </w:tc>
        <w:tc>
          <w:tcPr>
            <w:tcW w:w="550" w:type="dxa"/>
            <w:tcBorders>
              <w:top w:val="nil"/>
              <w:left w:val="nil"/>
              <w:bottom w:val="single" w:sz="4" w:space="0" w:color="auto"/>
              <w:right w:val="single" w:sz="4" w:space="0" w:color="auto"/>
            </w:tcBorders>
            <w:shd w:val="clear" w:color="auto" w:fill="auto"/>
            <w:noWrap/>
            <w:vAlign w:val="center"/>
            <w:hideMark/>
          </w:tcPr>
          <w:p w14:paraId="50DA56A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33C36B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80CCF3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E767A0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2341A7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3E8ECE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9D4217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0461CB5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836187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2.5.1.1</w:t>
            </w:r>
          </w:p>
        </w:tc>
        <w:tc>
          <w:tcPr>
            <w:tcW w:w="807" w:type="dxa"/>
            <w:tcBorders>
              <w:top w:val="nil"/>
              <w:left w:val="nil"/>
              <w:bottom w:val="single" w:sz="4" w:space="0" w:color="auto"/>
              <w:right w:val="single" w:sz="4" w:space="0" w:color="auto"/>
            </w:tcBorders>
            <w:shd w:val="clear" w:color="auto" w:fill="auto"/>
            <w:noWrap/>
            <w:vAlign w:val="center"/>
            <w:hideMark/>
          </w:tcPr>
          <w:p w14:paraId="7E55D80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E4EAC3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B30874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FC2807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3C72EC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West_Bounding_Coordinate:</w:t>
            </w:r>
          </w:p>
        </w:tc>
        <w:tc>
          <w:tcPr>
            <w:tcW w:w="550" w:type="dxa"/>
            <w:tcBorders>
              <w:top w:val="nil"/>
              <w:left w:val="nil"/>
              <w:bottom w:val="single" w:sz="4" w:space="0" w:color="auto"/>
              <w:right w:val="single" w:sz="4" w:space="0" w:color="auto"/>
            </w:tcBorders>
            <w:shd w:val="clear" w:color="auto" w:fill="auto"/>
            <w:noWrap/>
            <w:vAlign w:val="center"/>
            <w:hideMark/>
          </w:tcPr>
          <w:p w14:paraId="2B5A17B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A4D247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C7BF62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A9E9CE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1F6B50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08C40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F94A3E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2E42D54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6C26F0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2.5.1.2</w:t>
            </w:r>
          </w:p>
        </w:tc>
        <w:tc>
          <w:tcPr>
            <w:tcW w:w="807" w:type="dxa"/>
            <w:tcBorders>
              <w:top w:val="nil"/>
              <w:left w:val="nil"/>
              <w:bottom w:val="single" w:sz="4" w:space="0" w:color="auto"/>
              <w:right w:val="single" w:sz="4" w:space="0" w:color="auto"/>
            </w:tcBorders>
            <w:shd w:val="clear" w:color="auto" w:fill="auto"/>
            <w:noWrap/>
            <w:vAlign w:val="center"/>
            <w:hideMark/>
          </w:tcPr>
          <w:p w14:paraId="5C2AD9C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2F2816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C5A8CB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8D5ACC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852867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East_Bounding_Coordinate:</w:t>
            </w:r>
          </w:p>
        </w:tc>
        <w:tc>
          <w:tcPr>
            <w:tcW w:w="550" w:type="dxa"/>
            <w:tcBorders>
              <w:top w:val="nil"/>
              <w:left w:val="nil"/>
              <w:bottom w:val="single" w:sz="4" w:space="0" w:color="auto"/>
              <w:right w:val="single" w:sz="4" w:space="0" w:color="auto"/>
            </w:tcBorders>
            <w:shd w:val="clear" w:color="auto" w:fill="auto"/>
            <w:noWrap/>
            <w:vAlign w:val="center"/>
            <w:hideMark/>
          </w:tcPr>
          <w:p w14:paraId="70FD6F3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59FEDE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377038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7CFEE0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EEB1FB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D2B960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C27646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5CF34A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4FCB7D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2.5.1.3</w:t>
            </w:r>
          </w:p>
        </w:tc>
        <w:tc>
          <w:tcPr>
            <w:tcW w:w="807" w:type="dxa"/>
            <w:tcBorders>
              <w:top w:val="nil"/>
              <w:left w:val="nil"/>
              <w:bottom w:val="single" w:sz="4" w:space="0" w:color="auto"/>
              <w:right w:val="single" w:sz="4" w:space="0" w:color="auto"/>
            </w:tcBorders>
            <w:shd w:val="clear" w:color="auto" w:fill="auto"/>
            <w:noWrap/>
            <w:vAlign w:val="center"/>
            <w:hideMark/>
          </w:tcPr>
          <w:p w14:paraId="7E24C1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320B0B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827DBC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C2855B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26C117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North_Bounding_Coordinate:</w:t>
            </w:r>
          </w:p>
        </w:tc>
        <w:tc>
          <w:tcPr>
            <w:tcW w:w="550" w:type="dxa"/>
            <w:tcBorders>
              <w:top w:val="nil"/>
              <w:left w:val="nil"/>
              <w:bottom w:val="single" w:sz="4" w:space="0" w:color="auto"/>
              <w:right w:val="single" w:sz="4" w:space="0" w:color="auto"/>
            </w:tcBorders>
            <w:shd w:val="clear" w:color="auto" w:fill="auto"/>
            <w:noWrap/>
            <w:vAlign w:val="center"/>
            <w:hideMark/>
          </w:tcPr>
          <w:p w14:paraId="26E7A60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FD833A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443605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7D3EA6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7D47AD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D79428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FFA064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C5525A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92384F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2.5.1.4</w:t>
            </w:r>
          </w:p>
        </w:tc>
        <w:tc>
          <w:tcPr>
            <w:tcW w:w="807" w:type="dxa"/>
            <w:tcBorders>
              <w:top w:val="nil"/>
              <w:left w:val="nil"/>
              <w:bottom w:val="single" w:sz="4" w:space="0" w:color="auto"/>
              <w:right w:val="single" w:sz="4" w:space="0" w:color="auto"/>
            </w:tcBorders>
            <w:shd w:val="clear" w:color="auto" w:fill="auto"/>
            <w:noWrap/>
            <w:vAlign w:val="center"/>
            <w:hideMark/>
          </w:tcPr>
          <w:p w14:paraId="42B0EE9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8BD0DA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7C1F63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nil"/>
              <w:right w:val="nil"/>
            </w:tcBorders>
            <w:shd w:val="clear" w:color="auto" w:fill="auto"/>
            <w:noWrap/>
            <w:vAlign w:val="center"/>
            <w:hideMark/>
          </w:tcPr>
          <w:p w14:paraId="570EA1E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nil"/>
              <w:right w:val="single" w:sz="4" w:space="0" w:color="000000"/>
            </w:tcBorders>
            <w:shd w:val="clear" w:color="auto" w:fill="auto"/>
            <w:noWrap/>
            <w:vAlign w:val="center"/>
            <w:hideMark/>
          </w:tcPr>
          <w:p w14:paraId="6766B8B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South_Bounding_Coordinate:</w:t>
            </w:r>
          </w:p>
        </w:tc>
        <w:tc>
          <w:tcPr>
            <w:tcW w:w="550" w:type="dxa"/>
            <w:tcBorders>
              <w:top w:val="nil"/>
              <w:left w:val="nil"/>
              <w:bottom w:val="nil"/>
              <w:right w:val="single" w:sz="4" w:space="0" w:color="auto"/>
            </w:tcBorders>
            <w:shd w:val="clear" w:color="auto" w:fill="auto"/>
            <w:noWrap/>
            <w:vAlign w:val="center"/>
            <w:hideMark/>
          </w:tcPr>
          <w:p w14:paraId="6AC855F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22969B4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06CFD5A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6E43250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20EF74F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1D66632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7BF761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1D18D3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99206E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2.6</w:t>
            </w:r>
          </w:p>
        </w:tc>
        <w:tc>
          <w:tcPr>
            <w:tcW w:w="807" w:type="dxa"/>
            <w:tcBorders>
              <w:top w:val="nil"/>
              <w:left w:val="nil"/>
              <w:bottom w:val="single" w:sz="4" w:space="0" w:color="auto"/>
              <w:right w:val="single" w:sz="4" w:space="0" w:color="auto"/>
            </w:tcBorders>
            <w:shd w:val="clear" w:color="auto" w:fill="auto"/>
            <w:noWrap/>
            <w:vAlign w:val="center"/>
            <w:hideMark/>
          </w:tcPr>
          <w:p w14:paraId="021EBAB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6FED8AD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6F4593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Keywords</w:t>
            </w:r>
          </w:p>
        </w:tc>
        <w:tc>
          <w:tcPr>
            <w:tcW w:w="550" w:type="dxa"/>
            <w:tcBorders>
              <w:top w:val="single" w:sz="4" w:space="0" w:color="auto"/>
              <w:left w:val="nil"/>
              <w:bottom w:val="single" w:sz="4" w:space="0" w:color="auto"/>
              <w:right w:val="single" w:sz="4" w:space="0" w:color="auto"/>
            </w:tcBorders>
            <w:shd w:val="clear" w:color="auto" w:fill="auto"/>
            <w:noWrap/>
            <w:vAlign w:val="center"/>
            <w:hideMark/>
          </w:tcPr>
          <w:p w14:paraId="670E536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single" w:sz="4" w:space="0" w:color="auto"/>
              <w:left w:val="nil"/>
              <w:bottom w:val="single" w:sz="4" w:space="0" w:color="auto"/>
              <w:right w:val="single" w:sz="4" w:space="0" w:color="auto"/>
            </w:tcBorders>
            <w:shd w:val="clear" w:color="auto" w:fill="auto"/>
            <w:noWrap/>
            <w:vAlign w:val="center"/>
            <w:hideMark/>
          </w:tcPr>
          <w:p w14:paraId="2BA1EBB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14:paraId="7DDC6A6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single" w:sz="4" w:space="0" w:color="auto"/>
              <w:left w:val="nil"/>
              <w:bottom w:val="single" w:sz="4" w:space="0" w:color="auto"/>
              <w:right w:val="single" w:sz="4" w:space="0" w:color="auto"/>
            </w:tcBorders>
            <w:shd w:val="clear" w:color="auto" w:fill="auto"/>
            <w:noWrap/>
            <w:vAlign w:val="center"/>
            <w:hideMark/>
          </w:tcPr>
          <w:p w14:paraId="0BEBB21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single" w:sz="4" w:space="0" w:color="auto"/>
              <w:left w:val="nil"/>
              <w:bottom w:val="single" w:sz="4" w:space="0" w:color="auto"/>
              <w:right w:val="single" w:sz="4" w:space="0" w:color="auto"/>
            </w:tcBorders>
            <w:shd w:val="clear" w:color="auto" w:fill="auto"/>
            <w:noWrap/>
            <w:vAlign w:val="center"/>
            <w:hideMark/>
          </w:tcPr>
          <w:p w14:paraId="6C1CC63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14:paraId="26EC46D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14:paraId="516604C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359405A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F22A7A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2.6.1</w:t>
            </w:r>
          </w:p>
        </w:tc>
        <w:tc>
          <w:tcPr>
            <w:tcW w:w="807" w:type="dxa"/>
            <w:tcBorders>
              <w:top w:val="nil"/>
              <w:left w:val="nil"/>
              <w:bottom w:val="single" w:sz="4" w:space="0" w:color="auto"/>
              <w:right w:val="single" w:sz="4" w:space="0" w:color="auto"/>
            </w:tcBorders>
            <w:shd w:val="clear" w:color="auto" w:fill="auto"/>
            <w:noWrap/>
            <w:vAlign w:val="center"/>
            <w:hideMark/>
          </w:tcPr>
          <w:p w14:paraId="1F85BDF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68D60EA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76FC75D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E4228F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Theme</w:t>
            </w:r>
          </w:p>
        </w:tc>
        <w:tc>
          <w:tcPr>
            <w:tcW w:w="550" w:type="dxa"/>
            <w:tcBorders>
              <w:top w:val="nil"/>
              <w:left w:val="nil"/>
              <w:bottom w:val="single" w:sz="4" w:space="0" w:color="auto"/>
              <w:right w:val="single" w:sz="4" w:space="0" w:color="auto"/>
            </w:tcBorders>
            <w:shd w:val="clear" w:color="auto" w:fill="auto"/>
            <w:noWrap/>
            <w:vAlign w:val="center"/>
            <w:hideMark/>
          </w:tcPr>
          <w:p w14:paraId="5B29DCC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0068FD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6C9CA2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65D354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0D1A8F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64C63E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BA149A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139C5AA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AAA0B8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2.6.1.1</w:t>
            </w:r>
          </w:p>
        </w:tc>
        <w:tc>
          <w:tcPr>
            <w:tcW w:w="807" w:type="dxa"/>
            <w:tcBorders>
              <w:top w:val="nil"/>
              <w:left w:val="nil"/>
              <w:bottom w:val="single" w:sz="4" w:space="0" w:color="auto"/>
              <w:right w:val="single" w:sz="4" w:space="0" w:color="auto"/>
            </w:tcBorders>
            <w:shd w:val="clear" w:color="auto" w:fill="auto"/>
            <w:noWrap/>
            <w:vAlign w:val="center"/>
            <w:hideMark/>
          </w:tcPr>
          <w:p w14:paraId="3887DE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F72ACA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D5586A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51BE9F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AECA4F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Theme_Keyword_Thesaurus:</w:t>
            </w:r>
          </w:p>
        </w:tc>
        <w:tc>
          <w:tcPr>
            <w:tcW w:w="550" w:type="dxa"/>
            <w:tcBorders>
              <w:top w:val="nil"/>
              <w:left w:val="nil"/>
              <w:bottom w:val="single" w:sz="4" w:space="0" w:color="auto"/>
              <w:right w:val="single" w:sz="4" w:space="0" w:color="auto"/>
            </w:tcBorders>
            <w:shd w:val="clear" w:color="auto" w:fill="auto"/>
            <w:noWrap/>
            <w:vAlign w:val="center"/>
            <w:hideMark/>
          </w:tcPr>
          <w:p w14:paraId="5382777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F2D1BB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08D2A6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29F782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AD00F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AF0BF2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0E31B5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350EF67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04DA8A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2.6.1.2</w:t>
            </w:r>
          </w:p>
        </w:tc>
        <w:tc>
          <w:tcPr>
            <w:tcW w:w="807" w:type="dxa"/>
            <w:tcBorders>
              <w:top w:val="nil"/>
              <w:left w:val="nil"/>
              <w:bottom w:val="single" w:sz="4" w:space="0" w:color="auto"/>
              <w:right w:val="single" w:sz="4" w:space="0" w:color="auto"/>
            </w:tcBorders>
            <w:shd w:val="clear" w:color="auto" w:fill="auto"/>
            <w:noWrap/>
            <w:vAlign w:val="center"/>
            <w:hideMark/>
          </w:tcPr>
          <w:p w14:paraId="6E4C0A8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763C9A4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DF6BF4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E13DC0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AECFA5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Theme_Keyword:</w:t>
            </w:r>
          </w:p>
        </w:tc>
        <w:tc>
          <w:tcPr>
            <w:tcW w:w="550" w:type="dxa"/>
            <w:tcBorders>
              <w:top w:val="nil"/>
              <w:left w:val="nil"/>
              <w:bottom w:val="single" w:sz="4" w:space="0" w:color="auto"/>
              <w:right w:val="single" w:sz="4" w:space="0" w:color="auto"/>
            </w:tcBorders>
            <w:shd w:val="clear" w:color="auto" w:fill="auto"/>
            <w:noWrap/>
            <w:vAlign w:val="center"/>
            <w:hideMark/>
          </w:tcPr>
          <w:p w14:paraId="204BE65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AD08D9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DD5C37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CB8504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5EC4F1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5A21D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752F85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0909C1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A11A4D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2.6.2</w:t>
            </w:r>
          </w:p>
        </w:tc>
        <w:tc>
          <w:tcPr>
            <w:tcW w:w="807" w:type="dxa"/>
            <w:tcBorders>
              <w:top w:val="nil"/>
              <w:left w:val="nil"/>
              <w:bottom w:val="single" w:sz="4" w:space="0" w:color="auto"/>
              <w:right w:val="single" w:sz="4" w:space="0" w:color="auto"/>
            </w:tcBorders>
            <w:shd w:val="clear" w:color="auto" w:fill="auto"/>
            <w:noWrap/>
            <w:vAlign w:val="center"/>
            <w:hideMark/>
          </w:tcPr>
          <w:p w14:paraId="31EDD11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0{x}n</w:t>
            </w:r>
          </w:p>
        </w:tc>
        <w:tc>
          <w:tcPr>
            <w:tcW w:w="276" w:type="dxa"/>
            <w:tcBorders>
              <w:top w:val="nil"/>
              <w:left w:val="nil"/>
              <w:bottom w:val="single" w:sz="4" w:space="0" w:color="auto"/>
              <w:right w:val="nil"/>
            </w:tcBorders>
            <w:shd w:val="clear" w:color="auto" w:fill="auto"/>
            <w:noWrap/>
            <w:vAlign w:val="center"/>
            <w:hideMark/>
          </w:tcPr>
          <w:p w14:paraId="0B7BBC1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4EBC2E8"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3A0FE2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Place</w:t>
            </w:r>
          </w:p>
        </w:tc>
        <w:tc>
          <w:tcPr>
            <w:tcW w:w="550" w:type="dxa"/>
            <w:tcBorders>
              <w:top w:val="nil"/>
              <w:left w:val="nil"/>
              <w:bottom w:val="single" w:sz="4" w:space="0" w:color="auto"/>
              <w:right w:val="single" w:sz="4" w:space="0" w:color="auto"/>
            </w:tcBorders>
            <w:shd w:val="clear" w:color="auto" w:fill="auto"/>
            <w:noWrap/>
            <w:vAlign w:val="center"/>
            <w:hideMark/>
          </w:tcPr>
          <w:p w14:paraId="5241BBC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3ECED82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204735D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6E98BF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28AB5D2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1221DA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4D954A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7BFD4469"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6C05AD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2.6.2.1</w:t>
            </w:r>
          </w:p>
        </w:tc>
        <w:tc>
          <w:tcPr>
            <w:tcW w:w="807" w:type="dxa"/>
            <w:tcBorders>
              <w:top w:val="nil"/>
              <w:left w:val="nil"/>
              <w:bottom w:val="single" w:sz="4" w:space="0" w:color="auto"/>
              <w:right w:val="single" w:sz="4" w:space="0" w:color="auto"/>
            </w:tcBorders>
            <w:shd w:val="clear" w:color="auto" w:fill="auto"/>
            <w:noWrap/>
            <w:vAlign w:val="center"/>
            <w:hideMark/>
          </w:tcPr>
          <w:p w14:paraId="1C69F76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845B3B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50D3AC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7945AA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1659BC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Place_Keyword_Thesaurus:</w:t>
            </w:r>
          </w:p>
        </w:tc>
        <w:tc>
          <w:tcPr>
            <w:tcW w:w="550" w:type="dxa"/>
            <w:tcBorders>
              <w:top w:val="nil"/>
              <w:left w:val="nil"/>
              <w:bottom w:val="single" w:sz="4" w:space="0" w:color="auto"/>
              <w:right w:val="single" w:sz="4" w:space="0" w:color="auto"/>
            </w:tcBorders>
            <w:shd w:val="clear" w:color="auto" w:fill="auto"/>
            <w:noWrap/>
            <w:vAlign w:val="center"/>
            <w:hideMark/>
          </w:tcPr>
          <w:p w14:paraId="4215A0C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2C574F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C25FC6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851DEB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7DA6C9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184FA0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579C81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714850C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E36633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2.6.2.2</w:t>
            </w:r>
          </w:p>
        </w:tc>
        <w:tc>
          <w:tcPr>
            <w:tcW w:w="807" w:type="dxa"/>
            <w:tcBorders>
              <w:top w:val="nil"/>
              <w:left w:val="nil"/>
              <w:bottom w:val="single" w:sz="4" w:space="0" w:color="auto"/>
              <w:right w:val="single" w:sz="4" w:space="0" w:color="auto"/>
            </w:tcBorders>
            <w:shd w:val="clear" w:color="auto" w:fill="auto"/>
            <w:noWrap/>
            <w:vAlign w:val="center"/>
            <w:hideMark/>
          </w:tcPr>
          <w:p w14:paraId="4789CEA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0CC914E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93321D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9A69CC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7D996C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Place_Keyword:</w:t>
            </w:r>
          </w:p>
        </w:tc>
        <w:tc>
          <w:tcPr>
            <w:tcW w:w="550" w:type="dxa"/>
            <w:tcBorders>
              <w:top w:val="nil"/>
              <w:left w:val="nil"/>
              <w:bottom w:val="single" w:sz="4" w:space="0" w:color="auto"/>
              <w:right w:val="single" w:sz="4" w:space="0" w:color="auto"/>
            </w:tcBorders>
            <w:shd w:val="clear" w:color="auto" w:fill="auto"/>
            <w:noWrap/>
            <w:vAlign w:val="center"/>
            <w:hideMark/>
          </w:tcPr>
          <w:p w14:paraId="2179F5E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EDBA62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B826D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5BA40F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55A024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915C4B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32799E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127239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E504AB8"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2.7</w:t>
            </w:r>
          </w:p>
        </w:tc>
        <w:tc>
          <w:tcPr>
            <w:tcW w:w="807" w:type="dxa"/>
            <w:tcBorders>
              <w:top w:val="nil"/>
              <w:left w:val="nil"/>
              <w:bottom w:val="single" w:sz="4" w:space="0" w:color="auto"/>
              <w:right w:val="single" w:sz="4" w:space="0" w:color="auto"/>
            </w:tcBorders>
            <w:shd w:val="clear" w:color="auto" w:fill="auto"/>
            <w:noWrap/>
            <w:vAlign w:val="center"/>
            <w:hideMark/>
          </w:tcPr>
          <w:p w14:paraId="694F601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525435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1945DC8"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Constraints</w:t>
            </w:r>
          </w:p>
        </w:tc>
        <w:tc>
          <w:tcPr>
            <w:tcW w:w="550" w:type="dxa"/>
            <w:tcBorders>
              <w:top w:val="nil"/>
              <w:left w:val="nil"/>
              <w:bottom w:val="single" w:sz="4" w:space="0" w:color="auto"/>
              <w:right w:val="single" w:sz="4" w:space="0" w:color="auto"/>
            </w:tcBorders>
            <w:shd w:val="clear" w:color="auto" w:fill="auto"/>
            <w:noWrap/>
            <w:vAlign w:val="center"/>
            <w:hideMark/>
          </w:tcPr>
          <w:p w14:paraId="53DE95F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D2B726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6CFCAA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C9F4E1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683191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E65D68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3E2DC3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B205AF" w:rsidRPr="003A3D2D" w14:paraId="2179743E" w14:textId="77777777" w:rsidTr="00657F18">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34FCFCA"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7E3742B"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3BEC4BCB"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3249118"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5CDF4A91"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D3C7876"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13E63444"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16FCFAD"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97ED173"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51360C0F"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0FB4B90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58D2A2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2.7.1</w:t>
            </w:r>
          </w:p>
        </w:tc>
        <w:tc>
          <w:tcPr>
            <w:tcW w:w="807" w:type="dxa"/>
            <w:tcBorders>
              <w:top w:val="nil"/>
              <w:left w:val="nil"/>
              <w:bottom w:val="single" w:sz="4" w:space="0" w:color="auto"/>
              <w:right w:val="single" w:sz="4" w:space="0" w:color="auto"/>
            </w:tcBorders>
            <w:shd w:val="clear" w:color="auto" w:fill="auto"/>
            <w:noWrap/>
            <w:vAlign w:val="center"/>
            <w:hideMark/>
          </w:tcPr>
          <w:p w14:paraId="7395F86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B6734A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15C9F9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96386B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Access_Constraints:</w:t>
            </w:r>
          </w:p>
        </w:tc>
        <w:tc>
          <w:tcPr>
            <w:tcW w:w="550" w:type="dxa"/>
            <w:tcBorders>
              <w:top w:val="nil"/>
              <w:left w:val="nil"/>
              <w:bottom w:val="single" w:sz="4" w:space="0" w:color="auto"/>
              <w:right w:val="single" w:sz="4" w:space="0" w:color="auto"/>
            </w:tcBorders>
            <w:shd w:val="clear" w:color="auto" w:fill="auto"/>
            <w:noWrap/>
            <w:vAlign w:val="center"/>
            <w:hideMark/>
          </w:tcPr>
          <w:p w14:paraId="7A35493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947B3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EAED5B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449D58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F9256A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C13ACC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9D8DD7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2F1FE93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32C292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2.7.2</w:t>
            </w:r>
          </w:p>
        </w:tc>
        <w:tc>
          <w:tcPr>
            <w:tcW w:w="807" w:type="dxa"/>
            <w:tcBorders>
              <w:top w:val="nil"/>
              <w:left w:val="nil"/>
              <w:bottom w:val="single" w:sz="4" w:space="0" w:color="auto"/>
              <w:right w:val="single" w:sz="4" w:space="0" w:color="auto"/>
            </w:tcBorders>
            <w:shd w:val="clear" w:color="auto" w:fill="auto"/>
            <w:noWrap/>
            <w:vAlign w:val="center"/>
            <w:hideMark/>
          </w:tcPr>
          <w:p w14:paraId="70327EB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C337D3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E572E8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1A197F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Use_Constraints:</w:t>
            </w:r>
          </w:p>
        </w:tc>
        <w:tc>
          <w:tcPr>
            <w:tcW w:w="550" w:type="dxa"/>
            <w:tcBorders>
              <w:top w:val="nil"/>
              <w:left w:val="nil"/>
              <w:bottom w:val="single" w:sz="4" w:space="0" w:color="auto"/>
              <w:right w:val="single" w:sz="4" w:space="0" w:color="auto"/>
            </w:tcBorders>
            <w:shd w:val="clear" w:color="auto" w:fill="auto"/>
            <w:noWrap/>
            <w:vAlign w:val="center"/>
            <w:hideMark/>
          </w:tcPr>
          <w:p w14:paraId="1F4F8FD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A4CD11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FFD3CF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119782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923132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1A2DF1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0545A7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0249C1F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642B63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2.7.3</w:t>
            </w:r>
          </w:p>
        </w:tc>
        <w:tc>
          <w:tcPr>
            <w:tcW w:w="807" w:type="dxa"/>
            <w:tcBorders>
              <w:top w:val="nil"/>
              <w:left w:val="nil"/>
              <w:bottom w:val="single" w:sz="4" w:space="0" w:color="auto"/>
              <w:right w:val="single" w:sz="4" w:space="0" w:color="auto"/>
            </w:tcBorders>
            <w:shd w:val="clear" w:color="auto" w:fill="auto"/>
            <w:noWrap/>
            <w:vAlign w:val="center"/>
            <w:hideMark/>
          </w:tcPr>
          <w:p w14:paraId="7855A15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81B718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FDF29A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F4E9F5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Other_Constraints:</w:t>
            </w:r>
          </w:p>
        </w:tc>
        <w:tc>
          <w:tcPr>
            <w:tcW w:w="550" w:type="dxa"/>
            <w:tcBorders>
              <w:top w:val="nil"/>
              <w:left w:val="nil"/>
              <w:bottom w:val="single" w:sz="4" w:space="0" w:color="auto"/>
              <w:right w:val="single" w:sz="4" w:space="0" w:color="auto"/>
            </w:tcBorders>
            <w:shd w:val="clear" w:color="auto" w:fill="auto"/>
            <w:noWrap/>
            <w:vAlign w:val="center"/>
            <w:hideMark/>
          </w:tcPr>
          <w:p w14:paraId="164305F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24480A1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7AB864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0EF7798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46FD078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7416B2B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25D1F25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r>
      <w:tr w:rsidR="003A3D2D" w:rsidRPr="003A3D2D" w14:paraId="013432E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2A26DC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2.8</w:t>
            </w:r>
          </w:p>
        </w:tc>
        <w:tc>
          <w:tcPr>
            <w:tcW w:w="807" w:type="dxa"/>
            <w:tcBorders>
              <w:top w:val="nil"/>
              <w:left w:val="nil"/>
              <w:bottom w:val="single" w:sz="4" w:space="0" w:color="auto"/>
              <w:right w:val="single" w:sz="4" w:space="0" w:color="auto"/>
            </w:tcBorders>
            <w:shd w:val="clear" w:color="auto" w:fill="auto"/>
            <w:noWrap/>
            <w:vAlign w:val="center"/>
            <w:hideMark/>
          </w:tcPr>
          <w:p w14:paraId="0C5A57B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00E3F1F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3C5FBC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Point_of_Contact</w:t>
            </w:r>
          </w:p>
        </w:tc>
        <w:tc>
          <w:tcPr>
            <w:tcW w:w="550" w:type="dxa"/>
            <w:tcBorders>
              <w:top w:val="nil"/>
              <w:left w:val="nil"/>
              <w:bottom w:val="single" w:sz="4" w:space="0" w:color="auto"/>
              <w:right w:val="single" w:sz="4" w:space="0" w:color="auto"/>
            </w:tcBorders>
            <w:shd w:val="clear" w:color="auto" w:fill="auto"/>
            <w:noWrap/>
            <w:vAlign w:val="center"/>
            <w:hideMark/>
          </w:tcPr>
          <w:p w14:paraId="1D57D3F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D6C4AA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E79D0C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24B146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55B3A9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7E2A38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CA7ECC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1953A0B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A91142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2.8.1</w:t>
            </w:r>
          </w:p>
        </w:tc>
        <w:tc>
          <w:tcPr>
            <w:tcW w:w="807" w:type="dxa"/>
            <w:tcBorders>
              <w:top w:val="nil"/>
              <w:left w:val="nil"/>
              <w:bottom w:val="single" w:sz="4" w:space="0" w:color="auto"/>
              <w:right w:val="single" w:sz="4" w:space="0" w:color="auto"/>
            </w:tcBorders>
            <w:shd w:val="clear" w:color="auto" w:fill="auto"/>
            <w:noWrap/>
            <w:vAlign w:val="center"/>
            <w:hideMark/>
          </w:tcPr>
          <w:p w14:paraId="3ABE959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C7D0E4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49AA16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B2DADF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Contact_Organization:</w:t>
            </w:r>
          </w:p>
        </w:tc>
        <w:tc>
          <w:tcPr>
            <w:tcW w:w="550" w:type="dxa"/>
            <w:tcBorders>
              <w:top w:val="nil"/>
              <w:left w:val="nil"/>
              <w:bottom w:val="single" w:sz="4" w:space="0" w:color="auto"/>
              <w:right w:val="single" w:sz="4" w:space="0" w:color="auto"/>
            </w:tcBorders>
            <w:shd w:val="clear" w:color="auto" w:fill="auto"/>
            <w:noWrap/>
            <w:vAlign w:val="center"/>
            <w:hideMark/>
          </w:tcPr>
          <w:p w14:paraId="0277277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03187B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730A45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01D902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930B77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CFBDF2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5AD6DA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274B86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84A583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2.8.2</w:t>
            </w:r>
          </w:p>
        </w:tc>
        <w:tc>
          <w:tcPr>
            <w:tcW w:w="807" w:type="dxa"/>
            <w:tcBorders>
              <w:top w:val="nil"/>
              <w:left w:val="nil"/>
              <w:bottom w:val="single" w:sz="4" w:space="0" w:color="auto"/>
              <w:right w:val="single" w:sz="4" w:space="0" w:color="auto"/>
            </w:tcBorders>
            <w:shd w:val="clear" w:color="auto" w:fill="auto"/>
            <w:noWrap/>
            <w:vAlign w:val="center"/>
            <w:hideMark/>
          </w:tcPr>
          <w:p w14:paraId="1726080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90DA45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B6599B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3C780C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Contact_Address</w:t>
            </w:r>
          </w:p>
        </w:tc>
        <w:tc>
          <w:tcPr>
            <w:tcW w:w="550" w:type="dxa"/>
            <w:tcBorders>
              <w:top w:val="nil"/>
              <w:left w:val="nil"/>
              <w:bottom w:val="single" w:sz="4" w:space="0" w:color="auto"/>
              <w:right w:val="single" w:sz="4" w:space="0" w:color="auto"/>
            </w:tcBorders>
            <w:shd w:val="clear" w:color="auto" w:fill="auto"/>
            <w:noWrap/>
            <w:vAlign w:val="center"/>
            <w:hideMark/>
          </w:tcPr>
          <w:p w14:paraId="27A38CE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86198D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33153E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66CE96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B42495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904687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927AF1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1542304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2D255D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2.8.2.1</w:t>
            </w:r>
          </w:p>
        </w:tc>
        <w:tc>
          <w:tcPr>
            <w:tcW w:w="807" w:type="dxa"/>
            <w:tcBorders>
              <w:top w:val="nil"/>
              <w:left w:val="nil"/>
              <w:bottom w:val="single" w:sz="4" w:space="0" w:color="auto"/>
              <w:right w:val="single" w:sz="4" w:space="0" w:color="auto"/>
            </w:tcBorders>
            <w:shd w:val="clear" w:color="auto" w:fill="auto"/>
            <w:noWrap/>
            <w:vAlign w:val="center"/>
            <w:hideMark/>
          </w:tcPr>
          <w:p w14:paraId="7A3371C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22A05E8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D57DB8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E8DAC8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C1F780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Address:</w:t>
            </w:r>
          </w:p>
        </w:tc>
        <w:tc>
          <w:tcPr>
            <w:tcW w:w="550" w:type="dxa"/>
            <w:tcBorders>
              <w:top w:val="nil"/>
              <w:left w:val="nil"/>
              <w:bottom w:val="single" w:sz="4" w:space="0" w:color="auto"/>
              <w:right w:val="single" w:sz="4" w:space="0" w:color="auto"/>
            </w:tcBorders>
            <w:shd w:val="clear" w:color="auto" w:fill="auto"/>
            <w:noWrap/>
            <w:vAlign w:val="center"/>
            <w:hideMark/>
          </w:tcPr>
          <w:p w14:paraId="2E4D647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A14DA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D00680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3A4623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45880E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2558B6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6D21A2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49C541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7439D3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2.8.2.2</w:t>
            </w:r>
          </w:p>
        </w:tc>
        <w:tc>
          <w:tcPr>
            <w:tcW w:w="807" w:type="dxa"/>
            <w:tcBorders>
              <w:top w:val="nil"/>
              <w:left w:val="nil"/>
              <w:bottom w:val="single" w:sz="4" w:space="0" w:color="auto"/>
              <w:right w:val="single" w:sz="4" w:space="0" w:color="auto"/>
            </w:tcBorders>
            <w:shd w:val="clear" w:color="auto" w:fill="auto"/>
            <w:noWrap/>
            <w:vAlign w:val="center"/>
            <w:hideMark/>
          </w:tcPr>
          <w:p w14:paraId="67F222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F22E0E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81A7AD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AE79F8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2DF45C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City:</w:t>
            </w:r>
          </w:p>
        </w:tc>
        <w:tc>
          <w:tcPr>
            <w:tcW w:w="550" w:type="dxa"/>
            <w:tcBorders>
              <w:top w:val="nil"/>
              <w:left w:val="nil"/>
              <w:bottom w:val="single" w:sz="4" w:space="0" w:color="auto"/>
              <w:right w:val="single" w:sz="4" w:space="0" w:color="auto"/>
            </w:tcBorders>
            <w:shd w:val="clear" w:color="auto" w:fill="auto"/>
            <w:noWrap/>
            <w:vAlign w:val="center"/>
            <w:hideMark/>
          </w:tcPr>
          <w:p w14:paraId="6A84870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93D306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B7681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C534AF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26EDCE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21DBCE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9E5814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CEF38E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C528FA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2.8.2.3</w:t>
            </w:r>
          </w:p>
        </w:tc>
        <w:tc>
          <w:tcPr>
            <w:tcW w:w="807" w:type="dxa"/>
            <w:tcBorders>
              <w:top w:val="nil"/>
              <w:left w:val="nil"/>
              <w:bottom w:val="single" w:sz="4" w:space="0" w:color="auto"/>
              <w:right w:val="single" w:sz="4" w:space="0" w:color="auto"/>
            </w:tcBorders>
            <w:shd w:val="clear" w:color="auto" w:fill="auto"/>
            <w:noWrap/>
            <w:vAlign w:val="center"/>
            <w:hideMark/>
          </w:tcPr>
          <w:p w14:paraId="665EEF2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30ACA4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FFE9DF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6000CD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AF864D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State_or_Province:</w:t>
            </w:r>
          </w:p>
        </w:tc>
        <w:tc>
          <w:tcPr>
            <w:tcW w:w="550" w:type="dxa"/>
            <w:tcBorders>
              <w:top w:val="nil"/>
              <w:left w:val="nil"/>
              <w:bottom w:val="single" w:sz="4" w:space="0" w:color="auto"/>
              <w:right w:val="single" w:sz="4" w:space="0" w:color="auto"/>
            </w:tcBorders>
            <w:shd w:val="clear" w:color="auto" w:fill="auto"/>
            <w:noWrap/>
            <w:vAlign w:val="center"/>
            <w:hideMark/>
          </w:tcPr>
          <w:p w14:paraId="0641B82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24218B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CBB03F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D92F7C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A37CB0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975C26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5B0065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BDF113D"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066C9D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2.8.2.4</w:t>
            </w:r>
          </w:p>
        </w:tc>
        <w:tc>
          <w:tcPr>
            <w:tcW w:w="807" w:type="dxa"/>
            <w:tcBorders>
              <w:top w:val="nil"/>
              <w:left w:val="nil"/>
              <w:bottom w:val="single" w:sz="4" w:space="0" w:color="auto"/>
              <w:right w:val="single" w:sz="4" w:space="0" w:color="auto"/>
            </w:tcBorders>
            <w:shd w:val="clear" w:color="auto" w:fill="auto"/>
            <w:noWrap/>
            <w:vAlign w:val="center"/>
            <w:hideMark/>
          </w:tcPr>
          <w:p w14:paraId="725A015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1F338D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AD81A8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F7E43A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9F708D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Postal_Code:</w:t>
            </w:r>
          </w:p>
        </w:tc>
        <w:tc>
          <w:tcPr>
            <w:tcW w:w="550" w:type="dxa"/>
            <w:tcBorders>
              <w:top w:val="nil"/>
              <w:left w:val="nil"/>
              <w:bottom w:val="single" w:sz="4" w:space="0" w:color="auto"/>
              <w:right w:val="single" w:sz="4" w:space="0" w:color="auto"/>
            </w:tcBorders>
            <w:shd w:val="clear" w:color="auto" w:fill="auto"/>
            <w:noWrap/>
            <w:vAlign w:val="center"/>
            <w:hideMark/>
          </w:tcPr>
          <w:p w14:paraId="051B9EA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FA1AE5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8A9A18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EA7CB0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623E05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961866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D6DE46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FB6495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7A52D3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2.8.2.5</w:t>
            </w:r>
          </w:p>
        </w:tc>
        <w:tc>
          <w:tcPr>
            <w:tcW w:w="807" w:type="dxa"/>
            <w:tcBorders>
              <w:top w:val="nil"/>
              <w:left w:val="nil"/>
              <w:bottom w:val="single" w:sz="4" w:space="0" w:color="auto"/>
              <w:right w:val="single" w:sz="4" w:space="0" w:color="auto"/>
            </w:tcBorders>
            <w:shd w:val="clear" w:color="auto" w:fill="auto"/>
            <w:noWrap/>
            <w:vAlign w:val="center"/>
            <w:hideMark/>
          </w:tcPr>
          <w:p w14:paraId="26C5ACC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882B89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9F078B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952A6C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2D49B3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Country:</w:t>
            </w:r>
          </w:p>
        </w:tc>
        <w:tc>
          <w:tcPr>
            <w:tcW w:w="550" w:type="dxa"/>
            <w:tcBorders>
              <w:top w:val="nil"/>
              <w:left w:val="nil"/>
              <w:bottom w:val="single" w:sz="4" w:space="0" w:color="auto"/>
              <w:right w:val="single" w:sz="4" w:space="0" w:color="auto"/>
            </w:tcBorders>
            <w:shd w:val="clear" w:color="auto" w:fill="auto"/>
            <w:noWrap/>
            <w:vAlign w:val="center"/>
            <w:hideMark/>
          </w:tcPr>
          <w:p w14:paraId="2152BF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E97F81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715BD5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80E4A0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73A3BE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0187BC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650AAD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7AD9BDF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F27F97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2.8.3</w:t>
            </w:r>
          </w:p>
        </w:tc>
        <w:tc>
          <w:tcPr>
            <w:tcW w:w="807" w:type="dxa"/>
            <w:tcBorders>
              <w:top w:val="nil"/>
              <w:left w:val="nil"/>
              <w:bottom w:val="single" w:sz="4" w:space="0" w:color="auto"/>
              <w:right w:val="single" w:sz="4" w:space="0" w:color="auto"/>
            </w:tcBorders>
            <w:shd w:val="clear" w:color="auto" w:fill="auto"/>
            <w:noWrap/>
            <w:vAlign w:val="center"/>
            <w:hideMark/>
          </w:tcPr>
          <w:p w14:paraId="2B9A8E9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635E204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D0A598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119804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Contact_Voice_Telephone:</w:t>
            </w:r>
          </w:p>
        </w:tc>
        <w:tc>
          <w:tcPr>
            <w:tcW w:w="550" w:type="dxa"/>
            <w:tcBorders>
              <w:top w:val="nil"/>
              <w:left w:val="nil"/>
              <w:bottom w:val="single" w:sz="4" w:space="0" w:color="auto"/>
              <w:right w:val="single" w:sz="4" w:space="0" w:color="auto"/>
            </w:tcBorders>
            <w:shd w:val="clear" w:color="auto" w:fill="auto"/>
            <w:noWrap/>
            <w:vAlign w:val="center"/>
            <w:hideMark/>
          </w:tcPr>
          <w:p w14:paraId="4A5B4E1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BD036A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DCC95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C8105B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CC6619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19B3C6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B68B44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0248357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E5AB92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2.8.4</w:t>
            </w:r>
          </w:p>
        </w:tc>
        <w:tc>
          <w:tcPr>
            <w:tcW w:w="807" w:type="dxa"/>
            <w:tcBorders>
              <w:top w:val="nil"/>
              <w:left w:val="nil"/>
              <w:bottom w:val="single" w:sz="4" w:space="0" w:color="auto"/>
              <w:right w:val="single" w:sz="4" w:space="0" w:color="auto"/>
            </w:tcBorders>
            <w:shd w:val="clear" w:color="auto" w:fill="auto"/>
            <w:noWrap/>
            <w:vAlign w:val="center"/>
            <w:hideMark/>
          </w:tcPr>
          <w:p w14:paraId="497ECF9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0EE77F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77D540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E0EC40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Contact_Electronic_Mail_Address:</w:t>
            </w:r>
          </w:p>
        </w:tc>
        <w:tc>
          <w:tcPr>
            <w:tcW w:w="550" w:type="dxa"/>
            <w:tcBorders>
              <w:top w:val="nil"/>
              <w:left w:val="nil"/>
              <w:bottom w:val="single" w:sz="4" w:space="0" w:color="auto"/>
              <w:right w:val="single" w:sz="4" w:space="0" w:color="auto"/>
            </w:tcBorders>
            <w:shd w:val="clear" w:color="auto" w:fill="auto"/>
            <w:noWrap/>
            <w:vAlign w:val="center"/>
            <w:hideMark/>
          </w:tcPr>
          <w:p w14:paraId="37830EB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9D7877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C7416E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C9E6F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537092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B6694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95523B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0FF7749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737039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2.9</w:t>
            </w:r>
          </w:p>
        </w:tc>
        <w:tc>
          <w:tcPr>
            <w:tcW w:w="807" w:type="dxa"/>
            <w:tcBorders>
              <w:top w:val="nil"/>
              <w:left w:val="nil"/>
              <w:bottom w:val="single" w:sz="4" w:space="0" w:color="auto"/>
              <w:right w:val="single" w:sz="4" w:space="0" w:color="auto"/>
            </w:tcBorders>
            <w:shd w:val="clear" w:color="auto" w:fill="auto"/>
            <w:noWrap/>
            <w:vAlign w:val="center"/>
            <w:hideMark/>
          </w:tcPr>
          <w:p w14:paraId="0491CC5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6859FD1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F4EB45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Browse_Graphic</w:t>
            </w:r>
          </w:p>
        </w:tc>
        <w:tc>
          <w:tcPr>
            <w:tcW w:w="550" w:type="dxa"/>
            <w:tcBorders>
              <w:top w:val="nil"/>
              <w:left w:val="nil"/>
              <w:bottom w:val="single" w:sz="4" w:space="0" w:color="auto"/>
              <w:right w:val="single" w:sz="4" w:space="0" w:color="auto"/>
            </w:tcBorders>
            <w:shd w:val="clear" w:color="000000" w:fill="BFBFBF"/>
            <w:noWrap/>
            <w:vAlign w:val="center"/>
            <w:hideMark/>
          </w:tcPr>
          <w:p w14:paraId="69686F4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681C73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1BC378D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34FED7D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FAB653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5D56D07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668824C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r>
      <w:tr w:rsidR="003A3D2D" w:rsidRPr="003A3D2D" w14:paraId="0F4965E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3412C6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2.9.1</w:t>
            </w:r>
          </w:p>
        </w:tc>
        <w:tc>
          <w:tcPr>
            <w:tcW w:w="807" w:type="dxa"/>
            <w:tcBorders>
              <w:top w:val="nil"/>
              <w:left w:val="nil"/>
              <w:bottom w:val="single" w:sz="4" w:space="0" w:color="auto"/>
              <w:right w:val="single" w:sz="4" w:space="0" w:color="auto"/>
            </w:tcBorders>
            <w:shd w:val="clear" w:color="auto" w:fill="auto"/>
            <w:noWrap/>
            <w:vAlign w:val="center"/>
            <w:hideMark/>
          </w:tcPr>
          <w:p w14:paraId="16508FC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BA8BFE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3D5D48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D465AC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Browse_Graphic_File_Name:</w:t>
            </w:r>
          </w:p>
        </w:tc>
        <w:tc>
          <w:tcPr>
            <w:tcW w:w="550" w:type="dxa"/>
            <w:tcBorders>
              <w:top w:val="nil"/>
              <w:left w:val="nil"/>
              <w:bottom w:val="single" w:sz="4" w:space="0" w:color="auto"/>
              <w:right w:val="single" w:sz="4" w:space="0" w:color="auto"/>
            </w:tcBorders>
            <w:shd w:val="clear" w:color="000000" w:fill="BFBFBF"/>
            <w:noWrap/>
            <w:vAlign w:val="center"/>
            <w:hideMark/>
          </w:tcPr>
          <w:p w14:paraId="4F15CFD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2D48BB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F00759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4FAC361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CA2E8B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0C78E3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2A717C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890706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DD5F7A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2.9.2</w:t>
            </w:r>
          </w:p>
        </w:tc>
        <w:tc>
          <w:tcPr>
            <w:tcW w:w="807" w:type="dxa"/>
            <w:tcBorders>
              <w:top w:val="nil"/>
              <w:left w:val="nil"/>
              <w:bottom w:val="single" w:sz="4" w:space="0" w:color="auto"/>
              <w:right w:val="single" w:sz="4" w:space="0" w:color="auto"/>
            </w:tcBorders>
            <w:shd w:val="clear" w:color="auto" w:fill="auto"/>
            <w:noWrap/>
            <w:vAlign w:val="center"/>
            <w:hideMark/>
          </w:tcPr>
          <w:p w14:paraId="648A7AC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F94746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D42DDB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940EC8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Browse_Graphic_File_Description:</w:t>
            </w:r>
          </w:p>
        </w:tc>
        <w:tc>
          <w:tcPr>
            <w:tcW w:w="550" w:type="dxa"/>
            <w:tcBorders>
              <w:top w:val="nil"/>
              <w:left w:val="nil"/>
              <w:bottom w:val="single" w:sz="4" w:space="0" w:color="auto"/>
              <w:right w:val="single" w:sz="4" w:space="0" w:color="auto"/>
            </w:tcBorders>
            <w:shd w:val="clear" w:color="000000" w:fill="BFBFBF"/>
            <w:noWrap/>
            <w:vAlign w:val="center"/>
            <w:hideMark/>
          </w:tcPr>
          <w:p w14:paraId="0ABEEDA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9B00E1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21A3E5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53D62DE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AAAD2E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669AA4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EB749A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9CCAE4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83584E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2.9.3</w:t>
            </w:r>
          </w:p>
        </w:tc>
        <w:tc>
          <w:tcPr>
            <w:tcW w:w="807" w:type="dxa"/>
            <w:tcBorders>
              <w:top w:val="nil"/>
              <w:left w:val="nil"/>
              <w:bottom w:val="single" w:sz="4" w:space="0" w:color="auto"/>
              <w:right w:val="single" w:sz="4" w:space="0" w:color="auto"/>
            </w:tcBorders>
            <w:shd w:val="clear" w:color="auto" w:fill="auto"/>
            <w:noWrap/>
            <w:vAlign w:val="center"/>
            <w:hideMark/>
          </w:tcPr>
          <w:p w14:paraId="7839399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662FFE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EFFA3E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040634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Browse_Graphic_File_Type:</w:t>
            </w:r>
          </w:p>
        </w:tc>
        <w:tc>
          <w:tcPr>
            <w:tcW w:w="550" w:type="dxa"/>
            <w:tcBorders>
              <w:top w:val="nil"/>
              <w:left w:val="nil"/>
              <w:bottom w:val="single" w:sz="4" w:space="0" w:color="auto"/>
              <w:right w:val="single" w:sz="4" w:space="0" w:color="auto"/>
            </w:tcBorders>
            <w:shd w:val="clear" w:color="000000" w:fill="BFBFBF"/>
            <w:noWrap/>
            <w:vAlign w:val="center"/>
            <w:hideMark/>
          </w:tcPr>
          <w:p w14:paraId="112CC29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D326FC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2F7EDD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4C6CB11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0D1B01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75D572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2E5ED4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81E179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C467DB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2.10</w:t>
            </w:r>
          </w:p>
        </w:tc>
        <w:tc>
          <w:tcPr>
            <w:tcW w:w="807" w:type="dxa"/>
            <w:tcBorders>
              <w:top w:val="nil"/>
              <w:left w:val="nil"/>
              <w:bottom w:val="single" w:sz="4" w:space="0" w:color="auto"/>
              <w:right w:val="single" w:sz="4" w:space="0" w:color="auto"/>
            </w:tcBorders>
            <w:shd w:val="clear" w:color="auto" w:fill="auto"/>
            <w:noWrap/>
            <w:vAlign w:val="center"/>
            <w:hideMark/>
          </w:tcPr>
          <w:p w14:paraId="6751EC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CEC24C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A4CAEE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Data_Set_Character_Set:</w:t>
            </w:r>
          </w:p>
        </w:tc>
        <w:tc>
          <w:tcPr>
            <w:tcW w:w="550" w:type="dxa"/>
            <w:tcBorders>
              <w:top w:val="nil"/>
              <w:left w:val="nil"/>
              <w:bottom w:val="single" w:sz="4" w:space="0" w:color="auto"/>
              <w:right w:val="single" w:sz="4" w:space="0" w:color="auto"/>
            </w:tcBorders>
            <w:shd w:val="clear" w:color="auto" w:fill="auto"/>
            <w:noWrap/>
            <w:vAlign w:val="center"/>
            <w:hideMark/>
          </w:tcPr>
          <w:p w14:paraId="0ADFADD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21DC3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AD3027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C13057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0C4BB4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65297D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997302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B63689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57AC44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2.11</w:t>
            </w:r>
          </w:p>
        </w:tc>
        <w:tc>
          <w:tcPr>
            <w:tcW w:w="807" w:type="dxa"/>
            <w:tcBorders>
              <w:top w:val="nil"/>
              <w:left w:val="nil"/>
              <w:bottom w:val="single" w:sz="4" w:space="0" w:color="auto"/>
              <w:right w:val="single" w:sz="4" w:space="0" w:color="auto"/>
            </w:tcBorders>
            <w:shd w:val="clear" w:color="auto" w:fill="auto"/>
            <w:noWrap/>
            <w:vAlign w:val="center"/>
            <w:hideMark/>
          </w:tcPr>
          <w:p w14:paraId="61C8D73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0F6649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77E442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Data_Set_Language:</w:t>
            </w:r>
          </w:p>
        </w:tc>
        <w:tc>
          <w:tcPr>
            <w:tcW w:w="550" w:type="dxa"/>
            <w:tcBorders>
              <w:top w:val="nil"/>
              <w:left w:val="nil"/>
              <w:bottom w:val="single" w:sz="4" w:space="0" w:color="auto"/>
              <w:right w:val="single" w:sz="4" w:space="0" w:color="auto"/>
            </w:tcBorders>
            <w:shd w:val="clear" w:color="auto" w:fill="auto"/>
            <w:noWrap/>
            <w:vAlign w:val="center"/>
            <w:hideMark/>
          </w:tcPr>
          <w:p w14:paraId="020A89A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94EB50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B84FCE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7E735D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C0824C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F77092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4A725D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294EE59"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FAF7D1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2.12</w:t>
            </w:r>
          </w:p>
        </w:tc>
        <w:tc>
          <w:tcPr>
            <w:tcW w:w="807" w:type="dxa"/>
            <w:tcBorders>
              <w:top w:val="nil"/>
              <w:left w:val="nil"/>
              <w:bottom w:val="single" w:sz="4" w:space="0" w:color="auto"/>
              <w:right w:val="single" w:sz="4" w:space="0" w:color="auto"/>
            </w:tcBorders>
            <w:shd w:val="clear" w:color="auto" w:fill="auto"/>
            <w:noWrap/>
            <w:vAlign w:val="center"/>
            <w:hideMark/>
          </w:tcPr>
          <w:p w14:paraId="5A5F6D5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0{x}n</w:t>
            </w:r>
          </w:p>
        </w:tc>
        <w:tc>
          <w:tcPr>
            <w:tcW w:w="276" w:type="dxa"/>
            <w:tcBorders>
              <w:top w:val="nil"/>
              <w:left w:val="nil"/>
              <w:bottom w:val="single" w:sz="4" w:space="0" w:color="auto"/>
              <w:right w:val="nil"/>
            </w:tcBorders>
            <w:shd w:val="clear" w:color="auto" w:fill="auto"/>
            <w:noWrap/>
            <w:vAlign w:val="center"/>
            <w:hideMark/>
          </w:tcPr>
          <w:p w14:paraId="19F392F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059726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Cross_Reference</w:t>
            </w:r>
          </w:p>
        </w:tc>
        <w:tc>
          <w:tcPr>
            <w:tcW w:w="550" w:type="dxa"/>
            <w:tcBorders>
              <w:top w:val="nil"/>
              <w:left w:val="nil"/>
              <w:bottom w:val="single" w:sz="4" w:space="0" w:color="auto"/>
              <w:right w:val="single" w:sz="4" w:space="0" w:color="auto"/>
            </w:tcBorders>
            <w:shd w:val="clear" w:color="auto" w:fill="auto"/>
            <w:noWrap/>
            <w:vAlign w:val="center"/>
            <w:hideMark/>
          </w:tcPr>
          <w:p w14:paraId="7285E7F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16213B8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13F4D46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328535A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3B68376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2821A42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2DA29E0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r>
      <w:tr w:rsidR="003A3D2D" w:rsidRPr="003A3D2D" w14:paraId="2A4FDA9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6889F9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2.12.1</w:t>
            </w:r>
          </w:p>
        </w:tc>
        <w:tc>
          <w:tcPr>
            <w:tcW w:w="807" w:type="dxa"/>
            <w:tcBorders>
              <w:top w:val="nil"/>
              <w:left w:val="nil"/>
              <w:bottom w:val="single" w:sz="4" w:space="0" w:color="auto"/>
              <w:right w:val="single" w:sz="4" w:space="0" w:color="auto"/>
            </w:tcBorders>
            <w:shd w:val="clear" w:color="auto" w:fill="auto"/>
            <w:noWrap/>
            <w:vAlign w:val="center"/>
            <w:hideMark/>
          </w:tcPr>
          <w:p w14:paraId="325EC30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786D1B0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CB3489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4F5A42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Citation</w:t>
            </w:r>
          </w:p>
        </w:tc>
        <w:tc>
          <w:tcPr>
            <w:tcW w:w="550" w:type="dxa"/>
            <w:tcBorders>
              <w:top w:val="nil"/>
              <w:left w:val="nil"/>
              <w:bottom w:val="single" w:sz="4" w:space="0" w:color="auto"/>
              <w:right w:val="single" w:sz="4" w:space="0" w:color="auto"/>
            </w:tcBorders>
            <w:shd w:val="clear" w:color="auto" w:fill="auto"/>
            <w:noWrap/>
            <w:vAlign w:val="center"/>
            <w:hideMark/>
          </w:tcPr>
          <w:p w14:paraId="6EA71BF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BE8F4F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309F1D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F9047C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D1DB83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830EE8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83C3F2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018B61A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482A74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2.12.1.1</w:t>
            </w:r>
          </w:p>
        </w:tc>
        <w:tc>
          <w:tcPr>
            <w:tcW w:w="807" w:type="dxa"/>
            <w:tcBorders>
              <w:top w:val="nil"/>
              <w:left w:val="nil"/>
              <w:bottom w:val="single" w:sz="4" w:space="0" w:color="auto"/>
              <w:right w:val="single" w:sz="4" w:space="0" w:color="auto"/>
            </w:tcBorders>
            <w:shd w:val="clear" w:color="auto" w:fill="auto"/>
            <w:noWrap/>
            <w:vAlign w:val="center"/>
            <w:hideMark/>
          </w:tcPr>
          <w:p w14:paraId="335749D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36B9C10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F2E512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EEB2BF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F0184E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Originator:</w:t>
            </w:r>
          </w:p>
        </w:tc>
        <w:tc>
          <w:tcPr>
            <w:tcW w:w="550" w:type="dxa"/>
            <w:tcBorders>
              <w:top w:val="nil"/>
              <w:left w:val="nil"/>
              <w:bottom w:val="single" w:sz="4" w:space="0" w:color="auto"/>
              <w:right w:val="single" w:sz="4" w:space="0" w:color="auto"/>
            </w:tcBorders>
            <w:shd w:val="clear" w:color="auto" w:fill="auto"/>
            <w:noWrap/>
            <w:vAlign w:val="center"/>
            <w:hideMark/>
          </w:tcPr>
          <w:p w14:paraId="18558A4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4A6D49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F37201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0D6EDC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06C692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A0999E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D625CB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37C8C26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B2CF0B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2.12.1.2</w:t>
            </w:r>
          </w:p>
        </w:tc>
        <w:tc>
          <w:tcPr>
            <w:tcW w:w="807" w:type="dxa"/>
            <w:tcBorders>
              <w:top w:val="nil"/>
              <w:left w:val="nil"/>
              <w:bottom w:val="single" w:sz="4" w:space="0" w:color="auto"/>
              <w:right w:val="single" w:sz="4" w:space="0" w:color="auto"/>
            </w:tcBorders>
            <w:shd w:val="clear" w:color="auto" w:fill="auto"/>
            <w:noWrap/>
            <w:vAlign w:val="center"/>
            <w:hideMark/>
          </w:tcPr>
          <w:p w14:paraId="661C9D0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2C0684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A6D9D7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A3E120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A467AC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Publication_Date:</w:t>
            </w:r>
          </w:p>
        </w:tc>
        <w:tc>
          <w:tcPr>
            <w:tcW w:w="550" w:type="dxa"/>
            <w:tcBorders>
              <w:top w:val="nil"/>
              <w:left w:val="nil"/>
              <w:bottom w:val="single" w:sz="4" w:space="0" w:color="auto"/>
              <w:right w:val="single" w:sz="4" w:space="0" w:color="auto"/>
            </w:tcBorders>
            <w:shd w:val="clear" w:color="auto" w:fill="auto"/>
            <w:noWrap/>
            <w:vAlign w:val="center"/>
            <w:hideMark/>
          </w:tcPr>
          <w:p w14:paraId="7CE1BF4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B74A2B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49269A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FEBB6D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0D1E5B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F6588C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53BF23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2D9CEE6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BD61A9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2.12.1.3</w:t>
            </w:r>
          </w:p>
        </w:tc>
        <w:tc>
          <w:tcPr>
            <w:tcW w:w="807" w:type="dxa"/>
            <w:tcBorders>
              <w:top w:val="nil"/>
              <w:left w:val="nil"/>
              <w:bottom w:val="single" w:sz="4" w:space="0" w:color="auto"/>
              <w:right w:val="single" w:sz="4" w:space="0" w:color="auto"/>
            </w:tcBorders>
            <w:shd w:val="clear" w:color="auto" w:fill="auto"/>
            <w:noWrap/>
            <w:vAlign w:val="center"/>
            <w:hideMark/>
          </w:tcPr>
          <w:p w14:paraId="4FC70FC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2B47DD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14B637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43389F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840E2B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Title:</w:t>
            </w:r>
          </w:p>
        </w:tc>
        <w:tc>
          <w:tcPr>
            <w:tcW w:w="550" w:type="dxa"/>
            <w:tcBorders>
              <w:top w:val="nil"/>
              <w:left w:val="nil"/>
              <w:bottom w:val="single" w:sz="4" w:space="0" w:color="auto"/>
              <w:right w:val="single" w:sz="4" w:space="0" w:color="auto"/>
            </w:tcBorders>
            <w:shd w:val="clear" w:color="auto" w:fill="auto"/>
            <w:noWrap/>
            <w:vAlign w:val="center"/>
            <w:hideMark/>
          </w:tcPr>
          <w:p w14:paraId="3C46297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AB1DA2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409EF4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C2DD8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5E21D8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E94096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0399F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28D4E4B7" w14:textId="77777777" w:rsidTr="00B205AF">
        <w:trPr>
          <w:trHeight w:val="315"/>
        </w:trPr>
        <w:tc>
          <w:tcPr>
            <w:tcW w:w="1236" w:type="dxa"/>
            <w:tcBorders>
              <w:top w:val="nil"/>
              <w:left w:val="single" w:sz="4" w:space="0" w:color="auto"/>
              <w:bottom w:val="nil"/>
              <w:right w:val="single" w:sz="4" w:space="0" w:color="auto"/>
            </w:tcBorders>
            <w:shd w:val="clear" w:color="auto" w:fill="auto"/>
            <w:noWrap/>
            <w:vAlign w:val="center"/>
            <w:hideMark/>
          </w:tcPr>
          <w:p w14:paraId="787373F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2.12.1.4</w:t>
            </w:r>
          </w:p>
        </w:tc>
        <w:tc>
          <w:tcPr>
            <w:tcW w:w="807" w:type="dxa"/>
            <w:tcBorders>
              <w:top w:val="nil"/>
              <w:left w:val="nil"/>
              <w:bottom w:val="nil"/>
              <w:right w:val="single" w:sz="4" w:space="0" w:color="auto"/>
            </w:tcBorders>
            <w:shd w:val="clear" w:color="auto" w:fill="auto"/>
            <w:noWrap/>
            <w:vAlign w:val="center"/>
            <w:hideMark/>
          </w:tcPr>
          <w:p w14:paraId="003560B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1ACC222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445F0B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A3011C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126670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Online_Linkage:</w:t>
            </w:r>
          </w:p>
        </w:tc>
        <w:tc>
          <w:tcPr>
            <w:tcW w:w="550" w:type="dxa"/>
            <w:tcBorders>
              <w:top w:val="nil"/>
              <w:left w:val="nil"/>
              <w:bottom w:val="nil"/>
              <w:right w:val="single" w:sz="4" w:space="0" w:color="auto"/>
            </w:tcBorders>
            <w:shd w:val="clear" w:color="auto" w:fill="auto"/>
            <w:noWrap/>
            <w:vAlign w:val="center"/>
            <w:hideMark/>
          </w:tcPr>
          <w:p w14:paraId="094AE3F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19192B1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7596E47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38C6FA7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4483E6F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1340B15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33DFB94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B0FFA92" w14:textId="77777777" w:rsidTr="00B205AF">
        <w:trPr>
          <w:trHeight w:val="315"/>
        </w:trPr>
        <w:tc>
          <w:tcPr>
            <w:tcW w:w="1236" w:type="dxa"/>
            <w:tcBorders>
              <w:top w:val="single" w:sz="4" w:space="0" w:color="auto"/>
              <w:left w:val="single" w:sz="4" w:space="0" w:color="auto"/>
              <w:bottom w:val="single" w:sz="4" w:space="0" w:color="auto"/>
              <w:right w:val="nil"/>
            </w:tcBorders>
            <w:shd w:val="clear" w:color="000000" w:fill="BFBFBF"/>
            <w:noWrap/>
            <w:vAlign w:val="center"/>
            <w:hideMark/>
          </w:tcPr>
          <w:p w14:paraId="0A57123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single" w:sz="4" w:space="0" w:color="auto"/>
              <w:left w:val="nil"/>
              <w:bottom w:val="single" w:sz="4" w:space="0" w:color="auto"/>
              <w:right w:val="nil"/>
            </w:tcBorders>
            <w:shd w:val="clear" w:color="000000" w:fill="BFBFBF"/>
            <w:noWrap/>
            <w:vAlign w:val="center"/>
            <w:hideMark/>
          </w:tcPr>
          <w:p w14:paraId="49631B6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7A20151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3BD4F94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746CEDC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11EB510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0B9029B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725" w:type="dxa"/>
            <w:tcBorders>
              <w:top w:val="nil"/>
              <w:left w:val="nil"/>
              <w:bottom w:val="single" w:sz="4" w:space="0" w:color="auto"/>
              <w:right w:val="nil"/>
            </w:tcBorders>
            <w:shd w:val="clear" w:color="000000" w:fill="BFBFBF"/>
            <w:noWrap/>
            <w:vAlign w:val="center"/>
            <w:hideMark/>
          </w:tcPr>
          <w:p w14:paraId="349D702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16E5639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792B3BC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0AA10E8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5FB7CED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298656C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single" w:sz="4" w:space="0" w:color="auto"/>
              <w:left w:val="nil"/>
              <w:bottom w:val="single" w:sz="4" w:space="0" w:color="auto"/>
              <w:right w:val="nil"/>
            </w:tcBorders>
            <w:shd w:val="clear" w:color="000000" w:fill="BFBFBF"/>
            <w:noWrap/>
            <w:vAlign w:val="center"/>
            <w:hideMark/>
          </w:tcPr>
          <w:p w14:paraId="21BD1B1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c>
          <w:tcPr>
            <w:tcW w:w="603" w:type="dxa"/>
            <w:tcBorders>
              <w:top w:val="single" w:sz="4" w:space="0" w:color="auto"/>
              <w:left w:val="nil"/>
              <w:bottom w:val="single" w:sz="4" w:space="0" w:color="auto"/>
              <w:right w:val="single" w:sz="4" w:space="0" w:color="auto"/>
            </w:tcBorders>
            <w:shd w:val="clear" w:color="000000" w:fill="BFBFBF"/>
            <w:noWrap/>
            <w:vAlign w:val="center"/>
            <w:hideMark/>
          </w:tcPr>
          <w:p w14:paraId="6EC51DA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xml:space="preserve"> </w:t>
            </w:r>
          </w:p>
        </w:tc>
      </w:tr>
      <w:tr w:rsidR="00B205AF" w:rsidRPr="003A3D2D" w14:paraId="2FE0558A" w14:textId="77777777" w:rsidTr="00657F18">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07E88FF"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15A594F"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7220E7CA"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3692425"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39C91B6"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488EA6BE"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39FA6A2"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EC86600"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8FDDCFA"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E132788"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2ABFD77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F0C779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w:t>
            </w:r>
          </w:p>
        </w:tc>
        <w:tc>
          <w:tcPr>
            <w:tcW w:w="807" w:type="dxa"/>
            <w:tcBorders>
              <w:top w:val="nil"/>
              <w:left w:val="nil"/>
              <w:bottom w:val="single" w:sz="4" w:space="0" w:color="auto"/>
              <w:right w:val="single" w:sz="4" w:space="0" w:color="auto"/>
            </w:tcBorders>
            <w:shd w:val="clear" w:color="auto" w:fill="auto"/>
            <w:noWrap/>
            <w:vAlign w:val="center"/>
            <w:hideMark/>
          </w:tcPr>
          <w:p w14:paraId="2C550A2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710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5572CD9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Data_Quality_Information</w:t>
            </w:r>
          </w:p>
        </w:tc>
        <w:tc>
          <w:tcPr>
            <w:tcW w:w="550" w:type="dxa"/>
            <w:tcBorders>
              <w:top w:val="nil"/>
              <w:left w:val="nil"/>
              <w:bottom w:val="single" w:sz="4" w:space="0" w:color="auto"/>
              <w:right w:val="single" w:sz="4" w:space="0" w:color="auto"/>
            </w:tcBorders>
            <w:shd w:val="clear" w:color="000000" w:fill="BFBFBF"/>
            <w:noWrap/>
            <w:vAlign w:val="center"/>
            <w:hideMark/>
          </w:tcPr>
          <w:p w14:paraId="3045CA6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072EC9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3EB63E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8636E5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98D602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FAF138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A8E28C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1BEC902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CBA3418"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3.1</w:t>
            </w:r>
          </w:p>
        </w:tc>
        <w:tc>
          <w:tcPr>
            <w:tcW w:w="807" w:type="dxa"/>
            <w:tcBorders>
              <w:top w:val="nil"/>
              <w:left w:val="nil"/>
              <w:bottom w:val="single" w:sz="4" w:space="0" w:color="auto"/>
              <w:right w:val="single" w:sz="4" w:space="0" w:color="auto"/>
            </w:tcBorders>
            <w:shd w:val="clear" w:color="auto" w:fill="auto"/>
            <w:noWrap/>
            <w:vAlign w:val="center"/>
            <w:hideMark/>
          </w:tcPr>
          <w:p w14:paraId="2E6D4F3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3284CA4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B518CDE"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Attribute_Accuracy_Report</w:t>
            </w:r>
          </w:p>
        </w:tc>
        <w:tc>
          <w:tcPr>
            <w:tcW w:w="550" w:type="dxa"/>
            <w:tcBorders>
              <w:top w:val="nil"/>
              <w:left w:val="nil"/>
              <w:bottom w:val="single" w:sz="4" w:space="0" w:color="auto"/>
              <w:right w:val="single" w:sz="4" w:space="0" w:color="auto"/>
            </w:tcBorders>
            <w:shd w:val="clear" w:color="000000" w:fill="BFBFBF"/>
            <w:noWrap/>
            <w:vAlign w:val="center"/>
            <w:hideMark/>
          </w:tcPr>
          <w:p w14:paraId="7295F08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D39104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11327EA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930FD0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47677F6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8909E4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F14617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497E8C0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D6364F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3.1.1</w:t>
            </w:r>
          </w:p>
        </w:tc>
        <w:tc>
          <w:tcPr>
            <w:tcW w:w="807" w:type="dxa"/>
            <w:tcBorders>
              <w:top w:val="nil"/>
              <w:left w:val="nil"/>
              <w:bottom w:val="single" w:sz="4" w:space="0" w:color="auto"/>
              <w:right w:val="single" w:sz="4" w:space="0" w:color="auto"/>
            </w:tcBorders>
            <w:shd w:val="clear" w:color="auto" w:fill="auto"/>
            <w:noWrap/>
            <w:vAlign w:val="center"/>
            <w:hideMark/>
          </w:tcPr>
          <w:p w14:paraId="49260D8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3E3040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471DB17E"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92F16C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Test_Report</w:t>
            </w:r>
          </w:p>
        </w:tc>
        <w:tc>
          <w:tcPr>
            <w:tcW w:w="550" w:type="dxa"/>
            <w:tcBorders>
              <w:top w:val="nil"/>
              <w:left w:val="nil"/>
              <w:bottom w:val="single" w:sz="4" w:space="0" w:color="auto"/>
              <w:right w:val="single" w:sz="4" w:space="0" w:color="auto"/>
            </w:tcBorders>
            <w:shd w:val="clear" w:color="000000" w:fill="BFBFBF"/>
            <w:noWrap/>
            <w:vAlign w:val="center"/>
            <w:hideMark/>
          </w:tcPr>
          <w:p w14:paraId="7E89884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D3D667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791452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B16426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FFF535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012C571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D14FEC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063CD05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6CDEFC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3.1.1.1</w:t>
            </w:r>
          </w:p>
        </w:tc>
        <w:tc>
          <w:tcPr>
            <w:tcW w:w="807" w:type="dxa"/>
            <w:tcBorders>
              <w:top w:val="nil"/>
              <w:left w:val="nil"/>
              <w:bottom w:val="single" w:sz="4" w:space="0" w:color="auto"/>
              <w:right w:val="single" w:sz="4" w:space="0" w:color="auto"/>
            </w:tcBorders>
            <w:shd w:val="clear" w:color="auto" w:fill="auto"/>
            <w:noWrap/>
            <w:vAlign w:val="center"/>
            <w:hideMark/>
          </w:tcPr>
          <w:p w14:paraId="757536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CC3700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0AE4AA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973081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D0B2EC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Measure:</w:t>
            </w:r>
          </w:p>
        </w:tc>
        <w:tc>
          <w:tcPr>
            <w:tcW w:w="550" w:type="dxa"/>
            <w:tcBorders>
              <w:top w:val="nil"/>
              <w:left w:val="nil"/>
              <w:bottom w:val="single" w:sz="4" w:space="0" w:color="auto"/>
              <w:right w:val="single" w:sz="4" w:space="0" w:color="auto"/>
            </w:tcBorders>
            <w:shd w:val="clear" w:color="000000" w:fill="BFBFBF"/>
            <w:noWrap/>
            <w:vAlign w:val="center"/>
            <w:hideMark/>
          </w:tcPr>
          <w:p w14:paraId="610D835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E75A4A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623AB65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01731F3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388196D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5E84745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A7143A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4FA974D9"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61119F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3.1.1.2</w:t>
            </w:r>
          </w:p>
        </w:tc>
        <w:tc>
          <w:tcPr>
            <w:tcW w:w="807" w:type="dxa"/>
            <w:tcBorders>
              <w:top w:val="nil"/>
              <w:left w:val="nil"/>
              <w:bottom w:val="single" w:sz="4" w:space="0" w:color="auto"/>
              <w:right w:val="single" w:sz="4" w:space="0" w:color="auto"/>
            </w:tcBorders>
            <w:shd w:val="clear" w:color="auto" w:fill="auto"/>
            <w:noWrap/>
            <w:vAlign w:val="center"/>
            <w:hideMark/>
          </w:tcPr>
          <w:p w14:paraId="391E888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36779E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3BD7AB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719EE2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8D37F4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Evaluation:</w:t>
            </w:r>
          </w:p>
        </w:tc>
        <w:tc>
          <w:tcPr>
            <w:tcW w:w="550" w:type="dxa"/>
            <w:tcBorders>
              <w:top w:val="nil"/>
              <w:left w:val="nil"/>
              <w:bottom w:val="single" w:sz="4" w:space="0" w:color="auto"/>
              <w:right w:val="single" w:sz="4" w:space="0" w:color="auto"/>
            </w:tcBorders>
            <w:shd w:val="clear" w:color="000000" w:fill="BFBFBF"/>
            <w:noWrap/>
            <w:vAlign w:val="center"/>
            <w:hideMark/>
          </w:tcPr>
          <w:p w14:paraId="14C5B5F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FE24D9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27C6C48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0F6DB3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7E96992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727D7DE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353C49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D89A48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2F4982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3.1.1.3</w:t>
            </w:r>
          </w:p>
        </w:tc>
        <w:tc>
          <w:tcPr>
            <w:tcW w:w="807" w:type="dxa"/>
            <w:tcBorders>
              <w:top w:val="nil"/>
              <w:left w:val="nil"/>
              <w:bottom w:val="single" w:sz="4" w:space="0" w:color="auto"/>
              <w:right w:val="single" w:sz="4" w:space="0" w:color="auto"/>
            </w:tcBorders>
            <w:shd w:val="clear" w:color="auto" w:fill="auto"/>
            <w:noWrap/>
            <w:vAlign w:val="center"/>
            <w:hideMark/>
          </w:tcPr>
          <w:p w14:paraId="6C7ECD0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78CD88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15C132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457A40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13C406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Result:</w:t>
            </w:r>
          </w:p>
        </w:tc>
        <w:tc>
          <w:tcPr>
            <w:tcW w:w="550" w:type="dxa"/>
            <w:tcBorders>
              <w:top w:val="nil"/>
              <w:left w:val="nil"/>
              <w:bottom w:val="single" w:sz="4" w:space="0" w:color="auto"/>
              <w:right w:val="single" w:sz="4" w:space="0" w:color="auto"/>
            </w:tcBorders>
            <w:shd w:val="clear" w:color="000000" w:fill="BFBFBF"/>
            <w:noWrap/>
            <w:vAlign w:val="center"/>
            <w:hideMark/>
          </w:tcPr>
          <w:p w14:paraId="3F7EF75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4E4D67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A03B29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AE67F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7A6F02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3A57A44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4F45A2F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734C99D"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47A0E8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3.2</w:t>
            </w:r>
          </w:p>
        </w:tc>
        <w:tc>
          <w:tcPr>
            <w:tcW w:w="807" w:type="dxa"/>
            <w:tcBorders>
              <w:top w:val="nil"/>
              <w:left w:val="nil"/>
              <w:bottom w:val="single" w:sz="4" w:space="0" w:color="auto"/>
              <w:right w:val="single" w:sz="4" w:space="0" w:color="auto"/>
            </w:tcBorders>
            <w:shd w:val="clear" w:color="auto" w:fill="auto"/>
            <w:noWrap/>
            <w:vAlign w:val="center"/>
            <w:hideMark/>
          </w:tcPr>
          <w:p w14:paraId="398D684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0E64DF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E493B2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Non_Quantitative_Attribute_Accuracy_Report</w:t>
            </w:r>
          </w:p>
        </w:tc>
        <w:tc>
          <w:tcPr>
            <w:tcW w:w="550" w:type="dxa"/>
            <w:tcBorders>
              <w:top w:val="nil"/>
              <w:left w:val="nil"/>
              <w:bottom w:val="single" w:sz="4" w:space="0" w:color="auto"/>
              <w:right w:val="single" w:sz="4" w:space="0" w:color="auto"/>
            </w:tcBorders>
            <w:shd w:val="clear" w:color="000000" w:fill="BFBFBF"/>
            <w:noWrap/>
            <w:vAlign w:val="center"/>
            <w:hideMark/>
          </w:tcPr>
          <w:p w14:paraId="7A6FBCE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BAFF9C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190DF42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75D349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5DB87C2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0980779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079440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28C1522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F2787E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3.2.1</w:t>
            </w:r>
          </w:p>
        </w:tc>
        <w:tc>
          <w:tcPr>
            <w:tcW w:w="807" w:type="dxa"/>
            <w:tcBorders>
              <w:top w:val="nil"/>
              <w:left w:val="nil"/>
              <w:bottom w:val="single" w:sz="4" w:space="0" w:color="auto"/>
              <w:right w:val="single" w:sz="4" w:space="0" w:color="auto"/>
            </w:tcBorders>
            <w:shd w:val="clear" w:color="auto" w:fill="auto"/>
            <w:noWrap/>
            <w:vAlign w:val="center"/>
            <w:hideMark/>
          </w:tcPr>
          <w:p w14:paraId="5A95195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4F9B41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1A7F750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6B98C1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Test_Report</w:t>
            </w:r>
          </w:p>
        </w:tc>
        <w:tc>
          <w:tcPr>
            <w:tcW w:w="550" w:type="dxa"/>
            <w:tcBorders>
              <w:top w:val="nil"/>
              <w:left w:val="nil"/>
              <w:bottom w:val="single" w:sz="4" w:space="0" w:color="auto"/>
              <w:right w:val="single" w:sz="4" w:space="0" w:color="auto"/>
            </w:tcBorders>
            <w:shd w:val="clear" w:color="000000" w:fill="BFBFBF"/>
            <w:noWrap/>
            <w:vAlign w:val="center"/>
            <w:hideMark/>
          </w:tcPr>
          <w:p w14:paraId="37406CE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D9EC13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E6853E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3665E8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944B2E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7B8F8C7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4D0DE2C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6D60DD4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B79203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3.2.1.1</w:t>
            </w:r>
          </w:p>
        </w:tc>
        <w:tc>
          <w:tcPr>
            <w:tcW w:w="807" w:type="dxa"/>
            <w:tcBorders>
              <w:top w:val="nil"/>
              <w:left w:val="nil"/>
              <w:bottom w:val="single" w:sz="4" w:space="0" w:color="auto"/>
              <w:right w:val="single" w:sz="4" w:space="0" w:color="auto"/>
            </w:tcBorders>
            <w:shd w:val="clear" w:color="auto" w:fill="auto"/>
            <w:noWrap/>
            <w:vAlign w:val="center"/>
            <w:hideMark/>
          </w:tcPr>
          <w:p w14:paraId="10D5E8D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951B06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DE86F4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900C76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DEDF25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Measure:</w:t>
            </w:r>
          </w:p>
        </w:tc>
        <w:tc>
          <w:tcPr>
            <w:tcW w:w="550" w:type="dxa"/>
            <w:tcBorders>
              <w:top w:val="nil"/>
              <w:left w:val="nil"/>
              <w:bottom w:val="single" w:sz="4" w:space="0" w:color="auto"/>
              <w:right w:val="single" w:sz="4" w:space="0" w:color="auto"/>
            </w:tcBorders>
            <w:shd w:val="clear" w:color="000000" w:fill="BFBFBF"/>
            <w:noWrap/>
            <w:vAlign w:val="center"/>
            <w:hideMark/>
          </w:tcPr>
          <w:p w14:paraId="0C76B12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4075D0F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02DEAAB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3347E22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67BCE54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54B52BE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4562764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DAC8DD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81507C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3.2.1.2</w:t>
            </w:r>
          </w:p>
        </w:tc>
        <w:tc>
          <w:tcPr>
            <w:tcW w:w="807" w:type="dxa"/>
            <w:tcBorders>
              <w:top w:val="nil"/>
              <w:left w:val="nil"/>
              <w:bottom w:val="single" w:sz="4" w:space="0" w:color="auto"/>
              <w:right w:val="single" w:sz="4" w:space="0" w:color="auto"/>
            </w:tcBorders>
            <w:shd w:val="clear" w:color="auto" w:fill="auto"/>
            <w:noWrap/>
            <w:vAlign w:val="center"/>
            <w:hideMark/>
          </w:tcPr>
          <w:p w14:paraId="19D8AFE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8E1948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10CB85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007E62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A14264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Evaluation:</w:t>
            </w:r>
          </w:p>
        </w:tc>
        <w:tc>
          <w:tcPr>
            <w:tcW w:w="550" w:type="dxa"/>
            <w:tcBorders>
              <w:top w:val="nil"/>
              <w:left w:val="nil"/>
              <w:bottom w:val="single" w:sz="4" w:space="0" w:color="auto"/>
              <w:right w:val="single" w:sz="4" w:space="0" w:color="auto"/>
            </w:tcBorders>
            <w:shd w:val="clear" w:color="000000" w:fill="BFBFBF"/>
            <w:noWrap/>
            <w:vAlign w:val="center"/>
            <w:hideMark/>
          </w:tcPr>
          <w:p w14:paraId="120D44A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210038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5B65113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4F5322E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436EFEA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142BA3A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9333CB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67AE2E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FCA8A1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3.2.1.3</w:t>
            </w:r>
          </w:p>
        </w:tc>
        <w:tc>
          <w:tcPr>
            <w:tcW w:w="807" w:type="dxa"/>
            <w:tcBorders>
              <w:top w:val="nil"/>
              <w:left w:val="nil"/>
              <w:bottom w:val="single" w:sz="4" w:space="0" w:color="auto"/>
              <w:right w:val="single" w:sz="4" w:space="0" w:color="auto"/>
            </w:tcBorders>
            <w:shd w:val="clear" w:color="auto" w:fill="auto"/>
            <w:noWrap/>
            <w:vAlign w:val="center"/>
            <w:hideMark/>
          </w:tcPr>
          <w:p w14:paraId="68212AB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B70807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5FCB10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A20B0B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3290FE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Result:</w:t>
            </w:r>
          </w:p>
        </w:tc>
        <w:tc>
          <w:tcPr>
            <w:tcW w:w="550" w:type="dxa"/>
            <w:tcBorders>
              <w:top w:val="nil"/>
              <w:left w:val="nil"/>
              <w:bottom w:val="single" w:sz="4" w:space="0" w:color="auto"/>
              <w:right w:val="single" w:sz="4" w:space="0" w:color="auto"/>
            </w:tcBorders>
            <w:shd w:val="clear" w:color="000000" w:fill="BFBFBF"/>
            <w:noWrap/>
            <w:vAlign w:val="center"/>
            <w:hideMark/>
          </w:tcPr>
          <w:p w14:paraId="395441E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070EFB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7AA280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5CEBD3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73D6F3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AE0B6C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9D188D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045B353B"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35F0F4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3.3</w:t>
            </w:r>
          </w:p>
        </w:tc>
        <w:tc>
          <w:tcPr>
            <w:tcW w:w="807" w:type="dxa"/>
            <w:tcBorders>
              <w:top w:val="nil"/>
              <w:left w:val="nil"/>
              <w:bottom w:val="single" w:sz="4" w:space="0" w:color="auto"/>
              <w:right w:val="single" w:sz="4" w:space="0" w:color="auto"/>
            </w:tcBorders>
            <w:shd w:val="clear" w:color="auto" w:fill="auto"/>
            <w:noWrap/>
            <w:vAlign w:val="center"/>
            <w:hideMark/>
          </w:tcPr>
          <w:p w14:paraId="40DB124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F5A148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DD3336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Logical_Consistency_Report</w:t>
            </w:r>
          </w:p>
        </w:tc>
        <w:tc>
          <w:tcPr>
            <w:tcW w:w="550" w:type="dxa"/>
            <w:tcBorders>
              <w:top w:val="nil"/>
              <w:left w:val="nil"/>
              <w:bottom w:val="single" w:sz="4" w:space="0" w:color="auto"/>
              <w:right w:val="single" w:sz="4" w:space="0" w:color="auto"/>
            </w:tcBorders>
            <w:shd w:val="clear" w:color="000000" w:fill="BFBFBF"/>
            <w:noWrap/>
            <w:vAlign w:val="center"/>
            <w:hideMark/>
          </w:tcPr>
          <w:p w14:paraId="1A66AEA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047597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C41174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826FD3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ACC517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B5EF89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573539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0E5EFD2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A15DCB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3.3.1</w:t>
            </w:r>
          </w:p>
        </w:tc>
        <w:tc>
          <w:tcPr>
            <w:tcW w:w="807" w:type="dxa"/>
            <w:tcBorders>
              <w:top w:val="nil"/>
              <w:left w:val="nil"/>
              <w:bottom w:val="single" w:sz="4" w:space="0" w:color="auto"/>
              <w:right w:val="single" w:sz="4" w:space="0" w:color="auto"/>
            </w:tcBorders>
            <w:shd w:val="clear" w:color="auto" w:fill="auto"/>
            <w:noWrap/>
            <w:vAlign w:val="center"/>
            <w:hideMark/>
          </w:tcPr>
          <w:p w14:paraId="73C05E5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35F0535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FB96CA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789D97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Test_Report</w:t>
            </w:r>
          </w:p>
        </w:tc>
        <w:tc>
          <w:tcPr>
            <w:tcW w:w="550" w:type="dxa"/>
            <w:tcBorders>
              <w:top w:val="nil"/>
              <w:left w:val="nil"/>
              <w:bottom w:val="single" w:sz="4" w:space="0" w:color="auto"/>
              <w:right w:val="single" w:sz="4" w:space="0" w:color="auto"/>
            </w:tcBorders>
            <w:shd w:val="clear" w:color="000000" w:fill="BFBFBF"/>
            <w:noWrap/>
            <w:vAlign w:val="center"/>
            <w:hideMark/>
          </w:tcPr>
          <w:p w14:paraId="2E67CCA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F22B4C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17EF4A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E7CEF9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9FFE81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1977A6B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E4313E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1998151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D2192A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3.3.1.1</w:t>
            </w:r>
          </w:p>
        </w:tc>
        <w:tc>
          <w:tcPr>
            <w:tcW w:w="807" w:type="dxa"/>
            <w:tcBorders>
              <w:top w:val="nil"/>
              <w:left w:val="nil"/>
              <w:bottom w:val="single" w:sz="4" w:space="0" w:color="auto"/>
              <w:right w:val="single" w:sz="4" w:space="0" w:color="auto"/>
            </w:tcBorders>
            <w:shd w:val="clear" w:color="auto" w:fill="auto"/>
            <w:noWrap/>
            <w:vAlign w:val="center"/>
            <w:hideMark/>
          </w:tcPr>
          <w:p w14:paraId="3C0435A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88B6D5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7EE470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B276F4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2E5805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Measure:</w:t>
            </w:r>
          </w:p>
        </w:tc>
        <w:tc>
          <w:tcPr>
            <w:tcW w:w="550" w:type="dxa"/>
            <w:tcBorders>
              <w:top w:val="nil"/>
              <w:left w:val="nil"/>
              <w:bottom w:val="single" w:sz="4" w:space="0" w:color="auto"/>
              <w:right w:val="single" w:sz="4" w:space="0" w:color="auto"/>
            </w:tcBorders>
            <w:shd w:val="clear" w:color="000000" w:fill="BFBFBF"/>
            <w:noWrap/>
            <w:vAlign w:val="center"/>
            <w:hideMark/>
          </w:tcPr>
          <w:p w14:paraId="6979594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F61EFB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1B376A2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37EF0B4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6891028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1E1ADD6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7AD2CB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70AF864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A6E9D5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3.3.1.2</w:t>
            </w:r>
          </w:p>
        </w:tc>
        <w:tc>
          <w:tcPr>
            <w:tcW w:w="807" w:type="dxa"/>
            <w:tcBorders>
              <w:top w:val="nil"/>
              <w:left w:val="nil"/>
              <w:bottom w:val="single" w:sz="4" w:space="0" w:color="auto"/>
              <w:right w:val="single" w:sz="4" w:space="0" w:color="auto"/>
            </w:tcBorders>
            <w:shd w:val="clear" w:color="auto" w:fill="auto"/>
            <w:noWrap/>
            <w:vAlign w:val="center"/>
            <w:hideMark/>
          </w:tcPr>
          <w:p w14:paraId="009758C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936282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DAF5A2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B22646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171D1C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Evaluation:</w:t>
            </w:r>
          </w:p>
        </w:tc>
        <w:tc>
          <w:tcPr>
            <w:tcW w:w="550" w:type="dxa"/>
            <w:tcBorders>
              <w:top w:val="nil"/>
              <w:left w:val="nil"/>
              <w:bottom w:val="single" w:sz="4" w:space="0" w:color="auto"/>
              <w:right w:val="single" w:sz="4" w:space="0" w:color="auto"/>
            </w:tcBorders>
            <w:shd w:val="clear" w:color="000000" w:fill="BFBFBF"/>
            <w:noWrap/>
            <w:vAlign w:val="center"/>
            <w:hideMark/>
          </w:tcPr>
          <w:p w14:paraId="46889DE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21E50A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6008F72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52FF516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27E2443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2E5FD87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E00D31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79981A4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8BF38F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3.3.1.3</w:t>
            </w:r>
          </w:p>
        </w:tc>
        <w:tc>
          <w:tcPr>
            <w:tcW w:w="807" w:type="dxa"/>
            <w:tcBorders>
              <w:top w:val="nil"/>
              <w:left w:val="nil"/>
              <w:bottom w:val="single" w:sz="4" w:space="0" w:color="auto"/>
              <w:right w:val="single" w:sz="4" w:space="0" w:color="auto"/>
            </w:tcBorders>
            <w:shd w:val="clear" w:color="auto" w:fill="auto"/>
            <w:noWrap/>
            <w:vAlign w:val="center"/>
            <w:hideMark/>
          </w:tcPr>
          <w:p w14:paraId="7AF9609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BFAE97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3DBD3B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3572BD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239AED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Result:</w:t>
            </w:r>
          </w:p>
        </w:tc>
        <w:tc>
          <w:tcPr>
            <w:tcW w:w="550" w:type="dxa"/>
            <w:tcBorders>
              <w:top w:val="nil"/>
              <w:left w:val="nil"/>
              <w:bottom w:val="single" w:sz="4" w:space="0" w:color="auto"/>
              <w:right w:val="single" w:sz="4" w:space="0" w:color="auto"/>
            </w:tcBorders>
            <w:shd w:val="clear" w:color="000000" w:fill="BFBFBF"/>
            <w:noWrap/>
            <w:vAlign w:val="center"/>
            <w:hideMark/>
          </w:tcPr>
          <w:p w14:paraId="09F5893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B9D8FF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6A7FAA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54793F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6032BA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2AEEB8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B8F756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8FAC3A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B350D9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3.4</w:t>
            </w:r>
          </w:p>
        </w:tc>
        <w:tc>
          <w:tcPr>
            <w:tcW w:w="807" w:type="dxa"/>
            <w:tcBorders>
              <w:top w:val="nil"/>
              <w:left w:val="nil"/>
              <w:bottom w:val="single" w:sz="4" w:space="0" w:color="auto"/>
              <w:right w:val="single" w:sz="4" w:space="0" w:color="auto"/>
            </w:tcBorders>
            <w:shd w:val="clear" w:color="auto" w:fill="auto"/>
            <w:noWrap/>
            <w:vAlign w:val="center"/>
            <w:hideMark/>
          </w:tcPr>
          <w:p w14:paraId="1D57B7D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4935A13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97634C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Completeness_Report</w:t>
            </w:r>
          </w:p>
        </w:tc>
        <w:tc>
          <w:tcPr>
            <w:tcW w:w="550" w:type="dxa"/>
            <w:tcBorders>
              <w:top w:val="nil"/>
              <w:left w:val="nil"/>
              <w:bottom w:val="single" w:sz="4" w:space="0" w:color="auto"/>
              <w:right w:val="single" w:sz="4" w:space="0" w:color="auto"/>
            </w:tcBorders>
            <w:shd w:val="clear" w:color="000000" w:fill="BFBFBF"/>
            <w:noWrap/>
            <w:vAlign w:val="center"/>
            <w:hideMark/>
          </w:tcPr>
          <w:p w14:paraId="36D2F3C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5DE27E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6AE8FC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1CDC51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E0EE55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C81EAB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7F17393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0E0C9ED9"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731B5D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3.4.1</w:t>
            </w:r>
          </w:p>
        </w:tc>
        <w:tc>
          <w:tcPr>
            <w:tcW w:w="807" w:type="dxa"/>
            <w:tcBorders>
              <w:top w:val="nil"/>
              <w:left w:val="nil"/>
              <w:bottom w:val="single" w:sz="4" w:space="0" w:color="auto"/>
              <w:right w:val="single" w:sz="4" w:space="0" w:color="auto"/>
            </w:tcBorders>
            <w:shd w:val="clear" w:color="auto" w:fill="auto"/>
            <w:noWrap/>
            <w:vAlign w:val="center"/>
            <w:hideMark/>
          </w:tcPr>
          <w:p w14:paraId="1918D0F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68157CD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1B63B15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A96C03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Test_Report</w:t>
            </w:r>
          </w:p>
        </w:tc>
        <w:tc>
          <w:tcPr>
            <w:tcW w:w="550" w:type="dxa"/>
            <w:tcBorders>
              <w:top w:val="nil"/>
              <w:left w:val="nil"/>
              <w:bottom w:val="single" w:sz="4" w:space="0" w:color="auto"/>
              <w:right w:val="single" w:sz="4" w:space="0" w:color="auto"/>
            </w:tcBorders>
            <w:shd w:val="clear" w:color="000000" w:fill="BFBFBF"/>
            <w:noWrap/>
            <w:vAlign w:val="center"/>
            <w:hideMark/>
          </w:tcPr>
          <w:p w14:paraId="645858D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C54202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262EE1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8547B0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C0004B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7C0FC0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3190760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7DFE6D5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536961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3.4.1.1</w:t>
            </w:r>
          </w:p>
        </w:tc>
        <w:tc>
          <w:tcPr>
            <w:tcW w:w="807" w:type="dxa"/>
            <w:tcBorders>
              <w:top w:val="nil"/>
              <w:left w:val="nil"/>
              <w:bottom w:val="single" w:sz="4" w:space="0" w:color="auto"/>
              <w:right w:val="single" w:sz="4" w:space="0" w:color="auto"/>
            </w:tcBorders>
            <w:shd w:val="clear" w:color="auto" w:fill="auto"/>
            <w:noWrap/>
            <w:vAlign w:val="center"/>
            <w:hideMark/>
          </w:tcPr>
          <w:p w14:paraId="6A27DC9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646ABE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03E94D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BE0CB9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9EFC86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Measure:</w:t>
            </w:r>
          </w:p>
        </w:tc>
        <w:tc>
          <w:tcPr>
            <w:tcW w:w="550" w:type="dxa"/>
            <w:tcBorders>
              <w:top w:val="nil"/>
              <w:left w:val="nil"/>
              <w:bottom w:val="single" w:sz="4" w:space="0" w:color="auto"/>
              <w:right w:val="single" w:sz="4" w:space="0" w:color="auto"/>
            </w:tcBorders>
            <w:shd w:val="clear" w:color="000000" w:fill="BFBFBF"/>
            <w:noWrap/>
            <w:vAlign w:val="center"/>
            <w:hideMark/>
          </w:tcPr>
          <w:p w14:paraId="6EE91CF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0093D5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7D833E7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2F016CB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64B3D92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629DB97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7E16C2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01576C9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4B6127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3.4.1.2</w:t>
            </w:r>
          </w:p>
        </w:tc>
        <w:tc>
          <w:tcPr>
            <w:tcW w:w="807" w:type="dxa"/>
            <w:tcBorders>
              <w:top w:val="nil"/>
              <w:left w:val="nil"/>
              <w:bottom w:val="single" w:sz="4" w:space="0" w:color="auto"/>
              <w:right w:val="single" w:sz="4" w:space="0" w:color="auto"/>
            </w:tcBorders>
            <w:shd w:val="clear" w:color="auto" w:fill="auto"/>
            <w:noWrap/>
            <w:vAlign w:val="center"/>
            <w:hideMark/>
          </w:tcPr>
          <w:p w14:paraId="77EEB03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AEC655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9F959A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DF156B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E97F4C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Evaluation:</w:t>
            </w:r>
          </w:p>
        </w:tc>
        <w:tc>
          <w:tcPr>
            <w:tcW w:w="550" w:type="dxa"/>
            <w:tcBorders>
              <w:top w:val="nil"/>
              <w:left w:val="nil"/>
              <w:bottom w:val="single" w:sz="4" w:space="0" w:color="auto"/>
              <w:right w:val="single" w:sz="4" w:space="0" w:color="auto"/>
            </w:tcBorders>
            <w:shd w:val="clear" w:color="000000" w:fill="BFBFBF"/>
            <w:noWrap/>
            <w:vAlign w:val="center"/>
            <w:hideMark/>
          </w:tcPr>
          <w:p w14:paraId="069587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175549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7D3C069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02D5BCD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5CBAC38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03ECAF3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A0AF4A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2E35BCF9"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1ED241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3.4.1.3</w:t>
            </w:r>
          </w:p>
        </w:tc>
        <w:tc>
          <w:tcPr>
            <w:tcW w:w="807" w:type="dxa"/>
            <w:tcBorders>
              <w:top w:val="nil"/>
              <w:left w:val="nil"/>
              <w:bottom w:val="single" w:sz="4" w:space="0" w:color="auto"/>
              <w:right w:val="single" w:sz="4" w:space="0" w:color="auto"/>
            </w:tcBorders>
            <w:shd w:val="clear" w:color="auto" w:fill="auto"/>
            <w:noWrap/>
            <w:vAlign w:val="center"/>
            <w:hideMark/>
          </w:tcPr>
          <w:p w14:paraId="518D396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1E0F81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E9AFC6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AD0BD2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4F63A1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Result:</w:t>
            </w:r>
          </w:p>
        </w:tc>
        <w:tc>
          <w:tcPr>
            <w:tcW w:w="550" w:type="dxa"/>
            <w:tcBorders>
              <w:top w:val="nil"/>
              <w:left w:val="nil"/>
              <w:bottom w:val="single" w:sz="4" w:space="0" w:color="auto"/>
              <w:right w:val="single" w:sz="4" w:space="0" w:color="auto"/>
            </w:tcBorders>
            <w:shd w:val="clear" w:color="000000" w:fill="BFBFBF"/>
            <w:noWrap/>
            <w:vAlign w:val="center"/>
            <w:hideMark/>
          </w:tcPr>
          <w:p w14:paraId="251E8C6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FFCE00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32B1E2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83054B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12F0A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4B3EEA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5D66D8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7A5FB43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E9F74D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3.5</w:t>
            </w:r>
          </w:p>
        </w:tc>
        <w:tc>
          <w:tcPr>
            <w:tcW w:w="807" w:type="dxa"/>
            <w:tcBorders>
              <w:top w:val="nil"/>
              <w:left w:val="nil"/>
              <w:bottom w:val="single" w:sz="4" w:space="0" w:color="auto"/>
              <w:right w:val="single" w:sz="4" w:space="0" w:color="auto"/>
            </w:tcBorders>
            <w:shd w:val="clear" w:color="auto" w:fill="auto"/>
            <w:noWrap/>
            <w:vAlign w:val="center"/>
            <w:hideMark/>
          </w:tcPr>
          <w:p w14:paraId="265375B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6AD8AE9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5AFF73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Horizontal_Positional_Accuracy_Report</w:t>
            </w:r>
          </w:p>
        </w:tc>
        <w:tc>
          <w:tcPr>
            <w:tcW w:w="550" w:type="dxa"/>
            <w:tcBorders>
              <w:top w:val="nil"/>
              <w:left w:val="nil"/>
              <w:bottom w:val="single" w:sz="4" w:space="0" w:color="auto"/>
              <w:right w:val="single" w:sz="4" w:space="0" w:color="auto"/>
            </w:tcBorders>
            <w:shd w:val="clear" w:color="000000" w:fill="BFBFBF"/>
            <w:noWrap/>
            <w:vAlign w:val="center"/>
            <w:hideMark/>
          </w:tcPr>
          <w:p w14:paraId="1AAC7AD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5F0320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ABB7CA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15A8D04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84C136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9924DA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CBA190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4A791F5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492113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3.5.1</w:t>
            </w:r>
          </w:p>
        </w:tc>
        <w:tc>
          <w:tcPr>
            <w:tcW w:w="807" w:type="dxa"/>
            <w:tcBorders>
              <w:top w:val="nil"/>
              <w:left w:val="nil"/>
              <w:bottom w:val="single" w:sz="4" w:space="0" w:color="auto"/>
              <w:right w:val="single" w:sz="4" w:space="0" w:color="auto"/>
            </w:tcBorders>
            <w:shd w:val="clear" w:color="auto" w:fill="auto"/>
            <w:noWrap/>
            <w:vAlign w:val="center"/>
            <w:hideMark/>
          </w:tcPr>
          <w:p w14:paraId="32ABB72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09E789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A85D4E8"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B45B92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Test_Report</w:t>
            </w:r>
          </w:p>
        </w:tc>
        <w:tc>
          <w:tcPr>
            <w:tcW w:w="550" w:type="dxa"/>
            <w:tcBorders>
              <w:top w:val="nil"/>
              <w:left w:val="nil"/>
              <w:bottom w:val="single" w:sz="4" w:space="0" w:color="auto"/>
              <w:right w:val="single" w:sz="4" w:space="0" w:color="auto"/>
            </w:tcBorders>
            <w:shd w:val="clear" w:color="000000" w:fill="BFBFBF"/>
            <w:noWrap/>
            <w:vAlign w:val="center"/>
            <w:hideMark/>
          </w:tcPr>
          <w:p w14:paraId="1CDBD4B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87B82D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55815B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4F46585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8B6C38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7677593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BA7ABD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0B5F7BD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3B52A1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3.5.1.1</w:t>
            </w:r>
          </w:p>
        </w:tc>
        <w:tc>
          <w:tcPr>
            <w:tcW w:w="807" w:type="dxa"/>
            <w:tcBorders>
              <w:top w:val="nil"/>
              <w:left w:val="nil"/>
              <w:bottom w:val="single" w:sz="4" w:space="0" w:color="auto"/>
              <w:right w:val="single" w:sz="4" w:space="0" w:color="auto"/>
            </w:tcBorders>
            <w:shd w:val="clear" w:color="auto" w:fill="auto"/>
            <w:noWrap/>
            <w:vAlign w:val="center"/>
            <w:hideMark/>
          </w:tcPr>
          <w:p w14:paraId="781BD4F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EC6258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29A9A8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0285D1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787AF4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Measure:</w:t>
            </w:r>
          </w:p>
        </w:tc>
        <w:tc>
          <w:tcPr>
            <w:tcW w:w="550" w:type="dxa"/>
            <w:tcBorders>
              <w:top w:val="nil"/>
              <w:left w:val="nil"/>
              <w:bottom w:val="single" w:sz="4" w:space="0" w:color="auto"/>
              <w:right w:val="single" w:sz="4" w:space="0" w:color="auto"/>
            </w:tcBorders>
            <w:shd w:val="clear" w:color="000000" w:fill="BFBFBF"/>
            <w:noWrap/>
            <w:vAlign w:val="center"/>
            <w:hideMark/>
          </w:tcPr>
          <w:p w14:paraId="4B5CA0B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B8E8FD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6730A1D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4FBC94A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0A0DB8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0612E81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E5DB11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1F00E0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91E178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3.5.1.2</w:t>
            </w:r>
          </w:p>
        </w:tc>
        <w:tc>
          <w:tcPr>
            <w:tcW w:w="807" w:type="dxa"/>
            <w:tcBorders>
              <w:top w:val="nil"/>
              <w:left w:val="nil"/>
              <w:bottom w:val="single" w:sz="4" w:space="0" w:color="auto"/>
              <w:right w:val="single" w:sz="4" w:space="0" w:color="auto"/>
            </w:tcBorders>
            <w:shd w:val="clear" w:color="auto" w:fill="auto"/>
            <w:noWrap/>
            <w:vAlign w:val="center"/>
            <w:hideMark/>
          </w:tcPr>
          <w:p w14:paraId="427999F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E157A1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8F9B5E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EC30CF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BD5619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Evaluation:</w:t>
            </w:r>
          </w:p>
        </w:tc>
        <w:tc>
          <w:tcPr>
            <w:tcW w:w="550" w:type="dxa"/>
            <w:tcBorders>
              <w:top w:val="nil"/>
              <w:left w:val="nil"/>
              <w:bottom w:val="single" w:sz="4" w:space="0" w:color="auto"/>
              <w:right w:val="single" w:sz="4" w:space="0" w:color="auto"/>
            </w:tcBorders>
            <w:shd w:val="clear" w:color="000000" w:fill="BFBFBF"/>
            <w:noWrap/>
            <w:vAlign w:val="center"/>
            <w:hideMark/>
          </w:tcPr>
          <w:p w14:paraId="740D62A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408E6C1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32D6B7C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72562BC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EDB731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73DB6A4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438860A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5C82E6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15700F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3.5.1.3</w:t>
            </w:r>
          </w:p>
        </w:tc>
        <w:tc>
          <w:tcPr>
            <w:tcW w:w="807" w:type="dxa"/>
            <w:tcBorders>
              <w:top w:val="nil"/>
              <w:left w:val="nil"/>
              <w:bottom w:val="single" w:sz="4" w:space="0" w:color="auto"/>
              <w:right w:val="single" w:sz="4" w:space="0" w:color="auto"/>
            </w:tcBorders>
            <w:shd w:val="clear" w:color="auto" w:fill="auto"/>
            <w:noWrap/>
            <w:vAlign w:val="center"/>
            <w:hideMark/>
          </w:tcPr>
          <w:p w14:paraId="11CC656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95A4B2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801D5E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9771A3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935850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Result:</w:t>
            </w:r>
          </w:p>
        </w:tc>
        <w:tc>
          <w:tcPr>
            <w:tcW w:w="550" w:type="dxa"/>
            <w:tcBorders>
              <w:top w:val="nil"/>
              <w:left w:val="nil"/>
              <w:bottom w:val="single" w:sz="4" w:space="0" w:color="auto"/>
              <w:right w:val="single" w:sz="4" w:space="0" w:color="auto"/>
            </w:tcBorders>
            <w:shd w:val="clear" w:color="000000" w:fill="BFBFBF"/>
            <w:noWrap/>
            <w:vAlign w:val="center"/>
            <w:hideMark/>
          </w:tcPr>
          <w:p w14:paraId="553D173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3B153C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4E6EFB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0A87798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A4E0A6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EF213D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7F10E8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B205AF" w:rsidRPr="003A3D2D" w14:paraId="32A01CF4" w14:textId="77777777" w:rsidTr="00657F18">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C73932F"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8E24EC4"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6CF45CC3"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597A171"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55196EF3"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4BC246B4"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71F4CD7"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6D3D210"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72E7054"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1B98090E"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497B477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BAA31C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3.6</w:t>
            </w:r>
          </w:p>
        </w:tc>
        <w:tc>
          <w:tcPr>
            <w:tcW w:w="807" w:type="dxa"/>
            <w:tcBorders>
              <w:top w:val="nil"/>
              <w:left w:val="nil"/>
              <w:bottom w:val="single" w:sz="4" w:space="0" w:color="auto"/>
              <w:right w:val="single" w:sz="4" w:space="0" w:color="auto"/>
            </w:tcBorders>
            <w:shd w:val="clear" w:color="auto" w:fill="auto"/>
            <w:noWrap/>
            <w:vAlign w:val="center"/>
            <w:hideMark/>
          </w:tcPr>
          <w:p w14:paraId="4B44E79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2D74E07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7D4554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Source_Information</w:t>
            </w:r>
          </w:p>
        </w:tc>
        <w:tc>
          <w:tcPr>
            <w:tcW w:w="550" w:type="dxa"/>
            <w:tcBorders>
              <w:top w:val="nil"/>
              <w:left w:val="nil"/>
              <w:bottom w:val="single" w:sz="4" w:space="0" w:color="auto"/>
              <w:right w:val="single" w:sz="4" w:space="0" w:color="auto"/>
            </w:tcBorders>
            <w:shd w:val="clear" w:color="000000" w:fill="BFBFBF"/>
            <w:noWrap/>
            <w:vAlign w:val="center"/>
            <w:hideMark/>
          </w:tcPr>
          <w:p w14:paraId="27D85E0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29C3FA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F4204D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2BF8D0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992543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DB5491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EC227B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4278B23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97176D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3.6.1</w:t>
            </w:r>
          </w:p>
        </w:tc>
        <w:tc>
          <w:tcPr>
            <w:tcW w:w="807" w:type="dxa"/>
            <w:tcBorders>
              <w:top w:val="nil"/>
              <w:left w:val="nil"/>
              <w:bottom w:val="single" w:sz="4" w:space="0" w:color="auto"/>
              <w:right w:val="single" w:sz="4" w:space="0" w:color="auto"/>
            </w:tcBorders>
            <w:shd w:val="clear" w:color="auto" w:fill="auto"/>
            <w:noWrap/>
            <w:vAlign w:val="center"/>
            <w:hideMark/>
          </w:tcPr>
          <w:p w14:paraId="30E93BC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7EA6E5B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63C7353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C52089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Citation</w:t>
            </w:r>
          </w:p>
        </w:tc>
        <w:tc>
          <w:tcPr>
            <w:tcW w:w="550" w:type="dxa"/>
            <w:tcBorders>
              <w:top w:val="nil"/>
              <w:left w:val="nil"/>
              <w:bottom w:val="single" w:sz="4" w:space="0" w:color="auto"/>
              <w:right w:val="single" w:sz="4" w:space="0" w:color="auto"/>
            </w:tcBorders>
            <w:shd w:val="clear" w:color="000000" w:fill="BFBFBF"/>
            <w:noWrap/>
            <w:vAlign w:val="center"/>
            <w:hideMark/>
          </w:tcPr>
          <w:p w14:paraId="2220D29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03AB74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795036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AAFF7C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BC289E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1323F1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3FABF23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0384C42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B59368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3.6.1.1</w:t>
            </w:r>
          </w:p>
        </w:tc>
        <w:tc>
          <w:tcPr>
            <w:tcW w:w="807" w:type="dxa"/>
            <w:tcBorders>
              <w:top w:val="nil"/>
              <w:left w:val="nil"/>
              <w:bottom w:val="single" w:sz="4" w:space="0" w:color="auto"/>
              <w:right w:val="single" w:sz="4" w:space="0" w:color="auto"/>
            </w:tcBorders>
            <w:shd w:val="clear" w:color="auto" w:fill="auto"/>
            <w:noWrap/>
            <w:vAlign w:val="center"/>
            <w:hideMark/>
          </w:tcPr>
          <w:p w14:paraId="188DB76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0FC0D20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345ABC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2DB162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9EEC15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Originator:</w:t>
            </w:r>
          </w:p>
        </w:tc>
        <w:tc>
          <w:tcPr>
            <w:tcW w:w="550" w:type="dxa"/>
            <w:tcBorders>
              <w:top w:val="nil"/>
              <w:left w:val="nil"/>
              <w:bottom w:val="single" w:sz="4" w:space="0" w:color="auto"/>
              <w:right w:val="single" w:sz="4" w:space="0" w:color="auto"/>
            </w:tcBorders>
            <w:shd w:val="clear" w:color="000000" w:fill="BFBFBF"/>
            <w:noWrap/>
            <w:vAlign w:val="center"/>
            <w:hideMark/>
          </w:tcPr>
          <w:p w14:paraId="177C369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348299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2701F5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26ED06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03EC98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3C70BE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620630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0C73C3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7663BF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3.6.1.2</w:t>
            </w:r>
          </w:p>
        </w:tc>
        <w:tc>
          <w:tcPr>
            <w:tcW w:w="807" w:type="dxa"/>
            <w:tcBorders>
              <w:top w:val="nil"/>
              <w:left w:val="nil"/>
              <w:bottom w:val="single" w:sz="4" w:space="0" w:color="auto"/>
              <w:right w:val="single" w:sz="4" w:space="0" w:color="auto"/>
            </w:tcBorders>
            <w:shd w:val="clear" w:color="auto" w:fill="auto"/>
            <w:noWrap/>
            <w:vAlign w:val="center"/>
            <w:hideMark/>
          </w:tcPr>
          <w:p w14:paraId="4816B81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AA00F0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96DA23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DF4D89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525228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Publication_Date:</w:t>
            </w:r>
          </w:p>
        </w:tc>
        <w:tc>
          <w:tcPr>
            <w:tcW w:w="550" w:type="dxa"/>
            <w:tcBorders>
              <w:top w:val="nil"/>
              <w:left w:val="nil"/>
              <w:bottom w:val="single" w:sz="4" w:space="0" w:color="auto"/>
              <w:right w:val="single" w:sz="4" w:space="0" w:color="auto"/>
            </w:tcBorders>
            <w:shd w:val="clear" w:color="000000" w:fill="BFBFBF"/>
            <w:noWrap/>
            <w:vAlign w:val="center"/>
            <w:hideMark/>
          </w:tcPr>
          <w:p w14:paraId="4CAB0F9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982705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C1DB5C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AD3F8F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10251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1080E6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D1DF18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4C88717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65D7C4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3.6.1.3</w:t>
            </w:r>
          </w:p>
        </w:tc>
        <w:tc>
          <w:tcPr>
            <w:tcW w:w="807" w:type="dxa"/>
            <w:tcBorders>
              <w:top w:val="nil"/>
              <w:left w:val="nil"/>
              <w:bottom w:val="single" w:sz="4" w:space="0" w:color="auto"/>
              <w:right w:val="single" w:sz="4" w:space="0" w:color="auto"/>
            </w:tcBorders>
            <w:shd w:val="clear" w:color="auto" w:fill="auto"/>
            <w:noWrap/>
            <w:vAlign w:val="center"/>
            <w:hideMark/>
          </w:tcPr>
          <w:p w14:paraId="4B7533B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A4CD1D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01BC67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49A233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844E5B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Title:</w:t>
            </w:r>
          </w:p>
        </w:tc>
        <w:tc>
          <w:tcPr>
            <w:tcW w:w="550" w:type="dxa"/>
            <w:tcBorders>
              <w:top w:val="nil"/>
              <w:left w:val="nil"/>
              <w:bottom w:val="single" w:sz="4" w:space="0" w:color="auto"/>
              <w:right w:val="single" w:sz="4" w:space="0" w:color="auto"/>
            </w:tcBorders>
            <w:shd w:val="clear" w:color="000000" w:fill="BFBFBF"/>
            <w:noWrap/>
            <w:vAlign w:val="center"/>
            <w:hideMark/>
          </w:tcPr>
          <w:p w14:paraId="562D924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D5227E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3D1AEE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E2F693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BE3937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49DBA3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71FE86D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102265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975263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3.6.2</w:t>
            </w:r>
          </w:p>
        </w:tc>
        <w:tc>
          <w:tcPr>
            <w:tcW w:w="807" w:type="dxa"/>
            <w:tcBorders>
              <w:top w:val="nil"/>
              <w:left w:val="nil"/>
              <w:bottom w:val="single" w:sz="4" w:space="0" w:color="auto"/>
              <w:right w:val="single" w:sz="4" w:space="0" w:color="auto"/>
            </w:tcBorders>
            <w:shd w:val="clear" w:color="auto" w:fill="auto"/>
            <w:noWrap/>
            <w:vAlign w:val="center"/>
            <w:hideMark/>
          </w:tcPr>
          <w:p w14:paraId="0E47D2D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4713BA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70B626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ACB856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Source_Scale_Denominator:</w:t>
            </w:r>
          </w:p>
        </w:tc>
        <w:tc>
          <w:tcPr>
            <w:tcW w:w="550" w:type="dxa"/>
            <w:tcBorders>
              <w:top w:val="nil"/>
              <w:left w:val="nil"/>
              <w:bottom w:val="single" w:sz="4" w:space="0" w:color="auto"/>
              <w:right w:val="single" w:sz="4" w:space="0" w:color="auto"/>
            </w:tcBorders>
            <w:shd w:val="clear" w:color="000000" w:fill="BFBFBF"/>
            <w:noWrap/>
            <w:vAlign w:val="center"/>
            <w:hideMark/>
          </w:tcPr>
          <w:p w14:paraId="7CC994C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C5DD11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162B32C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246CFF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1A4CC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A47782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2D8C4C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BFDA50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A85B0D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3.6.3</w:t>
            </w:r>
          </w:p>
        </w:tc>
        <w:tc>
          <w:tcPr>
            <w:tcW w:w="807" w:type="dxa"/>
            <w:tcBorders>
              <w:top w:val="nil"/>
              <w:left w:val="nil"/>
              <w:bottom w:val="single" w:sz="4" w:space="0" w:color="auto"/>
              <w:right w:val="single" w:sz="4" w:space="0" w:color="auto"/>
            </w:tcBorders>
            <w:shd w:val="clear" w:color="auto" w:fill="auto"/>
            <w:noWrap/>
            <w:vAlign w:val="center"/>
            <w:hideMark/>
          </w:tcPr>
          <w:p w14:paraId="65DE351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8A8BA4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BFE413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4184FD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Type_of_Source_Media:</w:t>
            </w:r>
          </w:p>
        </w:tc>
        <w:tc>
          <w:tcPr>
            <w:tcW w:w="550" w:type="dxa"/>
            <w:tcBorders>
              <w:top w:val="nil"/>
              <w:left w:val="nil"/>
              <w:bottom w:val="single" w:sz="4" w:space="0" w:color="auto"/>
              <w:right w:val="single" w:sz="4" w:space="0" w:color="auto"/>
            </w:tcBorders>
            <w:shd w:val="clear" w:color="000000" w:fill="BFBFBF"/>
            <w:noWrap/>
            <w:vAlign w:val="center"/>
            <w:hideMark/>
          </w:tcPr>
          <w:p w14:paraId="33BADC4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2A1FB2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B2C826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5925EB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B4945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4FD808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C39444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2A4E4BDA"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CB09E5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3.6.4</w:t>
            </w:r>
          </w:p>
        </w:tc>
        <w:tc>
          <w:tcPr>
            <w:tcW w:w="807" w:type="dxa"/>
            <w:tcBorders>
              <w:top w:val="nil"/>
              <w:left w:val="nil"/>
              <w:bottom w:val="single" w:sz="4" w:space="0" w:color="auto"/>
              <w:right w:val="single" w:sz="4" w:space="0" w:color="auto"/>
            </w:tcBorders>
            <w:shd w:val="clear" w:color="auto" w:fill="auto"/>
            <w:noWrap/>
            <w:vAlign w:val="center"/>
            <w:hideMark/>
          </w:tcPr>
          <w:p w14:paraId="0EB81EB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487E3C0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DD1963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C7C5BE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Time_Period_of_Content</w:t>
            </w:r>
          </w:p>
        </w:tc>
        <w:tc>
          <w:tcPr>
            <w:tcW w:w="550" w:type="dxa"/>
            <w:tcBorders>
              <w:top w:val="nil"/>
              <w:left w:val="nil"/>
              <w:bottom w:val="nil"/>
              <w:right w:val="single" w:sz="4" w:space="0" w:color="auto"/>
            </w:tcBorders>
            <w:shd w:val="clear" w:color="000000" w:fill="BFBFBF"/>
            <w:noWrap/>
            <w:vAlign w:val="center"/>
            <w:hideMark/>
          </w:tcPr>
          <w:p w14:paraId="29DE6EE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nil"/>
              <w:right w:val="single" w:sz="4" w:space="0" w:color="auto"/>
            </w:tcBorders>
            <w:shd w:val="clear" w:color="auto" w:fill="auto"/>
            <w:noWrap/>
            <w:vAlign w:val="center"/>
            <w:hideMark/>
          </w:tcPr>
          <w:p w14:paraId="55527B4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auto" w:fill="auto"/>
            <w:noWrap/>
            <w:vAlign w:val="center"/>
            <w:hideMark/>
          </w:tcPr>
          <w:p w14:paraId="58500BF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11E7CCE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04ACD9B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000000" w:fill="BFBFBF"/>
            <w:noWrap/>
            <w:vAlign w:val="center"/>
            <w:hideMark/>
          </w:tcPr>
          <w:p w14:paraId="762A125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nil"/>
              <w:right w:val="single" w:sz="4" w:space="0" w:color="auto"/>
            </w:tcBorders>
            <w:shd w:val="clear" w:color="000000" w:fill="BFBFBF"/>
            <w:noWrap/>
            <w:vAlign w:val="center"/>
            <w:hideMark/>
          </w:tcPr>
          <w:p w14:paraId="470F201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7AE32EF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8C0A09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3.6.4.1</w:t>
            </w:r>
          </w:p>
        </w:tc>
        <w:tc>
          <w:tcPr>
            <w:tcW w:w="807" w:type="dxa"/>
            <w:tcBorders>
              <w:top w:val="nil"/>
              <w:left w:val="nil"/>
              <w:bottom w:val="single" w:sz="4" w:space="0" w:color="auto"/>
              <w:right w:val="single" w:sz="4" w:space="0" w:color="auto"/>
            </w:tcBorders>
            <w:shd w:val="clear" w:color="auto" w:fill="auto"/>
            <w:noWrap/>
            <w:vAlign w:val="center"/>
            <w:hideMark/>
          </w:tcPr>
          <w:p w14:paraId="30DDBC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58676A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282E7D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single" w:sz="4" w:space="0" w:color="auto"/>
              <w:left w:val="nil"/>
              <w:bottom w:val="single" w:sz="4" w:space="0" w:color="auto"/>
              <w:right w:val="nil"/>
            </w:tcBorders>
            <w:shd w:val="clear" w:color="auto" w:fill="auto"/>
            <w:noWrap/>
            <w:vAlign w:val="center"/>
            <w:hideMark/>
          </w:tcPr>
          <w:p w14:paraId="03060B8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8" w:space="0" w:color="auto"/>
              <w:left w:val="single" w:sz="8" w:space="0" w:color="auto"/>
              <w:bottom w:val="nil"/>
              <w:right w:val="single" w:sz="4" w:space="0" w:color="000000"/>
            </w:tcBorders>
            <w:shd w:val="clear" w:color="auto" w:fill="auto"/>
            <w:noWrap/>
            <w:vAlign w:val="center"/>
            <w:hideMark/>
          </w:tcPr>
          <w:p w14:paraId="19F46E9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Calendar_Date:</w:t>
            </w:r>
          </w:p>
        </w:tc>
        <w:tc>
          <w:tcPr>
            <w:tcW w:w="550" w:type="dxa"/>
            <w:tcBorders>
              <w:top w:val="single" w:sz="8" w:space="0" w:color="auto"/>
              <w:left w:val="nil"/>
              <w:bottom w:val="nil"/>
              <w:right w:val="single" w:sz="4" w:space="0" w:color="auto"/>
            </w:tcBorders>
            <w:shd w:val="clear" w:color="000000" w:fill="BFBFBF"/>
            <w:noWrap/>
            <w:vAlign w:val="center"/>
            <w:hideMark/>
          </w:tcPr>
          <w:p w14:paraId="5143741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8" w:space="0" w:color="auto"/>
              <w:left w:val="nil"/>
              <w:bottom w:val="nil"/>
              <w:right w:val="single" w:sz="4" w:space="0" w:color="auto"/>
            </w:tcBorders>
            <w:shd w:val="clear" w:color="auto" w:fill="auto"/>
            <w:noWrap/>
            <w:vAlign w:val="center"/>
            <w:hideMark/>
          </w:tcPr>
          <w:p w14:paraId="23C89F8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603" w:type="dxa"/>
            <w:tcBorders>
              <w:top w:val="single" w:sz="8" w:space="0" w:color="auto"/>
              <w:left w:val="nil"/>
              <w:bottom w:val="nil"/>
              <w:right w:val="single" w:sz="4" w:space="0" w:color="auto"/>
            </w:tcBorders>
            <w:shd w:val="clear" w:color="auto" w:fill="auto"/>
            <w:noWrap/>
            <w:vAlign w:val="center"/>
            <w:hideMark/>
          </w:tcPr>
          <w:p w14:paraId="629C880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550" w:type="dxa"/>
            <w:tcBorders>
              <w:top w:val="single" w:sz="8" w:space="0" w:color="auto"/>
              <w:left w:val="nil"/>
              <w:bottom w:val="nil"/>
              <w:right w:val="single" w:sz="4" w:space="0" w:color="auto"/>
            </w:tcBorders>
            <w:shd w:val="clear" w:color="auto" w:fill="auto"/>
            <w:noWrap/>
            <w:vAlign w:val="center"/>
            <w:hideMark/>
          </w:tcPr>
          <w:p w14:paraId="2A1A94A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550" w:type="dxa"/>
            <w:tcBorders>
              <w:top w:val="single" w:sz="8" w:space="0" w:color="auto"/>
              <w:left w:val="nil"/>
              <w:bottom w:val="nil"/>
              <w:right w:val="single" w:sz="4" w:space="0" w:color="auto"/>
            </w:tcBorders>
            <w:shd w:val="clear" w:color="auto" w:fill="auto"/>
            <w:noWrap/>
            <w:vAlign w:val="center"/>
            <w:hideMark/>
          </w:tcPr>
          <w:p w14:paraId="58C4F7D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603" w:type="dxa"/>
            <w:tcBorders>
              <w:top w:val="single" w:sz="8" w:space="0" w:color="auto"/>
              <w:left w:val="nil"/>
              <w:bottom w:val="nil"/>
              <w:right w:val="single" w:sz="4" w:space="0" w:color="auto"/>
            </w:tcBorders>
            <w:shd w:val="clear" w:color="000000" w:fill="BFBFBF"/>
            <w:noWrap/>
            <w:vAlign w:val="center"/>
            <w:hideMark/>
          </w:tcPr>
          <w:p w14:paraId="17660AD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8" w:space="0" w:color="auto"/>
              <w:left w:val="nil"/>
              <w:bottom w:val="nil"/>
              <w:right w:val="single" w:sz="8" w:space="0" w:color="auto"/>
            </w:tcBorders>
            <w:shd w:val="clear" w:color="000000" w:fill="BFBFBF"/>
            <w:noWrap/>
            <w:vAlign w:val="center"/>
            <w:hideMark/>
          </w:tcPr>
          <w:p w14:paraId="40BBACD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24DED6D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88D98A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center"/>
            <w:hideMark/>
          </w:tcPr>
          <w:p w14:paraId="6B2690F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195350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41FC51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1D855F3"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w:t>
            </w:r>
          </w:p>
        </w:tc>
        <w:tc>
          <w:tcPr>
            <w:tcW w:w="6277" w:type="dxa"/>
            <w:gridSpan w:val="3"/>
            <w:tcBorders>
              <w:top w:val="single" w:sz="4" w:space="0" w:color="auto"/>
              <w:left w:val="single" w:sz="8" w:space="0" w:color="auto"/>
              <w:bottom w:val="single" w:sz="4" w:space="0" w:color="auto"/>
              <w:right w:val="nil"/>
            </w:tcBorders>
            <w:shd w:val="clear" w:color="000000" w:fill="BFBFBF"/>
            <w:noWrap/>
            <w:vAlign w:val="center"/>
            <w:hideMark/>
          </w:tcPr>
          <w:p w14:paraId="03662246"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xml:space="preserve">    OR</w:t>
            </w:r>
          </w:p>
        </w:tc>
        <w:tc>
          <w:tcPr>
            <w:tcW w:w="550" w:type="dxa"/>
            <w:tcBorders>
              <w:top w:val="single" w:sz="4" w:space="0" w:color="auto"/>
              <w:left w:val="nil"/>
              <w:bottom w:val="single" w:sz="4" w:space="0" w:color="auto"/>
              <w:right w:val="nil"/>
            </w:tcBorders>
            <w:shd w:val="clear" w:color="000000" w:fill="BFBFBF"/>
            <w:noWrap/>
            <w:vAlign w:val="center"/>
            <w:hideMark/>
          </w:tcPr>
          <w:p w14:paraId="003D867D"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535D1F95"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36917D7C"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0687C48F"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218C5281"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1F45ED51"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single" w:sz="8" w:space="0" w:color="auto"/>
            </w:tcBorders>
            <w:shd w:val="clear" w:color="000000" w:fill="BFBFBF"/>
            <w:noWrap/>
            <w:vAlign w:val="center"/>
            <w:hideMark/>
          </w:tcPr>
          <w:p w14:paraId="58ADF6B8"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r>
      <w:tr w:rsidR="003A3D2D" w:rsidRPr="003A3D2D" w14:paraId="16D1AEC9"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3E4184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3.6.4.2</w:t>
            </w:r>
          </w:p>
        </w:tc>
        <w:tc>
          <w:tcPr>
            <w:tcW w:w="807" w:type="dxa"/>
            <w:tcBorders>
              <w:top w:val="nil"/>
              <w:left w:val="nil"/>
              <w:bottom w:val="single" w:sz="4" w:space="0" w:color="auto"/>
              <w:right w:val="single" w:sz="4" w:space="0" w:color="auto"/>
            </w:tcBorders>
            <w:shd w:val="clear" w:color="auto" w:fill="auto"/>
            <w:noWrap/>
            <w:vAlign w:val="center"/>
            <w:hideMark/>
          </w:tcPr>
          <w:p w14:paraId="3084E59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7567A9D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4EC7A5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1F1E73F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277" w:type="dxa"/>
            <w:gridSpan w:val="3"/>
            <w:tcBorders>
              <w:top w:val="nil"/>
              <w:left w:val="single" w:sz="8" w:space="0" w:color="auto"/>
              <w:bottom w:val="single" w:sz="8" w:space="0" w:color="auto"/>
              <w:right w:val="single" w:sz="4" w:space="0" w:color="000000"/>
            </w:tcBorders>
            <w:shd w:val="clear" w:color="auto" w:fill="auto"/>
            <w:noWrap/>
            <w:vAlign w:val="center"/>
            <w:hideMark/>
          </w:tcPr>
          <w:p w14:paraId="6E527C3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Range_of_Dates</w:t>
            </w:r>
          </w:p>
        </w:tc>
        <w:tc>
          <w:tcPr>
            <w:tcW w:w="550" w:type="dxa"/>
            <w:tcBorders>
              <w:top w:val="nil"/>
              <w:left w:val="nil"/>
              <w:bottom w:val="single" w:sz="8" w:space="0" w:color="auto"/>
              <w:right w:val="single" w:sz="4" w:space="0" w:color="auto"/>
            </w:tcBorders>
            <w:shd w:val="clear" w:color="000000" w:fill="BFBFBF"/>
            <w:noWrap/>
            <w:vAlign w:val="center"/>
            <w:hideMark/>
          </w:tcPr>
          <w:p w14:paraId="6D74A63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8" w:space="0" w:color="auto"/>
              <w:right w:val="single" w:sz="4" w:space="0" w:color="auto"/>
            </w:tcBorders>
            <w:shd w:val="clear" w:color="auto" w:fill="auto"/>
            <w:noWrap/>
            <w:vAlign w:val="center"/>
            <w:hideMark/>
          </w:tcPr>
          <w:p w14:paraId="2F18A00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603" w:type="dxa"/>
            <w:tcBorders>
              <w:top w:val="nil"/>
              <w:left w:val="nil"/>
              <w:bottom w:val="single" w:sz="8" w:space="0" w:color="auto"/>
              <w:right w:val="single" w:sz="4" w:space="0" w:color="auto"/>
            </w:tcBorders>
            <w:shd w:val="clear" w:color="auto" w:fill="auto"/>
            <w:noWrap/>
            <w:vAlign w:val="center"/>
            <w:hideMark/>
          </w:tcPr>
          <w:p w14:paraId="5EBF507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nil"/>
              <w:left w:val="nil"/>
              <w:bottom w:val="single" w:sz="8" w:space="0" w:color="auto"/>
              <w:right w:val="single" w:sz="4" w:space="0" w:color="auto"/>
            </w:tcBorders>
            <w:shd w:val="clear" w:color="auto" w:fill="auto"/>
            <w:noWrap/>
            <w:vAlign w:val="center"/>
            <w:hideMark/>
          </w:tcPr>
          <w:p w14:paraId="6C7E694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nil"/>
              <w:left w:val="nil"/>
              <w:bottom w:val="single" w:sz="8" w:space="0" w:color="auto"/>
              <w:right w:val="single" w:sz="4" w:space="0" w:color="auto"/>
            </w:tcBorders>
            <w:shd w:val="clear" w:color="auto" w:fill="auto"/>
            <w:noWrap/>
            <w:vAlign w:val="center"/>
            <w:hideMark/>
          </w:tcPr>
          <w:p w14:paraId="48999B4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603" w:type="dxa"/>
            <w:tcBorders>
              <w:top w:val="nil"/>
              <w:left w:val="nil"/>
              <w:bottom w:val="single" w:sz="8" w:space="0" w:color="auto"/>
              <w:right w:val="single" w:sz="4" w:space="0" w:color="auto"/>
            </w:tcBorders>
            <w:shd w:val="clear" w:color="000000" w:fill="BFBFBF"/>
            <w:noWrap/>
            <w:vAlign w:val="center"/>
            <w:hideMark/>
          </w:tcPr>
          <w:p w14:paraId="47E73F4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8" w:space="0" w:color="auto"/>
              <w:right w:val="single" w:sz="8" w:space="0" w:color="auto"/>
            </w:tcBorders>
            <w:shd w:val="clear" w:color="000000" w:fill="BFBFBF"/>
            <w:noWrap/>
            <w:vAlign w:val="center"/>
            <w:hideMark/>
          </w:tcPr>
          <w:p w14:paraId="0D732EA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2D1F310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52B210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3.6.4.2.1</w:t>
            </w:r>
          </w:p>
        </w:tc>
        <w:tc>
          <w:tcPr>
            <w:tcW w:w="807" w:type="dxa"/>
            <w:tcBorders>
              <w:top w:val="nil"/>
              <w:left w:val="nil"/>
              <w:bottom w:val="single" w:sz="4" w:space="0" w:color="auto"/>
              <w:right w:val="single" w:sz="4" w:space="0" w:color="auto"/>
            </w:tcBorders>
            <w:shd w:val="clear" w:color="auto" w:fill="auto"/>
            <w:noWrap/>
            <w:vAlign w:val="center"/>
            <w:hideMark/>
          </w:tcPr>
          <w:p w14:paraId="629DB78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7963DD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9CF106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7B4710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0618CF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001" w:type="dxa"/>
            <w:gridSpan w:val="2"/>
            <w:tcBorders>
              <w:top w:val="nil"/>
              <w:left w:val="nil"/>
              <w:bottom w:val="single" w:sz="4" w:space="0" w:color="auto"/>
              <w:right w:val="single" w:sz="4" w:space="0" w:color="000000"/>
            </w:tcBorders>
            <w:shd w:val="clear" w:color="auto" w:fill="auto"/>
            <w:noWrap/>
            <w:vAlign w:val="center"/>
            <w:hideMark/>
          </w:tcPr>
          <w:p w14:paraId="796A7F2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Beginning_Date:</w:t>
            </w:r>
          </w:p>
        </w:tc>
        <w:tc>
          <w:tcPr>
            <w:tcW w:w="550" w:type="dxa"/>
            <w:tcBorders>
              <w:top w:val="nil"/>
              <w:left w:val="nil"/>
              <w:bottom w:val="single" w:sz="4" w:space="0" w:color="auto"/>
              <w:right w:val="single" w:sz="4" w:space="0" w:color="auto"/>
            </w:tcBorders>
            <w:shd w:val="clear" w:color="000000" w:fill="BFBFBF"/>
            <w:noWrap/>
            <w:vAlign w:val="center"/>
            <w:hideMark/>
          </w:tcPr>
          <w:p w14:paraId="059CF2A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116CC4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2A6F20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99F6E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471396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6B3C9F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A5795E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179F047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0A8155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3.6.4.2.2</w:t>
            </w:r>
          </w:p>
        </w:tc>
        <w:tc>
          <w:tcPr>
            <w:tcW w:w="807" w:type="dxa"/>
            <w:tcBorders>
              <w:top w:val="nil"/>
              <w:left w:val="nil"/>
              <w:bottom w:val="single" w:sz="4" w:space="0" w:color="auto"/>
              <w:right w:val="single" w:sz="4" w:space="0" w:color="auto"/>
            </w:tcBorders>
            <w:shd w:val="clear" w:color="auto" w:fill="auto"/>
            <w:noWrap/>
            <w:vAlign w:val="center"/>
            <w:hideMark/>
          </w:tcPr>
          <w:p w14:paraId="6B48390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CC0636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BB290E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C6CEA7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96CCD0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001"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E03271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Ending_Date:</w:t>
            </w:r>
          </w:p>
        </w:tc>
        <w:tc>
          <w:tcPr>
            <w:tcW w:w="550" w:type="dxa"/>
            <w:tcBorders>
              <w:top w:val="nil"/>
              <w:left w:val="nil"/>
              <w:bottom w:val="single" w:sz="4" w:space="0" w:color="auto"/>
              <w:right w:val="single" w:sz="4" w:space="0" w:color="auto"/>
            </w:tcBorders>
            <w:shd w:val="clear" w:color="000000" w:fill="BFBFBF"/>
            <w:noWrap/>
            <w:vAlign w:val="center"/>
            <w:hideMark/>
          </w:tcPr>
          <w:p w14:paraId="19FE8B9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53F216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1F294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246A21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AC4BC6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187C547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74C07D9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2FB159C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A7A1CD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3.6.4.3</w:t>
            </w:r>
          </w:p>
        </w:tc>
        <w:tc>
          <w:tcPr>
            <w:tcW w:w="807" w:type="dxa"/>
            <w:tcBorders>
              <w:top w:val="nil"/>
              <w:left w:val="nil"/>
              <w:bottom w:val="single" w:sz="4" w:space="0" w:color="auto"/>
              <w:right w:val="single" w:sz="4" w:space="0" w:color="auto"/>
            </w:tcBorders>
            <w:shd w:val="clear" w:color="auto" w:fill="auto"/>
            <w:noWrap/>
            <w:vAlign w:val="center"/>
            <w:hideMark/>
          </w:tcPr>
          <w:p w14:paraId="49B07FD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325A6B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678754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637AEE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13DE82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Currentness_Reference:</w:t>
            </w:r>
          </w:p>
        </w:tc>
        <w:tc>
          <w:tcPr>
            <w:tcW w:w="550" w:type="dxa"/>
            <w:tcBorders>
              <w:top w:val="nil"/>
              <w:left w:val="nil"/>
              <w:bottom w:val="single" w:sz="4" w:space="0" w:color="auto"/>
              <w:right w:val="single" w:sz="4" w:space="0" w:color="auto"/>
            </w:tcBorders>
            <w:shd w:val="clear" w:color="000000" w:fill="BFBFBF"/>
            <w:noWrap/>
            <w:vAlign w:val="center"/>
            <w:hideMark/>
          </w:tcPr>
          <w:p w14:paraId="4EFEF88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6922CC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0CC122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FE034E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75B907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EC1DE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E7AFFB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836EF5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1CE5E5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3.6.5</w:t>
            </w:r>
          </w:p>
        </w:tc>
        <w:tc>
          <w:tcPr>
            <w:tcW w:w="807" w:type="dxa"/>
            <w:tcBorders>
              <w:top w:val="nil"/>
              <w:left w:val="nil"/>
              <w:bottom w:val="single" w:sz="4" w:space="0" w:color="auto"/>
              <w:right w:val="single" w:sz="4" w:space="0" w:color="auto"/>
            </w:tcBorders>
            <w:shd w:val="clear" w:color="auto" w:fill="auto"/>
            <w:noWrap/>
            <w:vAlign w:val="center"/>
            <w:hideMark/>
          </w:tcPr>
          <w:p w14:paraId="2506262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7F21A8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DF18D8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6CE787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Source_Citation_Abbreviation:</w:t>
            </w:r>
          </w:p>
        </w:tc>
        <w:tc>
          <w:tcPr>
            <w:tcW w:w="550" w:type="dxa"/>
            <w:tcBorders>
              <w:top w:val="nil"/>
              <w:left w:val="nil"/>
              <w:bottom w:val="single" w:sz="4" w:space="0" w:color="auto"/>
              <w:right w:val="single" w:sz="4" w:space="0" w:color="auto"/>
            </w:tcBorders>
            <w:shd w:val="clear" w:color="000000" w:fill="BFBFBF"/>
            <w:noWrap/>
            <w:vAlign w:val="center"/>
            <w:hideMark/>
          </w:tcPr>
          <w:p w14:paraId="49F1191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415C84B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55C0F8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7CCD74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86CB1B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CE98B6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69689F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9AB93A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E88C20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3.6.6</w:t>
            </w:r>
          </w:p>
        </w:tc>
        <w:tc>
          <w:tcPr>
            <w:tcW w:w="807" w:type="dxa"/>
            <w:tcBorders>
              <w:top w:val="nil"/>
              <w:left w:val="nil"/>
              <w:bottom w:val="single" w:sz="4" w:space="0" w:color="auto"/>
              <w:right w:val="single" w:sz="4" w:space="0" w:color="auto"/>
            </w:tcBorders>
            <w:shd w:val="clear" w:color="auto" w:fill="auto"/>
            <w:noWrap/>
            <w:vAlign w:val="center"/>
            <w:hideMark/>
          </w:tcPr>
          <w:p w14:paraId="6F89910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B8E137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48C6B4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9FB85F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Source_Contribution:</w:t>
            </w:r>
          </w:p>
        </w:tc>
        <w:tc>
          <w:tcPr>
            <w:tcW w:w="550" w:type="dxa"/>
            <w:tcBorders>
              <w:top w:val="nil"/>
              <w:left w:val="nil"/>
              <w:bottom w:val="single" w:sz="4" w:space="0" w:color="auto"/>
              <w:right w:val="single" w:sz="4" w:space="0" w:color="auto"/>
            </w:tcBorders>
            <w:shd w:val="clear" w:color="000000" w:fill="BFBFBF"/>
            <w:noWrap/>
            <w:vAlign w:val="center"/>
            <w:hideMark/>
          </w:tcPr>
          <w:p w14:paraId="414F170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233D16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8F4E5B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61D3EA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AFA383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C4C10E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3D31C6F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0A11C0D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64B586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3.7</w:t>
            </w:r>
          </w:p>
        </w:tc>
        <w:tc>
          <w:tcPr>
            <w:tcW w:w="807" w:type="dxa"/>
            <w:tcBorders>
              <w:top w:val="nil"/>
              <w:left w:val="nil"/>
              <w:bottom w:val="single" w:sz="4" w:space="0" w:color="auto"/>
              <w:right w:val="single" w:sz="4" w:space="0" w:color="auto"/>
            </w:tcBorders>
            <w:shd w:val="clear" w:color="auto" w:fill="auto"/>
            <w:noWrap/>
            <w:vAlign w:val="center"/>
            <w:hideMark/>
          </w:tcPr>
          <w:p w14:paraId="138B949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6CCFC2D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9727A1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Process_Step</w:t>
            </w:r>
          </w:p>
        </w:tc>
        <w:tc>
          <w:tcPr>
            <w:tcW w:w="550" w:type="dxa"/>
            <w:tcBorders>
              <w:top w:val="nil"/>
              <w:left w:val="nil"/>
              <w:bottom w:val="single" w:sz="4" w:space="0" w:color="auto"/>
              <w:right w:val="single" w:sz="4" w:space="0" w:color="auto"/>
            </w:tcBorders>
            <w:shd w:val="clear" w:color="000000" w:fill="BFBFBF"/>
            <w:noWrap/>
            <w:vAlign w:val="center"/>
            <w:hideMark/>
          </w:tcPr>
          <w:p w14:paraId="37C3737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03085D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08BC0D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C716D8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6842FE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082DC86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F6D959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12CCB45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61ED36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3.7.1</w:t>
            </w:r>
          </w:p>
        </w:tc>
        <w:tc>
          <w:tcPr>
            <w:tcW w:w="807" w:type="dxa"/>
            <w:tcBorders>
              <w:top w:val="nil"/>
              <w:left w:val="nil"/>
              <w:bottom w:val="single" w:sz="4" w:space="0" w:color="auto"/>
              <w:right w:val="single" w:sz="4" w:space="0" w:color="auto"/>
            </w:tcBorders>
            <w:shd w:val="clear" w:color="auto" w:fill="auto"/>
            <w:noWrap/>
            <w:vAlign w:val="center"/>
            <w:hideMark/>
          </w:tcPr>
          <w:p w14:paraId="47A159E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402EF4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FA3248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0BD3AC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Process_Description:</w:t>
            </w:r>
          </w:p>
        </w:tc>
        <w:tc>
          <w:tcPr>
            <w:tcW w:w="550" w:type="dxa"/>
            <w:tcBorders>
              <w:top w:val="nil"/>
              <w:left w:val="nil"/>
              <w:bottom w:val="single" w:sz="4" w:space="0" w:color="auto"/>
              <w:right w:val="single" w:sz="4" w:space="0" w:color="auto"/>
            </w:tcBorders>
            <w:shd w:val="clear" w:color="000000" w:fill="BFBFBF"/>
            <w:noWrap/>
            <w:vAlign w:val="center"/>
            <w:hideMark/>
          </w:tcPr>
          <w:p w14:paraId="368538D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FE35C3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054787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39EAE6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9953CD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D4D0B3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3FB4B69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28AC8521" w14:textId="77777777" w:rsidTr="00B205AF">
        <w:trPr>
          <w:trHeight w:val="315"/>
        </w:trPr>
        <w:tc>
          <w:tcPr>
            <w:tcW w:w="1236" w:type="dxa"/>
            <w:tcBorders>
              <w:top w:val="nil"/>
              <w:left w:val="single" w:sz="4" w:space="0" w:color="auto"/>
              <w:bottom w:val="nil"/>
              <w:right w:val="single" w:sz="4" w:space="0" w:color="auto"/>
            </w:tcBorders>
            <w:shd w:val="clear" w:color="auto" w:fill="auto"/>
            <w:noWrap/>
            <w:vAlign w:val="center"/>
            <w:hideMark/>
          </w:tcPr>
          <w:p w14:paraId="522E408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3.7.2</w:t>
            </w:r>
          </w:p>
        </w:tc>
        <w:tc>
          <w:tcPr>
            <w:tcW w:w="807" w:type="dxa"/>
            <w:tcBorders>
              <w:top w:val="nil"/>
              <w:left w:val="nil"/>
              <w:bottom w:val="nil"/>
              <w:right w:val="single" w:sz="4" w:space="0" w:color="auto"/>
            </w:tcBorders>
            <w:shd w:val="clear" w:color="auto" w:fill="auto"/>
            <w:noWrap/>
            <w:vAlign w:val="center"/>
            <w:hideMark/>
          </w:tcPr>
          <w:p w14:paraId="536E17E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1975D0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6D9595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B446EF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Process_Date:</w:t>
            </w:r>
          </w:p>
        </w:tc>
        <w:tc>
          <w:tcPr>
            <w:tcW w:w="550" w:type="dxa"/>
            <w:tcBorders>
              <w:top w:val="nil"/>
              <w:left w:val="nil"/>
              <w:bottom w:val="nil"/>
              <w:right w:val="single" w:sz="4" w:space="0" w:color="auto"/>
            </w:tcBorders>
            <w:shd w:val="clear" w:color="000000" w:fill="BFBFBF"/>
            <w:noWrap/>
            <w:vAlign w:val="center"/>
            <w:hideMark/>
          </w:tcPr>
          <w:p w14:paraId="4B61BAD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auto" w:fill="auto"/>
            <w:noWrap/>
            <w:vAlign w:val="center"/>
            <w:hideMark/>
          </w:tcPr>
          <w:p w14:paraId="7F49C46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4BFFF49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35570A9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673F06F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000000" w:fill="BFBFBF"/>
            <w:noWrap/>
            <w:vAlign w:val="center"/>
            <w:hideMark/>
          </w:tcPr>
          <w:p w14:paraId="77FC35E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000000" w:fill="BFBFBF"/>
            <w:noWrap/>
            <w:vAlign w:val="center"/>
            <w:hideMark/>
          </w:tcPr>
          <w:p w14:paraId="21ADEEB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BFE907D" w14:textId="77777777" w:rsidTr="00B205AF">
        <w:trPr>
          <w:trHeight w:val="315"/>
        </w:trPr>
        <w:tc>
          <w:tcPr>
            <w:tcW w:w="1236" w:type="dxa"/>
            <w:tcBorders>
              <w:top w:val="single" w:sz="4" w:space="0" w:color="auto"/>
              <w:left w:val="single" w:sz="4" w:space="0" w:color="auto"/>
              <w:bottom w:val="single" w:sz="4" w:space="0" w:color="auto"/>
              <w:right w:val="nil"/>
            </w:tcBorders>
            <w:shd w:val="clear" w:color="000000" w:fill="BFBFBF"/>
            <w:noWrap/>
            <w:vAlign w:val="center"/>
            <w:hideMark/>
          </w:tcPr>
          <w:p w14:paraId="7D7C0CD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single" w:sz="4" w:space="0" w:color="auto"/>
              <w:left w:val="nil"/>
              <w:bottom w:val="single" w:sz="4" w:space="0" w:color="auto"/>
              <w:right w:val="nil"/>
            </w:tcBorders>
            <w:shd w:val="clear" w:color="000000" w:fill="BFBFBF"/>
            <w:noWrap/>
            <w:vAlign w:val="center"/>
            <w:hideMark/>
          </w:tcPr>
          <w:p w14:paraId="1B067E3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632598B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345F906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51345C1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60BCFA6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4CDF0F6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725" w:type="dxa"/>
            <w:tcBorders>
              <w:top w:val="nil"/>
              <w:left w:val="nil"/>
              <w:bottom w:val="single" w:sz="4" w:space="0" w:color="auto"/>
              <w:right w:val="nil"/>
            </w:tcBorders>
            <w:shd w:val="clear" w:color="000000" w:fill="BFBFBF"/>
            <w:noWrap/>
            <w:vAlign w:val="center"/>
            <w:hideMark/>
          </w:tcPr>
          <w:p w14:paraId="245F591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78E952F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2A20D3D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486C316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79B11DA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1ACA8D1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6792AE7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single" w:sz="4" w:space="0" w:color="auto"/>
            </w:tcBorders>
            <w:shd w:val="clear" w:color="000000" w:fill="BFBFBF"/>
            <w:noWrap/>
            <w:vAlign w:val="center"/>
            <w:hideMark/>
          </w:tcPr>
          <w:p w14:paraId="013B537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40EA7C3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FFA007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4</w:t>
            </w:r>
          </w:p>
        </w:tc>
        <w:tc>
          <w:tcPr>
            <w:tcW w:w="807" w:type="dxa"/>
            <w:tcBorders>
              <w:top w:val="nil"/>
              <w:left w:val="nil"/>
              <w:bottom w:val="single" w:sz="4" w:space="0" w:color="auto"/>
              <w:right w:val="single" w:sz="4" w:space="0" w:color="auto"/>
            </w:tcBorders>
            <w:shd w:val="clear" w:color="auto" w:fill="auto"/>
            <w:noWrap/>
            <w:vAlign w:val="center"/>
            <w:hideMark/>
          </w:tcPr>
          <w:p w14:paraId="44F0167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710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4999BEA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Spatial_Data_Organization_Information</w:t>
            </w:r>
          </w:p>
        </w:tc>
        <w:tc>
          <w:tcPr>
            <w:tcW w:w="550" w:type="dxa"/>
            <w:tcBorders>
              <w:top w:val="nil"/>
              <w:left w:val="nil"/>
              <w:bottom w:val="single" w:sz="4" w:space="0" w:color="auto"/>
              <w:right w:val="single" w:sz="4" w:space="0" w:color="auto"/>
            </w:tcBorders>
            <w:shd w:val="clear" w:color="000000" w:fill="BFBFBF"/>
            <w:noWrap/>
            <w:vAlign w:val="center"/>
            <w:hideMark/>
          </w:tcPr>
          <w:p w14:paraId="2A33B8B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D4289E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1CB1C7C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6B48E03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5CFC65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EFA238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D318C9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33C61ED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EABB57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4.1</w:t>
            </w:r>
          </w:p>
        </w:tc>
        <w:tc>
          <w:tcPr>
            <w:tcW w:w="807" w:type="dxa"/>
            <w:tcBorders>
              <w:top w:val="nil"/>
              <w:left w:val="nil"/>
              <w:bottom w:val="single" w:sz="4" w:space="0" w:color="auto"/>
              <w:right w:val="single" w:sz="4" w:space="0" w:color="auto"/>
            </w:tcBorders>
            <w:shd w:val="clear" w:color="auto" w:fill="auto"/>
            <w:noWrap/>
            <w:vAlign w:val="center"/>
            <w:hideMark/>
          </w:tcPr>
          <w:p w14:paraId="1C5CDF7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1F56DE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F8563E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Indirect_Spatial_Reference:</w:t>
            </w:r>
          </w:p>
        </w:tc>
        <w:tc>
          <w:tcPr>
            <w:tcW w:w="550" w:type="dxa"/>
            <w:tcBorders>
              <w:top w:val="nil"/>
              <w:left w:val="nil"/>
              <w:bottom w:val="single" w:sz="4" w:space="0" w:color="auto"/>
              <w:right w:val="single" w:sz="4" w:space="0" w:color="auto"/>
            </w:tcBorders>
            <w:shd w:val="clear" w:color="000000" w:fill="BFBFBF"/>
            <w:noWrap/>
            <w:vAlign w:val="center"/>
            <w:hideMark/>
          </w:tcPr>
          <w:p w14:paraId="2B563E8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6A8AD7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30125B9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4B5132C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516FF7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E52A6D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3D815B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6DED6E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29A06A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4.2</w:t>
            </w:r>
          </w:p>
        </w:tc>
        <w:tc>
          <w:tcPr>
            <w:tcW w:w="807" w:type="dxa"/>
            <w:tcBorders>
              <w:top w:val="nil"/>
              <w:left w:val="nil"/>
              <w:bottom w:val="single" w:sz="4" w:space="0" w:color="auto"/>
              <w:right w:val="single" w:sz="4" w:space="0" w:color="auto"/>
            </w:tcBorders>
            <w:shd w:val="clear" w:color="auto" w:fill="auto"/>
            <w:noWrap/>
            <w:vAlign w:val="center"/>
            <w:hideMark/>
          </w:tcPr>
          <w:p w14:paraId="79FD373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23CF67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7C78B2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Direct_Spatial_Reference_Method:</w:t>
            </w:r>
          </w:p>
        </w:tc>
        <w:tc>
          <w:tcPr>
            <w:tcW w:w="550" w:type="dxa"/>
            <w:tcBorders>
              <w:top w:val="nil"/>
              <w:left w:val="nil"/>
              <w:bottom w:val="single" w:sz="4" w:space="0" w:color="auto"/>
              <w:right w:val="single" w:sz="4" w:space="0" w:color="auto"/>
            </w:tcBorders>
            <w:shd w:val="clear" w:color="000000" w:fill="BFBFBF"/>
            <w:noWrap/>
            <w:vAlign w:val="center"/>
            <w:hideMark/>
          </w:tcPr>
          <w:p w14:paraId="3D31DD7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D09F2A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41AFA58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0A6DD4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28C955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64A80D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33D046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6C884A9"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DE6726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4.3</w:t>
            </w:r>
          </w:p>
        </w:tc>
        <w:tc>
          <w:tcPr>
            <w:tcW w:w="807" w:type="dxa"/>
            <w:tcBorders>
              <w:top w:val="nil"/>
              <w:left w:val="nil"/>
              <w:bottom w:val="single" w:sz="4" w:space="0" w:color="auto"/>
              <w:right w:val="single" w:sz="4" w:space="0" w:color="auto"/>
            </w:tcBorders>
            <w:shd w:val="clear" w:color="auto" w:fill="auto"/>
            <w:noWrap/>
            <w:vAlign w:val="center"/>
            <w:hideMark/>
          </w:tcPr>
          <w:p w14:paraId="4CC06D4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D2E1B8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CE3143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Topology_Level:</w:t>
            </w:r>
          </w:p>
        </w:tc>
        <w:tc>
          <w:tcPr>
            <w:tcW w:w="550" w:type="dxa"/>
            <w:tcBorders>
              <w:top w:val="nil"/>
              <w:left w:val="nil"/>
              <w:bottom w:val="single" w:sz="4" w:space="0" w:color="auto"/>
              <w:right w:val="single" w:sz="4" w:space="0" w:color="auto"/>
            </w:tcBorders>
            <w:shd w:val="clear" w:color="000000" w:fill="BFBFBF"/>
            <w:noWrap/>
            <w:vAlign w:val="center"/>
            <w:hideMark/>
          </w:tcPr>
          <w:p w14:paraId="6E8B335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6D3E1EC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033051F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6FC4A90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6952B8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03B42E5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3261A37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0A3A89D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5963A5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4.4</w:t>
            </w:r>
          </w:p>
        </w:tc>
        <w:tc>
          <w:tcPr>
            <w:tcW w:w="807" w:type="dxa"/>
            <w:tcBorders>
              <w:top w:val="nil"/>
              <w:left w:val="nil"/>
              <w:bottom w:val="single" w:sz="4" w:space="0" w:color="auto"/>
              <w:right w:val="single" w:sz="4" w:space="0" w:color="auto"/>
            </w:tcBorders>
            <w:shd w:val="clear" w:color="auto" w:fill="auto"/>
            <w:noWrap/>
            <w:vAlign w:val="center"/>
            <w:hideMark/>
          </w:tcPr>
          <w:p w14:paraId="5F48C12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0526825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163B5B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SDTS_Terms_Description</w:t>
            </w:r>
          </w:p>
        </w:tc>
        <w:tc>
          <w:tcPr>
            <w:tcW w:w="550" w:type="dxa"/>
            <w:tcBorders>
              <w:top w:val="nil"/>
              <w:left w:val="nil"/>
              <w:bottom w:val="single" w:sz="4" w:space="0" w:color="auto"/>
              <w:right w:val="single" w:sz="4" w:space="0" w:color="auto"/>
            </w:tcBorders>
            <w:shd w:val="clear" w:color="000000" w:fill="BFBFBF"/>
            <w:noWrap/>
            <w:vAlign w:val="center"/>
            <w:hideMark/>
          </w:tcPr>
          <w:p w14:paraId="593E694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A5A573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06D07AD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0705B49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0ED016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1F5CC23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4494598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165E260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2C5A79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4.4.1</w:t>
            </w:r>
          </w:p>
        </w:tc>
        <w:tc>
          <w:tcPr>
            <w:tcW w:w="807" w:type="dxa"/>
            <w:tcBorders>
              <w:top w:val="nil"/>
              <w:left w:val="nil"/>
              <w:bottom w:val="single" w:sz="4" w:space="0" w:color="auto"/>
              <w:right w:val="single" w:sz="4" w:space="0" w:color="auto"/>
            </w:tcBorders>
            <w:shd w:val="clear" w:color="auto" w:fill="auto"/>
            <w:noWrap/>
            <w:vAlign w:val="center"/>
            <w:hideMark/>
          </w:tcPr>
          <w:p w14:paraId="73B9FF3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1812B97"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372106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9EC236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SDTS_Point_and_Vector_Object_Type:</w:t>
            </w:r>
          </w:p>
        </w:tc>
        <w:tc>
          <w:tcPr>
            <w:tcW w:w="550" w:type="dxa"/>
            <w:tcBorders>
              <w:top w:val="nil"/>
              <w:left w:val="nil"/>
              <w:bottom w:val="single" w:sz="4" w:space="0" w:color="auto"/>
              <w:right w:val="single" w:sz="4" w:space="0" w:color="auto"/>
            </w:tcBorders>
            <w:shd w:val="clear" w:color="000000" w:fill="BFBFBF"/>
            <w:noWrap/>
            <w:vAlign w:val="center"/>
            <w:hideMark/>
          </w:tcPr>
          <w:p w14:paraId="1315D9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839F2E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7229954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40500E6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A4517A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7A8344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7AEAA23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B205AF" w:rsidRPr="003A3D2D" w14:paraId="47F6AE70" w14:textId="77777777" w:rsidTr="00657F18">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573A9AA4"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E4B7B49"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30C5AD6F"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A9B565D"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44CFBDD"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8670B1A"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421B8AA"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CB631E3"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4A4D363"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24E7BF7"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71C22ED6" w14:textId="77777777" w:rsidTr="00B205AF">
        <w:trPr>
          <w:trHeight w:val="315"/>
        </w:trPr>
        <w:tc>
          <w:tcPr>
            <w:tcW w:w="1236" w:type="dxa"/>
            <w:tcBorders>
              <w:top w:val="nil"/>
              <w:left w:val="single" w:sz="4" w:space="0" w:color="auto"/>
              <w:bottom w:val="nil"/>
              <w:right w:val="single" w:sz="4" w:space="0" w:color="auto"/>
            </w:tcBorders>
            <w:shd w:val="clear" w:color="auto" w:fill="auto"/>
            <w:noWrap/>
            <w:vAlign w:val="center"/>
            <w:hideMark/>
          </w:tcPr>
          <w:p w14:paraId="34E65CD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4.4.2</w:t>
            </w:r>
          </w:p>
        </w:tc>
        <w:tc>
          <w:tcPr>
            <w:tcW w:w="807" w:type="dxa"/>
            <w:tcBorders>
              <w:top w:val="nil"/>
              <w:left w:val="nil"/>
              <w:bottom w:val="nil"/>
              <w:right w:val="single" w:sz="4" w:space="0" w:color="auto"/>
            </w:tcBorders>
            <w:shd w:val="clear" w:color="auto" w:fill="auto"/>
            <w:noWrap/>
            <w:vAlign w:val="center"/>
            <w:hideMark/>
          </w:tcPr>
          <w:p w14:paraId="0483C28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DCB6208" w14:textId="77777777" w:rsidR="003A3D2D" w:rsidRPr="003A3D2D" w:rsidRDefault="003A3D2D" w:rsidP="003A3D2D">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E7C995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D13363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Point_and_Vector_Object_Count:</w:t>
            </w:r>
          </w:p>
        </w:tc>
        <w:tc>
          <w:tcPr>
            <w:tcW w:w="550" w:type="dxa"/>
            <w:tcBorders>
              <w:top w:val="nil"/>
              <w:left w:val="nil"/>
              <w:bottom w:val="nil"/>
              <w:right w:val="single" w:sz="4" w:space="0" w:color="auto"/>
            </w:tcBorders>
            <w:shd w:val="clear" w:color="000000" w:fill="BFBFBF"/>
            <w:noWrap/>
            <w:vAlign w:val="center"/>
            <w:hideMark/>
          </w:tcPr>
          <w:p w14:paraId="4513716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000000" w:fill="BFBFBF"/>
            <w:noWrap/>
            <w:vAlign w:val="center"/>
            <w:hideMark/>
          </w:tcPr>
          <w:p w14:paraId="15F2A10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auto" w:fill="auto"/>
            <w:noWrap/>
            <w:vAlign w:val="center"/>
            <w:hideMark/>
          </w:tcPr>
          <w:p w14:paraId="1818B29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000000" w:fill="BFBFBF"/>
            <w:noWrap/>
            <w:vAlign w:val="center"/>
            <w:hideMark/>
          </w:tcPr>
          <w:p w14:paraId="0687CF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auto" w:fill="auto"/>
            <w:noWrap/>
            <w:vAlign w:val="center"/>
            <w:hideMark/>
          </w:tcPr>
          <w:p w14:paraId="2333254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000000" w:fill="BFBFBF"/>
            <w:noWrap/>
            <w:vAlign w:val="center"/>
            <w:hideMark/>
          </w:tcPr>
          <w:p w14:paraId="7C28E2D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000000" w:fill="BFBFBF"/>
            <w:noWrap/>
            <w:vAlign w:val="center"/>
            <w:hideMark/>
          </w:tcPr>
          <w:p w14:paraId="47931CB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98F1FC9" w14:textId="77777777" w:rsidTr="00B205AF">
        <w:trPr>
          <w:trHeight w:val="315"/>
        </w:trPr>
        <w:tc>
          <w:tcPr>
            <w:tcW w:w="1236" w:type="dxa"/>
            <w:tcBorders>
              <w:top w:val="single" w:sz="4" w:space="0" w:color="auto"/>
              <w:left w:val="single" w:sz="4" w:space="0" w:color="auto"/>
              <w:bottom w:val="single" w:sz="4" w:space="0" w:color="auto"/>
              <w:right w:val="nil"/>
            </w:tcBorders>
            <w:shd w:val="clear" w:color="000000" w:fill="BFBFBF"/>
            <w:noWrap/>
            <w:vAlign w:val="center"/>
            <w:hideMark/>
          </w:tcPr>
          <w:p w14:paraId="418BC01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single" w:sz="4" w:space="0" w:color="auto"/>
              <w:left w:val="nil"/>
              <w:bottom w:val="single" w:sz="4" w:space="0" w:color="auto"/>
              <w:right w:val="nil"/>
            </w:tcBorders>
            <w:shd w:val="clear" w:color="000000" w:fill="BFBFBF"/>
            <w:noWrap/>
            <w:vAlign w:val="center"/>
            <w:hideMark/>
          </w:tcPr>
          <w:p w14:paraId="29548E5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2BE4851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78D321D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56C533E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6666059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72F1E47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725" w:type="dxa"/>
            <w:tcBorders>
              <w:top w:val="nil"/>
              <w:left w:val="nil"/>
              <w:bottom w:val="single" w:sz="4" w:space="0" w:color="auto"/>
              <w:right w:val="nil"/>
            </w:tcBorders>
            <w:shd w:val="clear" w:color="000000" w:fill="BFBFBF"/>
            <w:noWrap/>
            <w:vAlign w:val="center"/>
            <w:hideMark/>
          </w:tcPr>
          <w:p w14:paraId="44D6D5A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00CECCC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1892736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4561844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491D02B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78FE9B0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5A8EF06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single" w:sz="4" w:space="0" w:color="auto"/>
            </w:tcBorders>
            <w:shd w:val="clear" w:color="000000" w:fill="BFBFBF"/>
            <w:noWrap/>
            <w:vAlign w:val="center"/>
            <w:hideMark/>
          </w:tcPr>
          <w:p w14:paraId="38A97F8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089C16E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2C33A8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5</w:t>
            </w:r>
          </w:p>
        </w:tc>
        <w:tc>
          <w:tcPr>
            <w:tcW w:w="807" w:type="dxa"/>
            <w:tcBorders>
              <w:top w:val="nil"/>
              <w:left w:val="nil"/>
              <w:bottom w:val="single" w:sz="4" w:space="0" w:color="auto"/>
              <w:right w:val="single" w:sz="4" w:space="0" w:color="auto"/>
            </w:tcBorders>
            <w:shd w:val="clear" w:color="auto" w:fill="auto"/>
            <w:noWrap/>
            <w:vAlign w:val="center"/>
            <w:hideMark/>
          </w:tcPr>
          <w:p w14:paraId="76A87AE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710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3880869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Spatial_Reference_Information</w:t>
            </w:r>
          </w:p>
        </w:tc>
        <w:tc>
          <w:tcPr>
            <w:tcW w:w="550" w:type="dxa"/>
            <w:tcBorders>
              <w:top w:val="nil"/>
              <w:left w:val="nil"/>
              <w:bottom w:val="single" w:sz="4" w:space="0" w:color="auto"/>
              <w:right w:val="single" w:sz="4" w:space="0" w:color="auto"/>
            </w:tcBorders>
            <w:shd w:val="clear" w:color="000000" w:fill="BFBFBF"/>
            <w:noWrap/>
            <w:vAlign w:val="center"/>
            <w:hideMark/>
          </w:tcPr>
          <w:p w14:paraId="35B7A35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1016C8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EADA54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36A96E2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CF3A93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AAF245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3C118EB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578F60FD"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726BC3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5.1</w:t>
            </w:r>
          </w:p>
        </w:tc>
        <w:tc>
          <w:tcPr>
            <w:tcW w:w="807" w:type="dxa"/>
            <w:tcBorders>
              <w:top w:val="nil"/>
              <w:left w:val="nil"/>
              <w:bottom w:val="single" w:sz="4" w:space="0" w:color="auto"/>
              <w:right w:val="single" w:sz="4" w:space="0" w:color="auto"/>
            </w:tcBorders>
            <w:shd w:val="clear" w:color="auto" w:fill="auto"/>
            <w:noWrap/>
            <w:vAlign w:val="center"/>
            <w:hideMark/>
          </w:tcPr>
          <w:p w14:paraId="5410255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A7612E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nil"/>
              <w:left w:val="nil"/>
              <w:bottom w:val="single" w:sz="4" w:space="0" w:color="auto"/>
              <w:right w:val="single" w:sz="4" w:space="0" w:color="000000"/>
            </w:tcBorders>
            <w:shd w:val="clear" w:color="auto" w:fill="auto"/>
            <w:noWrap/>
            <w:vAlign w:val="center"/>
            <w:hideMark/>
          </w:tcPr>
          <w:p w14:paraId="6EC0625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Map_Projection</w:t>
            </w:r>
          </w:p>
        </w:tc>
        <w:tc>
          <w:tcPr>
            <w:tcW w:w="550" w:type="dxa"/>
            <w:tcBorders>
              <w:top w:val="nil"/>
              <w:left w:val="nil"/>
              <w:bottom w:val="single" w:sz="4" w:space="0" w:color="auto"/>
              <w:right w:val="single" w:sz="4" w:space="0" w:color="auto"/>
            </w:tcBorders>
            <w:shd w:val="clear" w:color="000000" w:fill="BFBFBF"/>
            <w:noWrap/>
            <w:vAlign w:val="center"/>
            <w:hideMark/>
          </w:tcPr>
          <w:p w14:paraId="65897A7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62B555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77589A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nil"/>
              <w:left w:val="nil"/>
              <w:bottom w:val="single" w:sz="4" w:space="0" w:color="auto"/>
              <w:right w:val="single" w:sz="4" w:space="0" w:color="auto"/>
            </w:tcBorders>
            <w:shd w:val="clear" w:color="000000" w:fill="BFBFBF"/>
            <w:noWrap/>
            <w:vAlign w:val="center"/>
            <w:hideMark/>
          </w:tcPr>
          <w:p w14:paraId="632DA09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877403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603" w:type="dxa"/>
            <w:tcBorders>
              <w:top w:val="nil"/>
              <w:left w:val="nil"/>
              <w:bottom w:val="single" w:sz="4" w:space="0" w:color="auto"/>
              <w:right w:val="single" w:sz="4" w:space="0" w:color="auto"/>
            </w:tcBorders>
            <w:shd w:val="clear" w:color="000000" w:fill="BFBFBF"/>
            <w:noWrap/>
            <w:vAlign w:val="center"/>
            <w:hideMark/>
          </w:tcPr>
          <w:p w14:paraId="41E732A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D8F251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748D2B4E"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2889E2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5.1.1</w:t>
            </w:r>
          </w:p>
        </w:tc>
        <w:tc>
          <w:tcPr>
            <w:tcW w:w="807" w:type="dxa"/>
            <w:tcBorders>
              <w:top w:val="nil"/>
              <w:left w:val="nil"/>
              <w:bottom w:val="single" w:sz="4" w:space="0" w:color="auto"/>
              <w:right w:val="single" w:sz="4" w:space="0" w:color="auto"/>
            </w:tcBorders>
            <w:shd w:val="clear" w:color="auto" w:fill="auto"/>
            <w:noWrap/>
            <w:vAlign w:val="center"/>
            <w:hideMark/>
          </w:tcPr>
          <w:p w14:paraId="3E27381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1A0D8D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2AAEF2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nil"/>
              <w:right w:val="single" w:sz="4" w:space="0" w:color="000000"/>
            </w:tcBorders>
            <w:shd w:val="clear" w:color="auto" w:fill="auto"/>
            <w:noWrap/>
            <w:vAlign w:val="center"/>
            <w:hideMark/>
          </w:tcPr>
          <w:p w14:paraId="42A525C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Map_Projection_Name:</w:t>
            </w:r>
          </w:p>
        </w:tc>
        <w:tc>
          <w:tcPr>
            <w:tcW w:w="550" w:type="dxa"/>
            <w:tcBorders>
              <w:top w:val="nil"/>
              <w:left w:val="nil"/>
              <w:bottom w:val="nil"/>
              <w:right w:val="single" w:sz="4" w:space="0" w:color="auto"/>
            </w:tcBorders>
            <w:shd w:val="clear" w:color="000000" w:fill="BFBFBF"/>
            <w:noWrap/>
            <w:vAlign w:val="center"/>
            <w:hideMark/>
          </w:tcPr>
          <w:p w14:paraId="54A6FF4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auto" w:fill="auto"/>
            <w:noWrap/>
            <w:vAlign w:val="center"/>
            <w:hideMark/>
          </w:tcPr>
          <w:p w14:paraId="259BF69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6B50211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000000" w:fill="BFBFBF"/>
            <w:noWrap/>
            <w:vAlign w:val="center"/>
            <w:hideMark/>
          </w:tcPr>
          <w:p w14:paraId="7C11B96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auto" w:fill="auto"/>
            <w:noWrap/>
            <w:vAlign w:val="center"/>
            <w:hideMark/>
          </w:tcPr>
          <w:p w14:paraId="4F02AD0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000000" w:fill="BFBFBF"/>
            <w:noWrap/>
            <w:vAlign w:val="center"/>
            <w:hideMark/>
          </w:tcPr>
          <w:p w14:paraId="34B42B0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000000" w:fill="BFBFBF"/>
            <w:noWrap/>
            <w:vAlign w:val="center"/>
            <w:hideMark/>
          </w:tcPr>
          <w:p w14:paraId="7EE3645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FE02CF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6C3371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5.1.2</w:t>
            </w:r>
          </w:p>
        </w:tc>
        <w:tc>
          <w:tcPr>
            <w:tcW w:w="807" w:type="dxa"/>
            <w:tcBorders>
              <w:top w:val="nil"/>
              <w:left w:val="nil"/>
              <w:bottom w:val="single" w:sz="4" w:space="0" w:color="auto"/>
              <w:right w:val="single" w:sz="4" w:space="0" w:color="auto"/>
            </w:tcBorders>
            <w:shd w:val="clear" w:color="auto" w:fill="auto"/>
            <w:noWrap/>
            <w:vAlign w:val="center"/>
            <w:hideMark/>
          </w:tcPr>
          <w:p w14:paraId="6A261D0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334E9B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FF7E11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8" w:space="0" w:color="auto"/>
              <w:left w:val="single" w:sz="8" w:space="0" w:color="auto"/>
              <w:bottom w:val="single" w:sz="4" w:space="0" w:color="auto"/>
              <w:right w:val="single" w:sz="4" w:space="0" w:color="000000"/>
            </w:tcBorders>
            <w:shd w:val="clear" w:color="auto" w:fill="auto"/>
            <w:noWrap/>
            <w:vAlign w:val="center"/>
            <w:hideMark/>
          </w:tcPr>
          <w:p w14:paraId="5382D24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Map_Projection_Description:</w:t>
            </w:r>
          </w:p>
        </w:tc>
        <w:tc>
          <w:tcPr>
            <w:tcW w:w="550" w:type="dxa"/>
            <w:tcBorders>
              <w:top w:val="single" w:sz="8" w:space="0" w:color="auto"/>
              <w:left w:val="nil"/>
              <w:bottom w:val="single" w:sz="4" w:space="0" w:color="auto"/>
              <w:right w:val="single" w:sz="4" w:space="0" w:color="auto"/>
            </w:tcBorders>
            <w:shd w:val="clear" w:color="000000" w:fill="BFBFBF"/>
            <w:noWrap/>
            <w:vAlign w:val="center"/>
            <w:hideMark/>
          </w:tcPr>
          <w:p w14:paraId="5CC993A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single" w:sz="8" w:space="0" w:color="auto"/>
              <w:left w:val="nil"/>
              <w:bottom w:val="single" w:sz="4" w:space="0" w:color="auto"/>
              <w:right w:val="single" w:sz="4" w:space="0" w:color="auto"/>
            </w:tcBorders>
            <w:shd w:val="clear" w:color="auto" w:fill="auto"/>
            <w:noWrap/>
            <w:vAlign w:val="center"/>
            <w:hideMark/>
          </w:tcPr>
          <w:p w14:paraId="3C317D4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single" w:sz="8" w:space="0" w:color="auto"/>
              <w:left w:val="nil"/>
              <w:bottom w:val="single" w:sz="4" w:space="0" w:color="auto"/>
              <w:right w:val="single" w:sz="4" w:space="0" w:color="auto"/>
            </w:tcBorders>
            <w:shd w:val="clear" w:color="auto" w:fill="auto"/>
            <w:noWrap/>
            <w:vAlign w:val="center"/>
            <w:hideMark/>
          </w:tcPr>
          <w:p w14:paraId="519FD4F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550" w:type="dxa"/>
            <w:tcBorders>
              <w:top w:val="single" w:sz="8" w:space="0" w:color="auto"/>
              <w:left w:val="nil"/>
              <w:bottom w:val="single" w:sz="4" w:space="0" w:color="auto"/>
              <w:right w:val="single" w:sz="4" w:space="0" w:color="auto"/>
            </w:tcBorders>
            <w:shd w:val="clear" w:color="000000" w:fill="BFBFBF"/>
            <w:noWrap/>
            <w:vAlign w:val="center"/>
            <w:hideMark/>
          </w:tcPr>
          <w:p w14:paraId="7BB9450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single" w:sz="8" w:space="0" w:color="auto"/>
              <w:left w:val="nil"/>
              <w:bottom w:val="single" w:sz="4" w:space="0" w:color="auto"/>
              <w:right w:val="single" w:sz="4" w:space="0" w:color="auto"/>
            </w:tcBorders>
            <w:shd w:val="clear" w:color="auto" w:fill="auto"/>
            <w:noWrap/>
            <w:vAlign w:val="center"/>
            <w:hideMark/>
          </w:tcPr>
          <w:p w14:paraId="0D9A9DE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single" w:sz="8" w:space="0" w:color="auto"/>
              <w:left w:val="nil"/>
              <w:bottom w:val="single" w:sz="4" w:space="0" w:color="auto"/>
              <w:right w:val="single" w:sz="4" w:space="0" w:color="auto"/>
            </w:tcBorders>
            <w:shd w:val="clear" w:color="000000" w:fill="BFBFBF"/>
            <w:noWrap/>
            <w:vAlign w:val="center"/>
            <w:hideMark/>
          </w:tcPr>
          <w:p w14:paraId="7FA75CF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single" w:sz="8" w:space="0" w:color="auto"/>
              <w:left w:val="nil"/>
              <w:bottom w:val="single" w:sz="4" w:space="0" w:color="auto"/>
              <w:right w:val="single" w:sz="8" w:space="0" w:color="auto"/>
            </w:tcBorders>
            <w:shd w:val="clear" w:color="000000" w:fill="BFBFBF"/>
            <w:noWrap/>
            <w:vAlign w:val="center"/>
            <w:hideMark/>
          </w:tcPr>
          <w:p w14:paraId="52A71BB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583DD08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62959D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center"/>
            <w:hideMark/>
          </w:tcPr>
          <w:p w14:paraId="7B67845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D4DAAA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79935A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553" w:type="dxa"/>
            <w:gridSpan w:val="4"/>
            <w:tcBorders>
              <w:top w:val="single" w:sz="4" w:space="0" w:color="auto"/>
              <w:left w:val="single" w:sz="8" w:space="0" w:color="auto"/>
              <w:bottom w:val="single" w:sz="4" w:space="0" w:color="auto"/>
              <w:right w:val="nil"/>
            </w:tcBorders>
            <w:shd w:val="clear" w:color="000000" w:fill="BFBFBF"/>
            <w:noWrap/>
            <w:vAlign w:val="center"/>
            <w:hideMark/>
          </w:tcPr>
          <w:p w14:paraId="0BACA8E8"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xml:space="preserve">    OR</w:t>
            </w:r>
          </w:p>
        </w:tc>
        <w:tc>
          <w:tcPr>
            <w:tcW w:w="550" w:type="dxa"/>
            <w:tcBorders>
              <w:top w:val="nil"/>
              <w:left w:val="nil"/>
              <w:bottom w:val="single" w:sz="4" w:space="0" w:color="auto"/>
              <w:right w:val="nil"/>
            </w:tcBorders>
            <w:shd w:val="clear" w:color="000000" w:fill="BFBFBF"/>
            <w:noWrap/>
            <w:vAlign w:val="center"/>
            <w:hideMark/>
          </w:tcPr>
          <w:p w14:paraId="79D88034"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nil"/>
              <w:left w:val="nil"/>
              <w:bottom w:val="single" w:sz="4" w:space="0" w:color="auto"/>
              <w:right w:val="nil"/>
            </w:tcBorders>
            <w:shd w:val="clear" w:color="000000" w:fill="BFBFBF"/>
            <w:noWrap/>
            <w:vAlign w:val="center"/>
            <w:hideMark/>
          </w:tcPr>
          <w:p w14:paraId="01BB4660"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nil"/>
              <w:left w:val="nil"/>
              <w:bottom w:val="single" w:sz="4" w:space="0" w:color="auto"/>
              <w:right w:val="nil"/>
            </w:tcBorders>
            <w:shd w:val="clear" w:color="000000" w:fill="BFBFBF"/>
            <w:noWrap/>
            <w:vAlign w:val="center"/>
            <w:hideMark/>
          </w:tcPr>
          <w:p w14:paraId="0887918B"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nil"/>
              <w:left w:val="nil"/>
              <w:bottom w:val="single" w:sz="4" w:space="0" w:color="auto"/>
              <w:right w:val="nil"/>
            </w:tcBorders>
            <w:shd w:val="clear" w:color="000000" w:fill="BFBFBF"/>
            <w:noWrap/>
            <w:vAlign w:val="center"/>
            <w:hideMark/>
          </w:tcPr>
          <w:p w14:paraId="53E72B9B"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nil"/>
              <w:left w:val="nil"/>
              <w:bottom w:val="single" w:sz="4" w:space="0" w:color="auto"/>
              <w:right w:val="nil"/>
            </w:tcBorders>
            <w:shd w:val="clear" w:color="000000" w:fill="BFBFBF"/>
            <w:noWrap/>
            <w:vAlign w:val="center"/>
            <w:hideMark/>
          </w:tcPr>
          <w:p w14:paraId="6680CD49"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nil"/>
              <w:left w:val="nil"/>
              <w:bottom w:val="single" w:sz="4" w:space="0" w:color="auto"/>
              <w:right w:val="nil"/>
            </w:tcBorders>
            <w:shd w:val="clear" w:color="000000" w:fill="BFBFBF"/>
            <w:noWrap/>
            <w:vAlign w:val="center"/>
            <w:hideMark/>
          </w:tcPr>
          <w:p w14:paraId="76506154"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nil"/>
              <w:left w:val="nil"/>
              <w:bottom w:val="single" w:sz="4" w:space="0" w:color="auto"/>
              <w:right w:val="single" w:sz="8" w:space="0" w:color="auto"/>
            </w:tcBorders>
            <w:shd w:val="clear" w:color="000000" w:fill="BFBFBF"/>
            <w:noWrap/>
            <w:vAlign w:val="center"/>
            <w:hideMark/>
          </w:tcPr>
          <w:p w14:paraId="04B2BE5E"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r>
      <w:tr w:rsidR="003A3D2D" w:rsidRPr="003A3D2D" w14:paraId="7D94907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6757D3E"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5.1.3</w:t>
            </w:r>
          </w:p>
        </w:tc>
        <w:tc>
          <w:tcPr>
            <w:tcW w:w="807" w:type="dxa"/>
            <w:tcBorders>
              <w:top w:val="nil"/>
              <w:left w:val="nil"/>
              <w:bottom w:val="single" w:sz="4" w:space="0" w:color="auto"/>
              <w:right w:val="single" w:sz="4" w:space="0" w:color="auto"/>
            </w:tcBorders>
            <w:shd w:val="clear" w:color="auto" w:fill="auto"/>
            <w:noWrap/>
            <w:vAlign w:val="center"/>
            <w:hideMark/>
          </w:tcPr>
          <w:p w14:paraId="7452A82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20B0C2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1CDE48C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nil"/>
              <w:left w:val="single" w:sz="8" w:space="0" w:color="auto"/>
              <w:bottom w:val="single" w:sz="4" w:space="0" w:color="auto"/>
              <w:right w:val="single" w:sz="4" w:space="0" w:color="000000"/>
            </w:tcBorders>
            <w:shd w:val="clear" w:color="auto" w:fill="auto"/>
            <w:noWrap/>
            <w:vAlign w:val="center"/>
            <w:hideMark/>
          </w:tcPr>
          <w:p w14:paraId="1699CF0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EPSG_Reference</w:t>
            </w:r>
          </w:p>
        </w:tc>
        <w:tc>
          <w:tcPr>
            <w:tcW w:w="550" w:type="dxa"/>
            <w:tcBorders>
              <w:top w:val="nil"/>
              <w:left w:val="nil"/>
              <w:bottom w:val="single" w:sz="4" w:space="0" w:color="auto"/>
              <w:right w:val="single" w:sz="4" w:space="0" w:color="auto"/>
            </w:tcBorders>
            <w:shd w:val="clear" w:color="000000" w:fill="BFBFBF"/>
            <w:noWrap/>
            <w:vAlign w:val="center"/>
            <w:hideMark/>
          </w:tcPr>
          <w:p w14:paraId="25A750B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ED0B09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47141DA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nil"/>
              <w:left w:val="nil"/>
              <w:bottom w:val="single" w:sz="4" w:space="0" w:color="auto"/>
              <w:right w:val="single" w:sz="4" w:space="0" w:color="auto"/>
            </w:tcBorders>
            <w:shd w:val="clear" w:color="000000" w:fill="BFBFBF"/>
            <w:noWrap/>
            <w:vAlign w:val="center"/>
            <w:hideMark/>
          </w:tcPr>
          <w:p w14:paraId="69C14B8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77A7F8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717B854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8" w:space="0" w:color="auto"/>
            </w:tcBorders>
            <w:shd w:val="clear" w:color="000000" w:fill="BFBFBF"/>
            <w:noWrap/>
            <w:vAlign w:val="center"/>
            <w:hideMark/>
          </w:tcPr>
          <w:p w14:paraId="2AB5052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6D3C1FB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776645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5.1.3.1</w:t>
            </w:r>
          </w:p>
        </w:tc>
        <w:tc>
          <w:tcPr>
            <w:tcW w:w="807" w:type="dxa"/>
            <w:tcBorders>
              <w:top w:val="nil"/>
              <w:left w:val="nil"/>
              <w:bottom w:val="single" w:sz="4" w:space="0" w:color="auto"/>
              <w:right w:val="single" w:sz="4" w:space="0" w:color="auto"/>
            </w:tcBorders>
            <w:shd w:val="clear" w:color="auto" w:fill="auto"/>
            <w:noWrap/>
            <w:vAlign w:val="center"/>
            <w:hideMark/>
          </w:tcPr>
          <w:p w14:paraId="23F4526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F0AB38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896280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single" w:sz="4" w:space="0" w:color="auto"/>
              <w:right w:val="nil"/>
            </w:tcBorders>
            <w:shd w:val="clear" w:color="auto" w:fill="auto"/>
            <w:noWrap/>
            <w:vAlign w:val="center"/>
            <w:hideMark/>
          </w:tcPr>
          <w:p w14:paraId="038A29E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6762D7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EPSG_Code:</w:t>
            </w:r>
          </w:p>
        </w:tc>
        <w:tc>
          <w:tcPr>
            <w:tcW w:w="550" w:type="dxa"/>
            <w:tcBorders>
              <w:top w:val="nil"/>
              <w:left w:val="nil"/>
              <w:bottom w:val="single" w:sz="4" w:space="0" w:color="auto"/>
              <w:right w:val="single" w:sz="4" w:space="0" w:color="auto"/>
            </w:tcBorders>
            <w:shd w:val="clear" w:color="000000" w:fill="BFBFBF"/>
            <w:noWrap/>
            <w:vAlign w:val="center"/>
            <w:hideMark/>
          </w:tcPr>
          <w:p w14:paraId="5EBB81C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5A6D9A2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39C0EB7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39153D3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7EDB62A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416415B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single" w:sz="4" w:space="0" w:color="auto"/>
              <w:bottom w:val="single" w:sz="4" w:space="0" w:color="auto"/>
              <w:right w:val="single" w:sz="8" w:space="0" w:color="auto"/>
            </w:tcBorders>
            <w:shd w:val="clear" w:color="000000" w:fill="BFBFBF"/>
            <w:noWrap/>
            <w:vAlign w:val="center"/>
            <w:hideMark/>
          </w:tcPr>
          <w:p w14:paraId="37A26CF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739C499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69AA33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5.1.3.2</w:t>
            </w:r>
          </w:p>
        </w:tc>
        <w:tc>
          <w:tcPr>
            <w:tcW w:w="807" w:type="dxa"/>
            <w:tcBorders>
              <w:top w:val="nil"/>
              <w:left w:val="nil"/>
              <w:bottom w:val="single" w:sz="4" w:space="0" w:color="auto"/>
              <w:right w:val="single" w:sz="4" w:space="0" w:color="auto"/>
            </w:tcBorders>
            <w:shd w:val="clear" w:color="auto" w:fill="auto"/>
            <w:noWrap/>
            <w:vAlign w:val="center"/>
            <w:hideMark/>
          </w:tcPr>
          <w:p w14:paraId="6573BA0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3B3E0C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6C3FEE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single" w:sz="4" w:space="0" w:color="auto"/>
              <w:right w:val="nil"/>
            </w:tcBorders>
            <w:shd w:val="clear" w:color="auto" w:fill="auto"/>
            <w:noWrap/>
            <w:vAlign w:val="center"/>
            <w:hideMark/>
          </w:tcPr>
          <w:p w14:paraId="6816A30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7785B5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EPSG_Code_Space:</w:t>
            </w:r>
          </w:p>
        </w:tc>
        <w:tc>
          <w:tcPr>
            <w:tcW w:w="550" w:type="dxa"/>
            <w:tcBorders>
              <w:top w:val="nil"/>
              <w:left w:val="nil"/>
              <w:bottom w:val="single" w:sz="4" w:space="0" w:color="auto"/>
              <w:right w:val="single" w:sz="4" w:space="0" w:color="auto"/>
            </w:tcBorders>
            <w:shd w:val="clear" w:color="000000" w:fill="BFBFBF"/>
            <w:noWrap/>
            <w:vAlign w:val="center"/>
            <w:hideMark/>
          </w:tcPr>
          <w:p w14:paraId="6F54193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0858A80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4C31F16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3307ABE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859A2F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31CCC6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single" w:sz="4" w:space="0" w:color="auto"/>
              <w:bottom w:val="single" w:sz="4" w:space="0" w:color="auto"/>
              <w:right w:val="single" w:sz="8" w:space="0" w:color="auto"/>
            </w:tcBorders>
            <w:shd w:val="clear" w:color="000000" w:fill="BFBFBF"/>
            <w:noWrap/>
            <w:vAlign w:val="center"/>
            <w:hideMark/>
          </w:tcPr>
          <w:p w14:paraId="17FA2CF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483FAFB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DBFE65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5.1.3.3</w:t>
            </w:r>
          </w:p>
        </w:tc>
        <w:tc>
          <w:tcPr>
            <w:tcW w:w="807" w:type="dxa"/>
            <w:tcBorders>
              <w:top w:val="nil"/>
              <w:left w:val="nil"/>
              <w:bottom w:val="single" w:sz="4" w:space="0" w:color="auto"/>
              <w:right w:val="single" w:sz="4" w:space="0" w:color="auto"/>
            </w:tcBorders>
            <w:shd w:val="clear" w:color="auto" w:fill="auto"/>
            <w:noWrap/>
            <w:vAlign w:val="center"/>
            <w:hideMark/>
          </w:tcPr>
          <w:p w14:paraId="55F58D1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833CA7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5EACF7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single" w:sz="4" w:space="0" w:color="auto"/>
              <w:right w:val="nil"/>
            </w:tcBorders>
            <w:shd w:val="clear" w:color="auto" w:fill="auto"/>
            <w:noWrap/>
            <w:vAlign w:val="center"/>
            <w:hideMark/>
          </w:tcPr>
          <w:p w14:paraId="1C24A28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47AE5C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EPSG_Version:</w:t>
            </w:r>
          </w:p>
        </w:tc>
        <w:tc>
          <w:tcPr>
            <w:tcW w:w="550" w:type="dxa"/>
            <w:tcBorders>
              <w:top w:val="nil"/>
              <w:left w:val="nil"/>
              <w:bottom w:val="single" w:sz="4" w:space="0" w:color="auto"/>
              <w:right w:val="single" w:sz="4" w:space="0" w:color="auto"/>
            </w:tcBorders>
            <w:shd w:val="clear" w:color="000000" w:fill="BFBFBF"/>
            <w:noWrap/>
            <w:vAlign w:val="center"/>
            <w:hideMark/>
          </w:tcPr>
          <w:p w14:paraId="39CE2F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5FA852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66D308A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48FECBB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71D9693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3CA759D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single" w:sz="4" w:space="0" w:color="auto"/>
              <w:bottom w:val="single" w:sz="4" w:space="0" w:color="auto"/>
              <w:right w:val="single" w:sz="8" w:space="0" w:color="auto"/>
            </w:tcBorders>
            <w:shd w:val="clear" w:color="000000" w:fill="BFBFBF"/>
            <w:noWrap/>
            <w:vAlign w:val="center"/>
            <w:hideMark/>
          </w:tcPr>
          <w:p w14:paraId="7B2EAA1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E071296"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E44A91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5.1.3.4</w:t>
            </w:r>
          </w:p>
        </w:tc>
        <w:tc>
          <w:tcPr>
            <w:tcW w:w="807" w:type="dxa"/>
            <w:tcBorders>
              <w:top w:val="nil"/>
              <w:left w:val="nil"/>
              <w:bottom w:val="single" w:sz="4" w:space="0" w:color="auto"/>
              <w:right w:val="single" w:sz="4" w:space="0" w:color="auto"/>
            </w:tcBorders>
            <w:shd w:val="clear" w:color="auto" w:fill="auto"/>
            <w:noWrap/>
            <w:vAlign w:val="center"/>
            <w:hideMark/>
          </w:tcPr>
          <w:p w14:paraId="3B16C3B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36056A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1E9C79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single" w:sz="8" w:space="0" w:color="auto"/>
              <w:right w:val="nil"/>
            </w:tcBorders>
            <w:shd w:val="clear" w:color="auto" w:fill="auto"/>
            <w:noWrap/>
            <w:vAlign w:val="center"/>
            <w:hideMark/>
          </w:tcPr>
          <w:p w14:paraId="109BEF0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492D0E2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Spatial_Resolution:</w:t>
            </w:r>
          </w:p>
        </w:tc>
        <w:tc>
          <w:tcPr>
            <w:tcW w:w="550" w:type="dxa"/>
            <w:tcBorders>
              <w:top w:val="single" w:sz="4" w:space="0" w:color="auto"/>
              <w:left w:val="single" w:sz="4" w:space="0" w:color="auto"/>
              <w:bottom w:val="single" w:sz="8" w:space="0" w:color="auto"/>
              <w:right w:val="single" w:sz="4" w:space="0" w:color="auto"/>
            </w:tcBorders>
            <w:shd w:val="clear" w:color="000000" w:fill="BFBFBF"/>
            <w:noWrap/>
            <w:vAlign w:val="center"/>
            <w:hideMark/>
          </w:tcPr>
          <w:p w14:paraId="60857DC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8" w:space="0" w:color="auto"/>
              <w:right w:val="single" w:sz="4" w:space="0" w:color="auto"/>
            </w:tcBorders>
            <w:shd w:val="clear" w:color="000000" w:fill="BFBFBF"/>
            <w:noWrap/>
            <w:vAlign w:val="center"/>
            <w:hideMark/>
          </w:tcPr>
          <w:p w14:paraId="7C374CA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8" w:space="0" w:color="auto"/>
              <w:right w:val="single" w:sz="4" w:space="0" w:color="auto"/>
            </w:tcBorders>
            <w:shd w:val="clear" w:color="auto" w:fill="auto"/>
            <w:noWrap/>
            <w:vAlign w:val="center"/>
            <w:hideMark/>
          </w:tcPr>
          <w:p w14:paraId="70848B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single" w:sz="4" w:space="0" w:color="auto"/>
              <w:left w:val="nil"/>
              <w:bottom w:val="single" w:sz="8" w:space="0" w:color="auto"/>
              <w:right w:val="single" w:sz="4" w:space="0" w:color="auto"/>
            </w:tcBorders>
            <w:shd w:val="clear" w:color="000000" w:fill="BFBFBF"/>
            <w:noWrap/>
            <w:vAlign w:val="center"/>
            <w:hideMark/>
          </w:tcPr>
          <w:p w14:paraId="27DCBFA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8" w:space="0" w:color="auto"/>
              <w:right w:val="single" w:sz="4" w:space="0" w:color="auto"/>
            </w:tcBorders>
            <w:shd w:val="clear" w:color="000000" w:fill="BFBFBF"/>
            <w:noWrap/>
            <w:vAlign w:val="center"/>
            <w:hideMark/>
          </w:tcPr>
          <w:p w14:paraId="5AB03B7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8" w:space="0" w:color="auto"/>
              <w:right w:val="single" w:sz="4" w:space="0" w:color="auto"/>
            </w:tcBorders>
            <w:shd w:val="clear" w:color="000000" w:fill="BFBFBF"/>
            <w:noWrap/>
            <w:vAlign w:val="center"/>
            <w:hideMark/>
          </w:tcPr>
          <w:p w14:paraId="35E5EBA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8" w:space="0" w:color="auto"/>
              <w:right w:val="single" w:sz="8" w:space="0" w:color="auto"/>
            </w:tcBorders>
            <w:shd w:val="clear" w:color="000000" w:fill="BFBFBF"/>
            <w:noWrap/>
            <w:vAlign w:val="center"/>
            <w:hideMark/>
          </w:tcPr>
          <w:p w14:paraId="508DE13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09291B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061097E"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5.2</w:t>
            </w:r>
          </w:p>
        </w:tc>
        <w:tc>
          <w:tcPr>
            <w:tcW w:w="807" w:type="dxa"/>
            <w:tcBorders>
              <w:top w:val="nil"/>
              <w:left w:val="nil"/>
              <w:bottom w:val="single" w:sz="4" w:space="0" w:color="auto"/>
              <w:right w:val="single" w:sz="4" w:space="0" w:color="auto"/>
            </w:tcBorders>
            <w:shd w:val="clear" w:color="auto" w:fill="auto"/>
            <w:noWrap/>
            <w:vAlign w:val="center"/>
            <w:hideMark/>
          </w:tcPr>
          <w:p w14:paraId="45B5EA2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276" w:type="dxa"/>
            <w:tcBorders>
              <w:top w:val="nil"/>
              <w:left w:val="nil"/>
              <w:bottom w:val="single" w:sz="4" w:space="0" w:color="auto"/>
              <w:right w:val="nil"/>
            </w:tcBorders>
            <w:shd w:val="clear" w:color="auto" w:fill="auto"/>
            <w:noWrap/>
            <w:vAlign w:val="center"/>
            <w:hideMark/>
          </w:tcPr>
          <w:p w14:paraId="6EE3FF8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BCDD9F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Geodetic_Model</w:t>
            </w:r>
          </w:p>
        </w:tc>
        <w:tc>
          <w:tcPr>
            <w:tcW w:w="550" w:type="dxa"/>
            <w:tcBorders>
              <w:top w:val="nil"/>
              <w:left w:val="nil"/>
              <w:bottom w:val="single" w:sz="4" w:space="0" w:color="auto"/>
              <w:right w:val="single" w:sz="4" w:space="0" w:color="auto"/>
            </w:tcBorders>
            <w:shd w:val="clear" w:color="000000" w:fill="BFBFBF"/>
            <w:noWrap/>
            <w:vAlign w:val="center"/>
            <w:hideMark/>
          </w:tcPr>
          <w:p w14:paraId="632EE9E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19D0770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D73D44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0FA4C97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3FD0DFD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B29567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c>
          <w:tcPr>
            <w:tcW w:w="603" w:type="dxa"/>
            <w:tcBorders>
              <w:top w:val="nil"/>
              <w:left w:val="nil"/>
              <w:bottom w:val="single" w:sz="4" w:space="0" w:color="auto"/>
              <w:right w:val="single" w:sz="4" w:space="0" w:color="auto"/>
            </w:tcBorders>
            <w:shd w:val="clear" w:color="000000" w:fill="BFBFBF"/>
            <w:noWrap/>
            <w:vAlign w:val="center"/>
            <w:hideMark/>
          </w:tcPr>
          <w:p w14:paraId="0BE6CEA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xml:space="preserve"> </w:t>
            </w:r>
          </w:p>
        </w:tc>
      </w:tr>
      <w:tr w:rsidR="003A3D2D" w:rsidRPr="003A3D2D" w14:paraId="3C2768E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1ED0A6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5.2.1</w:t>
            </w:r>
          </w:p>
        </w:tc>
        <w:tc>
          <w:tcPr>
            <w:tcW w:w="807" w:type="dxa"/>
            <w:tcBorders>
              <w:top w:val="nil"/>
              <w:left w:val="nil"/>
              <w:bottom w:val="single" w:sz="4" w:space="0" w:color="auto"/>
              <w:right w:val="single" w:sz="4" w:space="0" w:color="auto"/>
            </w:tcBorders>
            <w:shd w:val="clear" w:color="auto" w:fill="auto"/>
            <w:noWrap/>
            <w:vAlign w:val="center"/>
            <w:hideMark/>
          </w:tcPr>
          <w:p w14:paraId="7DB4BAA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968889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A4CA1A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8E2889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Horizontal_Datum_Name:</w:t>
            </w:r>
          </w:p>
        </w:tc>
        <w:tc>
          <w:tcPr>
            <w:tcW w:w="550" w:type="dxa"/>
            <w:tcBorders>
              <w:top w:val="nil"/>
              <w:left w:val="nil"/>
              <w:bottom w:val="single" w:sz="4" w:space="0" w:color="auto"/>
              <w:right w:val="single" w:sz="4" w:space="0" w:color="auto"/>
            </w:tcBorders>
            <w:shd w:val="clear" w:color="000000" w:fill="BFBFBF"/>
            <w:noWrap/>
            <w:vAlign w:val="center"/>
            <w:hideMark/>
          </w:tcPr>
          <w:p w14:paraId="359EEB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CBEC91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E34C3B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3945B10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41A4458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60D62C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A925DD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CB2210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EF1728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5.2.2</w:t>
            </w:r>
          </w:p>
        </w:tc>
        <w:tc>
          <w:tcPr>
            <w:tcW w:w="807" w:type="dxa"/>
            <w:tcBorders>
              <w:top w:val="nil"/>
              <w:left w:val="nil"/>
              <w:bottom w:val="single" w:sz="4" w:space="0" w:color="auto"/>
              <w:right w:val="single" w:sz="4" w:space="0" w:color="auto"/>
            </w:tcBorders>
            <w:shd w:val="clear" w:color="auto" w:fill="auto"/>
            <w:noWrap/>
            <w:vAlign w:val="center"/>
            <w:hideMark/>
          </w:tcPr>
          <w:p w14:paraId="1FC2F5B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558429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5FEA88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593A2C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Ellipsoid_Name:</w:t>
            </w:r>
          </w:p>
        </w:tc>
        <w:tc>
          <w:tcPr>
            <w:tcW w:w="550" w:type="dxa"/>
            <w:tcBorders>
              <w:top w:val="nil"/>
              <w:left w:val="nil"/>
              <w:bottom w:val="single" w:sz="4" w:space="0" w:color="auto"/>
              <w:right w:val="single" w:sz="4" w:space="0" w:color="auto"/>
            </w:tcBorders>
            <w:shd w:val="clear" w:color="000000" w:fill="BFBFBF"/>
            <w:noWrap/>
            <w:vAlign w:val="center"/>
            <w:hideMark/>
          </w:tcPr>
          <w:p w14:paraId="4BD76EA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2BCBA6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D481B6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124FD5F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BCF801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0272417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7446017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17B90A9D"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8A9ACF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5.2.3</w:t>
            </w:r>
          </w:p>
        </w:tc>
        <w:tc>
          <w:tcPr>
            <w:tcW w:w="807" w:type="dxa"/>
            <w:tcBorders>
              <w:top w:val="nil"/>
              <w:left w:val="nil"/>
              <w:bottom w:val="single" w:sz="4" w:space="0" w:color="auto"/>
              <w:right w:val="single" w:sz="4" w:space="0" w:color="auto"/>
            </w:tcBorders>
            <w:shd w:val="clear" w:color="auto" w:fill="auto"/>
            <w:noWrap/>
            <w:vAlign w:val="center"/>
            <w:hideMark/>
          </w:tcPr>
          <w:p w14:paraId="405E162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485223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27DC94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EA099F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Semi-Major_Axis:</w:t>
            </w:r>
          </w:p>
        </w:tc>
        <w:tc>
          <w:tcPr>
            <w:tcW w:w="550" w:type="dxa"/>
            <w:tcBorders>
              <w:top w:val="nil"/>
              <w:left w:val="nil"/>
              <w:bottom w:val="single" w:sz="4" w:space="0" w:color="auto"/>
              <w:right w:val="single" w:sz="4" w:space="0" w:color="auto"/>
            </w:tcBorders>
            <w:shd w:val="clear" w:color="000000" w:fill="BFBFBF"/>
            <w:noWrap/>
            <w:vAlign w:val="center"/>
            <w:hideMark/>
          </w:tcPr>
          <w:p w14:paraId="123F706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6C7C07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82F4CA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299D729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841303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17E2A9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D9C140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33FCC71" w14:textId="77777777" w:rsidTr="00B205AF">
        <w:trPr>
          <w:trHeight w:val="315"/>
        </w:trPr>
        <w:tc>
          <w:tcPr>
            <w:tcW w:w="1236" w:type="dxa"/>
            <w:tcBorders>
              <w:top w:val="nil"/>
              <w:left w:val="single" w:sz="4" w:space="0" w:color="auto"/>
              <w:bottom w:val="nil"/>
              <w:right w:val="single" w:sz="4" w:space="0" w:color="auto"/>
            </w:tcBorders>
            <w:shd w:val="clear" w:color="auto" w:fill="auto"/>
            <w:noWrap/>
            <w:vAlign w:val="center"/>
            <w:hideMark/>
          </w:tcPr>
          <w:p w14:paraId="30D8FA2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5.2.4</w:t>
            </w:r>
          </w:p>
        </w:tc>
        <w:tc>
          <w:tcPr>
            <w:tcW w:w="807" w:type="dxa"/>
            <w:tcBorders>
              <w:top w:val="nil"/>
              <w:left w:val="nil"/>
              <w:bottom w:val="nil"/>
              <w:right w:val="single" w:sz="4" w:space="0" w:color="auto"/>
            </w:tcBorders>
            <w:shd w:val="clear" w:color="auto" w:fill="auto"/>
            <w:noWrap/>
            <w:vAlign w:val="center"/>
            <w:hideMark/>
          </w:tcPr>
          <w:p w14:paraId="0F02AC0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48F336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4B4F27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CC630C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Denominator_of_Flattening_Ratio:</w:t>
            </w:r>
          </w:p>
        </w:tc>
        <w:tc>
          <w:tcPr>
            <w:tcW w:w="550" w:type="dxa"/>
            <w:tcBorders>
              <w:top w:val="nil"/>
              <w:left w:val="nil"/>
              <w:bottom w:val="nil"/>
              <w:right w:val="single" w:sz="4" w:space="0" w:color="auto"/>
            </w:tcBorders>
            <w:shd w:val="clear" w:color="000000" w:fill="BFBFBF"/>
            <w:noWrap/>
            <w:vAlign w:val="center"/>
            <w:hideMark/>
          </w:tcPr>
          <w:p w14:paraId="7A49CD3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auto" w:fill="auto"/>
            <w:noWrap/>
            <w:vAlign w:val="center"/>
            <w:hideMark/>
          </w:tcPr>
          <w:p w14:paraId="7C533E3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20862E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000000" w:fill="BFBFBF"/>
            <w:noWrap/>
            <w:vAlign w:val="center"/>
            <w:hideMark/>
          </w:tcPr>
          <w:p w14:paraId="56BD52B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auto" w:fill="auto"/>
            <w:noWrap/>
            <w:vAlign w:val="center"/>
            <w:hideMark/>
          </w:tcPr>
          <w:p w14:paraId="381A5EA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000000" w:fill="BFBFBF"/>
            <w:noWrap/>
            <w:vAlign w:val="center"/>
            <w:hideMark/>
          </w:tcPr>
          <w:p w14:paraId="66AE7E1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000000" w:fill="BFBFBF"/>
            <w:noWrap/>
            <w:vAlign w:val="center"/>
            <w:hideMark/>
          </w:tcPr>
          <w:p w14:paraId="4F282C7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7DB5DFD" w14:textId="77777777" w:rsidTr="00B205AF">
        <w:trPr>
          <w:trHeight w:val="315"/>
        </w:trPr>
        <w:tc>
          <w:tcPr>
            <w:tcW w:w="1236" w:type="dxa"/>
            <w:tcBorders>
              <w:top w:val="single" w:sz="4" w:space="0" w:color="auto"/>
              <w:left w:val="single" w:sz="4" w:space="0" w:color="auto"/>
              <w:bottom w:val="single" w:sz="4" w:space="0" w:color="auto"/>
              <w:right w:val="nil"/>
            </w:tcBorders>
            <w:shd w:val="clear" w:color="000000" w:fill="BFBFBF"/>
            <w:noWrap/>
            <w:vAlign w:val="center"/>
            <w:hideMark/>
          </w:tcPr>
          <w:p w14:paraId="5192EFC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single" w:sz="4" w:space="0" w:color="auto"/>
              <w:left w:val="nil"/>
              <w:bottom w:val="single" w:sz="4" w:space="0" w:color="auto"/>
              <w:right w:val="nil"/>
            </w:tcBorders>
            <w:shd w:val="clear" w:color="000000" w:fill="BFBFBF"/>
            <w:noWrap/>
            <w:vAlign w:val="center"/>
            <w:hideMark/>
          </w:tcPr>
          <w:p w14:paraId="0D049DC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0524920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6703417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02F2E55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3B55318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center"/>
            <w:hideMark/>
          </w:tcPr>
          <w:p w14:paraId="4E5978E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725" w:type="dxa"/>
            <w:tcBorders>
              <w:top w:val="nil"/>
              <w:left w:val="nil"/>
              <w:bottom w:val="single" w:sz="4" w:space="0" w:color="auto"/>
              <w:right w:val="nil"/>
            </w:tcBorders>
            <w:shd w:val="clear" w:color="000000" w:fill="BFBFBF"/>
            <w:noWrap/>
            <w:vAlign w:val="center"/>
            <w:hideMark/>
          </w:tcPr>
          <w:p w14:paraId="598058F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2BE1B8C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0D7B456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4D21307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0D4E299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0A9E5B3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781D891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single" w:sz="4" w:space="0" w:color="auto"/>
            </w:tcBorders>
            <w:shd w:val="clear" w:color="000000" w:fill="BFBFBF"/>
            <w:noWrap/>
            <w:vAlign w:val="center"/>
            <w:hideMark/>
          </w:tcPr>
          <w:p w14:paraId="2021483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AEE8F44"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5B172B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6</w:t>
            </w:r>
          </w:p>
        </w:tc>
        <w:tc>
          <w:tcPr>
            <w:tcW w:w="807" w:type="dxa"/>
            <w:tcBorders>
              <w:top w:val="nil"/>
              <w:left w:val="nil"/>
              <w:bottom w:val="single" w:sz="4" w:space="0" w:color="auto"/>
              <w:right w:val="single" w:sz="4" w:space="0" w:color="auto"/>
            </w:tcBorders>
            <w:shd w:val="clear" w:color="auto" w:fill="auto"/>
            <w:noWrap/>
            <w:vAlign w:val="center"/>
            <w:hideMark/>
          </w:tcPr>
          <w:p w14:paraId="338C004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710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1CF447A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Entity_and_Attribute_Information</w:t>
            </w:r>
          </w:p>
        </w:tc>
        <w:tc>
          <w:tcPr>
            <w:tcW w:w="550" w:type="dxa"/>
            <w:tcBorders>
              <w:top w:val="nil"/>
              <w:left w:val="nil"/>
              <w:bottom w:val="nil"/>
              <w:right w:val="single" w:sz="4" w:space="0" w:color="auto"/>
            </w:tcBorders>
            <w:shd w:val="clear" w:color="000000" w:fill="BFBFBF"/>
            <w:noWrap/>
            <w:vAlign w:val="center"/>
            <w:hideMark/>
          </w:tcPr>
          <w:p w14:paraId="626D24D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nil"/>
              <w:right w:val="single" w:sz="4" w:space="0" w:color="auto"/>
            </w:tcBorders>
            <w:shd w:val="clear" w:color="auto" w:fill="auto"/>
            <w:noWrap/>
            <w:vAlign w:val="center"/>
            <w:hideMark/>
          </w:tcPr>
          <w:p w14:paraId="102BF44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nil"/>
              <w:right w:val="single" w:sz="4" w:space="0" w:color="auto"/>
            </w:tcBorders>
            <w:shd w:val="clear" w:color="auto" w:fill="auto"/>
            <w:noWrap/>
            <w:vAlign w:val="center"/>
            <w:hideMark/>
          </w:tcPr>
          <w:p w14:paraId="0147E26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3DC628C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550" w:type="dxa"/>
            <w:tcBorders>
              <w:top w:val="nil"/>
              <w:left w:val="nil"/>
              <w:bottom w:val="nil"/>
              <w:right w:val="single" w:sz="4" w:space="0" w:color="auto"/>
            </w:tcBorders>
            <w:shd w:val="clear" w:color="auto" w:fill="auto"/>
            <w:noWrap/>
            <w:vAlign w:val="center"/>
            <w:hideMark/>
          </w:tcPr>
          <w:p w14:paraId="7616D7B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000000" w:fill="BFBFBF"/>
            <w:noWrap/>
            <w:vAlign w:val="center"/>
            <w:hideMark/>
          </w:tcPr>
          <w:p w14:paraId="655F98F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nil"/>
              <w:right w:val="single" w:sz="4" w:space="0" w:color="auto"/>
            </w:tcBorders>
            <w:shd w:val="clear" w:color="000000" w:fill="BFBFBF"/>
            <w:noWrap/>
            <w:vAlign w:val="center"/>
            <w:hideMark/>
          </w:tcPr>
          <w:p w14:paraId="1F7B5EB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274752AD"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CFB014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6.1</w:t>
            </w:r>
          </w:p>
        </w:tc>
        <w:tc>
          <w:tcPr>
            <w:tcW w:w="807" w:type="dxa"/>
            <w:tcBorders>
              <w:top w:val="nil"/>
              <w:left w:val="nil"/>
              <w:bottom w:val="single" w:sz="4" w:space="0" w:color="auto"/>
              <w:right w:val="single" w:sz="4" w:space="0" w:color="auto"/>
            </w:tcBorders>
            <w:shd w:val="clear" w:color="auto" w:fill="auto"/>
            <w:noWrap/>
            <w:vAlign w:val="center"/>
            <w:hideMark/>
          </w:tcPr>
          <w:p w14:paraId="146D48B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single" w:sz="4" w:space="0" w:color="auto"/>
              <w:left w:val="nil"/>
              <w:bottom w:val="single" w:sz="4" w:space="0" w:color="auto"/>
              <w:right w:val="nil"/>
            </w:tcBorders>
            <w:shd w:val="clear" w:color="auto" w:fill="auto"/>
            <w:noWrap/>
            <w:vAlign w:val="center"/>
            <w:hideMark/>
          </w:tcPr>
          <w:p w14:paraId="3F8AEC8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12" w:space="0" w:color="auto"/>
              <w:left w:val="single" w:sz="12" w:space="0" w:color="auto"/>
              <w:bottom w:val="single" w:sz="4" w:space="0" w:color="auto"/>
              <w:right w:val="single" w:sz="4" w:space="0" w:color="000000"/>
            </w:tcBorders>
            <w:shd w:val="clear" w:color="auto" w:fill="auto"/>
            <w:noWrap/>
            <w:vAlign w:val="center"/>
            <w:hideMark/>
          </w:tcPr>
          <w:p w14:paraId="4FA1717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Detailed_Description</w:t>
            </w:r>
          </w:p>
        </w:tc>
        <w:tc>
          <w:tcPr>
            <w:tcW w:w="550" w:type="dxa"/>
            <w:tcBorders>
              <w:top w:val="single" w:sz="12" w:space="0" w:color="auto"/>
              <w:left w:val="nil"/>
              <w:bottom w:val="single" w:sz="4" w:space="0" w:color="auto"/>
              <w:right w:val="single" w:sz="4" w:space="0" w:color="auto"/>
            </w:tcBorders>
            <w:shd w:val="clear" w:color="000000" w:fill="BFBFBF"/>
            <w:noWrap/>
            <w:vAlign w:val="center"/>
            <w:hideMark/>
          </w:tcPr>
          <w:p w14:paraId="7F8A4AA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single" w:sz="12" w:space="0" w:color="auto"/>
              <w:left w:val="nil"/>
              <w:bottom w:val="single" w:sz="4" w:space="0" w:color="auto"/>
              <w:right w:val="single" w:sz="4" w:space="0" w:color="auto"/>
            </w:tcBorders>
            <w:shd w:val="clear" w:color="000000" w:fill="BFBFBF"/>
            <w:noWrap/>
            <w:vAlign w:val="center"/>
            <w:hideMark/>
          </w:tcPr>
          <w:p w14:paraId="775DD40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single" w:sz="12" w:space="0" w:color="auto"/>
              <w:left w:val="nil"/>
              <w:bottom w:val="single" w:sz="4" w:space="0" w:color="auto"/>
              <w:right w:val="single" w:sz="4" w:space="0" w:color="auto"/>
            </w:tcBorders>
            <w:shd w:val="clear" w:color="auto" w:fill="auto"/>
            <w:noWrap/>
            <w:vAlign w:val="center"/>
            <w:hideMark/>
          </w:tcPr>
          <w:p w14:paraId="659B428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single" w:sz="12" w:space="0" w:color="auto"/>
              <w:left w:val="nil"/>
              <w:bottom w:val="single" w:sz="4" w:space="0" w:color="auto"/>
              <w:right w:val="single" w:sz="4" w:space="0" w:color="auto"/>
            </w:tcBorders>
            <w:shd w:val="clear" w:color="auto" w:fill="auto"/>
            <w:noWrap/>
            <w:vAlign w:val="center"/>
            <w:hideMark/>
          </w:tcPr>
          <w:p w14:paraId="1054A50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single" w:sz="12" w:space="0" w:color="auto"/>
              <w:left w:val="nil"/>
              <w:bottom w:val="single" w:sz="4" w:space="0" w:color="auto"/>
              <w:right w:val="single" w:sz="4" w:space="0" w:color="auto"/>
            </w:tcBorders>
            <w:shd w:val="clear" w:color="auto" w:fill="auto"/>
            <w:noWrap/>
            <w:vAlign w:val="center"/>
            <w:hideMark/>
          </w:tcPr>
          <w:p w14:paraId="1A4C429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603" w:type="dxa"/>
            <w:tcBorders>
              <w:top w:val="single" w:sz="12" w:space="0" w:color="auto"/>
              <w:left w:val="nil"/>
              <w:bottom w:val="single" w:sz="4" w:space="0" w:color="auto"/>
              <w:right w:val="single" w:sz="4" w:space="0" w:color="auto"/>
            </w:tcBorders>
            <w:shd w:val="clear" w:color="000000" w:fill="BFBFBF"/>
            <w:noWrap/>
            <w:vAlign w:val="center"/>
            <w:hideMark/>
          </w:tcPr>
          <w:p w14:paraId="7AA4033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single" w:sz="12" w:space="0" w:color="auto"/>
              <w:left w:val="nil"/>
              <w:bottom w:val="single" w:sz="4" w:space="0" w:color="auto"/>
              <w:right w:val="single" w:sz="12" w:space="0" w:color="auto"/>
            </w:tcBorders>
            <w:shd w:val="clear" w:color="000000" w:fill="BFBFBF"/>
            <w:noWrap/>
            <w:vAlign w:val="center"/>
            <w:hideMark/>
          </w:tcPr>
          <w:p w14:paraId="011BEC5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513CACE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63B74B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6.1.1</w:t>
            </w:r>
          </w:p>
        </w:tc>
        <w:tc>
          <w:tcPr>
            <w:tcW w:w="807" w:type="dxa"/>
            <w:tcBorders>
              <w:top w:val="nil"/>
              <w:left w:val="nil"/>
              <w:bottom w:val="single" w:sz="4" w:space="0" w:color="auto"/>
              <w:right w:val="single" w:sz="4" w:space="0" w:color="auto"/>
            </w:tcBorders>
            <w:shd w:val="clear" w:color="auto" w:fill="auto"/>
            <w:noWrap/>
            <w:vAlign w:val="center"/>
            <w:hideMark/>
          </w:tcPr>
          <w:p w14:paraId="61FA5D5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CDC0A1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007C816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37E27B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Entity_Type</w:t>
            </w:r>
          </w:p>
        </w:tc>
        <w:tc>
          <w:tcPr>
            <w:tcW w:w="550" w:type="dxa"/>
            <w:tcBorders>
              <w:top w:val="nil"/>
              <w:left w:val="nil"/>
              <w:bottom w:val="single" w:sz="4" w:space="0" w:color="auto"/>
              <w:right w:val="single" w:sz="4" w:space="0" w:color="auto"/>
            </w:tcBorders>
            <w:shd w:val="clear" w:color="000000" w:fill="BFBFBF"/>
            <w:noWrap/>
            <w:vAlign w:val="center"/>
            <w:hideMark/>
          </w:tcPr>
          <w:p w14:paraId="59C6474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6A99C7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53E4CFC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C0509B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852C9A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B0F2ED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70859F4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27858E6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FC1FDA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6.1.1.1</w:t>
            </w:r>
          </w:p>
        </w:tc>
        <w:tc>
          <w:tcPr>
            <w:tcW w:w="807" w:type="dxa"/>
            <w:tcBorders>
              <w:top w:val="nil"/>
              <w:left w:val="nil"/>
              <w:bottom w:val="single" w:sz="4" w:space="0" w:color="auto"/>
              <w:right w:val="single" w:sz="4" w:space="0" w:color="auto"/>
            </w:tcBorders>
            <w:shd w:val="clear" w:color="auto" w:fill="auto"/>
            <w:noWrap/>
            <w:vAlign w:val="center"/>
            <w:hideMark/>
          </w:tcPr>
          <w:p w14:paraId="702C9A1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A1FC3C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2FA5E93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AF14AB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5CCE10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Entity_Type_Label:</w:t>
            </w:r>
          </w:p>
        </w:tc>
        <w:tc>
          <w:tcPr>
            <w:tcW w:w="550" w:type="dxa"/>
            <w:tcBorders>
              <w:top w:val="nil"/>
              <w:left w:val="nil"/>
              <w:bottom w:val="single" w:sz="4" w:space="0" w:color="auto"/>
              <w:right w:val="single" w:sz="4" w:space="0" w:color="auto"/>
            </w:tcBorders>
            <w:shd w:val="clear" w:color="000000" w:fill="BFBFBF"/>
            <w:noWrap/>
            <w:vAlign w:val="center"/>
            <w:hideMark/>
          </w:tcPr>
          <w:p w14:paraId="7FE144A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00145BB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2810592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639BBF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FEC9EB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73919DD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3461D06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4440B95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9B611F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6.1.1.2</w:t>
            </w:r>
          </w:p>
        </w:tc>
        <w:tc>
          <w:tcPr>
            <w:tcW w:w="807" w:type="dxa"/>
            <w:tcBorders>
              <w:top w:val="nil"/>
              <w:left w:val="nil"/>
              <w:bottom w:val="single" w:sz="4" w:space="0" w:color="auto"/>
              <w:right w:val="single" w:sz="4" w:space="0" w:color="auto"/>
            </w:tcBorders>
            <w:shd w:val="clear" w:color="auto" w:fill="auto"/>
            <w:noWrap/>
            <w:vAlign w:val="center"/>
            <w:hideMark/>
          </w:tcPr>
          <w:p w14:paraId="68DB075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5B4942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6BA575C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5A582E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99AD52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Entity_Type_Definition:</w:t>
            </w:r>
          </w:p>
        </w:tc>
        <w:tc>
          <w:tcPr>
            <w:tcW w:w="550" w:type="dxa"/>
            <w:tcBorders>
              <w:top w:val="nil"/>
              <w:left w:val="nil"/>
              <w:bottom w:val="single" w:sz="4" w:space="0" w:color="auto"/>
              <w:right w:val="single" w:sz="4" w:space="0" w:color="auto"/>
            </w:tcBorders>
            <w:shd w:val="clear" w:color="000000" w:fill="BFBFBF"/>
            <w:noWrap/>
            <w:vAlign w:val="center"/>
            <w:hideMark/>
          </w:tcPr>
          <w:p w14:paraId="43F0AD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034B9A3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0668AF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915918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B7D487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051089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5FC283A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342F6E9" w14:textId="77777777" w:rsidTr="00B205AF">
        <w:trPr>
          <w:trHeight w:val="315"/>
        </w:trPr>
        <w:tc>
          <w:tcPr>
            <w:tcW w:w="1236" w:type="dxa"/>
            <w:tcBorders>
              <w:top w:val="nil"/>
              <w:left w:val="single" w:sz="4" w:space="0" w:color="auto"/>
              <w:bottom w:val="nil"/>
              <w:right w:val="single" w:sz="4" w:space="0" w:color="auto"/>
            </w:tcBorders>
            <w:shd w:val="clear" w:color="auto" w:fill="auto"/>
            <w:noWrap/>
            <w:vAlign w:val="center"/>
            <w:hideMark/>
          </w:tcPr>
          <w:p w14:paraId="0213102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6.1.1.3</w:t>
            </w:r>
          </w:p>
        </w:tc>
        <w:tc>
          <w:tcPr>
            <w:tcW w:w="807" w:type="dxa"/>
            <w:tcBorders>
              <w:top w:val="nil"/>
              <w:left w:val="nil"/>
              <w:bottom w:val="nil"/>
              <w:right w:val="single" w:sz="4" w:space="0" w:color="auto"/>
            </w:tcBorders>
            <w:shd w:val="clear" w:color="auto" w:fill="auto"/>
            <w:noWrap/>
            <w:vAlign w:val="center"/>
            <w:hideMark/>
          </w:tcPr>
          <w:p w14:paraId="305E8D7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nil"/>
              <w:right w:val="nil"/>
            </w:tcBorders>
            <w:shd w:val="clear" w:color="auto" w:fill="auto"/>
            <w:noWrap/>
            <w:vAlign w:val="center"/>
            <w:hideMark/>
          </w:tcPr>
          <w:p w14:paraId="3664FE8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nil"/>
              <w:right w:val="nil"/>
            </w:tcBorders>
            <w:shd w:val="clear" w:color="auto" w:fill="auto"/>
            <w:noWrap/>
            <w:vAlign w:val="center"/>
            <w:hideMark/>
          </w:tcPr>
          <w:p w14:paraId="5B85165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nil"/>
              <w:right w:val="nil"/>
            </w:tcBorders>
            <w:shd w:val="clear" w:color="auto" w:fill="auto"/>
            <w:noWrap/>
            <w:vAlign w:val="center"/>
            <w:hideMark/>
          </w:tcPr>
          <w:p w14:paraId="1BB6381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nil"/>
              <w:right w:val="single" w:sz="4" w:space="0" w:color="000000"/>
            </w:tcBorders>
            <w:shd w:val="clear" w:color="auto" w:fill="auto"/>
            <w:noWrap/>
            <w:vAlign w:val="center"/>
            <w:hideMark/>
          </w:tcPr>
          <w:p w14:paraId="3893485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Entity_Type_Definition_Source:</w:t>
            </w:r>
          </w:p>
        </w:tc>
        <w:tc>
          <w:tcPr>
            <w:tcW w:w="550" w:type="dxa"/>
            <w:tcBorders>
              <w:top w:val="nil"/>
              <w:left w:val="nil"/>
              <w:bottom w:val="single" w:sz="4" w:space="0" w:color="auto"/>
              <w:right w:val="single" w:sz="4" w:space="0" w:color="auto"/>
            </w:tcBorders>
            <w:shd w:val="clear" w:color="000000" w:fill="BFBFBF"/>
            <w:noWrap/>
            <w:vAlign w:val="center"/>
            <w:hideMark/>
          </w:tcPr>
          <w:p w14:paraId="054BE87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C22A89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68A9ECD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9EFBAF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CE54F4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420438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44CC0E0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00169497" w14:textId="77777777" w:rsidTr="00B205AF">
        <w:trPr>
          <w:trHeight w:val="315"/>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736B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6.1.1.4</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ECADDC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single" w:sz="4" w:space="0" w:color="auto"/>
              <w:left w:val="nil"/>
              <w:bottom w:val="single" w:sz="4" w:space="0" w:color="auto"/>
              <w:right w:val="nil"/>
            </w:tcBorders>
            <w:shd w:val="clear" w:color="auto" w:fill="auto"/>
            <w:noWrap/>
            <w:vAlign w:val="center"/>
            <w:hideMark/>
          </w:tcPr>
          <w:p w14:paraId="47ABDAB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single" w:sz="4" w:space="0" w:color="auto"/>
              <w:left w:val="single" w:sz="12" w:space="0" w:color="auto"/>
              <w:bottom w:val="single" w:sz="4" w:space="0" w:color="auto"/>
              <w:right w:val="nil"/>
            </w:tcBorders>
            <w:shd w:val="clear" w:color="auto" w:fill="auto"/>
            <w:noWrap/>
            <w:vAlign w:val="center"/>
            <w:hideMark/>
          </w:tcPr>
          <w:p w14:paraId="26F25ED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single" w:sz="4" w:space="0" w:color="auto"/>
              <w:left w:val="nil"/>
              <w:bottom w:val="single" w:sz="4" w:space="0" w:color="auto"/>
              <w:right w:val="nil"/>
            </w:tcBorders>
            <w:shd w:val="clear" w:color="auto" w:fill="auto"/>
            <w:noWrap/>
            <w:vAlign w:val="center"/>
            <w:hideMark/>
          </w:tcPr>
          <w:p w14:paraId="3B2D5F6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6B2EC6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Ontology_URI</w:t>
            </w:r>
          </w:p>
        </w:tc>
        <w:tc>
          <w:tcPr>
            <w:tcW w:w="550" w:type="dxa"/>
            <w:tcBorders>
              <w:top w:val="nil"/>
              <w:left w:val="nil"/>
              <w:bottom w:val="single" w:sz="4" w:space="0" w:color="auto"/>
              <w:right w:val="single" w:sz="4" w:space="0" w:color="auto"/>
            </w:tcBorders>
            <w:shd w:val="clear" w:color="000000" w:fill="BFBFBF"/>
            <w:noWrap/>
            <w:vAlign w:val="center"/>
            <w:hideMark/>
          </w:tcPr>
          <w:p w14:paraId="2925204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0537E3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6E1CB4B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5E4E33B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7923B05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9314C9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23549CF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2547BC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D4F04B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6.1.2</w:t>
            </w:r>
          </w:p>
        </w:tc>
        <w:tc>
          <w:tcPr>
            <w:tcW w:w="807" w:type="dxa"/>
            <w:tcBorders>
              <w:top w:val="nil"/>
              <w:left w:val="nil"/>
              <w:bottom w:val="single" w:sz="4" w:space="0" w:color="auto"/>
              <w:right w:val="single" w:sz="4" w:space="0" w:color="auto"/>
            </w:tcBorders>
            <w:shd w:val="clear" w:color="auto" w:fill="auto"/>
            <w:noWrap/>
            <w:vAlign w:val="center"/>
            <w:hideMark/>
          </w:tcPr>
          <w:p w14:paraId="5B74286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1240170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3FC0F05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nil"/>
              <w:left w:val="nil"/>
              <w:bottom w:val="single" w:sz="4" w:space="0" w:color="auto"/>
              <w:right w:val="single" w:sz="4" w:space="0" w:color="000000"/>
            </w:tcBorders>
            <w:shd w:val="clear" w:color="auto" w:fill="auto"/>
            <w:noWrap/>
            <w:vAlign w:val="center"/>
            <w:hideMark/>
          </w:tcPr>
          <w:p w14:paraId="67D1104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Attribute</w:t>
            </w:r>
          </w:p>
        </w:tc>
        <w:tc>
          <w:tcPr>
            <w:tcW w:w="550" w:type="dxa"/>
            <w:tcBorders>
              <w:top w:val="nil"/>
              <w:left w:val="nil"/>
              <w:bottom w:val="single" w:sz="4" w:space="0" w:color="auto"/>
              <w:right w:val="single" w:sz="4" w:space="0" w:color="auto"/>
            </w:tcBorders>
            <w:shd w:val="clear" w:color="000000" w:fill="BFBFBF"/>
            <w:noWrap/>
            <w:vAlign w:val="center"/>
            <w:hideMark/>
          </w:tcPr>
          <w:p w14:paraId="5A6B138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58D89BF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08E4845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1B4B74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CE7B37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FDD07E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0D8494F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B205AF" w:rsidRPr="003A3D2D" w14:paraId="6AA15819" w14:textId="77777777" w:rsidTr="00657F18">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8F6E31F"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27424DB"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2CB6C47F"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A9CF4EE"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26D4286"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49DF674"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1B04B003"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1DE11DD6"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0425DCD"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D15711D"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3386039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E1CB71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6.1.2.1</w:t>
            </w:r>
          </w:p>
        </w:tc>
        <w:tc>
          <w:tcPr>
            <w:tcW w:w="807" w:type="dxa"/>
            <w:tcBorders>
              <w:top w:val="nil"/>
              <w:left w:val="nil"/>
              <w:bottom w:val="single" w:sz="4" w:space="0" w:color="auto"/>
              <w:right w:val="single" w:sz="4" w:space="0" w:color="auto"/>
            </w:tcBorders>
            <w:shd w:val="clear" w:color="auto" w:fill="auto"/>
            <w:noWrap/>
            <w:vAlign w:val="center"/>
            <w:hideMark/>
          </w:tcPr>
          <w:p w14:paraId="5EA9B41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F6FC1F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6D71A74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C2B3A9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174818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Attribute_Label:</w:t>
            </w:r>
          </w:p>
        </w:tc>
        <w:tc>
          <w:tcPr>
            <w:tcW w:w="550" w:type="dxa"/>
            <w:tcBorders>
              <w:top w:val="nil"/>
              <w:left w:val="nil"/>
              <w:bottom w:val="single" w:sz="4" w:space="0" w:color="auto"/>
              <w:right w:val="single" w:sz="4" w:space="0" w:color="auto"/>
            </w:tcBorders>
            <w:shd w:val="clear" w:color="000000" w:fill="BFBFBF"/>
            <w:noWrap/>
            <w:vAlign w:val="center"/>
            <w:hideMark/>
          </w:tcPr>
          <w:p w14:paraId="4D9B33B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561B315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6C3FE1B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9C31BE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D1208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37CE3E4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7E3788B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47608A5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745A48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6.1.2.2</w:t>
            </w:r>
          </w:p>
        </w:tc>
        <w:tc>
          <w:tcPr>
            <w:tcW w:w="807" w:type="dxa"/>
            <w:tcBorders>
              <w:top w:val="nil"/>
              <w:left w:val="nil"/>
              <w:bottom w:val="single" w:sz="4" w:space="0" w:color="auto"/>
              <w:right w:val="single" w:sz="4" w:space="0" w:color="auto"/>
            </w:tcBorders>
            <w:shd w:val="clear" w:color="auto" w:fill="auto"/>
            <w:noWrap/>
            <w:vAlign w:val="center"/>
            <w:hideMark/>
          </w:tcPr>
          <w:p w14:paraId="05C5D0F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0EE929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2B7A4BD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DBBB47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508339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Attribute_Definition:</w:t>
            </w:r>
          </w:p>
        </w:tc>
        <w:tc>
          <w:tcPr>
            <w:tcW w:w="550" w:type="dxa"/>
            <w:tcBorders>
              <w:top w:val="nil"/>
              <w:left w:val="nil"/>
              <w:bottom w:val="single" w:sz="4" w:space="0" w:color="auto"/>
              <w:right w:val="single" w:sz="4" w:space="0" w:color="auto"/>
            </w:tcBorders>
            <w:shd w:val="clear" w:color="000000" w:fill="BFBFBF"/>
            <w:noWrap/>
            <w:vAlign w:val="center"/>
            <w:hideMark/>
          </w:tcPr>
          <w:p w14:paraId="56B1192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631FB90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530A07A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2D5524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CC29D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123EF3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7A9BD5A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DE3985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DA7EC4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6.1.2.3</w:t>
            </w:r>
          </w:p>
        </w:tc>
        <w:tc>
          <w:tcPr>
            <w:tcW w:w="807" w:type="dxa"/>
            <w:tcBorders>
              <w:top w:val="nil"/>
              <w:left w:val="nil"/>
              <w:bottom w:val="single" w:sz="4" w:space="0" w:color="auto"/>
              <w:right w:val="single" w:sz="4" w:space="0" w:color="auto"/>
            </w:tcBorders>
            <w:shd w:val="clear" w:color="auto" w:fill="auto"/>
            <w:noWrap/>
            <w:vAlign w:val="center"/>
            <w:hideMark/>
          </w:tcPr>
          <w:p w14:paraId="0E1FE38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869021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6F8322B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4D6F2C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52CE70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Attribute_Definition_Source:</w:t>
            </w:r>
          </w:p>
        </w:tc>
        <w:tc>
          <w:tcPr>
            <w:tcW w:w="550" w:type="dxa"/>
            <w:tcBorders>
              <w:top w:val="nil"/>
              <w:left w:val="nil"/>
              <w:bottom w:val="single" w:sz="4" w:space="0" w:color="auto"/>
              <w:right w:val="single" w:sz="4" w:space="0" w:color="auto"/>
            </w:tcBorders>
            <w:shd w:val="clear" w:color="000000" w:fill="BFBFBF"/>
            <w:noWrap/>
            <w:vAlign w:val="center"/>
            <w:hideMark/>
          </w:tcPr>
          <w:p w14:paraId="76A8DC5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71A417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554F155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5F204D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0B097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1AA489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0CAF588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BC32853"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F5934E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6.1.2.4</w:t>
            </w:r>
          </w:p>
        </w:tc>
        <w:tc>
          <w:tcPr>
            <w:tcW w:w="807" w:type="dxa"/>
            <w:tcBorders>
              <w:top w:val="nil"/>
              <w:left w:val="nil"/>
              <w:bottom w:val="single" w:sz="4" w:space="0" w:color="auto"/>
              <w:right w:val="single" w:sz="4" w:space="0" w:color="auto"/>
            </w:tcBorders>
            <w:shd w:val="clear" w:color="auto" w:fill="auto"/>
            <w:noWrap/>
            <w:vAlign w:val="center"/>
            <w:hideMark/>
          </w:tcPr>
          <w:p w14:paraId="7C4E505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636CE0B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62F58E7E"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0168529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A35240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Attribute_Domain_Values</w:t>
            </w:r>
          </w:p>
        </w:tc>
        <w:tc>
          <w:tcPr>
            <w:tcW w:w="550" w:type="dxa"/>
            <w:tcBorders>
              <w:top w:val="nil"/>
              <w:left w:val="nil"/>
              <w:bottom w:val="nil"/>
              <w:right w:val="single" w:sz="4" w:space="0" w:color="auto"/>
            </w:tcBorders>
            <w:shd w:val="clear" w:color="000000" w:fill="BFBFBF"/>
            <w:noWrap/>
            <w:vAlign w:val="center"/>
            <w:hideMark/>
          </w:tcPr>
          <w:p w14:paraId="03B3EAB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nil"/>
              <w:right w:val="single" w:sz="4" w:space="0" w:color="auto"/>
            </w:tcBorders>
            <w:shd w:val="clear" w:color="000000" w:fill="BFBFBF"/>
            <w:noWrap/>
            <w:vAlign w:val="center"/>
            <w:hideMark/>
          </w:tcPr>
          <w:p w14:paraId="284099C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nil"/>
              <w:right w:val="single" w:sz="4" w:space="0" w:color="auto"/>
            </w:tcBorders>
            <w:shd w:val="clear" w:color="auto" w:fill="auto"/>
            <w:noWrap/>
            <w:vAlign w:val="center"/>
            <w:hideMark/>
          </w:tcPr>
          <w:p w14:paraId="515946D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68FEB35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0E3369C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000000" w:fill="BFBFBF"/>
            <w:noWrap/>
            <w:vAlign w:val="center"/>
            <w:hideMark/>
          </w:tcPr>
          <w:p w14:paraId="656CAD5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nil"/>
              <w:right w:val="single" w:sz="12" w:space="0" w:color="auto"/>
            </w:tcBorders>
            <w:shd w:val="clear" w:color="000000" w:fill="BFBFBF"/>
            <w:noWrap/>
            <w:vAlign w:val="center"/>
            <w:hideMark/>
          </w:tcPr>
          <w:p w14:paraId="15438E9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3B230489"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8EEEBB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6.1.2.4.1</w:t>
            </w:r>
          </w:p>
        </w:tc>
        <w:tc>
          <w:tcPr>
            <w:tcW w:w="807" w:type="dxa"/>
            <w:tcBorders>
              <w:top w:val="nil"/>
              <w:left w:val="nil"/>
              <w:bottom w:val="single" w:sz="4" w:space="0" w:color="auto"/>
              <w:right w:val="single" w:sz="4" w:space="0" w:color="auto"/>
            </w:tcBorders>
            <w:shd w:val="clear" w:color="auto" w:fill="auto"/>
            <w:noWrap/>
            <w:vAlign w:val="center"/>
            <w:hideMark/>
          </w:tcPr>
          <w:p w14:paraId="30D4C29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6D39D3C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5E7F3B1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20B80B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single" w:sz="4" w:space="0" w:color="auto"/>
              <w:left w:val="nil"/>
              <w:bottom w:val="single" w:sz="4" w:space="0" w:color="auto"/>
              <w:right w:val="nil"/>
            </w:tcBorders>
            <w:shd w:val="clear" w:color="auto" w:fill="auto"/>
            <w:noWrap/>
            <w:vAlign w:val="center"/>
            <w:hideMark/>
          </w:tcPr>
          <w:p w14:paraId="1E5569E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01" w:type="dxa"/>
            <w:gridSpan w:val="2"/>
            <w:tcBorders>
              <w:top w:val="single" w:sz="8" w:space="0" w:color="auto"/>
              <w:left w:val="single" w:sz="8" w:space="0" w:color="auto"/>
              <w:bottom w:val="single" w:sz="4" w:space="0" w:color="auto"/>
              <w:right w:val="single" w:sz="4" w:space="0" w:color="000000"/>
            </w:tcBorders>
            <w:shd w:val="clear" w:color="auto" w:fill="auto"/>
            <w:noWrap/>
            <w:vAlign w:val="center"/>
            <w:hideMark/>
          </w:tcPr>
          <w:p w14:paraId="4DCDC8E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Enumerated_Domain</w:t>
            </w:r>
          </w:p>
        </w:tc>
        <w:tc>
          <w:tcPr>
            <w:tcW w:w="550" w:type="dxa"/>
            <w:tcBorders>
              <w:top w:val="single" w:sz="8" w:space="0" w:color="auto"/>
              <w:left w:val="nil"/>
              <w:bottom w:val="single" w:sz="4" w:space="0" w:color="auto"/>
              <w:right w:val="single" w:sz="4" w:space="0" w:color="auto"/>
            </w:tcBorders>
            <w:shd w:val="clear" w:color="000000" w:fill="BFBFBF"/>
            <w:noWrap/>
            <w:vAlign w:val="center"/>
            <w:hideMark/>
          </w:tcPr>
          <w:p w14:paraId="6AA1CA1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single" w:sz="8" w:space="0" w:color="auto"/>
              <w:left w:val="nil"/>
              <w:bottom w:val="single" w:sz="4" w:space="0" w:color="auto"/>
              <w:right w:val="single" w:sz="4" w:space="0" w:color="auto"/>
            </w:tcBorders>
            <w:shd w:val="clear" w:color="000000" w:fill="BFBFBF"/>
            <w:noWrap/>
            <w:vAlign w:val="center"/>
            <w:hideMark/>
          </w:tcPr>
          <w:p w14:paraId="5BD1E13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single" w:sz="8" w:space="0" w:color="auto"/>
              <w:left w:val="nil"/>
              <w:bottom w:val="single" w:sz="4" w:space="0" w:color="auto"/>
              <w:right w:val="single" w:sz="4" w:space="0" w:color="auto"/>
            </w:tcBorders>
            <w:shd w:val="clear" w:color="auto" w:fill="auto"/>
            <w:noWrap/>
            <w:vAlign w:val="center"/>
            <w:hideMark/>
          </w:tcPr>
          <w:p w14:paraId="1DB8E7A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M4</w:t>
            </w:r>
          </w:p>
        </w:tc>
        <w:tc>
          <w:tcPr>
            <w:tcW w:w="550" w:type="dxa"/>
            <w:tcBorders>
              <w:top w:val="single" w:sz="8" w:space="0" w:color="auto"/>
              <w:left w:val="nil"/>
              <w:bottom w:val="single" w:sz="4" w:space="0" w:color="auto"/>
              <w:right w:val="single" w:sz="4" w:space="0" w:color="auto"/>
            </w:tcBorders>
            <w:shd w:val="clear" w:color="auto" w:fill="auto"/>
            <w:noWrap/>
            <w:vAlign w:val="center"/>
            <w:hideMark/>
          </w:tcPr>
          <w:p w14:paraId="599C874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M4</w:t>
            </w:r>
          </w:p>
        </w:tc>
        <w:tc>
          <w:tcPr>
            <w:tcW w:w="550" w:type="dxa"/>
            <w:tcBorders>
              <w:top w:val="single" w:sz="8" w:space="0" w:color="auto"/>
              <w:left w:val="nil"/>
              <w:bottom w:val="single" w:sz="4" w:space="0" w:color="auto"/>
              <w:right w:val="single" w:sz="4" w:space="0" w:color="auto"/>
            </w:tcBorders>
            <w:shd w:val="clear" w:color="auto" w:fill="auto"/>
            <w:noWrap/>
            <w:vAlign w:val="center"/>
            <w:hideMark/>
          </w:tcPr>
          <w:p w14:paraId="64FE87C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M4</w:t>
            </w:r>
          </w:p>
        </w:tc>
        <w:tc>
          <w:tcPr>
            <w:tcW w:w="603" w:type="dxa"/>
            <w:tcBorders>
              <w:top w:val="single" w:sz="8" w:space="0" w:color="auto"/>
              <w:left w:val="nil"/>
              <w:bottom w:val="single" w:sz="4" w:space="0" w:color="auto"/>
              <w:right w:val="single" w:sz="4" w:space="0" w:color="auto"/>
            </w:tcBorders>
            <w:shd w:val="clear" w:color="000000" w:fill="BFBFBF"/>
            <w:noWrap/>
            <w:vAlign w:val="center"/>
            <w:hideMark/>
          </w:tcPr>
          <w:p w14:paraId="13ACE1F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single" w:sz="8" w:space="0" w:color="auto"/>
              <w:left w:val="nil"/>
              <w:bottom w:val="single" w:sz="4" w:space="0" w:color="auto"/>
              <w:right w:val="single" w:sz="12" w:space="0" w:color="auto"/>
            </w:tcBorders>
            <w:shd w:val="clear" w:color="000000" w:fill="BFBFBF"/>
            <w:noWrap/>
            <w:vAlign w:val="center"/>
            <w:hideMark/>
          </w:tcPr>
          <w:p w14:paraId="6A64E14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610A760D"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971C7E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6.1.2.4.1.1</w:t>
            </w:r>
          </w:p>
        </w:tc>
        <w:tc>
          <w:tcPr>
            <w:tcW w:w="807" w:type="dxa"/>
            <w:tcBorders>
              <w:top w:val="nil"/>
              <w:left w:val="nil"/>
              <w:bottom w:val="single" w:sz="4" w:space="0" w:color="auto"/>
              <w:right w:val="single" w:sz="4" w:space="0" w:color="auto"/>
            </w:tcBorders>
            <w:shd w:val="clear" w:color="auto" w:fill="auto"/>
            <w:noWrap/>
            <w:vAlign w:val="center"/>
            <w:hideMark/>
          </w:tcPr>
          <w:p w14:paraId="2D0E8B0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1F7BE5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384EF28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7BB828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F8B728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single" w:sz="4" w:space="0" w:color="auto"/>
              <w:right w:val="nil"/>
            </w:tcBorders>
            <w:shd w:val="clear" w:color="auto" w:fill="auto"/>
            <w:noWrap/>
            <w:vAlign w:val="center"/>
            <w:hideMark/>
          </w:tcPr>
          <w:p w14:paraId="23B6483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5725" w:type="dxa"/>
            <w:tcBorders>
              <w:top w:val="nil"/>
              <w:left w:val="nil"/>
              <w:bottom w:val="single" w:sz="4" w:space="0" w:color="auto"/>
              <w:right w:val="single" w:sz="4" w:space="0" w:color="auto"/>
            </w:tcBorders>
            <w:shd w:val="clear" w:color="auto" w:fill="auto"/>
            <w:noWrap/>
            <w:vAlign w:val="center"/>
            <w:hideMark/>
          </w:tcPr>
          <w:p w14:paraId="22FD3A6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Enumerated_Domain_Value:</w:t>
            </w:r>
          </w:p>
        </w:tc>
        <w:tc>
          <w:tcPr>
            <w:tcW w:w="550" w:type="dxa"/>
            <w:tcBorders>
              <w:top w:val="nil"/>
              <w:left w:val="nil"/>
              <w:bottom w:val="single" w:sz="4" w:space="0" w:color="auto"/>
              <w:right w:val="single" w:sz="4" w:space="0" w:color="auto"/>
            </w:tcBorders>
            <w:shd w:val="clear" w:color="000000" w:fill="BFBFBF"/>
            <w:noWrap/>
            <w:vAlign w:val="center"/>
            <w:hideMark/>
          </w:tcPr>
          <w:p w14:paraId="67B7364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7AA9EAA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639AFC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BC6549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2A7712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3CACD8A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4DFF952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1249E1E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95FABF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6.1.2.4.1.2</w:t>
            </w:r>
          </w:p>
        </w:tc>
        <w:tc>
          <w:tcPr>
            <w:tcW w:w="807" w:type="dxa"/>
            <w:tcBorders>
              <w:top w:val="nil"/>
              <w:left w:val="nil"/>
              <w:bottom w:val="single" w:sz="4" w:space="0" w:color="auto"/>
              <w:right w:val="single" w:sz="4" w:space="0" w:color="auto"/>
            </w:tcBorders>
            <w:shd w:val="clear" w:color="auto" w:fill="auto"/>
            <w:noWrap/>
            <w:vAlign w:val="center"/>
            <w:hideMark/>
          </w:tcPr>
          <w:p w14:paraId="1655C58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387A3D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35A6044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CFE7A5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9A8736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single" w:sz="4" w:space="0" w:color="auto"/>
              <w:right w:val="nil"/>
            </w:tcBorders>
            <w:shd w:val="clear" w:color="auto" w:fill="auto"/>
            <w:noWrap/>
            <w:vAlign w:val="center"/>
            <w:hideMark/>
          </w:tcPr>
          <w:p w14:paraId="1E605D2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5725" w:type="dxa"/>
            <w:tcBorders>
              <w:top w:val="nil"/>
              <w:left w:val="nil"/>
              <w:bottom w:val="single" w:sz="4" w:space="0" w:color="auto"/>
              <w:right w:val="single" w:sz="4" w:space="0" w:color="auto"/>
            </w:tcBorders>
            <w:shd w:val="clear" w:color="auto" w:fill="auto"/>
            <w:noWrap/>
            <w:vAlign w:val="center"/>
            <w:hideMark/>
          </w:tcPr>
          <w:p w14:paraId="71E1C0F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Enumerated_Domain_Value_Definition:</w:t>
            </w:r>
          </w:p>
        </w:tc>
        <w:tc>
          <w:tcPr>
            <w:tcW w:w="550" w:type="dxa"/>
            <w:tcBorders>
              <w:top w:val="nil"/>
              <w:left w:val="nil"/>
              <w:bottom w:val="single" w:sz="4" w:space="0" w:color="auto"/>
              <w:right w:val="single" w:sz="4" w:space="0" w:color="auto"/>
            </w:tcBorders>
            <w:shd w:val="clear" w:color="000000" w:fill="BFBFBF"/>
            <w:noWrap/>
            <w:vAlign w:val="center"/>
            <w:hideMark/>
          </w:tcPr>
          <w:p w14:paraId="7CB46E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1008D0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7D2E2B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F38E9E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571176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0E9BD35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0B0678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01E7600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76C2A1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6.1.2.4.1.3</w:t>
            </w:r>
          </w:p>
        </w:tc>
        <w:tc>
          <w:tcPr>
            <w:tcW w:w="807" w:type="dxa"/>
            <w:tcBorders>
              <w:top w:val="nil"/>
              <w:left w:val="nil"/>
              <w:bottom w:val="single" w:sz="4" w:space="0" w:color="auto"/>
              <w:right w:val="single" w:sz="4" w:space="0" w:color="auto"/>
            </w:tcBorders>
            <w:shd w:val="clear" w:color="auto" w:fill="auto"/>
            <w:noWrap/>
            <w:vAlign w:val="center"/>
            <w:hideMark/>
          </w:tcPr>
          <w:p w14:paraId="4B989A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86C76B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3413569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4EDF8A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86A27E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nil"/>
              <w:right w:val="nil"/>
            </w:tcBorders>
            <w:shd w:val="clear" w:color="auto" w:fill="auto"/>
            <w:noWrap/>
            <w:vAlign w:val="center"/>
            <w:hideMark/>
          </w:tcPr>
          <w:p w14:paraId="3B89394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5725" w:type="dxa"/>
            <w:tcBorders>
              <w:top w:val="nil"/>
              <w:left w:val="nil"/>
              <w:bottom w:val="nil"/>
              <w:right w:val="single" w:sz="4" w:space="0" w:color="auto"/>
            </w:tcBorders>
            <w:shd w:val="clear" w:color="auto" w:fill="auto"/>
            <w:noWrap/>
            <w:vAlign w:val="center"/>
            <w:hideMark/>
          </w:tcPr>
          <w:p w14:paraId="1A66743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Enumerated_Domain_Value_Definition_Source:</w:t>
            </w:r>
          </w:p>
        </w:tc>
        <w:tc>
          <w:tcPr>
            <w:tcW w:w="550" w:type="dxa"/>
            <w:tcBorders>
              <w:top w:val="nil"/>
              <w:left w:val="nil"/>
              <w:bottom w:val="nil"/>
              <w:right w:val="single" w:sz="4" w:space="0" w:color="auto"/>
            </w:tcBorders>
            <w:shd w:val="clear" w:color="000000" w:fill="BFBFBF"/>
            <w:noWrap/>
            <w:vAlign w:val="center"/>
            <w:hideMark/>
          </w:tcPr>
          <w:p w14:paraId="67862B2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000000" w:fill="BFBFBF"/>
            <w:noWrap/>
            <w:vAlign w:val="center"/>
            <w:hideMark/>
          </w:tcPr>
          <w:p w14:paraId="2131DBE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auto" w:fill="auto"/>
            <w:noWrap/>
            <w:vAlign w:val="center"/>
            <w:hideMark/>
          </w:tcPr>
          <w:p w14:paraId="10CDB58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3EBA1E5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052AB3B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000000" w:fill="BFBFBF"/>
            <w:noWrap/>
            <w:vAlign w:val="center"/>
            <w:hideMark/>
          </w:tcPr>
          <w:p w14:paraId="523D519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12" w:space="0" w:color="auto"/>
            </w:tcBorders>
            <w:shd w:val="clear" w:color="000000" w:fill="BFBFBF"/>
            <w:noWrap/>
            <w:vAlign w:val="center"/>
            <w:hideMark/>
          </w:tcPr>
          <w:p w14:paraId="156FED1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81C027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45BA9C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center"/>
            <w:hideMark/>
          </w:tcPr>
          <w:p w14:paraId="6B8C60AD"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0365BE98"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714D7680"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43C80FED"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6D17C1A6"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w:t>
            </w:r>
          </w:p>
        </w:tc>
        <w:tc>
          <w:tcPr>
            <w:tcW w:w="6001" w:type="dxa"/>
            <w:gridSpan w:val="2"/>
            <w:tcBorders>
              <w:top w:val="single" w:sz="4" w:space="0" w:color="auto"/>
              <w:left w:val="single" w:sz="8" w:space="0" w:color="auto"/>
              <w:bottom w:val="single" w:sz="4" w:space="0" w:color="auto"/>
              <w:right w:val="nil"/>
            </w:tcBorders>
            <w:shd w:val="clear" w:color="000000" w:fill="BFBFBF"/>
            <w:noWrap/>
            <w:vAlign w:val="center"/>
            <w:hideMark/>
          </w:tcPr>
          <w:p w14:paraId="436CF33E"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xml:space="preserve">    OR</w:t>
            </w:r>
          </w:p>
        </w:tc>
        <w:tc>
          <w:tcPr>
            <w:tcW w:w="550" w:type="dxa"/>
            <w:tcBorders>
              <w:top w:val="single" w:sz="4" w:space="0" w:color="auto"/>
              <w:left w:val="nil"/>
              <w:bottom w:val="single" w:sz="4" w:space="0" w:color="auto"/>
              <w:right w:val="nil"/>
            </w:tcBorders>
            <w:shd w:val="clear" w:color="000000" w:fill="BFBFBF"/>
            <w:noWrap/>
            <w:vAlign w:val="center"/>
            <w:hideMark/>
          </w:tcPr>
          <w:p w14:paraId="45BC67C4"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67E5A6AA"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7037A724"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2213F2B0"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7251FEE9"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4EAD1A98"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single" w:sz="12" w:space="0" w:color="auto"/>
            </w:tcBorders>
            <w:shd w:val="clear" w:color="000000" w:fill="BFBFBF"/>
            <w:noWrap/>
            <w:vAlign w:val="center"/>
            <w:hideMark/>
          </w:tcPr>
          <w:p w14:paraId="61E20D10"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r>
      <w:tr w:rsidR="003A3D2D" w:rsidRPr="003A3D2D" w14:paraId="7C1ADAE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5977F6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6.1.2.4.2</w:t>
            </w:r>
          </w:p>
        </w:tc>
        <w:tc>
          <w:tcPr>
            <w:tcW w:w="807" w:type="dxa"/>
            <w:tcBorders>
              <w:top w:val="nil"/>
              <w:left w:val="nil"/>
              <w:bottom w:val="single" w:sz="4" w:space="0" w:color="auto"/>
              <w:right w:val="single" w:sz="4" w:space="0" w:color="auto"/>
            </w:tcBorders>
            <w:shd w:val="clear" w:color="auto" w:fill="auto"/>
            <w:noWrap/>
            <w:vAlign w:val="center"/>
            <w:hideMark/>
          </w:tcPr>
          <w:p w14:paraId="3FFF42A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3EAD996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24E3B56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4EB2085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1EF754C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01" w:type="dxa"/>
            <w:gridSpan w:val="2"/>
            <w:tcBorders>
              <w:top w:val="nil"/>
              <w:left w:val="single" w:sz="8" w:space="0" w:color="auto"/>
              <w:bottom w:val="single" w:sz="4" w:space="0" w:color="auto"/>
              <w:right w:val="single" w:sz="4" w:space="0" w:color="000000"/>
            </w:tcBorders>
            <w:shd w:val="clear" w:color="auto" w:fill="auto"/>
            <w:noWrap/>
            <w:vAlign w:val="center"/>
            <w:hideMark/>
          </w:tcPr>
          <w:p w14:paraId="117C990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Range_Domain</w:t>
            </w:r>
          </w:p>
        </w:tc>
        <w:tc>
          <w:tcPr>
            <w:tcW w:w="550" w:type="dxa"/>
            <w:tcBorders>
              <w:top w:val="nil"/>
              <w:left w:val="nil"/>
              <w:bottom w:val="single" w:sz="4" w:space="0" w:color="auto"/>
              <w:right w:val="single" w:sz="4" w:space="0" w:color="auto"/>
            </w:tcBorders>
            <w:shd w:val="clear" w:color="000000" w:fill="BFBFBF"/>
            <w:noWrap/>
            <w:vAlign w:val="center"/>
            <w:hideMark/>
          </w:tcPr>
          <w:p w14:paraId="7407A4F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6450887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0091583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M4</w:t>
            </w:r>
          </w:p>
        </w:tc>
        <w:tc>
          <w:tcPr>
            <w:tcW w:w="550" w:type="dxa"/>
            <w:tcBorders>
              <w:top w:val="nil"/>
              <w:left w:val="nil"/>
              <w:bottom w:val="single" w:sz="4" w:space="0" w:color="auto"/>
              <w:right w:val="single" w:sz="4" w:space="0" w:color="auto"/>
            </w:tcBorders>
            <w:shd w:val="clear" w:color="auto" w:fill="auto"/>
            <w:noWrap/>
            <w:vAlign w:val="center"/>
            <w:hideMark/>
          </w:tcPr>
          <w:p w14:paraId="62F1F4E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M4</w:t>
            </w:r>
          </w:p>
        </w:tc>
        <w:tc>
          <w:tcPr>
            <w:tcW w:w="550" w:type="dxa"/>
            <w:tcBorders>
              <w:top w:val="nil"/>
              <w:left w:val="nil"/>
              <w:bottom w:val="single" w:sz="4" w:space="0" w:color="auto"/>
              <w:right w:val="single" w:sz="4" w:space="0" w:color="auto"/>
            </w:tcBorders>
            <w:shd w:val="clear" w:color="auto" w:fill="auto"/>
            <w:noWrap/>
            <w:vAlign w:val="center"/>
            <w:hideMark/>
          </w:tcPr>
          <w:p w14:paraId="774DCB6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M4</w:t>
            </w:r>
          </w:p>
        </w:tc>
        <w:tc>
          <w:tcPr>
            <w:tcW w:w="603" w:type="dxa"/>
            <w:tcBorders>
              <w:top w:val="nil"/>
              <w:left w:val="nil"/>
              <w:bottom w:val="single" w:sz="4" w:space="0" w:color="auto"/>
              <w:right w:val="single" w:sz="4" w:space="0" w:color="auto"/>
            </w:tcBorders>
            <w:shd w:val="clear" w:color="000000" w:fill="BFBFBF"/>
            <w:noWrap/>
            <w:vAlign w:val="center"/>
            <w:hideMark/>
          </w:tcPr>
          <w:p w14:paraId="7E808F7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250CEE3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6350229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D4C37C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6.1.2.4.2.1</w:t>
            </w:r>
          </w:p>
        </w:tc>
        <w:tc>
          <w:tcPr>
            <w:tcW w:w="807" w:type="dxa"/>
            <w:tcBorders>
              <w:top w:val="nil"/>
              <w:left w:val="nil"/>
              <w:bottom w:val="single" w:sz="4" w:space="0" w:color="auto"/>
              <w:right w:val="single" w:sz="4" w:space="0" w:color="auto"/>
            </w:tcBorders>
            <w:shd w:val="clear" w:color="auto" w:fill="auto"/>
            <w:noWrap/>
            <w:vAlign w:val="center"/>
            <w:hideMark/>
          </w:tcPr>
          <w:p w14:paraId="60052E0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1C2AC3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64566BC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270FC3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389BFA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single" w:sz="4" w:space="0" w:color="auto"/>
              <w:right w:val="nil"/>
            </w:tcBorders>
            <w:shd w:val="clear" w:color="auto" w:fill="auto"/>
            <w:noWrap/>
            <w:vAlign w:val="center"/>
            <w:hideMark/>
          </w:tcPr>
          <w:p w14:paraId="768A171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5725" w:type="dxa"/>
            <w:tcBorders>
              <w:top w:val="nil"/>
              <w:left w:val="nil"/>
              <w:bottom w:val="single" w:sz="4" w:space="0" w:color="auto"/>
              <w:right w:val="single" w:sz="4" w:space="0" w:color="auto"/>
            </w:tcBorders>
            <w:shd w:val="clear" w:color="auto" w:fill="auto"/>
            <w:noWrap/>
            <w:vAlign w:val="center"/>
            <w:hideMark/>
          </w:tcPr>
          <w:p w14:paraId="2AA4109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Range_Domain_Minimum:</w:t>
            </w:r>
          </w:p>
        </w:tc>
        <w:tc>
          <w:tcPr>
            <w:tcW w:w="550" w:type="dxa"/>
            <w:tcBorders>
              <w:top w:val="nil"/>
              <w:left w:val="nil"/>
              <w:bottom w:val="single" w:sz="4" w:space="0" w:color="auto"/>
              <w:right w:val="single" w:sz="4" w:space="0" w:color="auto"/>
            </w:tcBorders>
            <w:shd w:val="clear" w:color="000000" w:fill="BFBFBF"/>
            <w:noWrap/>
            <w:vAlign w:val="center"/>
            <w:hideMark/>
          </w:tcPr>
          <w:p w14:paraId="731D3ED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40134C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7D5241E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7B7410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C46FBD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3A39485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42982F0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41748A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44AC90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6.1.2.4.2.2</w:t>
            </w:r>
          </w:p>
        </w:tc>
        <w:tc>
          <w:tcPr>
            <w:tcW w:w="807" w:type="dxa"/>
            <w:tcBorders>
              <w:top w:val="nil"/>
              <w:left w:val="nil"/>
              <w:bottom w:val="single" w:sz="4" w:space="0" w:color="auto"/>
              <w:right w:val="single" w:sz="4" w:space="0" w:color="auto"/>
            </w:tcBorders>
            <w:shd w:val="clear" w:color="auto" w:fill="auto"/>
            <w:noWrap/>
            <w:vAlign w:val="center"/>
            <w:hideMark/>
          </w:tcPr>
          <w:p w14:paraId="140FD04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DB6752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1BBA5EC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7D37FF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7E107F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single" w:sz="4" w:space="0" w:color="auto"/>
              <w:right w:val="nil"/>
            </w:tcBorders>
            <w:shd w:val="clear" w:color="auto" w:fill="auto"/>
            <w:noWrap/>
            <w:vAlign w:val="center"/>
            <w:hideMark/>
          </w:tcPr>
          <w:p w14:paraId="3EFC45E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5725" w:type="dxa"/>
            <w:tcBorders>
              <w:top w:val="nil"/>
              <w:left w:val="nil"/>
              <w:bottom w:val="single" w:sz="4" w:space="0" w:color="auto"/>
              <w:right w:val="single" w:sz="4" w:space="0" w:color="auto"/>
            </w:tcBorders>
            <w:shd w:val="clear" w:color="auto" w:fill="auto"/>
            <w:noWrap/>
            <w:vAlign w:val="center"/>
            <w:hideMark/>
          </w:tcPr>
          <w:p w14:paraId="6F12BCA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Range_Domain_Maximum:</w:t>
            </w:r>
          </w:p>
        </w:tc>
        <w:tc>
          <w:tcPr>
            <w:tcW w:w="550" w:type="dxa"/>
            <w:tcBorders>
              <w:top w:val="nil"/>
              <w:left w:val="nil"/>
              <w:bottom w:val="single" w:sz="4" w:space="0" w:color="auto"/>
              <w:right w:val="single" w:sz="4" w:space="0" w:color="auto"/>
            </w:tcBorders>
            <w:shd w:val="clear" w:color="000000" w:fill="BFBFBF"/>
            <w:noWrap/>
            <w:vAlign w:val="center"/>
            <w:hideMark/>
          </w:tcPr>
          <w:p w14:paraId="3CDD528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1B3CD8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39DF73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C696FA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3EE76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6E57059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1B7EA1F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264124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C4A3D8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6.1.2.4.2.3</w:t>
            </w:r>
          </w:p>
        </w:tc>
        <w:tc>
          <w:tcPr>
            <w:tcW w:w="807" w:type="dxa"/>
            <w:tcBorders>
              <w:top w:val="nil"/>
              <w:left w:val="nil"/>
              <w:bottom w:val="single" w:sz="4" w:space="0" w:color="auto"/>
              <w:right w:val="single" w:sz="4" w:space="0" w:color="auto"/>
            </w:tcBorders>
            <w:shd w:val="clear" w:color="auto" w:fill="auto"/>
            <w:noWrap/>
            <w:vAlign w:val="center"/>
            <w:hideMark/>
          </w:tcPr>
          <w:p w14:paraId="7727333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5E5AB3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46E620C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584CDF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2DF05E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nil"/>
              <w:right w:val="nil"/>
            </w:tcBorders>
            <w:shd w:val="clear" w:color="auto" w:fill="auto"/>
            <w:noWrap/>
            <w:vAlign w:val="center"/>
            <w:hideMark/>
          </w:tcPr>
          <w:p w14:paraId="50F2421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5725" w:type="dxa"/>
            <w:tcBorders>
              <w:top w:val="nil"/>
              <w:left w:val="nil"/>
              <w:bottom w:val="nil"/>
              <w:right w:val="single" w:sz="4" w:space="0" w:color="auto"/>
            </w:tcBorders>
            <w:shd w:val="clear" w:color="auto" w:fill="auto"/>
            <w:noWrap/>
            <w:vAlign w:val="center"/>
            <w:hideMark/>
          </w:tcPr>
          <w:p w14:paraId="78DE37A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Attribute_Units_of_Measure:</w:t>
            </w:r>
          </w:p>
        </w:tc>
        <w:tc>
          <w:tcPr>
            <w:tcW w:w="550" w:type="dxa"/>
            <w:tcBorders>
              <w:top w:val="nil"/>
              <w:left w:val="nil"/>
              <w:bottom w:val="nil"/>
              <w:right w:val="single" w:sz="4" w:space="0" w:color="auto"/>
            </w:tcBorders>
            <w:shd w:val="clear" w:color="000000" w:fill="BFBFBF"/>
            <w:noWrap/>
            <w:vAlign w:val="center"/>
            <w:hideMark/>
          </w:tcPr>
          <w:p w14:paraId="000A16E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000000" w:fill="BFBFBF"/>
            <w:noWrap/>
            <w:vAlign w:val="center"/>
            <w:hideMark/>
          </w:tcPr>
          <w:p w14:paraId="1E1E555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auto" w:fill="auto"/>
            <w:noWrap/>
            <w:vAlign w:val="center"/>
            <w:hideMark/>
          </w:tcPr>
          <w:p w14:paraId="0CBCE33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nil"/>
              <w:right w:val="single" w:sz="4" w:space="0" w:color="auto"/>
            </w:tcBorders>
            <w:shd w:val="clear" w:color="auto" w:fill="auto"/>
            <w:noWrap/>
            <w:vAlign w:val="center"/>
            <w:hideMark/>
          </w:tcPr>
          <w:p w14:paraId="4566939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nil"/>
              <w:right w:val="single" w:sz="4" w:space="0" w:color="auto"/>
            </w:tcBorders>
            <w:shd w:val="clear" w:color="auto" w:fill="auto"/>
            <w:noWrap/>
            <w:vAlign w:val="center"/>
            <w:hideMark/>
          </w:tcPr>
          <w:p w14:paraId="0B381DE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nil"/>
              <w:right w:val="single" w:sz="4" w:space="0" w:color="auto"/>
            </w:tcBorders>
            <w:shd w:val="clear" w:color="000000" w:fill="BFBFBF"/>
            <w:noWrap/>
            <w:vAlign w:val="center"/>
            <w:hideMark/>
          </w:tcPr>
          <w:p w14:paraId="02E02D4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12" w:space="0" w:color="auto"/>
            </w:tcBorders>
            <w:shd w:val="clear" w:color="000000" w:fill="BFBFBF"/>
            <w:noWrap/>
            <w:vAlign w:val="center"/>
            <w:hideMark/>
          </w:tcPr>
          <w:p w14:paraId="6D3557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1FBD3B9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41CFED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807" w:type="dxa"/>
            <w:tcBorders>
              <w:top w:val="nil"/>
              <w:left w:val="nil"/>
              <w:bottom w:val="single" w:sz="4" w:space="0" w:color="auto"/>
              <w:right w:val="single" w:sz="4" w:space="0" w:color="auto"/>
            </w:tcBorders>
            <w:shd w:val="clear" w:color="auto" w:fill="auto"/>
            <w:noWrap/>
            <w:vAlign w:val="center"/>
            <w:hideMark/>
          </w:tcPr>
          <w:p w14:paraId="27692C90"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08DF5B78"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7BC4C52F"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46CD9DED"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59305EB1"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w:t>
            </w:r>
          </w:p>
        </w:tc>
        <w:tc>
          <w:tcPr>
            <w:tcW w:w="6001" w:type="dxa"/>
            <w:gridSpan w:val="2"/>
            <w:tcBorders>
              <w:top w:val="single" w:sz="4" w:space="0" w:color="auto"/>
              <w:left w:val="single" w:sz="8" w:space="0" w:color="auto"/>
              <w:bottom w:val="single" w:sz="4" w:space="0" w:color="auto"/>
              <w:right w:val="nil"/>
            </w:tcBorders>
            <w:shd w:val="clear" w:color="000000" w:fill="BFBFBF"/>
            <w:noWrap/>
            <w:vAlign w:val="center"/>
            <w:hideMark/>
          </w:tcPr>
          <w:p w14:paraId="2FADA516"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xml:space="preserve">    OR</w:t>
            </w:r>
          </w:p>
        </w:tc>
        <w:tc>
          <w:tcPr>
            <w:tcW w:w="550" w:type="dxa"/>
            <w:tcBorders>
              <w:top w:val="single" w:sz="4" w:space="0" w:color="auto"/>
              <w:left w:val="nil"/>
              <w:bottom w:val="single" w:sz="4" w:space="0" w:color="auto"/>
              <w:right w:val="nil"/>
            </w:tcBorders>
            <w:shd w:val="clear" w:color="000000" w:fill="BFBFBF"/>
            <w:noWrap/>
            <w:vAlign w:val="center"/>
            <w:hideMark/>
          </w:tcPr>
          <w:p w14:paraId="33A30F57"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119047FD"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67265E0B"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45F2C17C"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0CF584B2"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41F0618D"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single" w:sz="12" w:space="0" w:color="auto"/>
            </w:tcBorders>
            <w:shd w:val="clear" w:color="000000" w:fill="BFBFBF"/>
            <w:noWrap/>
            <w:vAlign w:val="center"/>
            <w:hideMark/>
          </w:tcPr>
          <w:p w14:paraId="3DDB439A"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r>
      <w:tr w:rsidR="003A3D2D" w:rsidRPr="003A3D2D" w14:paraId="79A7B12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9A3149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6.1.2.4.3</w:t>
            </w:r>
          </w:p>
        </w:tc>
        <w:tc>
          <w:tcPr>
            <w:tcW w:w="807" w:type="dxa"/>
            <w:tcBorders>
              <w:top w:val="nil"/>
              <w:left w:val="nil"/>
              <w:bottom w:val="single" w:sz="4" w:space="0" w:color="auto"/>
              <w:right w:val="single" w:sz="4" w:space="0" w:color="auto"/>
            </w:tcBorders>
            <w:shd w:val="clear" w:color="auto" w:fill="auto"/>
            <w:noWrap/>
            <w:vAlign w:val="center"/>
            <w:hideMark/>
          </w:tcPr>
          <w:p w14:paraId="405A132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A9D129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56DEDB68"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3E941998"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2A6BCE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01" w:type="dxa"/>
            <w:gridSpan w:val="2"/>
            <w:tcBorders>
              <w:top w:val="nil"/>
              <w:left w:val="single" w:sz="8" w:space="0" w:color="auto"/>
              <w:bottom w:val="single" w:sz="4" w:space="0" w:color="auto"/>
              <w:right w:val="single" w:sz="4" w:space="0" w:color="000000"/>
            </w:tcBorders>
            <w:shd w:val="clear" w:color="auto" w:fill="auto"/>
            <w:noWrap/>
            <w:vAlign w:val="center"/>
            <w:hideMark/>
          </w:tcPr>
          <w:p w14:paraId="61A8C35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Codeset_Domain</w:t>
            </w:r>
          </w:p>
        </w:tc>
        <w:tc>
          <w:tcPr>
            <w:tcW w:w="550" w:type="dxa"/>
            <w:tcBorders>
              <w:top w:val="nil"/>
              <w:left w:val="nil"/>
              <w:bottom w:val="single" w:sz="4" w:space="0" w:color="auto"/>
              <w:right w:val="single" w:sz="4" w:space="0" w:color="auto"/>
            </w:tcBorders>
            <w:shd w:val="clear" w:color="000000" w:fill="BFBFBF"/>
            <w:noWrap/>
            <w:vAlign w:val="center"/>
            <w:hideMark/>
          </w:tcPr>
          <w:p w14:paraId="225B35B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028045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3A3B888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M4</w:t>
            </w:r>
          </w:p>
        </w:tc>
        <w:tc>
          <w:tcPr>
            <w:tcW w:w="550" w:type="dxa"/>
            <w:tcBorders>
              <w:top w:val="nil"/>
              <w:left w:val="nil"/>
              <w:bottom w:val="single" w:sz="4" w:space="0" w:color="auto"/>
              <w:right w:val="single" w:sz="4" w:space="0" w:color="auto"/>
            </w:tcBorders>
            <w:shd w:val="clear" w:color="auto" w:fill="auto"/>
            <w:noWrap/>
            <w:vAlign w:val="center"/>
            <w:hideMark/>
          </w:tcPr>
          <w:p w14:paraId="18F14D6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M4</w:t>
            </w:r>
          </w:p>
        </w:tc>
        <w:tc>
          <w:tcPr>
            <w:tcW w:w="550" w:type="dxa"/>
            <w:tcBorders>
              <w:top w:val="nil"/>
              <w:left w:val="nil"/>
              <w:bottom w:val="single" w:sz="4" w:space="0" w:color="auto"/>
              <w:right w:val="single" w:sz="4" w:space="0" w:color="auto"/>
            </w:tcBorders>
            <w:shd w:val="clear" w:color="auto" w:fill="auto"/>
            <w:noWrap/>
            <w:vAlign w:val="center"/>
            <w:hideMark/>
          </w:tcPr>
          <w:p w14:paraId="7C324DC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M4</w:t>
            </w:r>
          </w:p>
        </w:tc>
        <w:tc>
          <w:tcPr>
            <w:tcW w:w="603" w:type="dxa"/>
            <w:tcBorders>
              <w:top w:val="nil"/>
              <w:left w:val="nil"/>
              <w:bottom w:val="single" w:sz="4" w:space="0" w:color="auto"/>
              <w:right w:val="single" w:sz="4" w:space="0" w:color="auto"/>
            </w:tcBorders>
            <w:shd w:val="clear" w:color="000000" w:fill="BFBFBF"/>
            <w:noWrap/>
            <w:vAlign w:val="center"/>
            <w:hideMark/>
          </w:tcPr>
          <w:p w14:paraId="30DE35A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57BC9B8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2E45E46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143417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6.1.2.4.3.1</w:t>
            </w:r>
          </w:p>
        </w:tc>
        <w:tc>
          <w:tcPr>
            <w:tcW w:w="807" w:type="dxa"/>
            <w:tcBorders>
              <w:top w:val="nil"/>
              <w:left w:val="nil"/>
              <w:bottom w:val="single" w:sz="4" w:space="0" w:color="auto"/>
              <w:right w:val="single" w:sz="4" w:space="0" w:color="auto"/>
            </w:tcBorders>
            <w:shd w:val="clear" w:color="auto" w:fill="auto"/>
            <w:noWrap/>
            <w:vAlign w:val="center"/>
            <w:hideMark/>
          </w:tcPr>
          <w:p w14:paraId="7C3248A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01A9FF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08768F8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76D29F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1F01FE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single" w:sz="4" w:space="0" w:color="auto"/>
              <w:right w:val="nil"/>
            </w:tcBorders>
            <w:shd w:val="clear" w:color="auto" w:fill="auto"/>
            <w:noWrap/>
            <w:vAlign w:val="center"/>
            <w:hideMark/>
          </w:tcPr>
          <w:p w14:paraId="3405CB9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5725" w:type="dxa"/>
            <w:tcBorders>
              <w:top w:val="nil"/>
              <w:left w:val="nil"/>
              <w:bottom w:val="single" w:sz="4" w:space="0" w:color="auto"/>
              <w:right w:val="single" w:sz="4" w:space="0" w:color="auto"/>
            </w:tcBorders>
            <w:shd w:val="clear" w:color="auto" w:fill="auto"/>
            <w:noWrap/>
            <w:vAlign w:val="center"/>
            <w:hideMark/>
          </w:tcPr>
          <w:p w14:paraId="5D5F7F4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Codeset_Name:</w:t>
            </w:r>
          </w:p>
        </w:tc>
        <w:tc>
          <w:tcPr>
            <w:tcW w:w="550" w:type="dxa"/>
            <w:tcBorders>
              <w:top w:val="nil"/>
              <w:left w:val="nil"/>
              <w:bottom w:val="single" w:sz="4" w:space="0" w:color="auto"/>
              <w:right w:val="single" w:sz="4" w:space="0" w:color="auto"/>
            </w:tcBorders>
            <w:shd w:val="clear" w:color="000000" w:fill="BFBFBF"/>
            <w:noWrap/>
            <w:vAlign w:val="center"/>
            <w:hideMark/>
          </w:tcPr>
          <w:p w14:paraId="33A275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7A7323A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2E2BF39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72CE8F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0F1D79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18E7CA5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0F4A3E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B3C2DBD"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A56F1C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6.1.2.4.3.2</w:t>
            </w:r>
          </w:p>
        </w:tc>
        <w:tc>
          <w:tcPr>
            <w:tcW w:w="807" w:type="dxa"/>
            <w:tcBorders>
              <w:top w:val="nil"/>
              <w:left w:val="nil"/>
              <w:bottom w:val="single" w:sz="4" w:space="0" w:color="auto"/>
              <w:right w:val="single" w:sz="4" w:space="0" w:color="auto"/>
            </w:tcBorders>
            <w:shd w:val="clear" w:color="auto" w:fill="auto"/>
            <w:noWrap/>
            <w:vAlign w:val="center"/>
            <w:hideMark/>
          </w:tcPr>
          <w:p w14:paraId="0485E39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F77F2B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57A7236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20721B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6A4E21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8" w:space="0" w:color="auto"/>
              <w:bottom w:val="nil"/>
              <w:right w:val="nil"/>
            </w:tcBorders>
            <w:shd w:val="clear" w:color="auto" w:fill="auto"/>
            <w:noWrap/>
            <w:vAlign w:val="center"/>
            <w:hideMark/>
          </w:tcPr>
          <w:p w14:paraId="1E815A5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5725" w:type="dxa"/>
            <w:tcBorders>
              <w:top w:val="nil"/>
              <w:left w:val="nil"/>
              <w:bottom w:val="nil"/>
              <w:right w:val="single" w:sz="4" w:space="0" w:color="auto"/>
            </w:tcBorders>
            <w:shd w:val="clear" w:color="auto" w:fill="auto"/>
            <w:noWrap/>
            <w:vAlign w:val="center"/>
            <w:hideMark/>
          </w:tcPr>
          <w:p w14:paraId="63730C2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Codeset_Source:</w:t>
            </w:r>
          </w:p>
        </w:tc>
        <w:tc>
          <w:tcPr>
            <w:tcW w:w="550" w:type="dxa"/>
            <w:tcBorders>
              <w:top w:val="nil"/>
              <w:left w:val="nil"/>
              <w:bottom w:val="nil"/>
              <w:right w:val="single" w:sz="4" w:space="0" w:color="auto"/>
            </w:tcBorders>
            <w:shd w:val="clear" w:color="000000" w:fill="BFBFBF"/>
            <w:noWrap/>
            <w:vAlign w:val="center"/>
            <w:hideMark/>
          </w:tcPr>
          <w:p w14:paraId="4FA6F50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000000" w:fill="BFBFBF"/>
            <w:noWrap/>
            <w:vAlign w:val="center"/>
            <w:hideMark/>
          </w:tcPr>
          <w:p w14:paraId="531245B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auto" w:fill="auto"/>
            <w:noWrap/>
            <w:vAlign w:val="center"/>
            <w:hideMark/>
          </w:tcPr>
          <w:p w14:paraId="7F08435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7B0CF2C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3ACA3B0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000000" w:fill="BFBFBF"/>
            <w:noWrap/>
            <w:vAlign w:val="center"/>
            <w:hideMark/>
          </w:tcPr>
          <w:p w14:paraId="7B47055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12" w:space="0" w:color="auto"/>
            </w:tcBorders>
            <w:shd w:val="clear" w:color="000000" w:fill="BFBFBF"/>
            <w:noWrap/>
            <w:vAlign w:val="center"/>
            <w:hideMark/>
          </w:tcPr>
          <w:p w14:paraId="6EA56C6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7F5B7A2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EB39DC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center"/>
            <w:hideMark/>
          </w:tcPr>
          <w:p w14:paraId="3BB8A745"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35F5E2F3"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351058CC"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4F2B5FC0"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4E053A31"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w:t>
            </w:r>
          </w:p>
        </w:tc>
        <w:tc>
          <w:tcPr>
            <w:tcW w:w="6001" w:type="dxa"/>
            <w:gridSpan w:val="2"/>
            <w:tcBorders>
              <w:top w:val="single" w:sz="4" w:space="0" w:color="auto"/>
              <w:left w:val="single" w:sz="8" w:space="0" w:color="auto"/>
              <w:bottom w:val="single" w:sz="4" w:space="0" w:color="auto"/>
              <w:right w:val="nil"/>
            </w:tcBorders>
            <w:shd w:val="clear" w:color="000000" w:fill="BFBFBF"/>
            <w:noWrap/>
            <w:vAlign w:val="center"/>
            <w:hideMark/>
          </w:tcPr>
          <w:p w14:paraId="399643CA"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xml:space="preserve">    OR</w:t>
            </w:r>
          </w:p>
        </w:tc>
        <w:tc>
          <w:tcPr>
            <w:tcW w:w="550" w:type="dxa"/>
            <w:tcBorders>
              <w:top w:val="single" w:sz="4" w:space="0" w:color="auto"/>
              <w:left w:val="nil"/>
              <w:bottom w:val="single" w:sz="4" w:space="0" w:color="auto"/>
              <w:right w:val="nil"/>
            </w:tcBorders>
            <w:shd w:val="clear" w:color="000000" w:fill="BFBFBF"/>
            <w:noWrap/>
            <w:vAlign w:val="center"/>
            <w:hideMark/>
          </w:tcPr>
          <w:p w14:paraId="54B37BFE"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04A8906D"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51B94E35"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4CFA3253"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356989A6"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2CD26392"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single" w:sz="12" w:space="0" w:color="auto"/>
            </w:tcBorders>
            <w:shd w:val="clear" w:color="000000" w:fill="BFBFBF"/>
            <w:noWrap/>
            <w:vAlign w:val="center"/>
            <w:hideMark/>
          </w:tcPr>
          <w:p w14:paraId="1E42AFB5"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r>
      <w:tr w:rsidR="003A3D2D" w:rsidRPr="003A3D2D" w14:paraId="053636D1"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36A54B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6.1.2.4.4</w:t>
            </w:r>
          </w:p>
        </w:tc>
        <w:tc>
          <w:tcPr>
            <w:tcW w:w="807" w:type="dxa"/>
            <w:tcBorders>
              <w:top w:val="nil"/>
              <w:left w:val="nil"/>
              <w:bottom w:val="single" w:sz="4" w:space="0" w:color="auto"/>
              <w:right w:val="single" w:sz="4" w:space="0" w:color="auto"/>
            </w:tcBorders>
            <w:shd w:val="clear" w:color="auto" w:fill="auto"/>
            <w:noWrap/>
            <w:vAlign w:val="center"/>
            <w:hideMark/>
          </w:tcPr>
          <w:p w14:paraId="514067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EC0A8C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nil"/>
              <w:right w:val="nil"/>
            </w:tcBorders>
            <w:shd w:val="clear" w:color="auto" w:fill="auto"/>
            <w:noWrap/>
            <w:vAlign w:val="center"/>
            <w:hideMark/>
          </w:tcPr>
          <w:p w14:paraId="301729E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nil"/>
              <w:right w:val="nil"/>
            </w:tcBorders>
            <w:shd w:val="clear" w:color="auto" w:fill="auto"/>
            <w:noWrap/>
            <w:vAlign w:val="center"/>
            <w:hideMark/>
          </w:tcPr>
          <w:p w14:paraId="03AEDCA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nil"/>
              <w:right w:val="nil"/>
            </w:tcBorders>
            <w:shd w:val="clear" w:color="auto" w:fill="auto"/>
            <w:noWrap/>
            <w:vAlign w:val="center"/>
            <w:hideMark/>
          </w:tcPr>
          <w:p w14:paraId="6652ED4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001" w:type="dxa"/>
            <w:gridSpan w:val="2"/>
            <w:tcBorders>
              <w:top w:val="nil"/>
              <w:left w:val="single" w:sz="8" w:space="0" w:color="auto"/>
              <w:bottom w:val="single" w:sz="8" w:space="0" w:color="auto"/>
              <w:right w:val="single" w:sz="4" w:space="0" w:color="000000"/>
            </w:tcBorders>
            <w:shd w:val="clear" w:color="auto" w:fill="auto"/>
            <w:noWrap/>
            <w:vAlign w:val="center"/>
            <w:hideMark/>
          </w:tcPr>
          <w:p w14:paraId="16664A2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Unrepresentable_Domain:</w:t>
            </w:r>
          </w:p>
        </w:tc>
        <w:tc>
          <w:tcPr>
            <w:tcW w:w="550" w:type="dxa"/>
            <w:tcBorders>
              <w:top w:val="nil"/>
              <w:left w:val="nil"/>
              <w:bottom w:val="single" w:sz="8" w:space="0" w:color="auto"/>
              <w:right w:val="single" w:sz="4" w:space="0" w:color="auto"/>
            </w:tcBorders>
            <w:shd w:val="clear" w:color="000000" w:fill="BFBFBF"/>
            <w:noWrap/>
            <w:vAlign w:val="center"/>
            <w:hideMark/>
          </w:tcPr>
          <w:p w14:paraId="6D37E0A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8" w:space="0" w:color="auto"/>
              <w:right w:val="single" w:sz="4" w:space="0" w:color="auto"/>
            </w:tcBorders>
            <w:shd w:val="clear" w:color="000000" w:fill="BFBFBF"/>
            <w:noWrap/>
            <w:vAlign w:val="center"/>
            <w:hideMark/>
          </w:tcPr>
          <w:p w14:paraId="13B27E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8" w:space="0" w:color="auto"/>
              <w:right w:val="single" w:sz="4" w:space="0" w:color="auto"/>
            </w:tcBorders>
            <w:shd w:val="clear" w:color="auto" w:fill="auto"/>
            <w:noWrap/>
            <w:vAlign w:val="center"/>
            <w:hideMark/>
          </w:tcPr>
          <w:p w14:paraId="419C62A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M4</w:t>
            </w:r>
          </w:p>
        </w:tc>
        <w:tc>
          <w:tcPr>
            <w:tcW w:w="550" w:type="dxa"/>
            <w:tcBorders>
              <w:top w:val="nil"/>
              <w:left w:val="nil"/>
              <w:bottom w:val="single" w:sz="8" w:space="0" w:color="auto"/>
              <w:right w:val="single" w:sz="4" w:space="0" w:color="auto"/>
            </w:tcBorders>
            <w:shd w:val="clear" w:color="auto" w:fill="auto"/>
            <w:noWrap/>
            <w:vAlign w:val="center"/>
            <w:hideMark/>
          </w:tcPr>
          <w:p w14:paraId="27820EF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M4</w:t>
            </w:r>
          </w:p>
        </w:tc>
        <w:tc>
          <w:tcPr>
            <w:tcW w:w="550" w:type="dxa"/>
            <w:tcBorders>
              <w:top w:val="nil"/>
              <w:left w:val="nil"/>
              <w:bottom w:val="single" w:sz="8" w:space="0" w:color="auto"/>
              <w:right w:val="single" w:sz="4" w:space="0" w:color="auto"/>
            </w:tcBorders>
            <w:shd w:val="clear" w:color="auto" w:fill="auto"/>
            <w:noWrap/>
            <w:vAlign w:val="center"/>
            <w:hideMark/>
          </w:tcPr>
          <w:p w14:paraId="4383FEB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M4</w:t>
            </w:r>
          </w:p>
        </w:tc>
        <w:tc>
          <w:tcPr>
            <w:tcW w:w="603" w:type="dxa"/>
            <w:tcBorders>
              <w:top w:val="nil"/>
              <w:left w:val="nil"/>
              <w:bottom w:val="single" w:sz="8" w:space="0" w:color="auto"/>
              <w:right w:val="single" w:sz="4" w:space="0" w:color="auto"/>
            </w:tcBorders>
            <w:shd w:val="clear" w:color="000000" w:fill="BFBFBF"/>
            <w:noWrap/>
            <w:vAlign w:val="center"/>
            <w:hideMark/>
          </w:tcPr>
          <w:p w14:paraId="39CF205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8" w:space="0" w:color="auto"/>
              <w:right w:val="single" w:sz="12" w:space="0" w:color="auto"/>
            </w:tcBorders>
            <w:shd w:val="clear" w:color="000000" w:fill="BFBFBF"/>
            <w:noWrap/>
            <w:vAlign w:val="center"/>
            <w:hideMark/>
          </w:tcPr>
          <w:p w14:paraId="5A18D1D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74E0068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BE1950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center"/>
            <w:hideMark/>
          </w:tcPr>
          <w:p w14:paraId="681E90EB"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77AA78BC"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829" w:type="dxa"/>
            <w:gridSpan w:val="5"/>
            <w:tcBorders>
              <w:top w:val="single" w:sz="4" w:space="0" w:color="auto"/>
              <w:left w:val="single" w:sz="12" w:space="0" w:color="auto"/>
              <w:bottom w:val="single" w:sz="4" w:space="0" w:color="auto"/>
              <w:right w:val="nil"/>
            </w:tcBorders>
            <w:shd w:val="clear" w:color="000000" w:fill="BFBFBF"/>
            <w:noWrap/>
            <w:vAlign w:val="center"/>
            <w:hideMark/>
          </w:tcPr>
          <w:p w14:paraId="61E6BDAE"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xml:space="preserve">    AND/OR</w:t>
            </w:r>
          </w:p>
        </w:tc>
        <w:tc>
          <w:tcPr>
            <w:tcW w:w="550" w:type="dxa"/>
            <w:tcBorders>
              <w:top w:val="nil"/>
              <w:left w:val="nil"/>
              <w:bottom w:val="single" w:sz="4" w:space="0" w:color="auto"/>
              <w:right w:val="nil"/>
            </w:tcBorders>
            <w:shd w:val="clear" w:color="000000" w:fill="BFBFBF"/>
            <w:noWrap/>
            <w:vAlign w:val="center"/>
            <w:hideMark/>
          </w:tcPr>
          <w:p w14:paraId="6C079FF0"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nil"/>
              <w:left w:val="nil"/>
              <w:bottom w:val="single" w:sz="4" w:space="0" w:color="auto"/>
              <w:right w:val="nil"/>
            </w:tcBorders>
            <w:shd w:val="clear" w:color="000000" w:fill="BFBFBF"/>
            <w:noWrap/>
            <w:vAlign w:val="center"/>
            <w:hideMark/>
          </w:tcPr>
          <w:p w14:paraId="7B8FB152"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nil"/>
              <w:left w:val="nil"/>
              <w:bottom w:val="single" w:sz="4" w:space="0" w:color="auto"/>
              <w:right w:val="nil"/>
            </w:tcBorders>
            <w:shd w:val="clear" w:color="000000" w:fill="BFBFBF"/>
            <w:noWrap/>
            <w:vAlign w:val="center"/>
            <w:hideMark/>
          </w:tcPr>
          <w:p w14:paraId="52928FCC"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nil"/>
              <w:left w:val="nil"/>
              <w:bottom w:val="single" w:sz="4" w:space="0" w:color="auto"/>
              <w:right w:val="nil"/>
            </w:tcBorders>
            <w:shd w:val="clear" w:color="000000" w:fill="BFBFBF"/>
            <w:noWrap/>
            <w:vAlign w:val="center"/>
            <w:hideMark/>
          </w:tcPr>
          <w:p w14:paraId="5BA36C6F"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nil"/>
              <w:left w:val="nil"/>
              <w:bottom w:val="single" w:sz="4" w:space="0" w:color="auto"/>
              <w:right w:val="nil"/>
            </w:tcBorders>
            <w:shd w:val="clear" w:color="000000" w:fill="BFBFBF"/>
            <w:noWrap/>
            <w:vAlign w:val="center"/>
            <w:hideMark/>
          </w:tcPr>
          <w:p w14:paraId="2783CAAC"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nil"/>
              <w:left w:val="nil"/>
              <w:bottom w:val="single" w:sz="4" w:space="0" w:color="auto"/>
              <w:right w:val="nil"/>
            </w:tcBorders>
            <w:shd w:val="clear" w:color="000000" w:fill="BFBFBF"/>
            <w:noWrap/>
            <w:vAlign w:val="center"/>
            <w:hideMark/>
          </w:tcPr>
          <w:p w14:paraId="0602F4FD"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3A7D52D8"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r>
      <w:tr w:rsidR="003A3D2D" w:rsidRPr="003A3D2D" w14:paraId="1ECDC8A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1665B2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6.2</w:t>
            </w:r>
          </w:p>
        </w:tc>
        <w:tc>
          <w:tcPr>
            <w:tcW w:w="807" w:type="dxa"/>
            <w:tcBorders>
              <w:top w:val="nil"/>
              <w:left w:val="nil"/>
              <w:bottom w:val="single" w:sz="4" w:space="0" w:color="auto"/>
              <w:right w:val="single" w:sz="4" w:space="0" w:color="auto"/>
            </w:tcBorders>
            <w:shd w:val="clear" w:color="auto" w:fill="auto"/>
            <w:noWrap/>
            <w:vAlign w:val="center"/>
            <w:hideMark/>
          </w:tcPr>
          <w:p w14:paraId="5EC2D9E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0{x}n</w:t>
            </w:r>
          </w:p>
        </w:tc>
        <w:tc>
          <w:tcPr>
            <w:tcW w:w="276" w:type="dxa"/>
            <w:tcBorders>
              <w:top w:val="nil"/>
              <w:left w:val="nil"/>
              <w:bottom w:val="single" w:sz="4" w:space="0" w:color="auto"/>
              <w:right w:val="nil"/>
            </w:tcBorders>
            <w:shd w:val="clear" w:color="auto" w:fill="auto"/>
            <w:noWrap/>
            <w:vAlign w:val="center"/>
            <w:hideMark/>
          </w:tcPr>
          <w:p w14:paraId="742F4A3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nil"/>
              <w:left w:val="single" w:sz="12" w:space="0" w:color="auto"/>
              <w:bottom w:val="single" w:sz="4" w:space="0" w:color="auto"/>
              <w:right w:val="single" w:sz="4" w:space="0" w:color="000000"/>
            </w:tcBorders>
            <w:shd w:val="clear" w:color="auto" w:fill="auto"/>
            <w:noWrap/>
            <w:vAlign w:val="center"/>
            <w:hideMark/>
          </w:tcPr>
          <w:p w14:paraId="553FEAA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Feature_Catalogue_Description</w:t>
            </w:r>
          </w:p>
        </w:tc>
        <w:tc>
          <w:tcPr>
            <w:tcW w:w="550" w:type="dxa"/>
            <w:tcBorders>
              <w:top w:val="nil"/>
              <w:left w:val="nil"/>
              <w:bottom w:val="single" w:sz="4" w:space="0" w:color="auto"/>
              <w:right w:val="single" w:sz="4" w:space="0" w:color="auto"/>
            </w:tcBorders>
            <w:shd w:val="clear" w:color="000000" w:fill="BFBFBF"/>
            <w:noWrap/>
            <w:vAlign w:val="center"/>
            <w:hideMark/>
          </w:tcPr>
          <w:p w14:paraId="10195F6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86D093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4A07824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nil"/>
              <w:left w:val="nil"/>
              <w:bottom w:val="single" w:sz="4" w:space="0" w:color="auto"/>
              <w:right w:val="single" w:sz="4" w:space="0" w:color="auto"/>
            </w:tcBorders>
            <w:shd w:val="clear" w:color="auto" w:fill="auto"/>
            <w:noWrap/>
            <w:vAlign w:val="center"/>
            <w:hideMark/>
          </w:tcPr>
          <w:p w14:paraId="1D1DF54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550" w:type="dxa"/>
            <w:tcBorders>
              <w:top w:val="nil"/>
              <w:left w:val="nil"/>
              <w:bottom w:val="single" w:sz="4" w:space="0" w:color="auto"/>
              <w:right w:val="single" w:sz="4" w:space="0" w:color="auto"/>
            </w:tcBorders>
            <w:shd w:val="clear" w:color="auto" w:fill="auto"/>
            <w:noWrap/>
            <w:vAlign w:val="center"/>
            <w:hideMark/>
          </w:tcPr>
          <w:p w14:paraId="2158491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603" w:type="dxa"/>
            <w:tcBorders>
              <w:top w:val="nil"/>
              <w:left w:val="nil"/>
              <w:bottom w:val="single" w:sz="4" w:space="0" w:color="auto"/>
              <w:right w:val="single" w:sz="4" w:space="0" w:color="auto"/>
            </w:tcBorders>
            <w:shd w:val="clear" w:color="000000" w:fill="BFBFBF"/>
            <w:noWrap/>
            <w:vAlign w:val="center"/>
            <w:hideMark/>
          </w:tcPr>
          <w:p w14:paraId="52F8C11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2C1438A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231A9F0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79705F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6.2.1</w:t>
            </w:r>
          </w:p>
        </w:tc>
        <w:tc>
          <w:tcPr>
            <w:tcW w:w="807" w:type="dxa"/>
            <w:tcBorders>
              <w:top w:val="nil"/>
              <w:left w:val="nil"/>
              <w:bottom w:val="single" w:sz="4" w:space="0" w:color="auto"/>
              <w:right w:val="single" w:sz="4" w:space="0" w:color="auto"/>
            </w:tcBorders>
            <w:shd w:val="clear" w:color="auto" w:fill="auto"/>
            <w:noWrap/>
            <w:vAlign w:val="center"/>
            <w:hideMark/>
          </w:tcPr>
          <w:p w14:paraId="57CD562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B70276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18A4B4E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1BD8A3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FC_Title:</w:t>
            </w:r>
          </w:p>
        </w:tc>
        <w:tc>
          <w:tcPr>
            <w:tcW w:w="550" w:type="dxa"/>
            <w:tcBorders>
              <w:top w:val="nil"/>
              <w:left w:val="nil"/>
              <w:bottom w:val="single" w:sz="4" w:space="0" w:color="auto"/>
              <w:right w:val="single" w:sz="4" w:space="0" w:color="auto"/>
            </w:tcBorders>
            <w:shd w:val="clear" w:color="000000" w:fill="BFBFBF"/>
            <w:noWrap/>
            <w:vAlign w:val="center"/>
            <w:hideMark/>
          </w:tcPr>
          <w:p w14:paraId="5F6B461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16C43A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16C856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B47C16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AD34A3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6D3B40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42ADDD9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BDC890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F54B49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6.2.2</w:t>
            </w:r>
          </w:p>
        </w:tc>
        <w:tc>
          <w:tcPr>
            <w:tcW w:w="807" w:type="dxa"/>
            <w:tcBorders>
              <w:top w:val="nil"/>
              <w:left w:val="nil"/>
              <w:bottom w:val="single" w:sz="4" w:space="0" w:color="auto"/>
              <w:right w:val="single" w:sz="4" w:space="0" w:color="auto"/>
            </w:tcBorders>
            <w:shd w:val="clear" w:color="auto" w:fill="auto"/>
            <w:noWrap/>
            <w:vAlign w:val="center"/>
            <w:hideMark/>
          </w:tcPr>
          <w:p w14:paraId="7FA0591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586EAE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63EF4DA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E82EB6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Included_With_Dataset:</w:t>
            </w:r>
          </w:p>
        </w:tc>
        <w:tc>
          <w:tcPr>
            <w:tcW w:w="550" w:type="dxa"/>
            <w:tcBorders>
              <w:top w:val="nil"/>
              <w:left w:val="nil"/>
              <w:bottom w:val="single" w:sz="4" w:space="0" w:color="auto"/>
              <w:right w:val="single" w:sz="4" w:space="0" w:color="auto"/>
            </w:tcBorders>
            <w:shd w:val="clear" w:color="000000" w:fill="BFBFBF"/>
            <w:noWrap/>
            <w:vAlign w:val="center"/>
            <w:hideMark/>
          </w:tcPr>
          <w:p w14:paraId="2F8E22F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AE129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B10CB7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E5AAAE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75B913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EDE223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3AD3D69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25B43FA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6814BB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6.2.3</w:t>
            </w:r>
          </w:p>
        </w:tc>
        <w:tc>
          <w:tcPr>
            <w:tcW w:w="807" w:type="dxa"/>
            <w:tcBorders>
              <w:top w:val="nil"/>
              <w:left w:val="nil"/>
              <w:bottom w:val="single" w:sz="4" w:space="0" w:color="auto"/>
              <w:right w:val="single" w:sz="4" w:space="0" w:color="auto"/>
            </w:tcBorders>
            <w:shd w:val="clear" w:color="auto" w:fill="auto"/>
            <w:noWrap/>
            <w:vAlign w:val="center"/>
            <w:hideMark/>
          </w:tcPr>
          <w:p w14:paraId="2941E59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011002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0740E55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FABF5E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Feature_Types:</w:t>
            </w:r>
          </w:p>
        </w:tc>
        <w:tc>
          <w:tcPr>
            <w:tcW w:w="550" w:type="dxa"/>
            <w:tcBorders>
              <w:top w:val="nil"/>
              <w:left w:val="nil"/>
              <w:bottom w:val="single" w:sz="4" w:space="0" w:color="auto"/>
              <w:right w:val="single" w:sz="4" w:space="0" w:color="auto"/>
            </w:tcBorders>
            <w:shd w:val="clear" w:color="000000" w:fill="BFBFBF"/>
            <w:noWrap/>
            <w:vAlign w:val="center"/>
            <w:hideMark/>
          </w:tcPr>
          <w:p w14:paraId="630585F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5F0656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26E63F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FFD4B1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336040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A45383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12" w:space="0" w:color="auto"/>
            </w:tcBorders>
            <w:shd w:val="clear" w:color="000000" w:fill="BFBFBF"/>
            <w:noWrap/>
            <w:vAlign w:val="center"/>
            <w:hideMark/>
          </w:tcPr>
          <w:p w14:paraId="3C8A6E3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D044955" w14:textId="77777777" w:rsidTr="00B205AF">
        <w:trPr>
          <w:trHeight w:val="330"/>
        </w:trPr>
        <w:tc>
          <w:tcPr>
            <w:tcW w:w="1236" w:type="dxa"/>
            <w:tcBorders>
              <w:top w:val="nil"/>
              <w:left w:val="single" w:sz="4" w:space="0" w:color="auto"/>
              <w:bottom w:val="nil"/>
              <w:right w:val="single" w:sz="4" w:space="0" w:color="auto"/>
            </w:tcBorders>
            <w:shd w:val="clear" w:color="auto" w:fill="auto"/>
            <w:noWrap/>
            <w:vAlign w:val="center"/>
            <w:hideMark/>
          </w:tcPr>
          <w:p w14:paraId="0EFBB30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6.2.4</w:t>
            </w:r>
          </w:p>
        </w:tc>
        <w:tc>
          <w:tcPr>
            <w:tcW w:w="807" w:type="dxa"/>
            <w:tcBorders>
              <w:top w:val="nil"/>
              <w:left w:val="nil"/>
              <w:bottom w:val="nil"/>
              <w:right w:val="single" w:sz="4" w:space="0" w:color="auto"/>
            </w:tcBorders>
            <w:shd w:val="clear" w:color="auto" w:fill="auto"/>
            <w:noWrap/>
            <w:vAlign w:val="center"/>
            <w:hideMark/>
          </w:tcPr>
          <w:p w14:paraId="6910E67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8656C6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12" w:space="0" w:color="auto"/>
              <w:right w:val="nil"/>
            </w:tcBorders>
            <w:shd w:val="clear" w:color="auto" w:fill="auto"/>
            <w:noWrap/>
            <w:vAlign w:val="center"/>
            <w:hideMark/>
          </w:tcPr>
          <w:p w14:paraId="75FC356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12" w:space="0" w:color="auto"/>
              <w:right w:val="single" w:sz="4" w:space="0" w:color="000000"/>
            </w:tcBorders>
            <w:shd w:val="clear" w:color="auto" w:fill="auto"/>
            <w:noWrap/>
            <w:vAlign w:val="center"/>
            <w:hideMark/>
          </w:tcPr>
          <w:p w14:paraId="6798D08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FC_Online_Linkage:</w:t>
            </w:r>
          </w:p>
        </w:tc>
        <w:tc>
          <w:tcPr>
            <w:tcW w:w="550" w:type="dxa"/>
            <w:tcBorders>
              <w:top w:val="nil"/>
              <w:left w:val="nil"/>
              <w:bottom w:val="single" w:sz="12" w:space="0" w:color="auto"/>
              <w:right w:val="single" w:sz="4" w:space="0" w:color="auto"/>
            </w:tcBorders>
            <w:shd w:val="clear" w:color="000000" w:fill="BFBFBF"/>
            <w:noWrap/>
            <w:vAlign w:val="center"/>
            <w:hideMark/>
          </w:tcPr>
          <w:p w14:paraId="6C83F83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12" w:space="0" w:color="auto"/>
              <w:right w:val="single" w:sz="4" w:space="0" w:color="auto"/>
            </w:tcBorders>
            <w:shd w:val="clear" w:color="auto" w:fill="auto"/>
            <w:noWrap/>
            <w:vAlign w:val="center"/>
            <w:hideMark/>
          </w:tcPr>
          <w:p w14:paraId="1DD76DB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12" w:space="0" w:color="auto"/>
              <w:right w:val="single" w:sz="4" w:space="0" w:color="auto"/>
            </w:tcBorders>
            <w:shd w:val="clear" w:color="auto" w:fill="auto"/>
            <w:noWrap/>
            <w:vAlign w:val="center"/>
            <w:hideMark/>
          </w:tcPr>
          <w:p w14:paraId="6C99D86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12" w:space="0" w:color="auto"/>
              <w:right w:val="single" w:sz="4" w:space="0" w:color="auto"/>
            </w:tcBorders>
            <w:shd w:val="clear" w:color="auto" w:fill="auto"/>
            <w:noWrap/>
            <w:vAlign w:val="center"/>
            <w:hideMark/>
          </w:tcPr>
          <w:p w14:paraId="650EF0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12" w:space="0" w:color="auto"/>
              <w:right w:val="single" w:sz="4" w:space="0" w:color="auto"/>
            </w:tcBorders>
            <w:shd w:val="clear" w:color="auto" w:fill="auto"/>
            <w:noWrap/>
            <w:vAlign w:val="center"/>
            <w:hideMark/>
          </w:tcPr>
          <w:p w14:paraId="09305AF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12" w:space="0" w:color="auto"/>
              <w:right w:val="single" w:sz="4" w:space="0" w:color="auto"/>
            </w:tcBorders>
            <w:shd w:val="clear" w:color="000000" w:fill="BFBFBF"/>
            <w:noWrap/>
            <w:vAlign w:val="center"/>
            <w:hideMark/>
          </w:tcPr>
          <w:p w14:paraId="1F1EC9F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12" w:space="0" w:color="auto"/>
              <w:right w:val="single" w:sz="12" w:space="0" w:color="auto"/>
            </w:tcBorders>
            <w:shd w:val="clear" w:color="000000" w:fill="BFBFBF"/>
            <w:noWrap/>
            <w:vAlign w:val="center"/>
            <w:hideMark/>
          </w:tcPr>
          <w:p w14:paraId="7B35E0F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EC0D85A" w14:textId="77777777" w:rsidTr="00B205AF">
        <w:trPr>
          <w:trHeight w:val="330"/>
        </w:trPr>
        <w:tc>
          <w:tcPr>
            <w:tcW w:w="1236" w:type="dxa"/>
            <w:tcBorders>
              <w:top w:val="single" w:sz="4" w:space="0" w:color="auto"/>
              <w:left w:val="single" w:sz="4" w:space="0" w:color="auto"/>
              <w:bottom w:val="single" w:sz="4" w:space="0" w:color="auto"/>
              <w:right w:val="nil"/>
            </w:tcBorders>
            <w:shd w:val="clear" w:color="000000" w:fill="BFBFBF"/>
            <w:noWrap/>
            <w:vAlign w:val="bottom"/>
            <w:hideMark/>
          </w:tcPr>
          <w:p w14:paraId="087E276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single" w:sz="4" w:space="0" w:color="auto"/>
              <w:left w:val="nil"/>
              <w:bottom w:val="single" w:sz="4" w:space="0" w:color="auto"/>
              <w:right w:val="nil"/>
            </w:tcBorders>
            <w:shd w:val="clear" w:color="000000" w:fill="BFBFBF"/>
            <w:noWrap/>
            <w:vAlign w:val="bottom"/>
            <w:hideMark/>
          </w:tcPr>
          <w:p w14:paraId="6ABA9F5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147FAF4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017465D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6973357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03D783C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7DE660C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725" w:type="dxa"/>
            <w:tcBorders>
              <w:top w:val="nil"/>
              <w:left w:val="nil"/>
              <w:bottom w:val="single" w:sz="4" w:space="0" w:color="auto"/>
              <w:right w:val="nil"/>
            </w:tcBorders>
            <w:shd w:val="clear" w:color="000000" w:fill="BFBFBF"/>
            <w:noWrap/>
            <w:vAlign w:val="bottom"/>
            <w:hideMark/>
          </w:tcPr>
          <w:p w14:paraId="0A1B67B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nil"/>
            </w:tcBorders>
            <w:shd w:val="clear" w:color="000000" w:fill="BFBFBF"/>
            <w:noWrap/>
            <w:vAlign w:val="bottom"/>
            <w:hideMark/>
          </w:tcPr>
          <w:p w14:paraId="5866C4F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nil"/>
            </w:tcBorders>
            <w:shd w:val="clear" w:color="000000" w:fill="BFBFBF"/>
            <w:noWrap/>
            <w:vAlign w:val="bottom"/>
            <w:hideMark/>
          </w:tcPr>
          <w:p w14:paraId="799E869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nil"/>
            </w:tcBorders>
            <w:shd w:val="clear" w:color="000000" w:fill="BFBFBF"/>
            <w:noWrap/>
            <w:vAlign w:val="bottom"/>
            <w:hideMark/>
          </w:tcPr>
          <w:p w14:paraId="519DAF9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nil"/>
            </w:tcBorders>
            <w:shd w:val="clear" w:color="000000" w:fill="BFBFBF"/>
            <w:noWrap/>
            <w:vAlign w:val="bottom"/>
            <w:hideMark/>
          </w:tcPr>
          <w:p w14:paraId="2966D76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nil"/>
            </w:tcBorders>
            <w:shd w:val="clear" w:color="000000" w:fill="BFBFBF"/>
            <w:noWrap/>
            <w:vAlign w:val="bottom"/>
            <w:hideMark/>
          </w:tcPr>
          <w:p w14:paraId="69625B3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nil"/>
            </w:tcBorders>
            <w:shd w:val="clear" w:color="000000" w:fill="BFBFBF"/>
            <w:noWrap/>
            <w:vAlign w:val="bottom"/>
            <w:hideMark/>
          </w:tcPr>
          <w:p w14:paraId="7D51394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bottom"/>
            <w:hideMark/>
          </w:tcPr>
          <w:p w14:paraId="300FF1E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B205AF" w:rsidRPr="003A3D2D" w14:paraId="73E39CC2" w14:textId="77777777" w:rsidTr="00657F18">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C4CFE5D"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0C6EB96"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6A489D00"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EBBFC16"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CC2E3A9"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BA4940D"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3D07F67"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50B47399"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5C3A4FA"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D9CCFFB"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70D3930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738EAEE"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7</w:t>
            </w:r>
          </w:p>
        </w:tc>
        <w:tc>
          <w:tcPr>
            <w:tcW w:w="807" w:type="dxa"/>
            <w:tcBorders>
              <w:top w:val="nil"/>
              <w:left w:val="nil"/>
              <w:bottom w:val="single" w:sz="4" w:space="0" w:color="auto"/>
              <w:right w:val="single" w:sz="4" w:space="0" w:color="auto"/>
            </w:tcBorders>
            <w:shd w:val="clear" w:color="auto" w:fill="auto"/>
            <w:noWrap/>
            <w:vAlign w:val="center"/>
            <w:hideMark/>
          </w:tcPr>
          <w:p w14:paraId="5D999E9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710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69655FD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Distribution_Information</w:t>
            </w:r>
          </w:p>
        </w:tc>
        <w:tc>
          <w:tcPr>
            <w:tcW w:w="550" w:type="dxa"/>
            <w:tcBorders>
              <w:top w:val="nil"/>
              <w:left w:val="nil"/>
              <w:bottom w:val="single" w:sz="4" w:space="0" w:color="auto"/>
              <w:right w:val="single" w:sz="4" w:space="0" w:color="auto"/>
            </w:tcBorders>
            <w:shd w:val="clear" w:color="auto" w:fill="auto"/>
            <w:noWrap/>
            <w:vAlign w:val="center"/>
            <w:hideMark/>
          </w:tcPr>
          <w:p w14:paraId="7119BCC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36BEEB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EB0D26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0843B3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BE0949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1B1E02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FF18DA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0103D65B"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FBBAA09"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7.1</w:t>
            </w:r>
          </w:p>
        </w:tc>
        <w:tc>
          <w:tcPr>
            <w:tcW w:w="807" w:type="dxa"/>
            <w:tcBorders>
              <w:top w:val="nil"/>
              <w:left w:val="nil"/>
              <w:bottom w:val="single" w:sz="4" w:space="0" w:color="auto"/>
              <w:right w:val="single" w:sz="4" w:space="0" w:color="auto"/>
            </w:tcBorders>
            <w:shd w:val="clear" w:color="auto" w:fill="auto"/>
            <w:noWrap/>
            <w:vAlign w:val="center"/>
            <w:hideMark/>
          </w:tcPr>
          <w:p w14:paraId="5D77144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3C51CF1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9839E3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Point_of_Contact</w:t>
            </w:r>
          </w:p>
        </w:tc>
        <w:tc>
          <w:tcPr>
            <w:tcW w:w="550" w:type="dxa"/>
            <w:tcBorders>
              <w:top w:val="nil"/>
              <w:left w:val="nil"/>
              <w:bottom w:val="single" w:sz="4" w:space="0" w:color="auto"/>
              <w:right w:val="single" w:sz="4" w:space="0" w:color="auto"/>
            </w:tcBorders>
            <w:shd w:val="clear" w:color="auto" w:fill="auto"/>
            <w:noWrap/>
            <w:vAlign w:val="center"/>
            <w:hideMark/>
          </w:tcPr>
          <w:p w14:paraId="395AA36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53AF84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253006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5423B2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8E3ACD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16BA3D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979CEE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065C26E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B43116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7.1.1</w:t>
            </w:r>
          </w:p>
        </w:tc>
        <w:tc>
          <w:tcPr>
            <w:tcW w:w="807" w:type="dxa"/>
            <w:tcBorders>
              <w:top w:val="nil"/>
              <w:left w:val="nil"/>
              <w:bottom w:val="single" w:sz="4" w:space="0" w:color="auto"/>
              <w:right w:val="single" w:sz="4" w:space="0" w:color="auto"/>
            </w:tcBorders>
            <w:shd w:val="clear" w:color="auto" w:fill="auto"/>
            <w:noWrap/>
            <w:vAlign w:val="center"/>
            <w:hideMark/>
          </w:tcPr>
          <w:p w14:paraId="26FEE2E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B527D8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6A6BDE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5D05A4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Contact_Organization:</w:t>
            </w:r>
          </w:p>
        </w:tc>
        <w:tc>
          <w:tcPr>
            <w:tcW w:w="550" w:type="dxa"/>
            <w:tcBorders>
              <w:top w:val="nil"/>
              <w:left w:val="nil"/>
              <w:bottom w:val="single" w:sz="4" w:space="0" w:color="auto"/>
              <w:right w:val="single" w:sz="4" w:space="0" w:color="auto"/>
            </w:tcBorders>
            <w:shd w:val="clear" w:color="auto" w:fill="auto"/>
            <w:noWrap/>
            <w:vAlign w:val="center"/>
            <w:hideMark/>
          </w:tcPr>
          <w:p w14:paraId="2523B0E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547663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F2917F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688F2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EDAC30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979F31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66E73C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E76E29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84E54B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7.1.2</w:t>
            </w:r>
          </w:p>
        </w:tc>
        <w:tc>
          <w:tcPr>
            <w:tcW w:w="807" w:type="dxa"/>
            <w:tcBorders>
              <w:top w:val="nil"/>
              <w:left w:val="nil"/>
              <w:bottom w:val="single" w:sz="4" w:space="0" w:color="auto"/>
              <w:right w:val="single" w:sz="4" w:space="0" w:color="auto"/>
            </w:tcBorders>
            <w:shd w:val="clear" w:color="auto" w:fill="auto"/>
            <w:noWrap/>
            <w:vAlign w:val="center"/>
            <w:hideMark/>
          </w:tcPr>
          <w:p w14:paraId="1014218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6F5640D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B02059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79D665E"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Contact_Address</w:t>
            </w:r>
          </w:p>
        </w:tc>
        <w:tc>
          <w:tcPr>
            <w:tcW w:w="550" w:type="dxa"/>
            <w:tcBorders>
              <w:top w:val="nil"/>
              <w:left w:val="nil"/>
              <w:bottom w:val="single" w:sz="4" w:space="0" w:color="auto"/>
              <w:right w:val="single" w:sz="4" w:space="0" w:color="auto"/>
            </w:tcBorders>
            <w:shd w:val="clear" w:color="auto" w:fill="auto"/>
            <w:noWrap/>
            <w:vAlign w:val="center"/>
            <w:hideMark/>
          </w:tcPr>
          <w:p w14:paraId="6C6D0F4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EF0A6D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13E0E1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4AEEC0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5A1D5C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C93428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86D26D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16F492B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1E06DD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7.1.2.1</w:t>
            </w:r>
          </w:p>
        </w:tc>
        <w:tc>
          <w:tcPr>
            <w:tcW w:w="807" w:type="dxa"/>
            <w:tcBorders>
              <w:top w:val="nil"/>
              <w:left w:val="nil"/>
              <w:bottom w:val="single" w:sz="4" w:space="0" w:color="auto"/>
              <w:right w:val="single" w:sz="4" w:space="0" w:color="auto"/>
            </w:tcBorders>
            <w:shd w:val="clear" w:color="auto" w:fill="auto"/>
            <w:noWrap/>
            <w:vAlign w:val="center"/>
            <w:hideMark/>
          </w:tcPr>
          <w:p w14:paraId="69E28B8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33106DC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8501EB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4B65D5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328BCA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Address:</w:t>
            </w:r>
          </w:p>
        </w:tc>
        <w:tc>
          <w:tcPr>
            <w:tcW w:w="550" w:type="dxa"/>
            <w:tcBorders>
              <w:top w:val="nil"/>
              <w:left w:val="nil"/>
              <w:bottom w:val="single" w:sz="4" w:space="0" w:color="auto"/>
              <w:right w:val="single" w:sz="4" w:space="0" w:color="auto"/>
            </w:tcBorders>
            <w:shd w:val="clear" w:color="auto" w:fill="auto"/>
            <w:noWrap/>
            <w:vAlign w:val="center"/>
            <w:hideMark/>
          </w:tcPr>
          <w:p w14:paraId="7CDA6D3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29DD93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CA3BA6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033A31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8048BB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171981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DE4A0A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33AF1E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FAC709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7.1.2.2</w:t>
            </w:r>
          </w:p>
        </w:tc>
        <w:tc>
          <w:tcPr>
            <w:tcW w:w="807" w:type="dxa"/>
            <w:tcBorders>
              <w:top w:val="nil"/>
              <w:left w:val="nil"/>
              <w:bottom w:val="single" w:sz="4" w:space="0" w:color="auto"/>
              <w:right w:val="single" w:sz="4" w:space="0" w:color="auto"/>
            </w:tcBorders>
            <w:shd w:val="clear" w:color="auto" w:fill="auto"/>
            <w:noWrap/>
            <w:vAlign w:val="center"/>
            <w:hideMark/>
          </w:tcPr>
          <w:p w14:paraId="5567EDA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F1409B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EC65FB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B53CBD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8BF224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City:</w:t>
            </w:r>
          </w:p>
        </w:tc>
        <w:tc>
          <w:tcPr>
            <w:tcW w:w="550" w:type="dxa"/>
            <w:tcBorders>
              <w:top w:val="nil"/>
              <w:left w:val="nil"/>
              <w:bottom w:val="single" w:sz="4" w:space="0" w:color="auto"/>
              <w:right w:val="single" w:sz="4" w:space="0" w:color="auto"/>
            </w:tcBorders>
            <w:shd w:val="clear" w:color="auto" w:fill="auto"/>
            <w:noWrap/>
            <w:vAlign w:val="center"/>
            <w:hideMark/>
          </w:tcPr>
          <w:p w14:paraId="2793330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51A15B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4C117A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EB6392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FBAE62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01B67D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66B738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24A58B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75E32A8"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7.1.2.3</w:t>
            </w:r>
          </w:p>
        </w:tc>
        <w:tc>
          <w:tcPr>
            <w:tcW w:w="807" w:type="dxa"/>
            <w:tcBorders>
              <w:top w:val="nil"/>
              <w:left w:val="nil"/>
              <w:bottom w:val="single" w:sz="4" w:space="0" w:color="auto"/>
              <w:right w:val="single" w:sz="4" w:space="0" w:color="auto"/>
            </w:tcBorders>
            <w:shd w:val="clear" w:color="auto" w:fill="auto"/>
            <w:noWrap/>
            <w:vAlign w:val="center"/>
            <w:hideMark/>
          </w:tcPr>
          <w:p w14:paraId="23CA42C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170ADC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AC76AD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F5A486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598FF0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State_or_Province:</w:t>
            </w:r>
          </w:p>
        </w:tc>
        <w:tc>
          <w:tcPr>
            <w:tcW w:w="550" w:type="dxa"/>
            <w:tcBorders>
              <w:top w:val="nil"/>
              <w:left w:val="nil"/>
              <w:bottom w:val="single" w:sz="4" w:space="0" w:color="auto"/>
              <w:right w:val="single" w:sz="4" w:space="0" w:color="auto"/>
            </w:tcBorders>
            <w:shd w:val="clear" w:color="auto" w:fill="auto"/>
            <w:noWrap/>
            <w:vAlign w:val="center"/>
            <w:hideMark/>
          </w:tcPr>
          <w:p w14:paraId="697C4DF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0C7CCD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C09C18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D5209B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F4BC22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864BBC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B85423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7496C83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939BC9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7.1.2.4</w:t>
            </w:r>
          </w:p>
        </w:tc>
        <w:tc>
          <w:tcPr>
            <w:tcW w:w="807" w:type="dxa"/>
            <w:tcBorders>
              <w:top w:val="nil"/>
              <w:left w:val="nil"/>
              <w:bottom w:val="single" w:sz="4" w:space="0" w:color="auto"/>
              <w:right w:val="single" w:sz="4" w:space="0" w:color="auto"/>
            </w:tcBorders>
            <w:shd w:val="clear" w:color="auto" w:fill="auto"/>
            <w:noWrap/>
            <w:vAlign w:val="center"/>
            <w:hideMark/>
          </w:tcPr>
          <w:p w14:paraId="0705E1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7A2048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D94343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9A3E9E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05177D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Postal_Code:</w:t>
            </w:r>
          </w:p>
        </w:tc>
        <w:tc>
          <w:tcPr>
            <w:tcW w:w="550" w:type="dxa"/>
            <w:tcBorders>
              <w:top w:val="nil"/>
              <w:left w:val="nil"/>
              <w:bottom w:val="single" w:sz="4" w:space="0" w:color="auto"/>
              <w:right w:val="single" w:sz="4" w:space="0" w:color="auto"/>
            </w:tcBorders>
            <w:shd w:val="clear" w:color="auto" w:fill="auto"/>
            <w:noWrap/>
            <w:vAlign w:val="center"/>
            <w:hideMark/>
          </w:tcPr>
          <w:p w14:paraId="607072E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4F4563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C9D51F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A5DD7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D2BDAD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677332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5F289A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315CBCB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78CDBF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7.1.2.5</w:t>
            </w:r>
          </w:p>
        </w:tc>
        <w:tc>
          <w:tcPr>
            <w:tcW w:w="807" w:type="dxa"/>
            <w:tcBorders>
              <w:top w:val="nil"/>
              <w:left w:val="nil"/>
              <w:bottom w:val="single" w:sz="4" w:space="0" w:color="auto"/>
              <w:right w:val="single" w:sz="4" w:space="0" w:color="auto"/>
            </w:tcBorders>
            <w:shd w:val="clear" w:color="auto" w:fill="auto"/>
            <w:noWrap/>
            <w:vAlign w:val="center"/>
            <w:hideMark/>
          </w:tcPr>
          <w:p w14:paraId="51DEC2A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9DD940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484757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89BDE9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EB6A70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Country:</w:t>
            </w:r>
          </w:p>
        </w:tc>
        <w:tc>
          <w:tcPr>
            <w:tcW w:w="550" w:type="dxa"/>
            <w:tcBorders>
              <w:top w:val="nil"/>
              <w:left w:val="nil"/>
              <w:bottom w:val="single" w:sz="4" w:space="0" w:color="auto"/>
              <w:right w:val="single" w:sz="4" w:space="0" w:color="auto"/>
            </w:tcBorders>
            <w:shd w:val="clear" w:color="auto" w:fill="auto"/>
            <w:noWrap/>
            <w:vAlign w:val="center"/>
            <w:hideMark/>
          </w:tcPr>
          <w:p w14:paraId="3031F05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6DEE43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FE525C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4E75EC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B2B81B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F1CDEC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19BCEE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9E495D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DBFD78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7.1.3</w:t>
            </w:r>
          </w:p>
        </w:tc>
        <w:tc>
          <w:tcPr>
            <w:tcW w:w="807" w:type="dxa"/>
            <w:tcBorders>
              <w:top w:val="nil"/>
              <w:left w:val="nil"/>
              <w:bottom w:val="single" w:sz="4" w:space="0" w:color="auto"/>
              <w:right w:val="single" w:sz="4" w:space="0" w:color="auto"/>
            </w:tcBorders>
            <w:shd w:val="clear" w:color="auto" w:fill="auto"/>
            <w:noWrap/>
            <w:vAlign w:val="center"/>
            <w:hideMark/>
          </w:tcPr>
          <w:p w14:paraId="53BC07D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6F86C7D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0AD1DB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C596ED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Contact_Voice_Telephone:</w:t>
            </w:r>
          </w:p>
        </w:tc>
        <w:tc>
          <w:tcPr>
            <w:tcW w:w="550" w:type="dxa"/>
            <w:tcBorders>
              <w:top w:val="nil"/>
              <w:left w:val="nil"/>
              <w:bottom w:val="single" w:sz="4" w:space="0" w:color="auto"/>
              <w:right w:val="single" w:sz="4" w:space="0" w:color="auto"/>
            </w:tcBorders>
            <w:shd w:val="clear" w:color="auto" w:fill="auto"/>
            <w:noWrap/>
            <w:vAlign w:val="center"/>
            <w:hideMark/>
          </w:tcPr>
          <w:p w14:paraId="7DFCF50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C511B1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E88D31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217DB5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845C64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7D3BA4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09E09A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2133A8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15655D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7.1.4</w:t>
            </w:r>
          </w:p>
        </w:tc>
        <w:tc>
          <w:tcPr>
            <w:tcW w:w="807" w:type="dxa"/>
            <w:tcBorders>
              <w:top w:val="nil"/>
              <w:left w:val="nil"/>
              <w:bottom w:val="single" w:sz="4" w:space="0" w:color="auto"/>
              <w:right w:val="single" w:sz="4" w:space="0" w:color="auto"/>
            </w:tcBorders>
            <w:shd w:val="clear" w:color="auto" w:fill="auto"/>
            <w:noWrap/>
            <w:vAlign w:val="center"/>
            <w:hideMark/>
          </w:tcPr>
          <w:p w14:paraId="5827098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CA5F26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5527D7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8A422D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Contact_Electronic_Mail_Address:</w:t>
            </w:r>
          </w:p>
        </w:tc>
        <w:tc>
          <w:tcPr>
            <w:tcW w:w="550" w:type="dxa"/>
            <w:tcBorders>
              <w:top w:val="nil"/>
              <w:left w:val="nil"/>
              <w:bottom w:val="single" w:sz="4" w:space="0" w:color="auto"/>
              <w:right w:val="single" w:sz="4" w:space="0" w:color="auto"/>
            </w:tcBorders>
            <w:shd w:val="clear" w:color="auto" w:fill="auto"/>
            <w:noWrap/>
            <w:vAlign w:val="center"/>
            <w:hideMark/>
          </w:tcPr>
          <w:p w14:paraId="0BDA299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B7A4D4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DF2E12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9B4588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6B518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C6E183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6A4F9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8E03FD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6B833D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7.2</w:t>
            </w:r>
          </w:p>
        </w:tc>
        <w:tc>
          <w:tcPr>
            <w:tcW w:w="807" w:type="dxa"/>
            <w:tcBorders>
              <w:top w:val="nil"/>
              <w:left w:val="nil"/>
              <w:bottom w:val="single" w:sz="4" w:space="0" w:color="auto"/>
              <w:right w:val="single" w:sz="4" w:space="0" w:color="auto"/>
            </w:tcBorders>
            <w:shd w:val="clear" w:color="auto" w:fill="auto"/>
            <w:noWrap/>
            <w:vAlign w:val="center"/>
            <w:hideMark/>
          </w:tcPr>
          <w:p w14:paraId="13A8A14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741192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76EFBF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Distribution_Liability:</w:t>
            </w:r>
          </w:p>
        </w:tc>
        <w:tc>
          <w:tcPr>
            <w:tcW w:w="550" w:type="dxa"/>
            <w:tcBorders>
              <w:top w:val="nil"/>
              <w:left w:val="nil"/>
              <w:bottom w:val="single" w:sz="4" w:space="0" w:color="auto"/>
              <w:right w:val="single" w:sz="4" w:space="0" w:color="auto"/>
            </w:tcBorders>
            <w:shd w:val="clear" w:color="auto" w:fill="auto"/>
            <w:noWrap/>
            <w:vAlign w:val="center"/>
            <w:hideMark/>
          </w:tcPr>
          <w:p w14:paraId="67C5ADF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5AFB82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1382DF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3495F3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0D670B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DAEC4A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4BAAF3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60D3157"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DFD44A3"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7.3</w:t>
            </w:r>
          </w:p>
        </w:tc>
        <w:tc>
          <w:tcPr>
            <w:tcW w:w="807" w:type="dxa"/>
            <w:tcBorders>
              <w:top w:val="nil"/>
              <w:left w:val="nil"/>
              <w:bottom w:val="single" w:sz="4" w:space="0" w:color="auto"/>
              <w:right w:val="single" w:sz="4" w:space="0" w:color="auto"/>
            </w:tcBorders>
            <w:shd w:val="clear" w:color="auto" w:fill="auto"/>
            <w:noWrap/>
            <w:vAlign w:val="center"/>
            <w:hideMark/>
          </w:tcPr>
          <w:p w14:paraId="783F09E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256B403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E8BC72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Standard_Order_Process</w:t>
            </w:r>
          </w:p>
        </w:tc>
        <w:tc>
          <w:tcPr>
            <w:tcW w:w="550" w:type="dxa"/>
            <w:tcBorders>
              <w:top w:val="nil"/>
              <w:left w:val="nil"/>
              <w:bottom w:val="nil"/>
              <w:right w:val="single" w:sz="4" w:space="0" w:color="auto"/>
            </w:tcBorders>
            <w:shd w:val="clear" w:color="auto" w:fill="auto"/>
            <w:noWrap/>
            <w:vAlign w:val="center"/>
            <w:hideMark/>
          </w:tcPr>
          <w:p w14:paraId="736464C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6D7B344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auto" w:fill="auto"/>
            <w:noWrap/>
            <w:vAlign w:val="center"/>
            <w:hideMark/>
          </w:tcPr>
          <w:p w14:paraId="2A91901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2D51856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nil"/>
              <w:right w:val="single" w:sz="4" w:space="0" w:color="auto"/>
            </w:tcBorders>
            <w:shd w:val="clear" w:color="auto" w:fill="auto"/>
            <w:noWrap/>
            <w:vAlign w:val="center"/>
            <w:hideMark/>
          </w:tcPr>
          <w:p w14:paraId="2B78232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auto" w:fill="auto"/>
            <w:noWrap/>
            <w:vAlign w:val="center"/>
            <w:hideMark/>
          </w:tcPr>
          <w:p w14:paraId="3AE95B5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nil"/>
              <w:right w:val="single" w:sz="4" w:space="0" w:color="auto"/>
            </w:tcBorders>
            <w:shd w:val="clear" w:color="auto" w:fill="auto"/>
            <w:noWrap/>
            <w:vAlign w:val="center"/>
            <w:hideMark/>
          </w:tcPr>
          <w:p w14:paraId="25631AF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687567C2"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32AD3B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7.3.1</w:t>
            </w:r>
          </w:p>
        </w:tc>
        <w:tc>
          <w:tcPr>
            <w:tcW w:w="807" w:type="dxa"/>
            <w:tcBorders>
              <w:top w:val="nil"/>
              <w:left w:val="nil"/>
              <w:bottom w:val="single" w:sz="4" w:space="0" w:color="auto"/>
              <w:right w:val="single" w:sz="4" w:space="0" w:color="auto"/>
            </w:tcBorders>
            <w:shd w:val="clear" w:color="auto" w:fill="auto"/>
            <w:noWrap/>
            <w:vAlign w:val="center"/>
            <w:hideMark/>
          </w:tcPr>
          <w:p w14:paraId="3D09BA2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93812E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single" w:sz="4" w:space="0" w:color="auto"/>
              <w:left w:val="nil"/>
              <w:bottom w:val="single" w:sz="4" w:space="0" w:color="auto"/>
              <w:right w:val="nil"/>
            </w:tcBorders>
            <w:shd w:val="clear" w:color="auto" w:fill="auto"/>
            <w:noWrap/>
            <w:vAlign w:val="center"/>
            <w:hideMark/>
          </w:tcPr>
          <w:p w14:paraId="37394D5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12" w:space="0" w:color="auto"/>
              <w:left w:val="single" w:sz="12" w:space="0" w:color="auto"/>
              <w:bottom w:val="nil"/>
              <w:right w:val="single" w:sz="4" w:space="0" w:color="000000"/>
            </w:tcBorders>
            <w:shd w:val="clear" w:color="auto" w:fill="auto"/>
            <w:noWrap/>
            <w:vAlign w:val="center"/>
            <w:hideMark/>
          </w:tcPr>
          <w:p w14:paraId="2C58789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Non-Digital_Form:</w:t>
            </w:r>
          </w:p>
        </w:tc>
        <w:tc>
          <w:tcPr>
            <w:tcW w:w="550" w:type="dxa"/>
            <w:tcBorders>
              <w:top w:val="single" w:sz="12" w:space="0" w:color="auto"/>
              <w:left w:val="nil"/>
              <w:bottom w:val="nil"/>
              <w:right w:val="single" w:sz="4" w:space="0" w:color="auto"/>
            </w:tcBorders>
            <w:shd w:val="clear" w:color="000000" w:fill="BFBFBF"/>
            <w:noWrap/>
            <w:vAlign w:val="center"/>
            <w:hideMark/>
          </w:tcPr>
          <w:p w14:paraId="59161F7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12" w:space="0" w:color="auto"/>
              <w:left w:val="nil"/>
              <w:bottom w:val="nil"/>
              <w:right w:val="single" w:sz="4" w:space="0" w:color="auto"/>
            </w:tcBorders>
            <w:shd w:val="clear" w:color="auto" w:fill="auto"/>
            <w:noWrap/>
            <w:vAlign w:val="center"/>
            <w:hideMark/>
          </w:tcPr>
          <w:p w14:paraId="40C26C2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603" w:type="dxa"/>
            <w:tcBorders>
              <w:top w:val="single" w:sz="12" w:space="0" w:color="auto"/>
              <w:left w:val="nil"/>
              <w:bottom w:val="nil"/>
              <w:right w:val="single" w:sz="4" w:space="0" w:color="auto"/>
            </w:tcBorders>
            <w:shd w:val="clear" w:color="000000" w:fill="BFBFBF"/>
            <w:noWrap/>
            <w:vAlign w:val="center"/>
            <w:hideMark/>
          </w:tcPr>
          <w:p w14:paraId="7DBAFB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12" w:space="0" w:color="auto"/>
              <w:left w:val="nil"/>
              <w:bottom w:val="nil"/>
              <w:right w:val="single" w:sz="4" w:space="0" w:color="auto"/>
            </w:tcBorders>
            <w:shd w:val="clear" w:color="000000" w:fill="BFBFBF"/>
            <w:noWrap/>
            <w:vAlign w:val="center"/>
            <w:hideMark/>
          </w:tcPr>
          <w:p w14:paraId="0950B6E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12" w:space="0" w:color="auto"/>
              <w:left w:val="nil"/>
              <w:bottom w:val="nil"/>
              <w:right w:val="single" w:sz="4" w:space="0" w:color="auto"/>
            </w:tcBorders>
            <w:shd w:val="clear" w:color="000000" w:fill="BFBFBF"/>
            <w:noWrap/>
            <w:vAlign w:val="center"/>
            <w:hideMark/>
          </w:tcPr>
          <w:p w14:paraId="7885606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12" w:space="0" w:color="auto"/>
              <w:left w:val="nil"/>
              <w:bottom w:val="nil"/>
              <w:right w:val="single" w:sz="4" w:space="0" w:color="auto"/>
            </w:tcBorders>
            <w:shd w:val="clear" w:color="000000" w:fill="BFBFBF"/>
            <w:noWrap/>
            <w:vAlign w:val="center"/>
            <w:hideMark/>
          </w:tcPr>
          <w:p w14:paraId="2FD0613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12" w:space="0" w:color="auto"/>
              <w:left w:val="nil"/>
              <w:bottom w:val="nil"/>
              <w:right w:val="single" w:sz="12" w:space="0" w:color="auto"/>
            </w:tcBorders>
            <w:shd w:val="clear" w:color="000000" w:fill="BFBFBF"/>
            <w:noWrap/>
            <w:vAlign w:val="center"/>
            <w:hideMark/>
          </w:tcPr>
          <w:p w14:paraId="682EDA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4454D4C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B1A7522"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807" w:type="dxa"/>
            <w:tcBorders>
              <w:top w:val="nil"/>
              <w:left w:val="nil"/>
              <w:bottom w:val="single" w:sz="4" w:space="0" w:color="auto"/>
              <w:right w:val="single" w:sz="4" w:space="0" w:color="auto"/>
            </w:tcBorders>
            <w:shd w:val="clear" w:color="auto" w:fill="auto"/>
            <w:noWrap/>
            <w:vAlign w:val="center"/>
            <w:hideMark/>
          </w:tcPr>
          <w:p w14:paraId="410C9CA0"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1BE188F5"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364FE8E2"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w:t>
            </w:r>
          </w:p>
        </w:tc>
        <w:tc>
          <w:tcPr>
            <w:tcW w:w="6553" w:type="dxa"/>
            <w:gridSpan w:val="4"/>
            <w:tcBorders>
              <w:top w:val="single" w:sz="4" w:space="0" w:color="auto"/>
              <w:left w:val="single" w:sz="12" w:space="0" w:color="auto"/>
              <w:bottom w:val="single" w:sz="4" w:space="0" w:color="auto"/>
              <w:right w:val="nil"/>
            </w:tcBorders>
            <w:shd w:val="clear" w:color="000000" w:fill="BFBFBF"/>
            <w:noWrap/>
            <w:vAlign w:val="center"/>
            <w:hideMark/>
          </w:tcPr>
          <w:p w14:paraId="32A603B0"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xml:space="preserve">    OR</w:t>
            </w:r>
          </w:p>
        </w:tc>
        <w:tc>
          <w:tcPr>
            <w:tcW w:w="550" w:type="dxa"/>
            <w:tcBorders>
              <w:top w:val="single" w:sz="4" w:space="0" w:color="auto"/>
              <w:left w:val="nil"/>
              <w:bottom w:val="single" w:sz="4" w:space="0" w:color="auto"/>
              <w:right w:val="nil"/>
            </w:tcBorders>
            <w:shd w:val="clear" w:color="000000" w:fill="BFBFBF"/>
            <w:noWrap/>
            <w:vAlign w:val="center"/>
            <w:hideMark/>
          </w:tcPr>
          <w:p w14:paraId="25E84BC2"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5BAF1CA1"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67EA2D72"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1DDE49E7"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73C5F470"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xml:space="preserve"> </w:t>
            </w:r>
          </w:p>
        </w:tc>
        <w:tc>
          <w:tcPr>
            <w:tcW w:w="603" w:type="dxa"/>
            <w:tcBorders>
              <w:top w:val="single" w:sz="4" w:space="0" w:color="auto"/>
              <w:left w:val="nil"/>
              <w:bottom w:val="single" w:sz="4" w:space="0" w:color="auto"/>
              <w:right w:val="nil"/>
            </w:tcBorders>
            <w:shd w:val="clear" w:color="000000" w:fill="BFBFBF"/>
            <w:noWrap/>
            <w:vAlign w:val="center"/>
            <w:hideMark/>
          </w:tcPr>
          <w:p w14:paraId="0C3F5E82"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xml:space="preserve"> </w:t>
            </w:r>
          </w:p>
        </w:tc>
        <w:tc>
          <w:tcPr>
            <w:tcW w:w="603" w:type="dxa"/>
            <w:tcBorders>
              <w:top w:val="single" w:sz="4" w:space="0" w:color="auto"/>
              <w:left w:val="nil"/>
              <w:bottom w:val="single" w:sz="4" w:space="0" w:color="auto"/>
              <w:right w:val="single" w:sz="12" w:space="0" w:color="auto"/>
            </w:tcBorders>
            <w:shd w:val="clear" w:color="000000" w:fill="BFBFBF"/>
            <w:noWrap/>
            <w:vAlign w:val="center"/>
            <w:hideMark/>
          </w:tcPr>
          <w:p w14:paraId="76195167"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r>
      <w:tr w:rsidR="003A3D2D" w:rsidRPr="003A3D2D" w14:paraId="3700810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572BF2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7.3.2</w:t>
            </w:r>
          </w:p>
        </w:tc>
        <w:tc>
          <w:tcPr>
            <w:tcW w:w="807" w:type="dxa"/>
            <w:tcBorders>
              <w:top w:val="nil"/>
              <w:left w:val="nil"/>
              <w:bottom w:val="single" w:sz="4" w:space="0" w:color="auto"/>
              <w:right w:val="single" w:sz="4" w:space="0" w:color="auto"/>
            </w:tcBorders>
            <w:shd w:val="clear" w:color="auto" w:fill="auto"/>
            <w:noWrap/>
            <w:vAlign w:val="center"/>
            <w:hideMark/>
          </w:tcPr>
          <w:p w14:paraId="1E1C79F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457EB13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2860B02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nil"/>
              <w:left w:val="single" w:sz="12" w:space="0" w:color="auto"/>
              <w:bottom w:val="single" w:sz="4" w:space="0" w:color="auto"/>
              <w:right w:val="single" w:sz="4" w:space="0" w:color="000000"/>
            </w:tcBorders>
            <w:shd w:val="clear" w:color="auto" w:fill="auto"/>
            <w:noWrap/>
            <w:vAlign w:val="center"/>
            <w:hideMark/>
          </w:tcPr>
          <w:p w14:paraId="205335C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Digital_Form</w:t>
            </w:r>
          </w:p>
        </w:tc>
        <w:tc>
          <w:tcPr>
            <w:tcW w:w="550" w:type="dxa"/>
            <w:tcBorders>
              <w:top w:val="nil"/>
              <w:left w:val="nil"/>
              <w:bottom w:val="single" w:sz="4" w:space="0" w:color="auto"/>
              <w:right w:val="single" w:sz="4" w:space="0" w:color="auto"/>
            </w:tcBorders>
            <w:shd w:val="clear" w:color="auto" w:fill="auto"/>
            <w:noWrap/>
            <w:vAlign w:val="center"/>
            <w:hideMark/>
          </w:tcPr>
          <w:p w14:paraId="3342795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836EAD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M2</w:t>
            </w:r>
          </w:p>
        </w:tc>
        <w:tc>
          <w:tcPr>
            <w:tcW w:w="603" w:type="dxa"/>
            <w:tcBorders>
              <w:top w:val="nil"/>
              <w:left w:val="nil"/>
              <w:bottom w:val="single" w:sz="4" w:space="0" w:color="auto"/>
              <w:right w:val="single" w:sz="4" w:space="0" w:color="auto"/>
            </w:tcBorders>
            <w:shd w:val="clear" w:color="auto" w:fill="auto"/>
            <w:noWrap/>
            <w:vAlign w:val="center"/>
            <w:hideMark/>
          </w:tcPr>
          <w:p w14:paraId="0DDBC57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33463F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BECCC5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668AB0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12" w:space="0" w:color="auto"/>
            </w:tcBorders>
            <w:shd w:val="clear" w:color="auto" w:fill="auto"/>
            <w:noWrap/>
            <w:vAlign w:val="center"/>
            <w:hideMark/>
          </w:tcPr>
          <w:p w14:paraId="087621E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0C0A382F"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961B92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7.3.2.1</w:t>
            </w:r>
          </w:p>
        </w:tc>
        <w:tc>
          <w:tcPr>
            <w:tcW w:w="807" w:type="dxa"/>
            <w:tcBorders>
              <w:top w:val="nil"/>
              <w:left w:val="nil"/>
              <w:bottom w:val="single" w:sz="4" w:space="0" w:color="auto"/>
              <w:right w:val="single" w:sz="4" w:space="0" w:color="auto"/>
            </w:tcBorders>
            <w:shd w:val="clear" w:color="auto" w:fill="auto"/>
            <w:noWrap/>
            <w:vAlign w:val="center"/>
            <w:hideMark/>
          </w:tcPr>
          <w:p w14:paraId="250943C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F79A94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9607C1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758529B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nil"/>
              <w:right w:val="single" w:sz="4" w:space="0" w:color="000000"/>
            </w:tcBorders>
            <w:shd w:val="clear" w:color="auto" w:fill="auto"/>
            <w:noWrap/>
            <w:vAlign w:val="center"/>
            <w:hideMark/>
          </w:tcPr>
          <w:p w14:paraId="109F180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Format_Name:</w:t>
            </w:r>
          </w:p>
        </w:tc>
        <w:tc>
          <w:tcPr>
            <w:tcW w:w="550" w:type="dxa"/>
            <w:tcBorders>
              <w:top w:val="nil"/>
              <w:left w:val="nil"/>
              <w:bottom w:val="nil"/>
              <w:right w:val="single" w:sz="4" w:space="0" w:color="auto"/>
            </w:tcBorders>
            <w:shd w:val="clear" w:color="auto" w:fill="auto"/>
            <w:noWrap/>
            <w:vAlign w:val="center"/>
            <w:hideMark/>
          </w:tcPr>
          <w:p w14:paraId="4269421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5B18869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56F0A88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697DE9B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1E7B941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05ED910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12" w:space="0" w:color="auto"/>
            </w:tcBorders>
            <w:shd w:val="clear" w:color="auto" w:fill="auto"/>
            <w:noWrap/>
            <w:vAlign w:val="center"/>
            <w:hideMark/>
          </w:tcPr>
          <w:p w14:paraId="05E0618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E0F811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F1A292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7.3.2.2</w:t>
            </w:r>
          </w:p>
        </w:tc>
        <w:tc>
          <w:tcPr>
            <w:tcW w:w="807" w:type="dxa"/>
            <w:tcBorders>
              <w:top w:val="nil"/>
              <w:left w:val="nil"/>
              <w:bottom w:val="single" w:sz="4" w:space="0" w:color="auto"/>
              <w:right w:val="single" w:sz="4" w:space="0" w:color="auto"/>
            </w:tcBorders>
            <w:shd w:val="clear" w:color="auto" w:fill="auto"/>
            <w:noWrap/>
            <w:vAlign w:val="center"/>
            <w:hideMark/>
          </w:tcPr>
          <w:p w14:paraId="29A8D0D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C5FEF9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778466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7C30EA1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8" w:space="0" w:color="auto"/>
              <w:left w:val="single" w:sz="8" w:space="0" w:color="auto"/>
              <w:bottom w:val="nil"/>
              <w:right w:val="single" w:sz="4" w:space="0" w:color="000000"/>
            </w:tcBorders>
            <w:shd w:val="clear" w:color="auto" w:fill="auto"/>
            <w:noWrap/>
            <w:vAlign w:val="center"/>
            <w:hideMark/>
          </w:tcPr>
          <w:p w14:paraId="7B91D2B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Format_Version_Number:</w:t>
            </w:r>
          </w:p>
        </w:tc>
        <w:tc>
          <w:tcPr>
            <w:tcW w:w="550" w:type="dxa"/>
            <w:tcBorders>
              <w:top w:val="single" w:sz="8" w:space="0" w:color="auto"/>
              <w:left w:val="nil"/>
              <w:bottom w:val="nil"/>
              <w:right w:val="single" w:sz="4" w:space="0" w:color="auto"/>
            </w:tcBorders>
            <w:shd w:val="clear" w:color="auto" w:fill="auto"/>
            <w:noWrap/>
            <w:vAlign w:val="center"/>
            <w:hideMark/>
          </w:tcPr>
          <w:p w14:paraId="244EA10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550" w:type="dxa"/>
            <w:tcBorders>
              <w:top w:val="single" w:sz="8" w:space="0" w:color="auto"/>
              <w:left w:val="nil"/>
              <w:bottom w:val="nil"/>
              <w:right w:val="single" w:sz="4" w:space="0" w:color="auto"/>
            </w:tcBorders>
            <w:shd w:val="clear" w:color="auto" w:fill="auto"/>
            <w:noWrap/>
            <w:vAlign w:val="center"/>
            <w:hideMark/>
          </w:tcPr>
          <w:p w14:paraId="778594C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603" w:type="dxa"/>
            <w:tcBorders>
              <w:top w:val="single" w:sz="8" w:space="0" w:color="auto"/>
              <w:left w:val="nil"/>
              <w:bottom w:val="nil"/>
              <w:right w:val="single" w:sz="4" w:space="0" w:color="auto"/>
            </w:tcBorders>
            <w:shd w:val="clear" w:color="auto" w:fill="auto"/>
            <w:noWrap/>
            <w:vAlign w:val="center"/>
            <w:hideMark/>
          </w:tcPr>
          <w:p w14:paraId="5AA9E92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550" w:type="dxa"/>
            <w:tcBorders>
              <w:top w:val="single" w:sz="8" w:space="0" w:color="auto"/>
              <w:left w:val="nil"/>
              <w:bottom w:val="nil"/>
              <w:right w:val="single" w:sz="4" w:space="0" w:color="auto"/>
            </w:tcBorders>
            <w:shd w:val="clear" w:color="auto" w:fill="auto"/>
            <w:noWrap/>
            <w:vAlign w:val="center"/>
            <w:hideMark/>
          </w:tcPr>
          <w:p w14:paraId="4361E95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550" w:type="dxa"/>
            <w:tcBorders>
              <w:top w:val="single" w:sz="8" w:space="0" w:color="auto"/>
              <w:left w:val="nil"/>
              <w:bottom w:val="nil"/>
              <w:right w:val="single" w:sz="4" w:space="0" w:color="auto"/>
            </w:tcBorders>
            <w:shd w:val="clear" w:color="auto" w:fill="auto"/>
            <w:noWrap/>
            <w:vAlign w:val="center"/>
            <w:hideMark/>
          </w:tcPr>
          <w:p w14:paraId="1E4076B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603" w:type="dxa"/>
            <w:tcBorders>
              <w:top w:val="single" w:sz="8" w:space="0" w:color="auto"/>
              <w:left w:val="nil"/>
              <w:bottom w:val="nil"/>
              <w:right w:val="single" w:sz="4" w:space="0" w:color="auto"/>
            </w:tcBorders>
            <w:shd w:val="clear" w:color="auto" w:fill="auto"/>
            <w:noWrap/>
            <w:vAlign w:val="center"/>
            <w:hideMark/>
          </w:tcPr>
          <w:p w14:paraId="2A17C78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603" w:type="dxa"/>
            <w:tcBorders>
              <w:top w:val="single" w:sz="8" w:space="0" w:color="auto"/>
              <w:left w:val="nil"/>
              <w:bottom w:val="nil"/>
              <w:right w:val="single" w:sz="12" w:space="0" w:color="auto"/>
            </w:tcBorders>
            <w:shd w:val="clear" w:color="auto" w:fill="auto"/>
            <w:noWrap/>
            <w:vAlign w:val="center"/>
            <w:hideMark/>
          </w:tcPr>
          <w:p w14:paraId="6D4DD5C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r>
      <w:tr w:rsidR="003A3D2D" w:rsidRPr="003A3D2D" w14:paraId="1A598D1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3D95AE8" w14:textId="77777777" w:rsidR="003A3D2D" w:rsidRPr="003A3D2D" w:rsidRDefault="003A3D2D" w:rsidP="003A3D2D">
            <w:pPr>
              <w:spacing w:before="0" w:after="0"/>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807" w:type="dxa"/>
            <w:tcBorders>
              <w:top w:val="nil"/>
              <w:left w:val="nil"/>
              <w:bottom w:val="single" w:sz="4" w:space="0" w:color="auto"/>
              <w:right w:val="single" w:sz="4" w:space="0" w:color="auto"/>
            </w:tcBorders>
            <w:shd w:val="clear" w:color="auto" w:fill="auto"/>
            <w:noWrap/>
            <w:vAlign w:val="center"/>
            <w:hideMark/>
          </w:tcPr>
          <w:p w14:paraId="14812530"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397C710A"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w:t>
            </w:r>
          </w:p>
        </w:tc>
        <w:tc>
          <w:tcPr>
            <w:tcW w:w="276" w:type="dxa"/>
            <w:tcBorders>
              <w:top w:val="nil"/>
              <w:left w:val="nil"/>
              <w:bottom w:val="single" w:sz="4" w:space="0" w:color="auto"/>
              <w:right w:val="nil"/>
            </w:tcBorders>
            <w:shd w:val="clear" w:color="auto" w:fill="auto"/>
            <w:noWrap/>
            <w:vAlign w:val="center"/>
            <w:hideMark/>
          </w:tcPr>
          <w:p w14:paraId="760954DC"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5F098005"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w:t>
            </w:r>
          </w:p>
        </w:tc>
        <w:tc>
          <w:tcPr>
            <w:tcW w:w="6277" w:type="dxa"/>
            <w:gridSpan w:val="3"/>
            <w:tcBorders>
              <w:top w:val="single" w:sz="4" w:space="0" w:color="auto"/>
              <w:left w:val="single" w:sz="8" w:space="0" w:color="auto"/>
              <w:bottom w:val="single" w:sz="4" w:space="0" w:color="auto"/>
              <w:right w:val="nil"/>
            </w:tcBorders>
            <w:shd w:val="clear" w:color="000000" w:fill="BFBFBF"/>
            <w:noWrap/>
            <w:vAlign w:val="center"/>
            <w:hideMark/>
          </w:tcPr>
          <w:p w14:paraId="0A8122A7" w14:textId="77777777" w:rsidR="003A3D2D" w:rsidRPr="003A3D2D" w:rsidRDefault="003A3D2D" w:rsidP="003A3D2D">
            <w:pPr>
              <w:spacing w:before="0" w:after="0"/>
              <w:rPr>
                <w:rFonts w:ascii="Times New Roman" w:eastAsia="Times New Roman" w:hAnsi="Times New Roman" w:cs="Times New Roman"/>
                <w:b/>
                <w:bCs/>
                <w:color w:val="FF0000"/>
                <w:sz w:val="24"/>
                <w:szCs w:val="24"/>
              </w:rPr>
            </w:pPr>
            <w:r w:rsidRPr="003A3D2D">
              <w:rPr>
                <w:rFonts w:ascii="Times New Roman" w:eastAsia="Times New Roman" w:hAnsi="Times New Roman" w:cs="Times New Roman"/>
                <w:b/>
                <w:bCs/>
                <w:color w:val="FF0000"/>
                <w:sz w:val="24"/>
                <w:szCs w:val="24"/>
              </w:rPr>
              <w:t xml:space="preserve">    OR</w:t>
            </w:r>
          </w:p>
        </w:tc>
        <w:tc>
          <w:tcPr>
            <w:tcW w:w="550" w:type="dxa"/>
            <w:tcBorders>
              <w:top w:val="single" w:sz="4" w:space="0" w:color="auto"/>
              <w:left w:val="nil"/>
              <w:bottom w:val="single" w:sz="4" w:space="0" w:color="auto"/>
              <w:right w:val="nil"/>
            </w:tcBorders>
            <w:shd w:val="clear" w:color="000000" w:fill="BFBFBF"/>
            <w:noWrap/>
            <w:vAlign w:val="center"/>
            <w:hideMark/>
          </w:tcPr>
          <w:p w14:paraId="171B0430"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027C5CAA"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77FB9436"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0971CD24"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550" w:type="dxa"/>
            <w:tcBorders>
              <w:top w:val="single" w:sz="4" w:space="0" w:color="auto"/>
              <w:left w:val="nil"/>
              <w:bottom w:val="single" w:sz="4" w:space="0" w:color="auto"/>
              <w:right w:val="nil"/>
            </w:tcBorders>
            <w:shd w:val="clear" w:color="000000" w:fill="BFBFBF"/>
            <w:noWrap/>
            <w:vAlign w:val="center"/>
            <w:hideMark/>
          </w:tcPr>
          <w:p w14:paraId="6DD7894F"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nil"/>
            </w:tcBorders>
            <w:shd w:val="clear" w:color="000000" w:fill="BFBFBF"/>
            <w:noWrap/>
            <w:vAlign w:val="center"/>
            <w:hideMark/>
          </w:tcPr>
          <w:p w14:paraId="00BB947D"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c>
          <w:tcPr>
            <w:tcW w:w="603" w:type="dxa"/>
            <w:tcBorders>
              <w:top w:val="single" w:sz="4" w:space="0" w:color="auto"/>
              <w:left w:val="nil"/>
              <w:bottom w:val="single" w:sz="4" w:space="0" w:color="auto"/>
              <w:right w:val="single" w:sz="12" w:space="0" w:color="auto"/>
            </w:tcBorders>
            <w:shd w:val="clear" w:color="000000" w:fill="BFBFBF"/>
            <w:noWrap/>
            <w:vAlign w:val="center"/>
            <w:hideMark/>
          </w:tcPr>
          <w:p w14:paraId="373C2B65" w14:textId="77777777" w:rsidR="003A3D2D" w:rsidRPr="003A3D2D" w:rsidRDefault="003A3D2D" w:rsidP="003A3D2D">
            <w:pPr>
              <w:spacing w:before="0" w:after="0"/>
              <w:jc w:val="center"/>
              <w:rPr>
                <w:rFonts w:ascii="Times New Roman" w:eastAsia="Times New Roman" w:hAnsi="Times New Roman" w:cs="Times New Roman"/>
                <w:color w:val="FF0000"/>
                <w:sz w:val="24"/>
                <w:szCs w:val="24"/>
              </w:rPr>
            </w:pPr>
            <w:r w:rsidRPr="003A3D2D">
              <w:rPr>
                <w:rFonts w:ascii="Times New Roman" w:eastAsia="Times New Roman" w:hAnsi="Times New Roman" w:cs="Times New Roman"/>
                <w:color w:val="FF0000"/>
                <w:sz w:val="24"/>
                <w:szCs w:val="24"/>
              </w:rPr>
              <w:t> </w:t>
            </w:r>
          </w:p>
        </w:tc>
      </w:tr>
      <w:tr w:rsidR="003A3D2D" w:rsidRPr="003A3D2D" w14:paraId="2A87F598"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885C68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7.3.2.3</w:t>
            </w:r>
          </w:p>
        </w:tc>
        <w:tc>
          <w:tcPr>
            <w:tcW w:w="807" w:type="dxa"/>
            <w:tcBorders>
              <w:top w:val="nil"/>
              <w:left w:val="nil"/>
              <w:bottom w:val="single" w:sz="4" w:space="0" w:color="auto"/>
              <w:right w:val="single" w:sz="4" w:space="0" w:color="auto"/>
            </w:tcBorders>
            <w:shd w:val="clear" w:color="auto" w:fill="auto"/>
            <w:noWrap/>
            <w:vAlign w:val="center"/>
            <w:hideMark/>
          </w:tcPr>
          <w:p w14:paraId="3F1D09F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814577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F6C716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1E47825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nil"/>
              <w:left w:val="single" w:sz="8" w:space="0" w:color="auto"/>
              <w:bottom w:val="single" w:sz="8" w:space="0" w:color="auto"/>
              <w:right w:val="single" w:sz="4" w:space="0" w:color="000000"/>
            </w:tcBorders>
            <w:shd w:val="clear" w:color="auto" w:fill="auto"/>
            <w:noWrap/>
            <w:vAlign w:val="center"/>
            <w:hideMark/>
          </w:tcPr>
          <w:p w14:paraId="385F279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Format_Version_Date:</w:t>
            </w:r>
          </w:p>
        </w:tc>
        <w:tc>
          <w:tcPr>
            <w:tcW w:w="550" w:type="dxa"/>
            <w:tcBorders>
              <w:top w:val="nil"/>
              <w:left w:val="nil"/>
              <w:bottom w:val="single" w:sz="8" w:space="0" w:color="auto"/>
              <w:right w:val="single" w:sz="4" w:space="0" w:color="auto"/>
            </w:tcBorders>
            <w:shd w:val="clear" w:color="auto" w:fill="auto"/>
            <w:noWrap/>
            <w:vAlign w:val="center"/>
            <w:hideMark/>
          </w:tcPr>
          <w:p w14:paraId="357F386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550" w:type="dxa"/>
            <w:tcBorders>
              <w:top w:val="nil"/>
              <w:left w:val="nil"/>
              <w:bottom w:val="single" w:sz="8" w:space="0" w:color="auto"/>
              <w:right w:val="single" w:sz="4" w:space="0" w:color="auto"/>
            </w:tcBorders>
            <w:shd w:val="clear" w:color="auto" w:fill="auto"/>
            <w:noWrap/>
            <w:vAlign w:val="center"/>
            <w:hideMark/>
          </w:tcPr>
          <w:p w14:paraId="6CA3B2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603" w:type="dxa"/>
            <w:tcBorders>
              <w:top w:val="nil"/>
              <w:left w:val="nil"/>
              <w:bottom w:val="single" w:sz="8" w:space="0" w:color="auto"/>
              <w:right w:val="single" w:sz="4" w:space="0" w:color="auto"/>
            </w:tcBorders>
            <w:shd w:val="clear" w:color="auto" w:fill="auto"/>
            <w:noWrap/>
            <w:vAlign w:val="center"/>
            <w:hideMark/>
          </w:tcPr>
          <w:p w14:paraId="5EF4F58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550" w:type="dxa"/>
            <w:tcBorders>
              <w:top w:val="nil"/>
              <w:left w:val="nil"/>
              <w:bottom w:val="single" w:sz="8" w:space="0" w:color="auto"/>
              <w:right w:val="single" w:sz="4" w:space="0" w:color="auto"/>
            </w:tcBorders>
            <w:shd w:val="clear" w:color="auto" w:fill="auto"/>
            <w:noWrap/>
            <w:vAlign w:val="center"/>
            <w:hideMark/>
          </w:tcPr>
          <w:p w14:paraId="767CF52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550" w:type="dxa"/>
            <w:tcBorders>
              <w:top w:val="nil"/>
              <w:left w:val="nil"/>
              <w:bottom w:val="single" w:sz="8" w:space="0" w:color="auto"/>
              <w:right w:val="single" w:sz="4" w:space="0" w:color="auto"/>
            </w:tcBorders>
            <w:shd w:val="clear" w:color="auto" w:fill="auto"/>
            <w:noWrap/>
            <w:vAlign w:val="center"/>
            <w:hideMark/>
          </w:tcPr>
          <w:p w14:paraId="32D64F6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M2</w:t>
            </w:r>
          </w:p>
        </w:tc>
        <w:tc>
          <w:tcPr>
            <w:tcW w:w="603" w:type="dxa"/>
            <w:tcBorders>
              <w:top w:val="nil"/>
              <w:left w:val="nil"/>
              <w:bottom w:val="single" w:sz="8" w:space="0" w:color="auto"/>
              <w:right w:val="single" w:sz="4" w:space="0" w:color="auto"/>
            </w:tcBorders>
            <w:shd w:val="clear" w:color="auto" w:fill="auto"/>
            <w:noWrap/>
            <w:vAlign w:val="center"/>
            <w:hideMark/>
          </w:tcPr>
          <w:p w14:paraId="62B037A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c>
          <w:tcPr>
            <w:tcW w:w="603" w:type="dxa"/>
            <w:tcBorders>
              <w:top w:val="nil"/>
              <w:left w:val="nil"/>
              <w:bottom w:val="single" w:sz="8" w:space="0" w:color="auto"/>
              <w:right w:val="single" w:sz="12" w:space="0" w:color="auto"/>
            </w:tcBorders>
            <w:shd w:val="clear" w:color="auto" w:fill="auto"/>
            <w:noWrap/>
            <w:vAlign w:val="center"/>
            <w:hideMark/>
          </w:tcPr>
          <w:p w14:paraId="1D53950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O2</w:t>
            </w:r>
          </w:p>
        </w:tc>
      </w:tr>
      <w:tr w:rsidR="003A3D2D" w:rsidRPr="003A3D2D" w14:paraId="4CE2257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CE5A4D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7.3.2.4</w:t>
            </w:r>
          </w:p>
        </w:tc>
        <w:tc>
          <w:tcPr>
            <w:tcW w:w="807" w:type="dxa"/>
            <w:tcBorders>
              <w:top w:val="nil"/>
              <w:left w:val="nil"/>
              <w:bottom w:val="single" w:sz="4" w:space="0" w:color="auto"/>
              <w:right w:val="single" w:sz="4" w:space="0" w:color="auto"/>
            </w:tcBorders>
            <w:shd w:val="clear" w:color="auto" w:fill="auto"/>
            <w:noWrap/>
            <w:vAlign w:val="center"/>
            <w:hideMark/>
          </w:tcPr>
          <w:p w14:paraId="50F1465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3242B9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DA9B56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62A0C69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nil"/>
              <w:left w:val="nil"/>
              <w:bottom w:val="single" w:sz="4" w:space="0" w:color="auto"/>
              <w:right w:val="single" w:sz="4" w:space="0" w:color="000000"/>
            </w:tcBorders>
            <w:shd w:val="clear" w:color="auto" w:fill="auto"/>
            <w:noWrap/>
            <w:vAlign w:val="center"/>
            <w:hideMark/>
          </w:tcPr>
          <w:p w14:paraId="4CEFAC6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File_Decompression_Technique:</w:t>
            </w:r>
          </w:p>
        </w:tc>
        <w:tc>
          <w:tcPr>
            <w:tcW w:w="550" w:type="dxa"/>
            <w:tcBorders>
              <w:top w:val="nil"/>
              <w:left w:val="nil"/>
              <w:bottom w:val="single" w:sz="4" w:space="0" w:color="auto"/>
              <w:right w:val="single" w:sz="4" w:space="0" w:color="auto"/>
            </w:tcBorders>
            <w:shd w:val="clear" w:color="000000" w:fill="BFBFBF"/>
            <w:noWrap/>
            <w:vAlign w:val="center"/>
            <w:hideMark/>
          </w:tcPr>
          <w:p w14:paraId="21B6D16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7D8D17C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28D68E6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A20EB9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000000" w:fill="BFBFBF"/>
            <w:noWrap/>
            <w:vAlign w:val="center"/>
            <w:hideMark/>
          </w:tcPr>
          <w:p w14:paraId="6BFADD3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12056D4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12" w:space="0" w:color="auto"/>
            </w:tcBorders>
            <w:shd w:val="clear" w:color="auto" w:fill="auto"/>
            <w:noWrap/>
            <w:vAlign w:val="center"/>
            <w:hideMark/>
          </w:tcPr>
          <w:p w14:paraId="753D549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D256DE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AC49B4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7.3.2.5</w:t>
            </w:r>
          </w:p>
        </w:tc>
        <w:tc>
          <w:tcPr>
            <w:tcW w:w="807" w:type="dxa"/>
            <w:tcBorders>
              <w:top w:val="nil"/>
              <w:left w:val="nil"/>
              <w:bottom w:val="single" w:sz="4" w:space="0" w:color="auto"/>
              <w:right w:val="single" w:sz="4" w:space="0" w:color="auto"/>
            </w:tcBorders>
            <w:shd w:val="clear" w:color="auto" w:fill="auto"/>
            <w:noWrap/>
            <w:vAlign w:val="center"/>
            <w:hideMark/>
          </w:tcPr>
          <w:p w14:paraId="0384CF9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91D094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9F8F94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2F80CE0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B6C87D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Transfer_Size:</w:t>
            </w:r>
          </w:p>
        </w:tc>
        <w:tc>
          <w:tcPr>
            <w:tcW w:w="550" w:type="dxa"/>
            <w:tcBorders>
              <w:top w:val="nil"/>
              <w:left w:val="nil"/>
              <w:bottom w:val="single" w:sz="4" w:space="0" w:color="auto"/>
              <w:right w:val="single" w:sz="4" w:space="0" w:color="auto"/>
            </w:tcBorders>
            <w:shd w:val="clear" w:color="000000" w:fill="BFBFBF"/>
            <w:noWrap/>
            <w:vAlign w:val="center"/>
            <w:hideMark/>
          </w:tcPr>
          <w:p w14:paraId="0DA4C7E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0596DA8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074ABB4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58FE34E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2B416E8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0839B8E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12" w:space="0" w:color="auto"/>
            </w:tcBorders>
            <w:shd w:val="clear" w:color="auto" w:fill="auto"/>
            <w:noWrap/>
            <w:vAlign w:val="center"/>
            <w:hideMark/>
          </w:tcPr>
          <w:p w14:paraId="29779F4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r>
      <w:tr w:rsidR="003A3D2D" w:rsidRPr="003A3D2D" w14:paraId="7184A41D"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FF7443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7.3.2.6</w:t>
            </w:r>
          </w:p>
        </w:tc>
        <w:tc>
          <w:tcPr>
            <w:tcW w:w="807" w:type="dxa"/>
            <w:tcBorders>
              <w:top w:val="nil"/>
              <w:left w:val="nil"/>
              <w:bottom w:val="single" w:sz="4" w:space="0" w:color="auto"/>
              <w:right w:val="single" w:sz="4" w:space="0" w:color="auto"/>
            </w:tcBorders>
            <w:shd w:val="clear" w:color="auto" w:fill="auto"/>
            <w:noWrap/>
            <w:vAlign w:val="center"/>
            <w:hideMark/>
          </w:tcPr>
          <w:p w14:paraId="5BFFC1A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7DB5D453" w14:textId="77777777" w:rsidR="003A3D2D" w:rsidRPr="003A3D2D" w:rsidRDefault="003A3D2D" w:rsidP="003A3D2D">
            <w:pPr>
              <w:spacing w:before="0" w:after="0"/>
              <w:rPr>
                <w:rFonts w:ascii="Times New Roman" w:eastAsia="Times New Roman" w:hAnsi="Times New Roman" w:cs="Times New Roman"/>
                <w:b/>
                <w:bCs/>
                <w:i/>
                <w:iCs/>
                <w:color w:val="0070C0"/>
                <w:sz w:val="24"/>
                <w:szCs w:val="24"/>
              </w:rPr>
            </w:pPr>
            <w:r w:rsidRPr="003A3D2D">
              <w:rPr>
                <w:rFonts w:ascii="Times New Roman" w:eastAsia="Times New Roman" w:hAnsi="Times New Roman" w:cs="Times New Roman"/>
                <w:b/>
                <w:bCs/>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439F631F" w14:textId="77777777" w:rsidR="003A3D2D" w:rsidRPr="003A3D2D" w:rsidRDefault="003A3D2D" w:rsidP="003A3D2D">
            <w:pPr>
              <w:spacing w:before="0" w:after="0"/>
              <w:rPr>
                <w:rFonts w:ascii="Times New Roman" w:eastAsia="Times New Roman" w:hAnsi="Times New Roman" w:cs="Times New Roman"/>
                <w:b/>
                <w:bCs/>
                <w:i/>
                <w:iCs/>
                <w:color w:val="0070C0"/>
                <w:sz w:val="24"/>
                <w:szCs w:val="24"/>
              </w:rPr>
            </w:pPr>
            <w:r w:rsidRPr="003A3D2D">
              <w:rPr>
                <w:rFonts w:ascii="Times New Roman" w:eastAsia="Times New Roman" w:hAnsi="Times New Roman" w:cs="Times New Roman"/>
                <w:b/>
                <w:bCs/>
                <w:i/>
                <w:iCs/>
                <w:color w:val="0070C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54AA768D" w14:textId="77777777" w:rsidR="003A3D2D" w:rsidRPr="003A3D2D" w:rsidRDefault="003A3D2D" w:rsidP="003A3D2D">
            <w:pPr>
              <w:spacing w:before="0" w:after="0"/>
              <w:rPr>
                <w:rFonts w:ascii="Times New Roman" w:eastAsia="Times New Roman" w:hAnsi="Times New Roman" w:cs="Times New Roman"/>
                <w:b/>
                <w:bCs/>
                <w:i/>
                <w:iCs/>
                <w:color w:val="0070C0"/>
                <w:sz w:val="24"/>
                <w:szCs w:val="24"/>
              </w:rPr>
            </w:pPr>
            <w:r w:rsidRPr="003A3D2D">
              <w:rPr>
                <w:rFonts w:ascii="Times New Roman" w:eastAsia="Times New Roman" w:hAnsi="Times New Roman" w:cs="Times New Roman"/>
                <w:b/>
                <w:bCs/>
                <w:i/>
                <w:iCs/>
                <w:color w:val="0070C0"/>
                <w:sz w:val="24"/>
                <w:szCs w:val="24"/>
              </w:rPr>
              <w:t> </w:t>
            </w:r>
          </w:p>
        </w:tc>
        <w:tc>
          <w:tcPr>
            <w:tcW w:w="6277" w:type="dxa"/>
            <w:gridSpan w:val="3"/>
            <w:tcBorders>
              <w:top w:val="single" w:sz="4" w:space="0" w:color="auto"/>
              <w:left w:val="nil"/>
              <w:bottom w:val="single" w:sz="4" w:space="0" w:color="auto"/>
              <w:right w:val="nil"/>
            </w:tcBorders>
            <w:shd w:val="clear" w:color="auto" w:fill="auto"/>
            <w:noWrap/>
            <w:vAlign w:val="center"/>
            <w:hideMark/>
          </w:tcPr>
          <w:p w14:paraId="2A92D458"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Network_Address</w:t>
            </w:r>
          </w:p>
        </w:tc>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5DE8F4A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CFDBB5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D083C2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FF7F48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66C31B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FBBF12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12" w:space="0" w:color="auto"/>
            </w:tcBorders>
            <w:shd w:val="clear" w:color="auto" w:fill="auto"/>
            <w:noWrap/>
            <w:vAlign w:val="center"/>
            <w:hideMark/>
          </w:tcPr>
          <w:p w14:paraId="481F3D6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323CB4C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898CFB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7.3.2.6.1</w:t>
            </w:r>
          </w:p>
        </w:tc>
        <w:tc>
          <w:tcPr>
            <w:tcW w:w="807" w:type="dxa"/>
            <w:tcBorders>
              <w:top w:val="nil"/>
              <w:left w:val="nil"/>
              <w:bottom w:val="single" w:sz="4" w:space="0" w:color="auto"/>
              <w:right w:val="single" w:sz="4" w:space="0" w:color="auto"/>
            </w:tcBorders>
            <w:shd w:val="clear" w:color="auto" w:fill="auto"/>
            <w:noWrap/>
            <w:vAlign w:val="center"/>
            <w:hideMark/>
          </w:tcPr>
          <w:p w14:paraId="6966726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A3EE29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98744D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4" w:space="0" w:color="auto"/>
              <w:right w:val="nil"/>
            </w:tcBorders>
            <w:shd w:val="clear" w:color="auto" w:fill="auto"/>
            <w:noWrap/>
            <w:vAlign w:val="center"/>
            <w:hideMark/>
          </w:tcPr>
          <w:p w14:paraId="55680C3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3A8C73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001"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EE3AE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Network_Resource_Name:</w:t>
            </w:r>
          </w:p>
        </w:tc>
        <w:tc>
          <w:tcPr>
            <w:tcW w:w="550" w:type="dxa"/>
            <w:tcBorders>
              <w:top w:val="nil"/>
              <w:left w:val="nil"/>
              <w:bottom w:val="single" w:sz="4" w:space="0" w:color="auto"/>
              <w:right w:val="single" w:sz="4" w:space="0" w:color="auto"/>
            </w:tcBorders>
            <w:shd w:val="clear" w:color="auto" w:fill="auto"/>
            <w:noWrap/>
            <w:vAlign w:val="center"/>
            <w:hideMark/>
          </w:tcPr>
          <w:p w14:paraId="6A5782A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A3CBB8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6F308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4AC3D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ED293E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F802CE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12" w:space="0" w:color="auto"/>
            </w:tcBorders>
            <w:shd w:val="clear" w:color="auto" w:fill="auto"/>
            <w:noWrap/>
            <w:vAlign w:val="center"/>
            <w:hideMark/>
          </w:tcPr>
          <w:p w14:paraId="33467D2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0CE4869"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DEF640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7.3.2.6.2</w:t>
            </w:r>
          </w:p>
        </w:tc>
        <w:tc>
          <w:tcPr>
            <w:tcW w:w="807" w:type="dxa"/>
            <w:tcBorders>
              <w:top w:val="nil"/>
              <w:left w:val="nil"/>
              <w:bottom w:val="single" w:sz="4" w:space="0" w:color="auto"/>
              <w:right w:val="single" w:sz="4" w:space="0" w:color="auto"/>
            </w:tcBorders>
            <w:shd w:val="clear" w:color="auto" w:fill="auto"/>
            <w:noWrap/>
            <w:vAlign w:val="center"/>
            <w:hideMark/>
          </w:tcPr>
          <w:p w14:paraId="43DD031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0CC32B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4C27A8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single" w:sz="12" w:space="0" w:color="auto"/>
              <w:bottom w:val="single" w:sz="12" w:space="0" w:color="auto"/>
              <w:right w:val="nil"/>
            </w:tcBorders>
            <w:shd w:val="clear" w:color="auto" w:fill="auto"/>
            <w:noWrap/>
            <w:vAlign w:val="center"/>
            <w:hideMark/>
          </w:tcPr>
          <w:p w14:paraId="33E2B9E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12" w:space="0" w:color="auto"/>
              <w:right w:val="nil"/>
            </w:tcBorders>
            <w:shd w:val="clear" w:color="auto" w:fill="auto"/>
            <w:noWrap/>
            <w:vAlign w:val="center"/>
            <w:hideMark/>
          </w:tcPr>
          <w:p w14:paraId="1C01886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001" w:type="dxa"/>
            <w:gridSpan w:val="2"/>
            <w:tcBorders>
              <w:top w:val="single" w:sz="4" w:space="0" w:color="auto"/>
              <w:left w:val="nil"/>
              <w:bottom w:val="single" w:sz="12" w:space="0" w:color="auto"/>
              <w:right w:val="single" w:sz="4" w:space="0" w:color="000000"/>
            </w:tcBorders>
            <w:shd w:val="clear" w:color="auto" w:fill="auto"/>
            <w:noWrap/>
            <w:vAlign w:val="center"/>
            <w:hideMark/>
          </w:tcPr>
          <w:p w14:paraId="01DA18C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Mime_Type:</w:t>
            </w:r>
          </w:p>
        </w:tc>
        <w:tc>
          <w:tcPr>
            <w:tcW w:w="550" w:type="dxa"/>
            <w:tcBorders>
              <w:top w:val="nil"/>
              <w:left w:val="nil"/>
              <w:bottom w:val="single" w:sz="12" w:space="0" w:color="auto"/>
              <w:right w:val="single" w:sz="4" w:space="0" w:color="auto"/>
            </w:tcBorders>
            <w:shd w:val="clear" w:color="auto" w:fill="auto"/>
            <w:noWrap/>
            <w:vAlign w:val="center"/>
            <w:hideMark/>
          </w:tcPr>
          <w:p w14:paraId="26F569D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12" w:space="0" w:color="auto"/>
              <w:right w:val="single" w:sz="4" w:space="0" w:color="auto"/>
            </w:tcBorders>
            <w:shd w:val="clear" w:color="auto" w:fill="auto"/>
            <w:noWrap/>
            <w:vAlign w:val="center"/>
            <w:hideMark/>
          </w:tcPr>
          <w:p w14:paraId="2FE9B43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12" w:space="0" w:color="auto"/>
              <w:right w:val="single" w:sz="4" w:space="0" w:color="auto"/>
            </w:tcBorders>
            <w:shd w:val="clear" w:color="auto" w:fill="auto"/>
            <w:noWrap/>
            <w:vAlign w:val="center"/>
            <w:hideMark/>
          </w:tcPr>
          <w:p w14:paraId="33B2CC4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12" w:space="0" w:color="auto"/>
              <w:right w:val="single" w:sz="4" w:space="0" w:color="auto"/>
            </w:tcBorders>
            <w:shd w:val="clear" w:color="auto" w:fill="auto"/>
            <w:noWrap/>
            <w:vAlign w:val="center"/>
            <w:hideMark/>
          </w:tcPr>
          <w:p w14:paraId="6D5307F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12" w:space="0" w:color="auto"/>
              <w:right w:val="single" w:sz="4" w:space="0" w:color="auto"/>
            </w:tcBorders>
            <w:shd w:val="clear" w:color="auto" w:fill="auto"/>
            <w:noWrap/>
            <w:vAlign w:val="center"/>
            <w:hideMark/>
          </w:tcPr>
          <w:p w14:paraId="2565A8E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12" w:space="0" w:color="auto"/>
              <w:right w:val="single" w:sz="4" w:space="0" w:color="auto"/>
            </w:tcBorders>
            <w:shd w:val="clear" w:color="auto" w:fill="auto"/>
            <w:noWrap/>
            <w:vAlign w:val="center"/>
            <w:hideMark/>
          </w:tcPr>
          <w:p w14:paraId="480EABC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12" w:space="0" w:color="auto"/>
              <w:right w:val="single" w:sz="12" w:space="0" w:color="auto"/>
            </w:tcBorders>
            <w:shd w:val="clear" w:color="auto" w:fill="auto"/>
            <w:noWrap/>
            <w:vAlign w:val="center"/>
            <w:hideMark/>
          </w:tcPr>
          <w:p w14:paraId="75E0815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B205AF" w:rsidRPr="003A3D2D" w14:paraId="7DC09B27" w14:textId="77777777" w:rsidTr="00657F18">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50740433"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DD1EAA7"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4923BF24"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B68A3F0"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866228C"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1485883"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4F78529C"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56060D47"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41384398"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6860027"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76BBDE05" w14:textId="77777777" w:rsidTr="00B205AF">
        <w:trPr>
          <w:trHeight w:val="33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4BCB65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7.3.3</w:t>
            </w:r>
          </w:p>
        </w:tc>
        <w:tc>
          <w:tcPr>
            <w:tcW w:w="807" w:type="dxa"/>
            <w:tcBorders>
              <w:top w:val="nil"/>
              <w:left w:val="nil"/>
              <w:bottom w:val="single" w:sz="4" w:space="0" w:color="auto"/>
              <w:right w:val="single" w:sz="4" w:space="0" w:color="auto"/>
            </w:tcBorders>
            <w:shd w:val="clear" w:color="auto" w:fill="auto"/>
            <w:noWrap/>
            <w:vAlign w:val="center"/>
            <w:hideMark/>
          </w:tcPr>
          <w:p w14:paraId="16AC0B6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13E92E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895DCD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nil"/>
              <w:left w:val="nil"/>
              <w:bottom w:val="single" w:sz="4" w:space="0" w:color="auto"/>
              <w:right w:val="single" w:sz="4" w:space="0" w:color="000000"/>
            </w:tcBorders>
            <w:shd w:val="clear" w:color="auto" w:fill="auto"/>
            <w:noWrap/>
            <w:vAlign w:val="center"/>
            <w:hideMark/>
          </w:tcPr>
          <w:p w14:paraId="6845FDC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Fees:</w:t>
            </w:r>
          </w:p>
        </w:tc>
        <w:tc>
          <w:tcPr>
            <w:tcW w:w="550" w:type="dxa"/>
            <w:tcBorders>
              <w:top w:val="nil"/>
              <w:left w:val="nil"/>
              <w:bottom w:val="single" w:sz="4" w:space="0" w:color="auto"/>
              <w:right w:val="single" w:sz="4" w:space="0" w:color="auto"/>
            </w:tcBorders>
            <w:shd w:val="clear" w:color="auto" w:fill="auto"/>
            <w:noWrap/>
            <w:vAlign w:val="center"/>
            <w:hideMark/>
          </w:tcPr>
          <w:p w14:paraId="60263ED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645C6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DCDA0E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4A3508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855403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98DF49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5EC566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D283913"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0416AE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7.3.4</w:t>
            </w:r>
          </w:p>
        </w:tc>
        <w:tc>
          <w:tcPr>
            <w:tcW w:w="807" w:type="dxa"/>
            <w:tcBorders>
              <w:top w:val="nil"/>
              <w:left w:val="nil"/>
              <w:bottom w:val="single" w:sz="4" w:space="0" w:color="auto"/>
              <w:right w:val="single" w:sz="4" w:space="0" w:color="auto"/>
            </w:tcBorders>
            <w:shd w:val="clear" w:color="auto" w:fill="auto"/>
            <w:noWrap/>
            <w:vAlign w:val="center"/>
            <w:hideMark/>
          </w:tcPr>
          <w:p w14:paraId="08AE771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81B3AB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7A77EE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FBB4AC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Ordering_Instructions:</w:t>
            </w:r>
          </w:p>
        </w:tc>
        <w:tc>
          <w:tcPr>
            <w:tcW w:w="550" w:type="dxa"/>
            <w:tcBorders>
              <w:top w:val="nil"/>
              <w:left w:val="nil"/>
              <w:bottom w:val="single" w:sz="4" w:space="0" w:color="auto"/>
              <w:right w:val="single" w:sz="4" w:space="0" w:color="auto"/>
            </w:tcBorders>
            <w:shd w:val="clear" w:color="auto" w:fill="auto"/>
            <w:noWrap/>
            <w:vAlign w:val="center"/>
            <w:hideMark/>
          </w:tcPr>
          <w:p w14:paraId="3F30108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31F7D8C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0C43FED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27937E6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6066080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454E7B4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auto" w:fill="auto"/>
            <w:noWrap/>
            <w:vAlign w:val="center"/>
            <w:hideMark/>
          </w:tcPr>
          <w:p w14:paraId="6EDC86B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r>
      <w:tr w:rsidR="003A3D2D" w:rsidRPr="003A3D2D" w14:paraId="4DEC723D" w14:textId="77777777" w:rsidTr="00B205AF">
        <w:trPr>
          <w:trHeight w:val="315"/>
        </w:trPr>
        <w:tc>
          <w:tcPr>
            <w:tcW w:w="1236" w:type="dxa"/>
            <w:tcBorders>
              <w:top w:val="nil"/>
              <w:left w:val="single" w:sz="4" w:space="0" w:color="auto"/>
              <w:bottom w:val="nil"/>
              <w:right w:val="single" w:sz="4" w:space="0" w:color="auto"/>
            </w:tcBorders>
            <w:shd w:val="clear" w:color="auto" w:fill="auto"/>
            <w:noWrap/>
            <w:vAlign w:val="center"/>
            <w:hideMark/>
          </w:tcPr>
          <w:p w14:paraId="2B2262A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7.4</w:t>
            </w:r>
          </w:p>
        </w:tc>
        <w:tc>
          <w:tcPr>
            <w:tcW w:w="807" w:type="dxa"/>
            <w:tcBorders>
              <w:top w:val="nil"/>
              <w:left w:val="nil"/>
              <w:bottom w:val="nil"/>
              <w:right w:val="single" w:sz="4" w:space="0" w:color="auto"/>
            </w:tcBorders>
            <w:shd w:val="clear" w:color="auto" w:fill="auto"/>
            <w:noWrap/>
            <w:vAlign w:val="center"/>
            <w:hideMark/>
          </w:tcPr>
          <w:p w14:paraId="612F3E7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C7D267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83A648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Technical_Prerequisites:</w:t>
            </w:r>
          </w:p>
        </w:tc>
        <w:tc>
          <w:tcPr>
            <w:tcW w:w="550" w:type="dxa"/>
            <w:tcBorders>
              <w:top w:val="nil"/>
              <w:left w:val="nil"/>
              <w:bottom w:val="nil"/>
              <w:right w:val="single" w:sz="4" w:space="0" w:color="auto"/>
            </w:tcBorders>
            <w:shd w:val="clear" w:color="000000" w:fill="BFBFBF"/>
            <w:noWrap/>
            <w:vAlign w:val="center"/>
            <w:hideMark/>
          </w:tcPr>
          <w:p w14:paraId="132F3DB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000000" w:fill="BFBFBF"/>
            <w:noWrap/>
            <w:vAlign w:val="center"/>
            <w:hideMark/>
          </w:tcPr>
          <w:p w14:paraId="165FC24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auto" w:fill="auto"/>
            <w:noWrap/>
            <w:vAlign w:val="center"/>
            <w:hideMark/>
          </w:tcPr>
          <w:p w14:paraId="72AC7F4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nil"/>
              <w:right w:val="single" w:sz="4" w:space="0" w:color="auto"/>
            </w:tcBorders>
            <w:shd w:val="clear" w:color="auto" w:fill="auto"/>
            <w:noWrap/>
            <w:vAlign w:val="center"/>
            <w:hideMark/>
          </w:tcPr>
          <w:p w14:paraId="5E9C633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nil"/>
              <w:right w:val="single" w:sz="4" w:space="0" w:color="auto"/>
            </w:tcBorders>
            <w:shd w:val="clear" w:color="auto" w:fill="auto"/>
            <w:noWrap/>
            <w:vAlign w:val="center"/>
            <w:hideMark/>
          </w:tcPr>
          <w:p w14:paraId="309748A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36CB7C1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auto" w:fill="auto"/>
            <w:noWrap/>
            <w:vAlign w:val="center"/>
            <w:hideMark/>
          </w:tcPr>
          <w:p w14:paraId="37658D5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0B70165D" w14:textId="77777777" w:rsidTr="00B205AF">
        <w:trPr>
          <w:trHeight w:val="315"/>
        </w:trPr>
        <w:tc>
          <w:tcPr>
            <w:tcW w:w="1236" w:type="dxa"/>
            <w:tcBorders>
              <w:top w:val="single" w:sz="4" w:space="0" w:color="auto"/>
              <w:left w:val="single" w:sz="4" w:space="0" w:color="auto"/>
              <w:bottom w:val="single" w:sz="4" w:space="0" w:color="auto"/>
              <w:right w:val="nil"/>
            </w:tcBorders>
            <w:shd w:val="clear" w:color="000000" w:fill="BFBFBF"/>
            <w:noWrap/>
            <w:vAlign w:val="bottom"/>
            <w:hideMark/>
          </w:tcPr>
          <w:p w14:paraId="02E75F0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single" w:sz="4" w:space="0" w:color="auto"/>
              <w:left w:val="nil"/>
              <w:bottom w:val="single" w:sz="4" w:space="0" w:color="auto"/>
              <w:right w:val="nil"/>
            </w:tcBorders>
            <w:shd w:val="clear" w:color="000000" w:fill="BFBFBF"/>
            <w:noWrap/>
            <w:vAlign w:val="bottom"/>
            <w:hideMark/>
          </w:tcPr>
          <w:p w14:paraId="0134A93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5C4B91F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5A2CC24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0225814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73DC1FD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5EBF09D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725" w:type="dxa"/>
            <w:tcBorders>
              <w:top w:val="nil"/>
              <w:left w:val="nil"/>
              <w:bottom w:val="single" w:sz="4" w:space="0" w:color="auto"/>
              <w:right w:val="nil"/>
            </w:tcBorders>
            <w:shd w:val="clear" w:color="000000" w:fill="BFBFBF"/>
            <w:noWrap/>
            <w:vAlign w:val="bottom"/>
            <w:hideMark/>
          </w:tcPr>
          <w:p w14:paraId="61E8B86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37F6E53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15C53A3E"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bottom"/>
            <w:hideMark/>
          </w:tcPr>
          <w:p w14:paraId="4A58114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2F9B7F7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7B762503"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bottom"/>
            <w:hideMark/>
          </w:tcPr>
          <w:p w14:paraId="7E76DF0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single" w:sz="4" w:space="0" w:color="auto"/>
            </w:tcBorders>
            <w:shd w:val="clear" w:color="000000" w:fill="BFBFBF"/>
            <w:noWrap/>
            <w:vAlign w:val="bottom"/>
            <w:hideMark/>
          </w:tcPr>
          <w:p w14:paraId="3157AC0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FCCAD9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616A4A1"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8</w:t>
            </w:r>
          </w:p>
        </w:tc>
        <w:tc>
          <w:tcPr>
            <w:tcW w:w="807" w:type="dxa"/>
            <w:tcBorders>
              <w:top w:val="nil"/>
              <w:left w:val="nil"/>
              <w:bottom w:val="single" w:sz="4" w:space="0" w:color="auto"/>
              <w:right w:val="single" w:sz="4" w:space="0" w:color="auto"/>
            </w:tcBorders>
            <w:shd w:val="clear" w:color="auto" w:fill="auto"/>
            <w:noWrap/>
            <w:vAlign w:val="center"/>
            <w:hideMark/>
          </w:tcPr>
          <w:p w14:paraId="0DB6B33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710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35053E8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Computer_Service_Information</w:t>
            </w:r>
          </w:p>
        </w:tc>
        <w:tc>
          <w:tcPr>
            <w:tcW w:w="550" w:type="dxa"/>
            <w:tcBorders>
              <w:top w:val="nil"/>
              <w:left w:val="nil"/>
              <w:bottom w:val="single" w:sz="4" w:space="0" w:color="auto"/>
              <w:right w:val="single" w:sz="4" w:space="0" w:color="auto"/>
            </w:tcBorders>
            <w:shd w:val="clear" w:color="000000" w:fill="BFBFBF"/>
            <w:noWrap/>
            <w:vAlign w:val="center"/>
            <w:hideMark/>
          </w:tcPr>
          <w:p w14:paraId="253DD30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FD5C70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74036D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5583FEB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43D07A7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FF61C7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FAECBC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527E42A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A2C765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8.1</w:t>
            </w:r>
          </w:p>
        </w:tc>
        <w:tc>
          <w:tcPr>
            <w:tcW w:w="807" w:type="dxa"/>
            <w:tcBorders>
              <w:top w:val="nil"/>
              <w:left w:val="nil"/>
              <w:bottom w:val="single" w:sz="4" w:space="0" w:color="auto"/>
              <w:right w:val="single" w:sz="4" w:space="0" w:color="auto"/>
            </w:tcBorders>
            <w:shd w:val="clear" w:color="auto" w:fill="auto"/>
            <w:noWrap/>
            <w:vAlign w:val="center"/>
            <w:hideMark/>
          </w:tcPr>
          <w:p w14:paraId="06C3A99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B4DC71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1DCABC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Service_Type:</w:t>
            </w:r>
          </w:p>
        </w:tc>
        <w:tc>
          <w:tcPr>
            <w:tcW w:w="550" w:type="dxa"/>
            <w:tcBorders>
              <w:top w:val="nil"/>
              <w:left w:val="nil"/>
              <w:bottom w:val="single" w:sz="4" w:space="0" w:color="auto"/>
              <w:right w:val="single" w:sz="4" w:space="0" w:color="auto"/>
            </w:tcBorders>
            <w:shd w:val="clear" w:color="000000" w:fill="BFBFBF"/>
            <w:noWrap/>
            <w:vAlign w:val="center"/>
            <w:hideMark/>
          </w:tcPr>
          <w:p w14:paraId="59B5ED7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364E79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41149BF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EB10B7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9124DF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E45E63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A9E35A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76A1801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0CFF6D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8.2</w:t>
            </w:r>
          </w:p>
        </w:tc>
        <w:tc>
          <w:tcPr>
            <w:tcW w:w="807" w:type="dxa"/>
            <w:tcBorders>
              <w:top w:val="nil"/>
              <w:left w:val="nil"/>
              <w:bottom w:val="single" w:sz="4" w:space="0" w:color="auto"/>
              <w:right w:val="single" w:sz="4" w:space="0" w:color="auto"/>
            </w:tcBorders>
            <w:shd w:val="clear" w:color="auto" w:fill="auto"/>
            <w:noWrap/>
            <w:vAlign w:val="center"/>
            <w:hideMark/>
          </w:tcPr>
          <w:p w14:paraId="553D0E0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24F719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CC67CC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Service_Type_Version:</w:t>
            </w:r>
          </w:p>
        </w:tc>
        <w:tc>
          <w:tcPr>
            <w:tcW w:w="550" w:type="dxa"/>
            <w:tcBorders>
              <w:top w:val="nil"/>
              <w:left w:val="nil"/>
              <w:bottom w:val="single" w:sz="4" w:space="0" w:color="auto"/>
              <w:right w:val="single" w:sz="4" w:space="0" w:color="auto"/>
            </w:tcBorders>
            <w:shd w:val="clear" w:color="000000" w:fill="BFBFBF"/>
            <w:noWrap/>
            <w:vAlign w:val="center"/>
            <w:hideMark/>
          </w:tcPr>
          <w:p w14:paraId="45AE025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F9B81F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4BD6B95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07908D0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4F7E2FC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36FB21D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B4EBC7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5735D4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CBAEDA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8.3</w:t>
            </w:r>
          </w:p>
        </w:tc>
        <w:tc>
          <w:tcPr>
            <w:tcW w:w="807" w:type="dxa"/>
            <w:tcBorders>
              <w:top w:val="nil"/>
              <w:left w:val="nil"/>
              <w:bottom w:val="single" w:sz="4" w:space="0" w:color="auto"/>
              <w:right w:val="single" w:sz="4" w:space="0" w:color="auto"/>
            </w:tcBorders>
            <w:shd w:val="clear" w:color="auto" w:fill="auto"/>
            <w:noWrap/>
            <w:vAlign w:val="center"/>
            <w:hideMark/>
          </w:tcPr>
          <w:p w14:paraId="1A3C2C0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1712AB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D81384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Coupling_Type:</w:t>
            </w:r>
          </w:p>
        </w:tc>
        <w:tc>
          <w:tcPr>
            <w:tcW w:w="550" w:type="dxa"/>
            <w:tcBorders>
              <w:top w:val="nil"/>
              <w:left w:val="nil"/>
              <w:bottom w:val="single" w:sz="4" w:space="0" w:color="auto"/>
              <w:right w:val="single" w:sz="4" w:space="0" w:color="auto"/>
            </w:tcBorders>
            <w:shd w:val="clear" w:color="000000" w:fill="BFBFBF"/>
            <w:noWrap/>
            <w:vAlign w:val="center"/>
            <w:hideMark/>
          </w:tcPr>
          <w:p w14:paraId="2157D3C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165568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7B5914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B93EE0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520093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90F62E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4E52B1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5641AAC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5CF00FB"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8.4</w:t>
            </w:r>
          </w:p>
        </w:tc>
        <w:tc>
          <w:tcPr>
            <w:tcW w:w="807" w:type="dxa"/>
            <w:tcBorders>
              <w:top w:val="nil"/>
              <w:left w:val="nil"/>
              <w:bottom w:val="single" w:sz="4" w:space="0" w:color="auto"/>
              <w:right w:val="single" w:sz="4" w:space="0" w:color="auto"/>
            </w:tcBorders>
            <w:shd w:val="clear" w:color="auto" w:fill="auto"/>
            <w:noWrap/>
            <w:vAlign w:val="center"/>
            <w:hideMark/>
          </w:tcPr>
          <w:p w14:paraId="316564E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19DC522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448550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Contains_Operations</w:t>
            </w:r>
          </w:p>
        </w:tc>
        <w:tc>
          <w:tcPr>
            <w:tcW w:w="550" w:type="dxa"/>
            <w:tcBorders>
              <w:top w:val="nil"/>
              <w:left w:val="nil"/>
              <w:bottom w:val="single" w:sz="4" w:space="0" w:color="auto"/>
              <w:right w:val="single" w:sz="4" w:space="0" w:color="auto"/>
            </w:tcBorders>
            <w:shd w:val="clear" w:color="000000" w:fill="BFBFBF"/>
            <w:noWrap/>
            <w:vAlign w:val="center"/>
            <w:hideMark/>
          </w:tcPr>
          <w:p w14:paraId="55F36DA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76C24D4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71C4E3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3F0E27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B2C538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E8C7420"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D4FB78E"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31F2FEC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042BA7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8.4.1</w:t>
            </w:r>
          </w:p>
        </w:tc>
        <w:tc>
          <w:tcPr>
            <w:tcW w:w="807" w:type="dxa"/>
            <w:tcBorders>
              <w:top w:val="nil"/>
              <w:left w:val="nil"/>
              <w:bottom w:val="single" w:sz="4" w:space="0" w:color="auto"/>
              <w:right w:val="single" w:sz="4" w:space="0" w:color="auto"/>
            </w:tcBorders>
            <w:shd w:val="clear" w:color="auto" w:fill="auto"/>
            <w:noWrap/>
            <w:vAlign w:val="center"/>
            <w:hideMark/>
          </w:tcPr>
          <w:p w14:paraId="0AF7427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ABD98A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696658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2C1FFF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Operation_Name:</w:t>
            </w:r>
          </w:p>
        </w:tc>
        <w:tc>
          <w:tcPr>
            <w:tcW w:w="550" w:type="dxa"/>
            <w:tcBorders>
              <w:top w:val="nil"/>
              <w:left w:val="nil"/>
              <w:bottom w:val="single" w:sz="4" w:space="0" w:color="auto"/>
              <w:right w:val="single" w:sz="4" w:space="0" w:color="auto"/>
            </w:tcBorders>
            <w:shd w:val="clear" w:color="000000" w:fill="BFBFBF"/>
            <w:noWrap/>
            <w:vAlign w:val="center"/>
            <w:hideMark/>
          </w:tcPr>
          <w:p w14:paraId="5784FC8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3D9569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3DB762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7550C92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742ABB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13C2B31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F5D863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43BEFAE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22478A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8.4.2</w:t>
            </w:r>
          </w:p>
        </w:tc>
        <w:tc>
          <w:tcPr>
            <w:tcW w:w="807" w:type="dxa"/>
            <w:tcBorders>
              <w:top w:val="nil"/>
              <w:left w:val="nil"/>
              <w:bottom w:val="single" w:sz="4" w:space="0" w:color="auto"/>
              <w:right w:val="single" w:sz="4" w:space="0" w:color="auto"/>
            </w:tcBorders>
            <w:shd w:val="clear" w:color="auto" w:fill="auto"/>
            <w:noWrap/>
            <w:vAlign w:val="center"/>
            <w:hideMark/>
          </w:tcPr>
          <w:p w14:paraId="5C3645A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91B42C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5DEAD9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AB5F15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DCP:</w:t>
            </w:r>
          </w:p>
        </w:tc>
        <w:tc>
          <w:tcPr>
            <w:tcW w:w="550" w:type="dxa"/>
            <w:tcBorders>
              <w:top w:val="nil"/>
              <w:left w:val="nil"/>
              <w:bottom w:val="single" w:sz="4" w:space="0" w:color="auto"/>
              <w:right w:val="single" w:sz="4" w:space="0" w:color="auto"/>
            </w:tcBorders>
            <w:shd w:val="clear" w:color="000000" w:fill="BFBFBF"/>
            <w:noWrap/>
            <w:vAlign w:val="center"/>
            <w:hideMark/>
          </w:tcPr>
          <w:p w14:paraId="50F76F2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F6F93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366E93D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B2AA58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E1D00A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79AE49D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E5310F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2746196D"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0AC064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8.4.3</w:t>
            </w:r>
          </w:p>
        </w:tc>
        <w:tc>
          <w:tcPr>
            <w:tcW w:w="807" w:type="dxa"/>
            <w:tcBorders>
              <w:top w:val="nil"/>
              <w:left w:val="nil"/>
              <w:bottom w:val="single" w:sz="4" w:space="0" w:color="auto"/>
              <w:right w:val="single" w:sz="4" w:space="0" w:color="auto"/>
            </w:tcBorders>
            <w:shd w:val="clear" w:color="auto" w:fill="auto"/>
            <w:noWrap/>
            <w:vAlign w:val="center"/>
            <w:hideMark/>
          </w:tcPr>
          <w:p w14:paraId="32787DA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37A00B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A79F5B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3D3949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Operation_Description:</w:t>
            </w:r>
          </w:p>
        </w:tc>
        <w:tc>
          <w:tcPr>
            <w:tcW w:w="550" w:type="dxa"/>
            <w:tcBorders>
              <w:top w:val="nil"/>
              <w:left w:val="nil"/>
              <w:bottom w:val="single" w:sz="4" w:space="0" w:color="auto"/>
              <w:right w:val="single" w:sz="4" w:space="0" w:color="auto"/>
            </w:tcBorders>
            <w:shd w:val="clear" w:color="000000" w:fill="BFBFBF"/>
            <w:noWrap/>
            <w:vAlign w:val="center"/>
            <w:hideMark/>
          </w:tcPr>
          <w:p w14:paraId="66F93AE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0255910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27A97C9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C1E0F9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1848F71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423AE72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8C34BF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0921B861"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74A242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8.4.4</w:t>
            </w:r>
          </w:p>
        </w:tc>
        <w:tc>
          <w:tcPr>
            <w:tcW w:w="807" w:type="dxa"/>
            <w:tcBorders>
              <w:top w:val="nil"/>
              <w:left w:val="nil"/>
              <w:bottom w:val="single" w:sz="4" w:space="0" w:color="auto"/>
              <w:right w:val="single" w:sz="4" w:space="0" w:color="auto"/>
            </w:tcBorders>
            <w:shd w:val="clear" w:color="auto" w:fill="auto"/>
            <w:noWrap/>
            <w:vAlign w:val="center"/>
            <w:hideMark/>
          </w:tcPr>
          <w:p w14:paraId="0259661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0{x}n</w:t>
            </w:r>
          </w:p>
        </w:tc>
        <w:tc>
          <w:tcPr>
            <w:tcW w:w="276" w:type="dxa"/>
            <w:tcBorders>
              <w:top w:val="nil"/>
              <w:left w:val="nil"/>
              <w:bottom w:val="single" w:sz="4" w:space="0" w:color="auto"/>
              <w:right w:val="nil"/>
            </w:tcBorders>
            <w:shd w:val="clear" w:color="auto" w:fill="auto"/>
            <w:noWrap/>
            <w:vAlign w:val="center"/>
            <w:hideMark/>
          </w:tcPr>
          <w:p w14:paraId="3AAEB1F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AED0A65"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2B4BD1A"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Operation_Parameters</w:t>
            </w:r>
          </w:p>
        </w:tc>
        <w:tc>
          <w:tcPr>
            <w:tcW w:w="550" w:type="dxa"/>
            <w:tcBorders>
              <w:top w:val="nil"/>
              <w:left w:val="nil"/>
              <w:bottom w:val="single" w:sz="4" w:space="0" w:color="auto"/>
              <w:right w:val="single" w:sz="4" w:space="0" w:color="auto"/>
            </w:tcBorders>
            <w:shd w:val="clear" w:color="000000" w:fill="BFBFBF"/>
            <w:noWrap/>
            <w:vAlign w:val="center"/>
            <w:hideMark/>
          </w:tcPr>
          <w:p w14:paraId="7AC7644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E60310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B46670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6EC922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2CAFA4A2"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694B92B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349968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27817959"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DAB1F3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8.4.4.1</w:t>
            </w:r>
          </w:p>
        </w:tc>
        <w:tc>
          <w:tcPr>
            <w:tcW w:w="807" w:type="dxa"/>
            <w:tcBorders>
              <w:top w:val="nil"/>
              <w:left w:val="nil"/>
              <w:bottom w:val="single" w:sz="4" w:space="0" w:color="auto"/>
              <w:right w:val="single" w:sz="4" w:space="0" w:color="auto"/>
            </w:tcBorders>
            <w:shd w:val="clear" w:color="auto" w:fill="auto"/>
            <w:noWrap/>
            <w:vAlign w:val="center"/>
            <w:hideMark/>
          </w:tcPr>
          <w:p w14:paraId="58D8F00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57DD46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74A374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538748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1DBBDB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Parameter_Name:</w:t>
            </w:r>
          </w:p>
        </w:tc>
        <w:tc>
          <w:tcPr>
            <w:tcW w:w="550" w:type="dxa"/>
            <w:tcBorders>
              <w:top w:val="nil"/>
              <w:left w:val="nil"/>
              <w:bottom w:val="single" w:sz="4" w:space="0" w:color="auto"/>
              <w:right w:val="single" w:sz="4" w:space="0" w:color="auto"/>
            </w:tcBorders>
            <w:shd w:val="clear" w:color="000000" w:fill="BFBFBF"/>
            <w:noWrap/>
            <w:vAlign w:val="center"/>
            <w:hideMark/>
          </w:tcPr>
          <w:p w14:paraId="560A827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6C3C707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5B35F8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D6446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AF1D73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ADA721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95686E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9BFAE0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D191EB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8.4.4.2</w:t>
            </w:r>
          </w:p>
        </w:tc>
        <w:tc>
          <w:tcPr>
            <w:tcW w:w="807" w:type="dxa"/>
            <w:tcBorders>
              <w:top w:val="nil"/>
              <w:left w:val="nil"/>
              <w:bottom w:val="single" w:sz="4" w:space="0" w:color="auto"/>
              <w:right w:val="single" w:sz="4" w:space="0" w:color="auto"/>
            </w:tcBorders>
            <w:shd w:val="clear" w:color="auto" w:fill="auto"/>
            <w:noWrap/>
            <w:vAlign w:val="center"/>
            <w:hideMark/>
          </w:tcPr>
          <w:p w14:paraId="37BCA5C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B30A5D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456640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14801E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27D34D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Parameter_Direction:</w:t>
            </w:r>
          </w:p>
        </w:tc>
        <w:tc>
          <w:tcPr>
            <w:tcW w:w="550" w:type="dxa"/>
            <w:tcBorders>
              <w:top w:val="nil"/>
              <w:left w:val="nil"/>
              <w:bottom w:val="single" w:sz="4" w:space="0" w:color="auto"/>
              <w:right w:val="single" w:sz="4" w:space="0" w:color="auto"/>
            </w:tcBorders>
            <w:shd w:val="clear" w:color="000000" w:fill="BFBFBF"/>
            <w:noWrap/>
            <w:vAlign w:val="center"/>
            <w:hideMark/>
          </w:tcPr>
          <w:p w14:paraId="0861BC2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87B208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69B62B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6225C1A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5D82AA4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78CAA5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13F056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19D54E2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983A89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8.4.4.3</w:t>
            </w:r>
          </w:p>
        </w:tc>
        <w:tc>
          <w:tcPr>
            <w:tcW w:w="807" w:type="dxa"/>
            <w:tcBorders>
              <w:top w:val="nil"/>
              <w:left w:val="nil"/>
              <w:bottom w:val="single" w:sz="4" w:space="0" w:color="auto"/>
              <w:right w:val="single" w:sz="4" w:space="0" w:color="auto"/>
            </w:tcBorders>
            <w:shd w:val="clear" w:color="auto" w:fill="auto"/>
            <w:noWrap/>
            <w:vAlign w:val="center"/>
            <w:hideMark/>
          </w:tcPr>
          <w:p w14:paraId="1AE8951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7AC1EB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124503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9271F9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CF4694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Parameter_Description:</w:t>
            </w:r>
          </w:p>
        </w:tc>
        <w:tc>
          <w:tcPr>
            <w:tcW w:w="550" w:type="dxa"/>
            <w:tcBorders>
              <w:top w:val="nil"/>
              <w:left w:val="nil"/>
              <w:bottom w:val="single" w:sz="4" w:space="0" w:color="auto"/>
              <w:right w:val="single" w:sz="4" w:space="0" w:color="auto"/>
            </w:tcBorders>
            <w:shd w:val="clear" w:color="000000" w:fill="BFBFBF"/>
            <w:noWrap/>
            <w:vAlign w:val="center"/>
            <w:hideMark/>
          </w:tcPr>
          <w:p w14:paraId="7777BF4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7F1013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3C7BA4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040EFF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6435C0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112D7AD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18CD5F7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1036DA8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722E3F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8.4.5</w:t>
            </w:r>
          </w:p>
        </w:tc>
        <w:tc>
          <w:tcPr>
            <w:tcW w:w="807" w:type="dxa"/>
            <w:tcBorders>
              <w:top w:val="nil"/>
              <w:left w:val="nil"/>
              <w:bottom w:val="single" w:sz="4" w:space="0" w:color="auto"/>
              <w:right w:val="single" w:sz="4" w:space="0" w:color="auto"/>
            </w:tcBorders>
            <w:shd w:val="clear" w:color="auto" w:fill="auto"/>
            <w:noWrap/>
            <w:vAlign w:val="center"/>
            <w:hideMark/>
          </w:tcPr>
          <w:p w14:paraId="008F3E8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125DF6A4"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39CBBD4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8285D7C"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Connect_Point</w:t>
            </w:r>
          </w:p>
        </w:tc>
        <w:tc>
          <w:tcPr>
            <w:tcW w:w="550" w:type="dxa"/>
            <w:tcBorders>
              <w:top w:val="nil"/>
              <w:left w:val="nil"/>
              <w:bottom w:val="single" w:sz="4" w:space="0" w:color="auto"/>
              <w:right w:val="single" w:sz="4" w:space="0" w:color="auto"/>
            </w:tcBorders>
            <w:shd w:val="clear" w:color="000000" w:fill="BFBFBF"/>
            <w:noWrap/>
            <w:vAlign w:val="center"/>
            <w:hideMark/>
          </w:tcPr>
          <w:p w14:paraId="1F9751B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0B27848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613B96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3DBBC0F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6E7825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5A7F90E1"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AE5E2B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r>
      <w:tr w:rsidR="003A3D2D" w:rsidRPr="003A3D2D" w14:paraId="66EFCA0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369228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8.4.5.1</w:t>
            </w:r>
          </w:p>
        </w:tc>
        <w:tc>
          <w:tcPr>
            <w:tcW w:w="807" w:type="dxa"/>
            <w:tcBorders>
              <w:top w:val="nil"/>
              <w:left w:val="nil"/>
              <w:bottom w:val="single" w:sz="4" w:space="0" w:color="auto"/>
              <w:right w:val="single" w:sz="4" w:space="0" w:color="auto"/>
            </w:tcBorders>
            <w:shd w:val="clear" w:color="auto" w:fill="auto"/>
            <w:noWrap/>
            <w:vAlign w:val="center"/>
            <w:hideMark/>
          </w:tcPr>
          <w:p w14:paraId="135DD66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1F70CF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DB8B6D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24A696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BB9BF4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CP_Link:</w:t>
            </w:r>
          </w:p>
        </w:tc>
        <w:tc>
          <w:tcPr>
            <w:tcW w:w="550" w:type="dxa"/>
            <w:tcBorders>
              <w:top w:val="nil"/>
              <w:left w:val="nil"/>
              <w:bottom w:val="single" w:sz="4" w:space="0" w:color="auto"/>
              <w:right w:val="single" w:sz="4" w:space="0" w:color="auto"/>
            </w:tcBorders>
            <w:shd w:val="clear" w:color="000000" w:fill="BFBFBF"/>
            <w:noWrap/>
            <w:vAlign w:val="center"/>
            <w:hideMark/>
          </w:tcPr>
          <w:p w14:paraId="5FECB99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79A020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A4B696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0A1879F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680C3D9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38A2C40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5747575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311BE9F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82550D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8.4.5.2</w:t>
            </w:r>
          </w:p>
        </w:tc>
        <w:tc>
          <w:tcPr>
            <w:tcW w:w="807" w:type="dxa"/>
            <w:tcBorders>
              <w:top w:val="nil"/>
              <w:left w:val="nil"/>
              <w:bottom w:val="single" w:sz="4" w:space="0" w:color="auto"/>
              <w:right w:val="single" w:sz="4" w:space="0" w:color="auto"/>
            </w:tcBorders>
            <w:shd w:val="clear" w:color="auto" w:fill="auto"/>
            <w:noWrap/>
            <w:vAlign w:val="center"/>
            <w:hideMark/>
          </w:tcPr>
          <w:p w14:paraId="6A9A549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0{x}n</w:t>
            </w:r>
          </w:p>
        </w:tc>
        <w:tc>
          <w:tcPr>
            <w:tcW w:w="276" w:type="dxa"/>
            <w:tcBorders>
              <w:top w:val="nil"/>
              <w:left w:val="nil"/>
              <w:bottom w:val="single" w:sz="4" w:space="0" w:color="auto"/>
              <w:right w:val="nil"/>
            </w:tcBorders>
            <w:shd w:val="clear" w:color="auto" w:fill="auto"/>
            <w:noWrap/>
            <w:vAlign w:val="center"/>
            <w:hideMark/>
          </w:tcPr>
          <w:p w14:paraId="3DAB151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754179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019398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2C16CD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Protocol:</w:t>
            </w:r>
          </w:p>
        </w:tc>
        <w:tc>
          <w:tcPr>
            <w:tcW w:w="550" w:type="dxa"/>
            <w:tcBorders>
              <w:top w:val="nil"/>
              <w:left w:val="nil"/>
              <w:bottom w:val="single" w:sz="4" w:space="0" w:color="auto"/>
              <w:right w:val="single" w:sz="4" w:space="0" w:color="auto"/>
            </w:tcBorders>
            <w:shd w:val="clear" w:color="000000" w:fill="BFBFBF"/>
            <w:noWrap/>
            <w:vAlign w:val="center"/>
            <w:hideMark/>
          </w:tcPr>
          <w:p w14:paraId="5179BB7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461A918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044D3D0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22B521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72F8412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38E91D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21DED0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7539027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6EC2F5B"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8.4.5.3</w:t>
            </w:r>
          </w:p>
        </w:tc>
        <w:tc>
          <w:tcPr>
            <w:tcW w:w="807" w:type="dxa"/>
            <w:tcBorders>
              <w:top w:val="nil"/>
              <w:left w:val="nil"/>
              <w:bottom w:val="single" w:sz="4" w:space="0" w:color="auto"/>
              <w:right w:val="single" w:sz="4" w:space="0" w:color="auto"/>
            </w:tcBorders>
            <w:shd w:val="clear" w:color="auto" w:fill="auto"/>
            <w:noWrap/>
            <w:vAlign w:val="center"/>
            <w:hideMark/>
          </w:tcPr>
          <w:p w14:paraId="7DE1827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F57B36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2894C1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83986A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1F0267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Resource_Name:</w:t>
            </w:r>
          </w:p>
        </w:tc>
        <w:tc>
          <w:tcPr>
            <w:tcW w:w="550" w:type="dxa"/>
            <w:tcBorders>
              <w:top w:val="nil"/>
              <w:left w:val="nil"/>
              <w:bottom w:val="single" w:sz="4" w:space="0" w:color="auto"/>
              <w:right w:val="single" w:sz="4" w:space="0" w:color="auto"/>
            </w:tcBorders>
            <w:shd w:val="clear" w:color="000000" w:fill="BFBFBF"/>
            <w:noWrap/>
            <w:vAlign w:val="center"/>
            <w:hideMark/>
          </w:tcPr>
          <w:p w14:paraId="25005CA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9EE455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4E7AF1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2734E8F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auto" w:fill="auto"/>
            <w:noWrap/>
            <w:vAlign w:val="center"/>
            <w:hideMark/>
          </w:tcPr>
          <w:p w14:paraId="33D9020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000000" w:fill="BFBFBF"/>
            <w:noWrap/>
            <w:vAlign w:val="center"/>
            <w:hideMark/>
          </w:tcPr>
          <w:p w14:paraId="272F7AE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000000" w:fill="BFBFBF"/>
            <w:noWrap/>
            <w:vAlign w:val="center"/>
            <w:hideMark/>
          </w:tcPr>
          <w:p w14:paraId="638B61E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4119303B" w14:textId="77777777" w:rsidTr="00B205AF">
        <w:trPr>
          <w:trHeight w:val="315"/>
        </w:trPr>
        <w:tc>
          <w:tcPr>
            <w:tcW w:w="1236" w:type="dxa"/>
            <w:tcBorders>
              <w:top w:val="nil"/>
              <w:left w:val="single" w:sz="4" w:space="0" w:color="auto"/>
              <w:bottom w:val="nil"/>
              <w:right w:val="single" w:sz="4" w:space="0" w:color="auto"/>
            </w:tcBorders>
            <w:shd w:val="clear" w:color="auto" w:fill="auto"/>
            <w:noWrap/>
            <w:vAlign w:val="center"/>
            <w:hideMark/>
          </w:tcPr>
          <w:p w14:paraId="2721482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8.4.5.4</w:t>
            </w:r>
          </w:p>
        </w:tc>
        <w:tc>
          <w:tcPr>
            <w:tcW w:w="807" w:type="dxa"/>
            <w:tcBorders>
              <w:top w:val="nil"/>
              <w:left w:val="nil"/>
              <w:bottom w:val="nil"/>
              <w:right w:val="single" w:sz="4" w:space="0" w:color="auto"/>
            </w:tcBorders>
            <w:shd w:val="clear" w:color="auto" w:fill="auto"/>
            <w:noWrap/>
            <w:vAlign w:val="center"/>
            <w:hideMark/>
          </w:tcPr>
          <w:p w14:paraId="42D9083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B1CBA8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82C049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BB8D5E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CF27F2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Resource_Description:</w:t>
            </w:r>
          </w:p>
        </w:tc>
        <w:tc>
          <w:tcPr>
            <w:tcW w:w="550" w:type="dxa"/>
            <w:tcBorders>
              <w:top w:val="nil"/>
              <w:left w:val="nil"/>
              <w:bottom w:val="nil"/>
              <w:right w:val="single" w:sz="4" w:space="0" w:color="auto"/>
            </w:tcBorders>
            <w:shd w:val="clear" w:color="000000" w:fill="BFBFBF"/>
            <w:noWrap/>
            <w:vAlign w:val="center"/>
            <w:hideMark/>
          </w:tcPr>
          <w:p w14:paraId="0E0476D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000000" w:fill="BFBFBF"/>
            <w:noWrap/>
            <w:vAlign w:val="center"/>
            <w:hideMark/>
          </w:tcPr>
          <w:p w14:paraId="5C4F41F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000000" w:fill="BFBFBF"/>
            <w:noWrap/>
            <w:vAlign w:val="center"/>
            <w:hideMark/>
          </w:tcPr>
          <w:p w14:paraId="67A254E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000000" w:fill="BFBFBF"/>
            <w:noWrap/>
            <w:vAlign w:val="center"/>
            <w:hideMark/>
          </w:tcPr>
          <w:p w14:paraId="599F25C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nil"/>
              <w:right w:val="single" w:sz="4" w:space="0" w:color="auto"/>
            </w:tcBorders>
            <w:shd w:val="clear" w:color="auto" w:fill="auto"/>
            <w:noWrap/>
            <w:vAlign w:val="center"/>
            <w:hideMark/>
          </w:tcPr>
          <w:p w14:paraId="4978848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nil"/>
              <w:right w:val="single" w:sz="4" w:space="0" w:color="auto"/>
            </w:tcBorders>
            <w:shd w:val="clear" w:color="000000" w:fill="BFBFBF"/>
            <w:noWrap/>
            <w:vAlign w:val="center"/>
            <w:hideMark/>
          </w:tcPr>
          <w:p w14:paraId="2F801A7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nil"/>
              <w:right w:val="single" w:sz="4" w:space="0" w:color="auto"/>
            </w:tcBorders>
            <w:shd w:val="clear" w:color="000000" w:fill="BFBFBF"/>
            <w:noWrap/>
            <w:vAlign w:val="center"/>
            <w:hideMark/>
          </w:tcPr>
          <w:p w14:paraId="6083F34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6D90A75" w14:textId="77777777" w:rsidTr="00B205AF">
        <w:trPr>
          <w:trHeight w:val="315"/>
        </w:trPr>
        <w:tc>
          <w:tcPr>
            <w:tcW w:w="1236" w:type="dxa"/>
            <w:tcBorders>
              <w:top w:val="single" w:sz="4" w:space="0" w:color="auto"/>
              <w:left w:val="single" w:sz="4" w:space="0" w:color="auto"/>
              <w:bottom w:val="single" w:sz="4" w:space="0" w:color="auto"/>
              <w:right w:val="nil"/>
            </w:tcBorders>
            <w:shd w:val="clear" w:color="000000" w:fill="BFBFBF"/>
            <w:noWrap/>
            <w:vAlign w:val="bottom"/>
            <w:hideMark/>
          </w:tcPr>
          <w:p w14:paraId="7E5C12C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807" w:type="dxa"/>
            <w:tcBorders>
              <w:top w:val="single" w:sz="4" w:space="0" w:color="auto"/>
              <w:left w:val="nil"/>
              <w:bottom w:val="single" w:sz="4" w:space="0" w:color="auto"/>
              <w:right w:val="nil"/>
            </w:tcBorders>
            <w:shd w:val="clear" w:color="000000" w:fill="BFBFBF"/>
            <w:noWrap/>
            <w:vAlign w:val="bottom"/>
            <w:hideMark/>
          </w:tcPr>
          <w:p w14:paraId="2D4A851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1EDF8604"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0024FAB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25B2AE8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52DE0A1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000000" w:fill="BFBFBF"/>
            <w:noWrap/>
            <w:vAlign w:val="bottom"/>
            <w:hideMark/>
          </w:tcPr>
          <w:p w14:paraId="2B35300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725" w:type="dxa"/>
            <w:tcBorders>
              <w:top w:val="nil"/>
              <w:left w:val="nil"/>
              <w:bottom w:val="single" w:sz="4" w:space="0" w:color="auto"/>
              <w:right w:val="nil"/>
            </w:tcBorders>
            <w:shd w:val="clear" w:color="000000" w:fill="BFBFBF"/>
            <w:noWrap/>
            <w:vAlign w:val="bottom"/>
            <w:hideMark/>
          </w:tcPr>
          <w:p w14:paraId="32804E11"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7F3FADA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48F4CFF5"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bottom"/>
            <w:hideMark/>
          </w:tcPr>
          <w:p w14:paraId="72DAB52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4B64A07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single" w:sz="4" w:space="0" w:color="auto"/>
              <w:left w:val="nil"/>
              <w:bottom w:val="single" w:sz="4" w:space="0" w:color="auto"/>
              <w:right w:val="nil"/>
            </w:tcBorders>
            <w:shd w:val="clear" w:color="000000" w:fill="BFBFBF"/>
            <w:noWrap/>
            <w:vAlign w:val="bottom"/>
            <w:hideMark/>
          </w:tcPr>
          <w:p w14:paraId="6E6DB70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nil"/>
            </w:tcBorders>
            <w:shd w:val="clear" w:color="000000" w:fill="BFBFBF"/>
            <w:noWrap/>
            <w:vAlign w:val="bottom"/>
            <w:hideMark/>
          </w:tcPr>
          <w:p w14:paraId="021426D2"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single" w:sz="4" w:space="0" w:color="auto"/>
              <w:left w:val="nil"/>
              <w:bottom w:val="single" w:sz="4" w:space="0" w:color="auto"/>
              <w:right w:val="single" w:sz="4" w:space="0" w:color="auto"/>
            </w:tcBorders>
            <w:shd w:val="clear" w:color="000000" w:fill="BFBFBF"/>
            <w:noWrap/>
            <w:vAlign w:val="bottom"/>
            <w:hideMark/>
          </w:tcPr>
          <w:p w14:paraId="5A2209A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6CF2F05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F732397"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9</w:t>
            </w:r>
          </w:p>
        </w:tc>
        <w:tc>
          <w:tcPr>
            <w:tcW w:w="807" w:type="dxa"/>
            <w:tcBorders>
              <w:top w:val="nil"/>
              <w:left w:val="nil"/>
              <w:bottom w:val="single" w:sz="4" w:space="0" w:color="auto"/>
              <w:right w:val="single" w:sz="4" w:space="0" w:color="auto"/>
            </w:tcBorders>
            <w:shd w:val="clear" w:color="auto" w:fill="auto"/>
            <w:noWrap/>
            <w:vAlign w:val="center"/>
            <w:hideMark/>
          </w:tcPr>
          <w:p w14:paraId="6F291FB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710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17B26A6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Metadata_Reference_Information</w:t>
            </w:r>
          </w:p>
        </w:tc>
        <w:tc>
          <w:tcPr>
            <w:tcW w:w="550" w:type="dxa"/>
            <w:tcBorders>
              <w:top w:val="nil"/>
              <w:left w:val="nil"/>
              <w:bottom w:val="single" w:sz="4" w:space="0" w:color="auto"/>
              <w:right w:val="single" w:sz="4" w:space="0" w:color="auto"/>
            </w:tcBorders>
            <w:shd w:val="clear" w:color="auto" w:fill="auto"/>
            <w:noWrap/>
            <w:vAlign w:val="center"/>
            <w:hideMark/>
          </w:tcPr>
          <w:p w14:paraId="32A7B606"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6FED32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8F76A3D"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6B395A8"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2810C4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BC1974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CD5463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4FD006A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EFAFCF7"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9.1</w:t>
            </w:r>
          </w:p>
        </w:tc>
        <w:tc>
          <w:tcPr>
            <w:tcW w:w="807" w:type="dxa"/>
            <w:tcBorders>
              <w:top w:val="nil"/>
              <w:left w:val="nil"/>
              <w:bottom w:val="single" w:sz="4" w:space="0" w:color="auto"/>
              <w:right w:val="single" w:sz="4" w:space="0" w:color="auto"/>
            </w:tcBorders>
            <w:shd w:val="clear" w:color="auto" w:fill="auto"/>
            <w:noWrap/>
            <w:vAlign w:val="center"/>
            <w:hideMark/>
          </w:tcPr>
          <w:p w14:paraId="3DC774F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7DEC40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81419E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Metadata_Date:</w:t>
            </w:r>
          </w:p>
        </w:tc>
        <w:tc>
          <w:tcPr>
            <w:tcW w:w="550" w:type="dxa"/>
            <w:tcBorders>
              <w:top w:val="nil"/>
              <w:left w:val="nil"/>
              <w:bottom w:val="single" w:sz="4" w:space="0" w:color="auto"/>
              <w:right w:val="single" w:sz="4" w:space="0" w:color="auto"/>
            </w:tcBorders>
            <w:shd w:val="clear" w:color="auto" w:fill="auto"/>
            <w:noWrap/>
            <w:vAlign w:val="center"/>
            <w:hideMark/>
          </w:tcPr>
          <w:p w14:paraId="2631FA4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65B1C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073A2F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F3F0E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12E90B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271CA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272F93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A2C698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A9C13A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9.2</w:t>
            </w:r>
          </w:p>
        </w:tc>
        <w:tc>
          <w:tcPr>
            <w:tcW w:w="807" w:type="dxa"/>
            <w:tcBorders>
              <w:top w:val="nil"/>
              <w:left w:val="nil"/>
              <w:bottom w:val="single" w:sz="4" w:space="0" w:color="auto"/>
              <w:right w:val="single" w:sz="4" w:space="0" w:color="auto"/>
            </w:tcBorders>
            <w:shd w:val="clear" w:color="auto" w:fill="auto"/>
            <w:noWrap/>
            <w:vAlign w:val="center"/>
            <w:hideMark/>
          </w:tcPr>
          <w:p w14:paraId="50ABB9F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70A757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749920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Metadata_Parent_Identifier_Name:</w:t>
            </w:r>
          </w:p>
        </w:tc>
        <w:tc>
          <w:tcPr>
            <w:tcW w:w="550" w:type="dxa"/>
            <w:tcBorders>
              <w:top w:val="nil"/>
              <w:left w:val="nil"/>
              <w:bottom w:val="single" w:sz="4" w:space="0" w:color="auto"/>
              <w:right w:val="single" w:sz="4" w:space="0" w:color="auto"/>
            </w:tcBorders>
            <w:shd w:val="clear" w:color="000000" w:fill="BFBFBF"/>
            <w:noWrap/>
            <w:vAlign w:val="center"/>
            <w:hideMark/>
          </w:tcPr>
          <w:p w14:paraId="7C72EB2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5FB5341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459CB4F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27D75AA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0BBE446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1D5263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7CCE876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02AFD08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4D86EF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9.3</w:t>
            </w:r>
          </w:p>
        </w:tc>
        <w:tc>
          <w:tcPr>
            <w:tcW w:w="807" w:type="dxa"/>
            <w:tcBorders>
              <w:top w:val="nil"/>
              <w:left w:val="nil"/>
              <w:bottom w:val="single" w:sz="4" w:space="0" w:color="auto"/>
              <w:right w:val="single" w:sz="4" w:space="0" w:color="auto"/>
            </w:tcBorders>
            <w:shd w:val="clear" w:color="auto" w:fill="auto"/>
            <w:noWrap/>
            <w:vAlign w:val="center"/>
            <w:hideMark/>
          </w:tcPr>
          <w:p w14:paraId="6E2642F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CE4B96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DA987F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Metadata_Hierarchy_Level:</w:t>
            </w:r>
          </w:p>
        </w:tc>
        <w:tc>
          <w:tcPr>
            <w:tcW w:w="550" w:type="dxa"/>
            <w:tcBorders>
              <w:top w:val="nil"/>
              <w:left w:val="nil"/>
              <w:bottom w:val="single" w:sz="4" w:space="0" w:color="auto"/>
              <w:right w:val="single" w:sz="4" w:space="0" w:color="auto"/>
            </w:tcBorders>
            <w:shd w:val="clear" w:color="000000" w:fill="BFBFBF"/>
            <w:noWrap/>
            <w:vAlign w:val="center"/>
            <w:hideMark/>
          </w:tcPr>
          <w:p w14:paraId="6BD32AD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1F1F2E7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0A46FD5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60712E6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710EB3D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5C15E0F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4E648E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B205AF" w:rsidRPr="003A3D2D" w14:paraId="28C617A0" w14:textId="77777777" w:rsidTr="00657F18">
        <w:trPr>
          <w:trHeight w:val="945"/>
        </w:trPr>
        <w:tc>
          <w:tcPr>
            <w:tcW w:w="123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11CA46C"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  #</w:t>
            </w:r>
          </w:p>
        </w:tc>
        <w:tc>
          <w:tcPr>
            <w:tcW w:w="807"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2DCACBD"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Repeats</w:t>
            </w:r>
          </w:p>
        </w:tc>
        <w:tc>
          <w:tcPr>
            <w:tcW w:w="7105" w:type="dxa"/>
            <w:gridSpan w:val="6"/>
            <w:tcBorders>
              <w:top w:val="single" w:sz="4" w:space="0" w:color="auto"/>
              <w:left w:val="nil"/>
              <w:bottom w:val="single" w:sz="4" w:space="0" w:color="auto"/>
              <w:right w:val="single" w:sz="4" w:space="0" w:color="auto"/>
            </w:tcBorders>
            <w:shd w:val="clear" w:color="000000" w:fill="BFBFBF"/>
            <w:vAlign w:val="center"/>
            <w:hideMark/>
          </w:tcPr>
          <w:p w14:paraId="66DB788B"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GPM CS Elements:</w:t>
            </w:r>
            <w:r w:rsidRPr="003A3D2D">
              <w:rPr>
                <w:rFonts w:ascii="Times New Roman" w:eastAsia="Times New Roman" w:hAnsi="Times New Roman" w:cs="Times New Roman"/>
                <w:color w:val="000000"/>
                <w:sz w:val="24"/>
                <w:szCs w:val="24"/>
              </w:rPr>
              <w:t xml:space="preserve">  (</w:t>
            </w:r>
            <w:r w:rsidRPr="003A3D2D">
              <w:rPr>
                <w:rFonts w:ascii="Times New Roman" w:eastAsia="Times New Roman" w:hAnsi="Times New Roman" w:cs="Times New Roman"/>
                <w:b/>
                <w:bCs/>
                <w:color w:val="000000"/>
                <w:sz w:val="24"/>
                <w:szCs w:val="24"/>
              </w:rPr>
              <w:t>Bold font</w:t>
            </w:r>
            <w:r w:rsidRPr="003A3D2D">
              <w:rPr>
                <w:rFonts w:ascii="Times New Roman" w:eastAsia="Times New Roman" w:hAnsi="Times New Roman" w:cs="Times New Roman"/>
                <w:color w:val="000000"/>
                <w:sz w:val="24"/>
                <w:szCs w:val="24"/>
              </w:rPr>
              <w:t xml:space="preserve"> indicates value required.  </w:t>
            </w:r>
            <w:r w:rsidRPr="003A3D2D">
              <w:rPr>
                <w:rFonts w:ascii="Times New Roman" w:eastAsia="Times New Roman" w:hAnsi="Times New Roman" w:cs="Times New Roman"/>
                <w:i/>
                <w:iCs/>
                <w:color w:val="0070C0"/>
                <w:sz w:val="24"/>
                <w:szCs w:val="24"/>
              </w:rPr>
              <w:t>Italic font</w:t>
            </w:r>
            <w:r w:rsidRPr="003A3D2D">
              <w:rPr>
                <w:rFonts w:ascii="Times New Roman" w:eastAsia="Times New Roman" w:hAnsi="Times New Roman" w:cs="Times New Roman"/>
                <w:i/>
                <w:iCs/>
                <w:color w:val="000000"/>
                <w:sz w:val="24"/>
                <w:szCs w:val="24"/>
              </w:rPr>
              <w:t xml:space="preserve"> </w:t>
            </w:r>
            <w:r w:rsidRPr="003A3D2D">
              <w:rPr>
                <w:rFonts w:ascii="Times New Roman" w:eastAsia="Times New Roman" w:hAnsi="Times New Roman" w:cs="Times New Roman"/>
                <w:color w:val="000000"/>
                <w:sz w:val="24"/>
                <w:szCs w:val="24"/>
              </w:rPr>
              <w:t>indicates descriptive category)</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CAC5AF2"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Planned</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4B29B65A"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Map</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1A457CA1"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Vector</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6CAEF79"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xml:space="preserve">Tabular </w:t>
            </w:r>
          </w:p>
        </w:tc>
        <w:tc>
          <w:tcPr>
            <w:tcW w:w="55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251DDA1"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Service</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9B0603F"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GDB</w:t>
            </w:r>
          </w:p>
        </w:tc>
        <w:tc>
          <w:tcPr>
            <w:tcW w:w="60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E694D44" w14:textId="77777777" w:rsidR="00B205AF" w:rsidRPr="003A3D2D" w:rsidRDefault="00B205AF" w:rsidP="00657F18">
            <w:pPr>
              <w:spacing w:before="0" w:after="0"/>
              <w:jc w:val="center"/>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Series</w:t>
            </w:r>
          </w:p>
        </w:tc>
      </w:tr>
      <w:tr w:rsidR="003A3D2D" w:rsidRPr="003A3D2D" w14:paraId="14C39157"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DE0C0D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9.4</w:t>
            </w:r>
          </w:p>
        </w:tc>
        <w:tc>
          <w:tcPr>
            <w:tcW w:w="807" w:type="dxa"/>
            <w:tcBorders>
              <w:top w:val="nil"/>
              <w:left w:val="nil"/>
              <w:bottom w:val="single" w:sz="4" w:space="0" w:color="auto"/>
              <w:right w:val="single" w:sz="4" w:space="0" w:color="auto"/>
            </w:tcBorders>
            <w:shd w:val="clear" w:color="auto" w:fill="auto"/>
            <w:noWrap/>
            <w:vAlign w:val="center"/>
            <w:hideMark/>
          </w:tcPr>
          <w:p w14:paraId="225399A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C39A0E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9DFDCC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Metadata_Hierarchy_Level_Name:</w:t>
            </w:r>
          </w:p>
        </w:tc>
        <w:tc>
          <w:tcPr>
            <w:tcW w:w="550" w:type="dxa"/>
            <w:tcBorders>
              <w:top w:val="nil"/>
              <w:left w:val="nil"/>
              <w:bottom w:val="single" w:sz="4" w:space="0" w:color="auto"/>
              <w:right w:val="single" w:sz="4" w:space="0" w:color="auto"/>
            </w:tcBorders>
            <w:shd w:val="clear" w:color="000000" w:fill="BFBFBF"/>
            <w:noWrap/>
            <w:vAlign w:val="center"/>
            <w:hideMark/>
          </w:tcPr>
          <w:p w14:paraId="2C264E3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550" w:type="dxa"/>
            <w:tcBorders>
              <w:top w:val="nil"/>
              <w:left w:val="nil"/>
              <w:bottom w:val="single" w:sz="4" w:space="0" w:color="auto"/>
              <w:right w:val="single" w:sz="4" w:space="0" w:color="auto"/>
            </w:tcBorders>
            <w:shd w:val="clear" w:color="000000" w:fill="BFBFBF"/>
            <w:noWrap/>
            <w:vAlign w:val="center"/>
            <w:hideMark/>
          </w:tcPr>
          <w:p w14:paraId="549327C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2C693B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auto" w:fill="auto"/>
            <w:noWrap/>
            <w:vAlign w:val="center"/>
            <w:hideMark/>
          </w:tcPr>
          <w:p w14:paraId="5C2B10F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550" w:type="dxa"/>
            <w:tcBorders>
              <w:top w:val="nil"/>
              <w:left w:val="nil"/>
              <w:bottom w:val="single" w:sz="4" w:space="0" w:color="auto"/>
              <w:right w:val="single" w:sz="4" w:space="0" w:color="auto"/>
            </w:tcBorders>
            <w:shd w:val="clear" w:color="000000" w:fill="BFBFBF"/>
            <w:noWrap/>
            <w:vAlign w:val="center"/>
            <w:hideMark/>
          </w:tcPr>
          <w:p w14:paraId="7B3783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603" w:type="dxa"/>
            <w:tcBorders>
              <w:top w:val="nil"/>
              <w:left w:val="nil"/>
              <w:bottom w:val="single" w:sz="4" w:space="0" w:color="auto"/>
              <w:right w:val="single" w:sz="4" w:space="0" w:color="auto"/>
            </w:tcBorders>
            <w:shd w:val="clear" w:color="auto" w:fill="auto"/>
            <w:noWrap/>
            <w:vAlign w:val="center"/>
            <w:hideMark/>
          </w:tcPr>
          <w:p w14:paraId="1BADDB2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O</w:t>
            </w:r>
          </w:p>
        </w:tc>
        <w:tc>
          <w:tcPr>
            <w:tcW w:w="603" w:type="dxa"/>
            <w:tcBorders>
              <w:top w:val="nil"/>
              <w:left w:val="nil"/>
              <w:bottom w:val="single" w:sz="4" w:space="0" w:color="auto"/>
              <w:right w:val="single" w:sz="4" w:space="0" w:color="auto"/>
            </w:tcBorders>
            <w:shd w:val="clear" w:color="000000" w:fill="BFBFBF"/>
            <w:noWrap/>
            <w:vAlign w:val="center"/>
            <w:hideMark/>
          </w:tcPr>
          <w:p w14:paraId="77BC7AE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r>
      <w:tr w:rsidR="003A3D2D" w:rsidRPr="003A3D2D" w14:paraId="230BB1AB"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DAB6AAF"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9.5</w:t>
            </w:r>
          </w:p>
        </w:tc>
        <w:tc>
          <w:tcPr>
            <w:tcW w:w="807" w:type="dxa"/>
            <w:tcBorders>
              <w:top w:val="nil"/>
              <w:left w:val="nil"/>
              <w:bottom w:val="single" w:sz="4" w:space="0" w:color="auto"/>
              <w:right w:val="single" w:sz="4" w:space="0" w:color="auto"/>
            </w:tcBorders>
            <w:shd w:val="clear" w:color="auto" w:fill="auto"/>
            <w:noWrap/>
            <w:vAlign w:val="center"/>
            <w:hideMark/>
          </w:tcPr>
          <w:p w14:paraId="24287845"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1{x}n</w:t>
            </w:r>
          </w:p>
        </w:tc>
        <w:tc>
          <w:tcPr>
            <w:tcW w:w="276" w:type="dxa"/>
            <w:tcBorders>
              <w:top w:val="nil"/>
              <w:left w:val="nil"/>
              <w:bottom w:val="single" w:sz="4" w:space="0" w:color="auto"/>
              <w:right w:val="nil"/>
            </w:tcBorders>
            <w:shd w:val="clear" w:color="auto" w:fill="auto"/>
            <w:noWrap/>
            <w:vAlign w:val="center"/>
            <w:hideMark/>
          </w:tcPr>
          <w:p w14:paraId="3F9AA77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B1837A2"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Point_of_Contact</w:t>
            </w:r>
          </w:p>
        </w:tc>
        <w:tc>
          <w:tcPr>
            <w:tcW w:w="550" w:type="dxa"/>
            <w:tcBorders>
              <w:top w:val="nil"/>
              <w:left w:val="nil"/>
              <w:bottom w:val="single" w:sz="4" w:space="0" w:color="auto"/>
              <w:right w:val="single" w:sz="4" w:space="0" w:color="auto"/>
            </w:tcBorders>
            <w:shd w:val="clear" w:color="auto" w:fill="auto"/>
            <w:noWrap/>
            <w:vAlign w:val="center"/>
            <w:hideMark/>
          </w:tcPr>
          <w:p w14:paraId="5B1B17CB"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96CADB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950758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EB9C384"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78E620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C52FCB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6B684A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272ABBA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2ABAD0A"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9.5.1</w:t>
            </w:r>
          </w:p>
        </w:tc>
        <w:tc>
          <w:tcPr>
            <w:tcW w:w="807" w:type="dxa"/>
            <w:tcBorders>
              <w:top w:val="nil"/>
              <w:left w:val="nil"/>
              <w:bottom w:val="single" w:sz="4" w:space="0" w:color="auto"/>
              <w:right w:val="single" w:sz="4" w:space="0" w:color="auto"/>
            </w:tcBorders>
            <w:shd w:val="clear" w:color="auto" w:fill="auto"/>
            <w:noWrap/>
            <w:vAlign w:val="center"/>
            <w:hideMark/>
          </w:tcPr>
          <w:p w14:paraId="5F1A09C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4F643D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695E83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FFBA1D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Contact_Organization:</w:t>
            </w:r>
          </w:p>
        </w:tc>
        <w:tc>
          <w:tcPr>
            <w:tcW w:w="550" w:type="dxa"/>
            <w:tcBorders>
              <w:top w:val="nil"/>
              <w:left w:val="nil"/>
              <w:bottom w:val="single" w:sz="4" w:space="0" w:color="auto"/>
              <w:right w:val="single" w:sz="4" w:space="0" w:color="auto"/>
            </w:tcBorders>
            <w:shd w:val="clear" w:color="auto" w:fill="auto"/>
            <w:noWrap/>
            <w:vAlign w:val="center"/>
            <w:hideMark/>
          </w:tcPr>
          <w:p w14:paraId="237D613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C0680C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086FBF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57C992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80D55D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2A435E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0B4123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9D4EEEA"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D6D5440"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9.5.2</w:t>
            </w:r>
          </w:p>
        </w:tc>
        <w:tc>
          <w:tcPr>
            <w:tcW w:w="807" w:type="dxa"/>
            <w:tcBorders>
              <w:top w:val="nil"/>
              <w:left w:val="nil"/>
              <w:bottom w:val="single" w:sz="4" w:space="0" w:color="auto"/>
              <w:right w:val="single" w:sz="4" w:space="0" w:color="auto"/>
            </w:tcBorders>
            <w:shd w:val="clear" w:color="auto" w:fill="auto"/>
            <w:noWrap/>
            <w:vAlign w:val="center"/>
            <w:hideMark/>
          </w:tcPr>
          <w:p w14:paraId="5645F4A3"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54C705CD"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276" w:type="dxa"/>
            <w:tcBorders>
              <w:top w:val="nil"/>
              <w:left w:val="nil"/>
              <w:bottom w:val="single" w:sz="4" w:space="0" w:color="auto"/>
              <w:right w:val="nil"/>
            </w:tcBorders>
            <w:shd w:val="clear" w:color="auto" w:fill="auto"/>
            <w:noWrap/>
            <w:vAlign w:val="center"/>
            <w:hideMark/>
          </w:tcPr>
          <w:p w14:paraId="72367B9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F301BD6" w14:textId="77777777" w:rsidR="003A3D2D" w:rsidRPr="003A3D2D" w:rsidRDefault="003A3D2D" w:rsidP="003A3D2D">
            <w:pPr>
              <w:spacing w:before="0" w:after="0"/>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Contact_Address</w:t>
            </w:r>
          </w:p>
        </w:tc>
        <w:tc>
          <w:tcPr>
            <w:tcW w:w="550" w:type="dxa"/>
            <w:tcBorders>
              <w:top w:val="nil"/>
              <w:left w:val="nil"/>
              <w:bottom w:val="single" w:sz="4" w:space="0" w:color="auto"/>
              <w:right w:val="single" w:sz="4" w:space="0" w:color="auto"/>
            </w:tcBorders>
            <w:shd w:val="clear" w:color="auto" w:fill="auto"/>
            <w:noWrap/>
            <w:vAlign w:val="center"/>
            <w:hideMark/>
          </w:tcPr>
          <w:p w14:paraId="63A89B6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65EED9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2CDFA59"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309F42A"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FE89BD7"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9AF63DF"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897278C" w14:textId="77777777" w:rsidR="003A3D2D" w:rsidRPr="003A3D2D" w:rsidRDefault="003A3D2D" w:rsidP="003A3D2D">
            <w:pPr>
              <w:spacing w:before="0" w:after="0"/>
              <w:jc w:val="center"/>
              <w:rPr>
                <w:rFonts w:ascii="Times New Roman" w:eastAsia="Times New Roman" w:hAnsi="Times New Roman" w:cs="Times New Roman"/>
                <w:i/>
                <w:iCs/>
                <w:color w:val="0070C0"/>
                <w:sz w:val="24"/>
                <w:szCs w:val="24"/>
              </w:rPr>
            </w:pPr>
            <w:r w:rsidRPr="003A3D2D">
              <w:rPr>
                <w:rFonts w:ascii="Times New Roman" w:eastAsia="Times New Roman" w:hAnsi="Times New Roman" w:cs="Times New Roman"/>
                <w:i/>
                <w:iCs/>
                <w:color w:val="0070C0"/>
                <w:sz w:val="24"/>
                <w:szCs w:val="24"/>
              </w:rPr>
              <w:t>M</w:t>
            </w:r>
          </w:p>
        </w:tc>
      </w:tr>
      <w:tr w:rsidR="003A3D2D" w:rsidRPr="003A3D2D" w14:paraId="7FC5BE55"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08DE64A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9.5.2.1</w:t>
            </w:r>
          </w:p>
        </w:tc>
        <w:tc>
          <w:tcPr>
            <w:tcW w:w="807" w:type="dxa"/>
            <w:tcBorders>
              <w:top w:val="nil"/>
              <w:left w:val="nil"/>
              <w:bottom w:val="single" w:sz="4" w:space="0" w:color="auto"/>
              <w:right w:val="single" w:sz="4" w:space="0" w:color="auto"/>
            </w:tcBorders>
            <w:shd w:val="clear" w:color="auto" w:fill="auto"/>
            <w:noWrap/>
            <w:vAlign w:val="center"/>
            <w:hideMark/>
          </w:tcPr>
          <w:p w14:paraId="56C8CFE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70DCE4A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53DA22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88396C1"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B3B2E0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Address:</w:t>
            </w:r>
          </w:p>
        </w:tc>
        <w:tc>
          <w:tcPr>
            <w:tcW w:w="550" w:type="dxa"/>
            <w:tcBorders>
              <w:top w:val="nil"/>
              <w:left w:val="nil"/>
              <w:bottom w:val="single" w:sz="4" w:space="0" w:color="auto"/>
              <w:right w:val="single" w:sz="4" w:space="0" w:color="auto"/>
            </w:tcBorders>
            <w:shd w:val="clear" w:color="auto" w:fill="auto"/>
            <w:noWrap/>
            <w:vAlign w:val="center"/>
            <w:hideMark/>
          </w:tcPr>
          <w:p w14:paraId="68607F3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8FCD97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73063F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67775C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FEE7A7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ADCBD8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160F5E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1B8224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6023BDE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9.5.2.2</w:t>
            </w:r>
          </w:p>
        </w:tc>
        <w:tc>
          <w:tcPr>
            <w:tcW w:w="807" w:type="dxa"/>
            <w:tcBorders>
              <w:top w:val="nil"/>
              <w:left w:val="nil"/>
              <w:bottom w:val="single" w:sz="4" w:space="0" w:color="auto"/>
              <w:right w:val="single" w:sz="4" w:space="0" w:color="auto"/>
            </w:tcBorders>
            <w:shd w:val="clear" w:color="auto" w:fill="auto"/>
            <w:noWrap/>
            <w:vAlign w:val="center"/>
            <w:hideMark/>
          </w:tcPr>
          <w:p w14:paraId="563982C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75A5AF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061882E"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8B238A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835619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City:</w:t>
            </w:r>
          </w:p>
        </w:tc>
        <w:tc>
          <w:tcPr>
            <w:tcW w:w="550" w:type="dxa"/>
            <w:tcBorders>
              <w:top w:val="nil"/>
              <w:left w:val="nil"/>
              <w:bottom w:val="single" w:sz="4" w:space="0" w:color="auto"/>
              <w:right w:val="single" w:sz="4" w:space="0" w:color="auto"/>
            </w:tcBorders>
            <w:shd w:val="clear" w:color="auto" w:fill="auto"/>
            <w:noWrap/>
            <w:vAlign w:val="center"/>
            <w:hideMark/>
          </w:tcPr>
          <w:p w14:paraId="02EE042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020F56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B741A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01A87E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4DC431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106280F"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43BB5B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367A434"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5006BE20"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9.5.2.3</w:t>
            </w:r>
          </w:p>
        </w:tc>
        <w:tc>
          <w:tcPr>
            <w:tcW w:w="807" w:type="dxa"/>
            <w:tcBorders>
              <w:top w:val="nil"/>
              <w:left w:val="nil"/>
              <w:bottom w:val="single" w:sz="4" w:space="0" w:color="auto"/>
              <w:right w:val="single" w:sz="4" w:space="0" w:color="auto"/>
            </w:tcBorders>
            <w:shd w:val="clear" w:color="auto" w:fill="auto"/>
            <w:noWrap/>
            <w:vAlign w:val="center"/>
            <w:hideMark/>
          </w:tcPr>
          <w:p w14:paraId="2DB8B96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2AD6DD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725BF7F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D44D2A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451A6A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State_or_Province:</w:t>
            </w:r>
          </w:p>
        </w:tc>
        <w:tc>
          <w:tcPr>
            <w:tcW w:w="550" w:type="dxa"/>
            <w:tcBorders>
              <w:top w:val="nil"/>
              <w:left w:val="nil"/>
              <w:bottom w:val="single" w:sz="4" w:space="0" w:color="auto"/>
              <w:right w:val="single" w:sz="4" w:space="0" w:color="auto"/>
            </w:tcBorders>
            <w:shd w:val="clear" w:color="auto" w:fill="auto"/>
            <w:noWrap/>
            <w:vAlign w:val="center"/>
            <w:hideMark/>
          </w:tcPr>
          <w:p w14:paraId="2B72728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09FE76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17C3B4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5FAA76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BF4CC1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9469EF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54D594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6C2ADBF8"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1A1358C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9.5.2.4</w:t>
            </w:r>
          </w:p>
        </w:tc>
        <w:tc>
          <w:tcPr>
            <w:tcW w:w="807" w:type="dxa"/>
            <w:tcBorders>
              <w:top w:val="nil"/>
              <w:left w:val="nil"/>
              <w:bottom w:val="single" w:sz="4" w:space="0" w:color="auto"/>
              <w:right w:val="single" w:sz="4" w:space="0" w:color="auto"/>
            </w:tcBorders>
            <w:shd w:val="clear" w:color="auto" w:fill="auto"/>
            <w:noWrap/>
            <w:vAlign w:val="center"/>
            <w:hideMark/>
          </w:tcPr>
          <w:p w14:paraId="7342784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80C2FE7"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696861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37A3CE2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22913F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Postal_Code:</w:t>
            </w:r>
          </w:p>
        </w:tc>
        <w:tc>
          <w:tcPr>
            <w:tcW w:w="550" w:type="dxa"/>
            <w:tcBorders>
              <w:top w:val="nil"/>
              <w:left w:val="nil"/>
              <w:bottom w:val="single" w:sz="4" w:space="0" w:color="auto"/>
              <w:right w:val="single" w:sz="4" w:space="0" w:color="auto"/>
            </w:tcBorders>
            <w:shd w:val="clear" w:color="auto" w:fill="auto"/>
            <w:noWrap/>
            <w:vAlign w:val="center"/>
            <w:hideMark/>
          </w:tcPr>
          <w:p w14:paraId="1CF014D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15B7C3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DB8AE6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107AB9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E4F8C29"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CC0F0D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0E429F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82B0130"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345A0D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9.5.2.5</w:t>
            </w:r>
          </w:p>
        </w:tc>
        <w:tc>
          <w:tcPr>
            <w:tcW w:w="807" w:type="dxa"/>
            <w:tcBorders>
              <w:top w:val="nil"/>
              <w:left w:val="nil"/>
              <w:bottom w:val="single" w:sz="4" w:space="0" w:color="auto"/>
              <w:right w:val="single" w:sz="4" w:space="0" w:color="auto"/>
            </w:tcBorders>
            <w:shd w:val="clear" w:color="auto" w:fill="auto"/>
            <w:noWrap/>
            <w:vAlign w:val="center"/>
            <w:hideMark/>
          </w:tcPr>
          <w:p w14:paraId="6139548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6F6C2D0F"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240981E0"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BC837B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27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B0ED41A"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Country:</w:t>
            </w:r>
          </w:p>
        </w:tc>
        <w:tc>
          <w:tcPr>
            <w:tcW w:w="550" w:type="dxa"/>
            <w:tcBorders>
              <w:top w:val="nil"/>
              <w:left w:val="nil"/>
              <w:bottom w:val="single" w:sz="4" w:space="0" w:color="auto"/>
              <w:right w:val="single" w:sz="4" w:space="0" w:color="auto"/>
            </w:tcBorders>
            <w:shd w:val="clear" w:color="auto" w:fill="auto"/>
            <w:noWrap/>
            <w:vAlign w:val="center"/>
            <w:hideMark/>
          </w:tcPr>
          <w:p w14:paraId="32EBDB1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D41B02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C0F2F4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D961E6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318F3E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F522F2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EE7A82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2BE17A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4D9759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9.5.3</w:t>
            </w:r>
          </w:p>
        </w:tc>
        <w:tc>
          <w:tcPr>
            <w:tcW w:w="807" w:type="dxa"/>
            <w:tcBorders>
              <w:top w:val="nil"/>
              <w:left w:val="nil"/>
              <w:bottom w:val="single" w:sz="4" w:space="0" w:color="auto"/>
              <w:right w:val="single" w:sz="4" w:space="0" w:color="auto"/>
            </w:tcBorders>
            <w:shd w:val="clear" w:color="auto" w:fill="auto"/>
            <w:noWrap/>
            <w:vAlign w:val="center"/>
            <w:hideMark/>
          </w:tcPr>
          <w:p w14:paraId="1581E67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1{x}n</w:t>
            </w:r>
          </w:p>
        </w:tc>
        <w:tc>
          <w:tcPr>
            <w:tcW w:w="276" w:type="dxa"/>
            <w:tcBorders>
              <w:top w:val="nil"/>
              <w:left w:val="nil"/>
              <w:bottom w:val="single" w:sz="4" w:space="0" w:color="auto"/>
              <w:right w:val="nil"/>
            </w:tcBorders>
            <w:shd w:val="clear" w:color="auto" w:fill="auto"/>
            <w:noWrap/>
            <w:vAlign w:val="center"/>
            <w:hideMark/>
          </w:tcPr>
          <w:p w14:paraId="33727829"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9788114"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EFCC158"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Contact_Voice_Telephone:</w:t>
            </w:r>
          </w:p>
        </w:tc>
        <w:tc>
          <w:tcPr>
            <w:tcW w:w="550" w:type="dxa"/>
            <w:tcBorders>
              <w:top w:val="nil"/>
              <w:left w:val="nil"/>
              <w:bottom w:val="single" w:sz="4" w:space="0" w:color="auto"/>
              <w:right w:val="single" w:sz="4" w:space="0" w:color="auto"/>
            </w:tcBorders>
            <w:shd w:val="clear" w:color="auto" w:fill="auto"/>
            <w:noWrap/>
            <w:vAlign w:val="center"/>
            <w:hideMark/>
          </w:tcPr>
          <w:p w14:paraId="3192281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F1882A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A59E08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508091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051940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4A937E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AD32E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B4CCF1E"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19ED5D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9.5.4</w:t>
            </w:r>
          </w:p>
        </w:tc>
        <w:tc>
          <w:tcPr>
            <w:tcW w:w="807" w:type="dxa"/>
            <w:tcBorders>
              <w:top w:val="nil"/>
              <w:left w:val="nil"/>
              <w:bottom w:val="single" w:sz="4" w:space="0" w:color="auto"/>
              <w:right w:val="single" w:sz="4" w:space="0" w:color="auto"/>
            </w:tcBorders>
            <w:shd w:val="clear" w:color="auto" w:fill="auto"/>
            <w:noWrap/>
            <w:vAlign w:val="center"/>
            <w:hideMark/>
          </w:tcPr>
          <w:p w14:paraId="657F317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B9A56B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AFD56D6"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55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3F93DF5"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Contact_Electronic_Mail_Address:</w:t>
            </w:r>
          </w:p>
        </w:tc>
        <w:tc>
          <w:tcPr>
            <w:tcW w:w="550" w:type="dxa"/>
            <w:tcBorders>
              <w:top w:val="nil"/>
              <w:left w:val="nil"/>
              <w:bottom w:val="single" w:sz="4" w:space="0" w:color="auto"/>
              <w:right w:val="single" w:sz="4" w:space="0" w:color="auto"/>
            </w:tcBorders>
            <w:shd w:val="clear" w:color="auto" w:fill="auto"/>
            <w:noWrap/>
            <w:vAlign w:val="center"/>
            <w:hideMark/>
          </w:tcPr>
          <w:p w14:paraId="3BCAE7A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224B64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5716A68"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B0BDCA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11C56A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734D47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0C832A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22AD88A2"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CB29B8D"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9.6</w:t>
            </w:r>
          </w:p>
        </w:tc>
        <w:tc>
          <w:tcPr>
            <w:tcW w:w="807" w:type="dxa"/>
            <w:tcBorders>
              <w:top w:val="nil"/>
              <w:left w:val="nil"/>
              <w:bottom w:val="single" w:sz="4" w:space="0" w:color="auto"/>
              <w:right w:val="single" w:sz="4" w:space="0" w:color="auto"/>
            </w:tcBorders>
            <w:shd w:val="clear" w:color="auto" w:fill="auto"/>
            <w:noWrap/>
            <w:vAlign w:val="center"/>
            <w:hideMark/>
          </w:tcPr>
          <w:p w14:paraId="5B06280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163B143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382B913"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Metadata_Standard_Name:</w:t>
            </w:r>
          </w:p>
        </w:tc>
        <w:tc>
          <w:tcPr>
            <w:tcW w:w="550" w:type="dxa"/>
            <w:tcBorders>
              <w:top w:val="nil"/>
              <w:left w:val="nil"/>
              <w:bottom w:val="single" w:sz="4" w:space="0" w:color="auto"/>
              <w:right w:val="single" w:sz="4" w:space="0" w:color="auto"/>
            </w:tcBorders>
            <w:shd w:val="clear" w:color="auto" w:fill="auto"/>
            <w:noWrap/>
            <w:vAlign w:val="center"/>
            <w:hideMark/>
          </w:tcPr>
          <w:p w14:paraId="7902F1D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105446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421D5E1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BB0315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31619B6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8931B9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E95C4D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C8586D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65F737C"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9.7</w:t>
            </w:r>
          </w:p>
        </w:tc>
        <w:tc>
          <w:tcPr>
            <w:tcW w:w="807" w:type="dxa"/>
            <w:tcBorders>
              <w:top w:val="nil"/>
              <w:left w:val="nil"/>
              <w:bottom w:val="single" w:sz="4" w:space="0" w:color="auto"/>
              <w:right w:val="single" w:sz="4" w:space="0" w:color="auto"/>
            </w:tcBorders>
            <w:shd w:val="clear" w:color="auto" w:fill="auto"/>
            <w:noWrap/>
            <w:vAlign w:val="center"/>
            <w:hideMark/>
          </w:tcPr>
          <w:p w14:paraId="46DE449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57F97DD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95E658C"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Metadata_Standard_Version:</w:t>
            </w:r>
          </w:p>
        </w:tc>
        <w:tc>
          <w:tcPr>
            <w:tcW w:w="550" w:type="dxa"/>
            <w:tcBorders>
              <w:top w:val="nil"/>
              <w:left w:val="nil"/>
              <w:bottom w:val="single" w:sz="4" w:space="0" w:color="auto"/>
              <w:right w:val="single" w:sz="4" w:space="0" w:color="auto"/>
            </w:tcBorders>
            <w:shd w:val="clear" w:color="auto" w:fill="auto"/>
            <w:noWrap/>
            <w:vAlign w:val="center"/>
            <w:hideMark/>
          </w:tcPr>
          <w:p w14:paraId="556A72A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FBDD68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0DC9D30"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A871CAC"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7C63AAF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6A33761"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E902FC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526B7666"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9938E26"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9.8</w:t>
            </w:r>
          </w:p>
        </w:tc>
        <w:tc>
          <w:tcPr>
            <w:tcW w:w="807" w:type="dxa"/>
            <w:tcBorders>
              <w:top w:val="nil"/>
              <w:left w:val="nil"/>
              <w:bottom w:val="single" w:sz="4" w:space="0" w:color="auto"/>
              <w:right w:val="single" w:sz="4" w:space="0" w:color="auto"/>
            </w:tcBorders>
            <w:shd w:val="clear" w:color="auto" w:fill="auto"/>
            <w:noWrap/>
            <w:vAlign w:val="center"/>
            <w:hideMark/>
          </w:tcPr>
          <w:p w14:paraId="6CC114A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6433EF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CD4396B"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Metadata_Character_Set:</w:t>
            </w:r>
          </w:p>
        </w:tc>
        <w:tc>
          <w:tcPr>
            <w:tcW w:w="550" w:type="dxa"/>
            <w:tcBorders>
              <w:top w:val="nil"/>
              <w:left w:val="nil"/>
              <w:bottom w:val="single" w:sz="4" w:space="0" w:color="auto"/>
              <w:right w:val="single" w:sz="4" w:space="0" w:color="auto"/>
            </w:tcBorders>
            <w:shd w:val="clear" w:color="auto" w:fill="auto"/>
            <w:noWrap/>
            <w:vAlign w:val="center"/>
            <w:hideMark/>
          </w:tcPr>
          <w:p w14:paraId="14AB789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13F087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3A346026"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06595E0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2D78422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98E9A5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6EC338E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1AAED90F"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7FA9F799"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9.9</w:t>
            </w:r>
          </w:p>
        </w:tc>
        <w:tc>
          <w:tcPr>
            <w:tcW w:w="807" w:type="dxa"/>
            <w:tcBorders>
              <w:top w:val="nil"/>
              <w:left w:val="nil"/>
              <w:bottom w:val="single" w:sz="4" w:space="0" w:color="auto"/>
              <w:right w:val="single" w:sz="4" w:space="0" w:color="auto"/>
            </w:tcBorders>
            <w:shd w:val="clear" w:color="auto" w:fill="auto"/>
            <w:noWrap/>
            <w:vAlign w:val="center"/>
            <w:hideMark/>
          </w:tcPr>
          <w:p w14:paraId="368CB2E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4EB8076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5000EA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Metadata_File_Identifier:</w:t>
            </w:r>
          </w:p>
        </w:tc>
        <w:tc>
          <w:tcPr>
            <w:tcW w:w="550" w:type="dxa"/>
            <w:tcBorders>
              <w:top w:val="nil"/>
              <w:left w:val="nil"/>
              <w:bottom w:val="single" w:sz="4" w:space="0" w:color="auto"/>
              <w:right w:val="single" w:sz="4" w:space="0" w:color="auto"/>
            </w:tcBorders>
            <w:shd w:val="clear" w:color="auto" w:fill="auto"/>
            <w:noWrap/>
            <w:vAlign w:val="center"/>
            <w:hideMark/>
          </w:tcPr>
          <w:p w14:paraId="6E3FAEA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C1D2D0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654CA3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1DDDAE8B"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5C7DBDD2"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5EE80B63"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0709B69A"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r w:rsidR="003A3D2D" w:rsidRPr="003A3D2D" w14:paraId="4C8DC64C" w14:textId="77777777" w:rsidTr="00B205AF">
        <w:trPr>
          <w:trHeight w:val="31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0C9E73F" w14:textId="77777777" w:rsidR="003A3D2D" w:rsidRPr="003A3D2D" w:rsidRDefault="003A3D2D" w:rsidP="003A3D2D">
            <w:pPr>
              <w:spacing w:before="0" w:after="0"/>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9.10</w:t>
            </w:r>
          </w:p>
        </w:tc>
        <w:tc>
          <w:tcPr>
            <w:tcW w:w="807" w:type="dxa"/>
            <w:tcBorders>
              <w:top w:val="nil"/>
              <w:left w:val="nil"/>
              <w:bottom w:val="single" w:sz="4" w:space="0" w:color="auto"/>
              <w:right w:val="single" w:sz="4" w:space="0" w:color="auto"/>
            </w:tcBorders>
            <w:shd w:val="clear" w:color="auto" w:fill="auto"/>
            <w:noWrap/>
            <w:vAlign w:val="center"/>
            <w:hideMark/>
          </w:tcPr>
          <w:p w14:paraId="1CB92AB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 </w:t>
            </w:r>
          </w:p>
        </w:tc>
        <w:tc>
          <w:tcPr>
            <w:tcW w:w="276" w:type="dxa"/>
            <w:tcBorders>
              <w:top w:val="nil"/>
              <w:left w:val="nil"/>
              <w:bottom w:val="single" w:sz="4" w:space="0" w:color="auto"/>
              <w:right w:val="nil"/>
            </w:tcBorders>
            <w:shd w:val="clear" w:color="auto" w:fill="auto"/>
            <w:noWrap/>
            <w:vAlign w:val="center"/>
            <w:hideMark/>
          </w:tcPr>
          <w:p w14:paraId="06A86542"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 </w:t>
            </w:r>
          </w:p>
        </w:tc>
        <w:tc>
          <w:tcPr>
            <w:tcW w:w="682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5413FFD" w14:textId="77777777" w:rsidR="003A3D2D" w:rsidRPr="003A3D2D" w:rsidRDefault="003A3D2D" w:rsidP="003A3D2D">
            <w:pPr>
              <w:spacing w:before="0" w:after="0"/>
              <w:rPr>
                <w:rFonts w:ascii="Times New Roman" w:eastAsia="Times New Roman" w:hAnsi="Times New Roman" w:cs="Times New Roman"/>
                <w:b/>
                <w:bCs/>
                <w:color w:val="000000"/>
                <w:sz w:val="24"/>
                <w:szCs w:val="24"/>
              </w:rPr>
            </w:pPr>
            <w:r w:rsidRPr="003A3D2D">
              <w:rPr>
                <w:rFonts w:ascii="Times New Roman" w:eastAsia="Times New Roman" w:hAnsi="Times New Roman" w:cs="Times New Roman"/>
                <w:b/>
                <w:bCs/>
                <w:color w:val="000000"/>
                <w:sz w:val="24"/>
                <w:szCs w:val="24"/>
              </w:rPr>
              <w:t>Metadata_Language:</w:t>
            </w:r>
          </w:p>
        </w:tc>
        <w:tc>
          <w:tcPr>
            <w:tcW w:w="550" w:type="dxa"/>
            <w:tcBorders>
              <w:top w:val="nil"/>
              <w:left w:val="nil"/>
              <w:bottom w:val="single" w:sz="4" w:space="0" w:color="auto"/>
              <w:right w:val="single" w:sz="4" w:space="0" w:color="auto"/>
            </w:tcBorders>
            <w:shd w:val="clear" w:color="auto" w:fill="auto"/>
            <w:noWrap/>
            <w:vAlign w:val="center"/>
            <w:hideMark/>
          </w:tcPr>
          <w:p w14:paraId="33408A6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4E0B564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23FADEF5"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A4810B4"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550" w:type="dxa"/>
            <w:tcBorders>
              <w:top w:val="nil"/>
              <w:left w:val="nil"/>
              <w:bottom w:val="single" w:sz="4" w:space="0" w:color="auto"/>
              <w:right w:val="single" w:sz="4" w:space="0" w:color="auto"/>
            </w:tcBorders>
            <w:shd w:val="clear" w:color="auto" w:fill="auto"/>
            <w:noWrap/>
            <w:vAlign w:val="center"/>
            <w:hideMark/>
          </w:tcPr>
          <w:p w14:paraId="69B5AFF7"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7A2C8A1E"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c>
          <w:tcPr>
            <w:tcW w:w="603" w:type="dxa"/>
            <w:tcBorders>
              <w:top w:val="nil"/>
              <w:left w:val="nil"/>
              <w:bottom w:val="single" w:sz="4" w:space="0" w:color="auto"/>
              <w:right w:val="single" w:sz="4" w:space="0" w:color="auto"/>
            </w:tcBorders>
            <w:shd w:val="clear" w:color="auto" w:fill="auto"/>
            <w:noWrap/>
            <w:vAlign w:val="center"/>
            <w:hideMark/>
          </w:tcPr>
          <w:p w14:paraId="19BB969D" w14:textId="77777777" w:rsidR="003A3D2D" w:rsidRPr="003A3D2D" w:rsidRDefault="003A3D2D" w:rsidP="003A3D2D">
            <w:pPr>
              <w:spacing w:before="0" w:after="0"/>
              <w:jc w:val="center"/>
              <w:rPr>
                <w:rFonts w:ascii="Times New Roman" w:eastAsia="Times New Roman" w:hAnsi="Times New Roman" w:cs="Times New Roman"/>
                <w:color w:val="000000"/>
                <w:sz w:val="24"/>
                <w:szCs w:val="24"/>
              </w:rPr>
            </w:pPr>
            <w:r w:rsidRPr="003A3D2D">
              <w:rPr>
                <w:rFonts w:ascii="Times New Roman" w:eastAsia="Times New Roman" w:hAnsi="Times New Roman" w:cs="Times New Roman"/>
                <w:color w:val="000000"/>
                <w:sz w:val="24"/>
                <w:szCs w:val="24"/>
              </w:rPr>
              <w:t>M</w:t>
            </w:r>
          </w:p>
        </w:tc>
      </w:tr>
    </w:tbl>
    <w:p w14:paraId="16EBA9CC" w14:textId="77777777" w:rsidR="005A0732" w:rsidRPr="00524337" w:rsidRDefault="005A0732" w:rsidP="00524337">
      <w:pPr>
        <w:spacing w:before="0" w:after="0"/>
        <w:rPr>
          <w:rFonts w:ascii="Times New Roman" w:hAnsi="Times New Roman" w:cs="Times New Roman"/>
          <w:sz w:val="24"/>
          <w:szCs w:val="24"/>
        </w:rPr>
      </w:pPr>
    </w:p>
    <w:sectPr w:rsidR="005A0732" w:rsidRPr="00524337" w:rsidSect="008971F2">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Frederick Charles Malkus III (CENSUS/GEO FED)" w:date="2017-06-08T10:30:00Z" w:initials="FCMI(F">
    <w:p w14:paraId="1369C153" w14:textId="4F9EA6F9" w:rsidR="003A3D2D" w:rsidRDefault="003A3D2D">
      <w:pPr>
        <w:pStyle w:val="CommentText"/>
      </w:pPr>
      <w:r>
        <w:rPr>
          <w:rStyle w:val="CommentReference"/>
        </w:rPr>
        <w:annotationRef/>
      </w:r>
      <w:r w:rsidRPr="002C56FB">
        <w:t>AF:034: Sentence is very technical, can you reword in more plain language?</w:t>
      </w:r>
    </w:p>
  </w:comment>
  <w:comment w:id="58" w:author="Frederick Charles Malkus III (CENSUS/GEO FED)" w:date="2017-06-08T11:24:00Z" w:initials="FCMI(F">
    <w:p w14:paraId="5B3825FA" w14:textId="4374B490" w:rsidR="003A3D2D" w:rsidRDefault="003A3D2D">
      <w:pPr>
        <w:pStyle w:val="CommentText"/>
      </w:pPr>
      <w:r>
        <w:rPr>
          <w:rStyle w:val="CommentReference"/>
        </w:rPr>
        <w:annotationRef/>
      </w:r>
      <w:r w:rsidRPr="002C56FB">
        <w:t>AF:035: Not sure what this sentence is saying.</w:t>
      </w:r>
    </w:p>
  </w:comment>
  <w:comment w:id="64" w:author="Frederick Charles Malkus III (CENSUS/GEO FED)" w:date="2018-05-07T09:52:00Z" w:initials="FCMI(F">
    <w:p w14:paraId="0BB85A21" w14:textId="76BD611F" w:rsidR="003A3D2D" w:rsidRDefault="003A3D2D">
      <w:pPr>
        <w:pStyle w:val="CommentText"/>
      </w:pPr>
      <w:r>
        <w:rPr>
          <w:rStyle w:val="CommentReference"/>
        </w:rPr>
        <w:annotationRef/>
      </w:r>
      <w:r>
        <w:t>FM:999: Finish this.</w:t>
      </w:r>
    </w:p>
  </w:comment>
  <w:comment w:id="71" w:author="Frederick Charles Malkus III (CENSUS/GEO FED)" w:date="2018-05-01T10:08:00Z" w:initials="FCMI(F">
    <w:p w14:paraId="42317959" w14:textId="676AC182" w:rsidR="003A3D2D" w:rsidRDefault="003A3D2D">
      <w:pPr>
        <w:pStyle w:val="CommentText"/>
      </w:pPr>
      <w:r>
        <w:rPr>
          <w:rStyle w:val="CommentReference"/>
        </w:rPr>
        <w:annotationRef/>
      </w:r>
      <w:r>
        <w:t xml:space="preserve">AF:050: </w:t>
      </w:r>
      <w:r w:rsidRPr="00535274">
        <w:t>Not in the Appendix for GPM Element Obligation Table.</w:t>
      </w:r>
    </w:p>
  </w:comment>
  <w:comment w:id="84" w:author="Frederick Charles Malkus III (CENSUS/GEO FED)" w:date="2018-05-01T10:08:00Z" w:initials="FCMI(F">
    <w:p w14:paraId="1758BE68" w14:textId="77777777" w:rsidR="003A3D2D" w:rsidRDefault="003A3D2D" w:rsidP="00FB3C5B">
      <w:pPr>
        <w:pStyle w:val="CommentText"/>
      </w:pPr>
      <w:r>
        <w:rPr>
          <w:rStyle w:val="CommentReference"/>
        </w:rPr>
        <w:annotationRef/>
      </w:r>
      <w:r>
        <w:t xml:space="preserve">AF:050: </w:t>
      </w:r>
      <w:r w:rsidRPr="00535274">
        <w:t>Not in the Appendix for GPM Element Obligation Table.</w:t>
      </w:r>
    </w:p>
  </w:comment>
  <w:comment w:id="103" w:author="Frederick Charles Malkus III (CENSUS/GEO FED)" w:date="2017-06-12T11:41:00Z" w:initials="FCMI(F">
    <w:p w14:paraId="529FCE7D" w14:textId="0F4184C2" w:rsidR="003A3D2D" w:rsidRDefault="003A3D2D">
      <w:pPr>
        <w:pStyle w:val="CommentText"/>
      </w:pPr>
      <w:r>
        <w:rPr>
          <w:rStyle w:val="CommentReference"/>
        </w:rPr>
        <w:annotationRef/>
      </w:r>
      <w:r w:rsidRPr="002C56FB">
        <w:t>AF:052: Can be multiple languages.</w:t>
      </w:r>
    </w:p>
  </w:comment>
  <w:comment w:id="104" w:author="Frederick Charles Malkus III (CENSUS/GEO FED)" w:date="2017-06-12T11:43:00Z" w:initials="FCMI(F">
    <w:p w14:paraId="3C5B564B" w14:textId="79E2035C" w:rsidR="003A3D2D" w:rsidRDefault="003A3D2D">
      <w:pPr>
        <w:pStyle w:val="CommentText"/>
      </w:pPr>
      <w:r>
        <w:rPr>
          <w:rStyle w:val="CommentReference"/>
        </w:rPr>
        <w:annotationRef/>
      </w:r>
      <w:r w:rsidRPr="002C56FB">
        <w:t>AF:054: Do we cover nesting and other relationships between different geographic entities?</w:t>
      </w:r>
    </w:p>
  </w:comment>
  <w:comment w:id="106" w:author="Frederick Charles Malkus III (CENSUS/GEO FED)" w:date="2017-06-12T13:39:00Z" w:initials="FCMI(F">
    <w:p w14:paraId="457691EA" w14:textId="6DB622C2" w:rsidR="003A3D2D" w:rsidRDefault="003A3D2D">
      <w:pPr>
        <w:pStyle w:val="CommentText"/>
      </w:pPr>
      <w:r>
        <w:rPr>
          <w:rStyle w:val="CommentReference"/>
        </w:rPr>
        <w:annotationRef/>
      </w:r>
      <w:r w:rsidRPr="000F3A51">
        <w:t>AF:064: How does 6.2 relate to 6.1 sections?  I do not see how these two sections fit together in 6 overview.  It might be helpful to provide an annotated example.</w:t>
      </w:r>
    </w:p>
  </w:comment>
  <w:comment w:id="107" w:author="Frederick Charles Malkus III (CENSUS/GEO FED)" w:date="2017-06-12T14:25:00Z" w:initials="FCMI(F">
    <w:p w14:paraId="5E623306" w14:textId="60C4B84A" w:rsidR="003A3D2D" w:rsidRDefault="003A3D2D">
      <w:pPr>
        <w:pStyle w:val="CommentText"/>
      </w:pPr>
      <w:r w:rsidRPr="000F3A51">
        <w:rPr>
          <w:rStyle w:val="CommentReference"/>
        </w:rPr>
        <w:annotationRef/>
      </w:r>
      <w:r w:rsidRPr="000F3A51">
        <w:t>AF:074: So does this specify that we should specify both English and Spanish for geospatial products – particularly those that include PR?</w:t>
      </w:r>
    </w:p>
  </w:comment>
  <w:comment w:id="108" w:author="Frederick Charles Malkus III (CENSUS/GEO FED)" w:date="2017-06-12T14:28:00Z" w:initials="FCMI(F">
    <w:p w14:paraId="53B1AB45" w14:textId="21BEC39D" w:rsidR="003A3D2D" w:rsidRDefault="003A3D2D">
      <w:pPr>
        <w:pStyle w:val="CommentText"/>
      </w:pPr>
      <w:r w:rsidRPr="000F3A51">
        <w:rPr>
          <w:rStyle w:val="CommentReference"/>
        </w:rPr>
        <w:annotationRef/>
      </w:r>
      <w:r w:rsidRPr="000F3A51">
        <w:t>AF:075: Please clarify.  Is this a geo area or spatial feature?</w:t>
      </w:r>
    </w:p>
  </w:comment>
  <w:comment w:id="109" w:author="Frederick Charles Malkus III (CENSUS/GEO FED)" w:date="2018-07-02T09:03:00Z" w:initials="FCMI(F">
    <w:p w14:paraId="12564D98" w14:textId="5880F0E9" w:rsidR="003A3D2D" w:rsidRDefault="003A3D2D">
      <w:pPr>
        <w:pStyle w:val="CommentText"/>
      </w:pPr>
      <w:r>
        <w:rPr>
          <w:rStyle w:val="CommentReference"/>
        </w:rPr>
        <w:annotationRef/>
      </w:r>
      <w:r>
        <w:t>FCM:133: Remove this?  This is not an option in the codeset &amp; the APP profile was removed.</w:t>
      </w:r>
    </w:p>
  </w:comment>
  <w:comment w:id="110" w:author="Frederick Charles Malkus III (CENSUS/GEO FED)" w:date="2018-05-04T11:22:00Z" w:initials="FCMI(F">
    <w:p w14:paraId="429A86EA" w14:textId="2D70CE97" w:rsidR="003A3D2D" w:rsidRDefault="003A3D2D">
      <w:pPr>
        <w:pStyle w:val="CommentText"/>
      </w:pPr>
      <w:r>
        <w:rPr>
          <w:rStyle w:val="CommentReference"/>
        </w:rPr>
        <w:annotationRef/>
      </w:r>
      <w:r>
        <w:t>FM:999: Explain???</w:t>
      </w:r>
    </w:p>
  </w:comment>
  <w:comment w:id="111" w:author="Frederick Charles Malkus III (CENSUS/GEO FED)" w:date="2017-06-20T07:51:00Z" w:initials="FCMI(F">
    <w:p w14:paraId="532FDC0E" w14:textId="69C116D5" w:rsidR="003A3D2D" w:rsidRDefault="003A3D2D">
      <w:pPr>
        <w:pStyle w:val="CommentText"/>
      </w:pPr>
      <w:r>
        <w:rPr>
          <w:rStyle w:val="CommentReference"/>
        </w:rPr>
        <w:annotationRef/>
      </w:r>
      <w:r w:rsidRPr="005F2843">
        <w:t>AF:084: Overly technical</w:t>
      </w:r>
    </w:p>
  </w:comment>
  <w:comment w:id="112" w:author="Frederick Charles Malkus III (CENSUS/GEO FED)" w:date="2017-06-13T08:45:00Z" w:initials="FCMI(F">
    <w:p w14:paraId="4DAA169B" w14:textId="0829ADE8" w:rsidR="003A3D2D" w:rsidRDefault="003A3D2D">
      <w:pPr>
        <w:pStyle w:val="CommentText"/>
      </w:pPr>
      <w:r w:rsidRPr="005F2843">
        <w:rPr>
          <w:rStyle w:val="CommentReference"/>
        </w:rPr>
        <w:annotationRef/>
      </w:r>
      <w:r w:rsidRPr="005F2843">
        <w:t>AF:091: Would these be point &amp; linear elemental features in the MTDB?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9C153" w15:done="0"/>
  <w15:commentEx w15:paraId="5B3825FA" w15:done="0"/>
  <w15:commentEx w15:paraId="0BB85A21" w15:done="0"/>
  <w15:commentEx w15:paraId="42317959" w15:done="0"/>
  <w15:commentEx w15:paraId="1758BE68" w15:done="0"/>
  <w15:commentEx w15:paraId="529FCE7D" w15:done="0"/>
  <w15:commentEx w15:paraId="3C5B564B" w15:done="0"/>
  <w15:commentEx w15:paraId="457691EA" w15:done="0"/>
  <w15:commentEx w15:paraId="5E623306" w15:done="0"/>
  <w15:commentEx w15:paraId="53B1AB45" w15:done="0"/>
  <w15:commentEx w15:paraId="12564D98" w15:done="0"/>
  <w15:commentEx w15:paraId="429A86EA" w15:done="0"/>
  <w15:commentEx w15:paraId="532FDC0E" w15:done="0"/>
  <w15:commentEx w15:paraId="4DAA16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225AA" w14:textId="77777777" w:rsidR="003A3D2D" w:rsidRDefault="003A3D2D" w:rsidP="002D1E5F">
      <w:pPr>
        <w:spacing w:after="0"/>
      </w:pPr>
      <w:r>
        <w:separator/>
      </w:r>
    </w:p>
  </w:endnote>
  <w:endnote w:type="continuationSeparator" w:id="0">
    <w:p w14:paraId="7970420D" w14:textId="77777777" w:rsidR="003A3D2D" w:rsidRDefault="003A3D2D" w:rsidP="002D1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51885"/>
      <w:docPartObj>
        <w:docPartGallery w:val="Page Numbers (Bottom of Page)"/>
        <w:docPartUnique/>
      </w:docPartObj>
    </w:sdtPr>
    <w:sdtEndPr>
      <w:rPr>
        <w:noProof/>
      </w:rPr>
    </w:sdtEndPr>
    <w:sdtContent>
      <w:p w14:paraId="6344F81E" w14:textId="3C1FCEC1" w:rsidR="003A3D2D" w:rsidRDefault="003A3D2D">
        <w:pPr>
          <w:pStyle w:val="Footer"/>
          <w:jc w:val="center"/>
        </w:pPr>
        <w:r>
          <w:fldChar w:fldCharType="begin"/>
        </w:r>
        <w:r>
          <w:instrText xml:space="preserve"> PAGE   \* MERGEFORMAT </w:instrText>
        </w:r>
        <w:r>
          <w:fldChar w:fldCharType="separate"/>
        </w:r>
        <w:r w:rsidR="0038066C">
          <w:rPr>
            <w:noProof/>
          </w:rPr>
          <w:t>1</w:t>
        </w:r>
        <w:r>
          <w:rPr>
            <w:noProof/>
          </w:rPr>
          <w:fldChar w:fldCharType="end"/>
        </w:r>
      </w:p>
    </w:sdtContent>
  </w:sdt>
  <w:p w14:paraId="67EF77BE" w14:textId="77777777" w:rsidR="003A3D2D" w:rsidRDefault="003A3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05BB5" w14:textId="77777777" w:rsidR="003A3D2D" w:rsidRDefault="003A3D2D" w:rsidP="002D1E5F">
      <w:pPr>
        <w:spacing w:after="0"/>
      </w:pPr>
      <w:r>
        <w:separator/>
      </w:r>
    </w:p>
  </w:footnote>
  <w:footnote w:type="continuationSeparator" w:id="0">
    <w:p w14:paraId="2B7A947E" w14:textId="77777777" w:rsidR="003A3D2D" w:rsidRDefault="003A3D2D" w:rsidP="002D1E5F">
      <w:pPr>
        <w:spacing w:after="0"/>
      </w:pPr>
      <w:r>
        <w:continuationSeparator/>
      </w:r>
    </w:p>
  </w:footnote>
  <w:footnote w:id="1">
    <w:p w14:paraId="5C6151C5" w14:textId="64850777" w:rsidR="003A3D2D" w:rsidRDefault="003A3D2D">
      <w:pPr>
        <w:pStyle w:val="FootnoteText"/>
      </w:pPr>
      <w:ins w:id="29" w:author="Frederick Charles Malkus III (CENSUS/GEO FED)" w:date="2017-07-20T09:51:00Z">
        <w:r w:rsidRPr="00B35DA5">
          <w:rPr>
            <w:rStyle w:val="FootnoteReference"/>
            <w:rFonts w:ascii="Times New Roman" w:hAnsi="Times New Roman" w:cs="Times New Roman"/>
            <w:sz w:val="24"/>
          </w:rPr>
          <w:footnoteRef/>
        </w:r>
        <w:r w:rsidRPr="00B35DA5">
          <w:rPr>
            <w:rFonts w:ascii="Times New Roman" w:hAnsi="Times New Roman" w:cs="Times New Roman"/>
            <w:sz w:val="24"/>
          </w:rPr>
          <w:t xml:space="preserve"> </w:t>
        </w:r>
      </w:ins>
      <w:ins w:id="30" w:author="Frederick Charles Malkus III (CENSUS/GEO FED)" w:date="2017-07-20T10:04:00Z">
        <w:r w:rsidRPr="00B35DA5">
          <w:rPr>
            <w:rFonts w:ascii="Times New Roman" w:hAnsi="Times New Roman" w:cs="Times New Roman"/>
            <w:sz w:val="24"/>
          </w:rPr>
          <w:t xml:space="preserve">The FGDC Content Standard </w:t>
        </w:r>
      </w:ins>
      <w:ins w:id="31" w:author="Frederick Charles Malkus III (CENSUS/GEO FED)" w:date="2017-07-20T10:05:00Z">
        <w:r w:rsidRPr="00B35DA5">
          <w:rPr>
            <w:rFonts w:ascii="Times New Roman" w:hAnsi="Times New Roman" w:cs="Times New Roman"/>
            <w:sz w:val="24"/>
          </w:rPr>
          <w:t>for Digital Geospatial Metadata</w:t>
        </w:r>
      </w:ins>
      <w:ins w:id="32" w:author="Frederick Charles Malkus III (CENSUS/GEO FED)" w:date="2017-07-20T10:06:00Z">
        <w:r w:rsidRPr="00B35DA5">
          <w:rPr>
            <w:rFonts w:ascii="Times New Roman" w:hAnsi="Times New Roman" w:cs="Times New Roman"/>
            <w:sz w:val="24"/>
          </w:rPr>
          <w:t xml:space="preserve"> </w:t>
        </w:r>
      </w:ins>
      <w:ins w:id="33" w:author="Frederick Charles Malkus III (CENSUS/GEO FED)" w:date="2018-03-20T09:51:00Z">
        <w:r w:rsidRPr="00B35DA5">
          <w:rPr>
            <w:rFonts w:ascii="Times New Roman" w:hAnsi="Times New Roman" w:cs="Times New Roman"/>
            <w:sz w:val="24"/>
          </w:rPr>
          <w:t xml:space="preserve">(CSDGM) </w:t>
        </w:r>
      </w:ins>
      <w:ins w:id="34" w:author="Frederick Charles Malkus III (CENSUS/GEO FED)" w:date="2017-07-20T10:06:00Z">
        <w:r w:rsidRPr="00B35DA5">
          <w:rPr>
            <w:rFonts w:ascii="Times New Roman" w:hAnsi="Times New Roman" w:cs="Times New Roman"/>
            <w:sz w:val="24"/>
          </w:rPr>
          <w:t xml:space="preserve">[Ref 4] </w:t>
        </w:r>
      </w:ins>
      <w:ins w:id="35" w:author="Frederick Charles Malkus III (CENSUS/GEO FED)" w:date="2017-07-20T10:09:00Z">
        <w:r w:rsidRPr="00B35DA5">
          <w:rPr>
            <w:rFonts w:ascii="Times New Roman" w:hAnsi="Times New Roman" w:cs="Times New Roman"/>
            <w:sz w:val="24"/>
          </w:rPr>
          <w:t>has been</w:t>
        </w:r>
      </w:ins>
      <w:ins w:id="36" w:author="Frederick Charles Malkus III (CENSUS/GEO FED)" w:date="2017-07-20T10:07:00Z">
        <w:r w:rsidRPr="00B35DA5">
          <w:rPr>
            <w:rFonts w:ascii="Times New Roman" w:hAnsi="Times New Roman" w:cs="Times New Roman"/>
            <w:sz w:val="24"/>
          </w:rPr>
          <w:t xml:space="preserve"> </w:t>
        </w:r>
      </w:ins>
      <w:ins w:id="37" w:author="Frederick Charles Malkus III (CENSUS/GEO FED)" w:date="2017-07-20T09:51:00Z">
        <w:r w:rsidRPr="00B35DA5">
          <w:rPr>
            <w:rFonts w:ascii="Times New Roman" w:hAnsi="Times New Roman" w:cs="Times New Roman"/>
            <w:sz w:val="24"/>
          </w:rPr>
          <w:t xml:space="preserve">depreciated </w:t>
        </w:r>
      </w:ins>
      <w:ins w:id="38" w:author="Frederick Charles Malkus III (CENSUS/GEO FED)" w:date="2017-07-20T10:08:00Z">
        <w:r w:rsidRPr="00B35DA5">
          <w:rPr>
            <w:rFonts w:ascii="Times New Roman" w:hAnsi="Times New Roman" w:cs="Times New Roman"/>
            <w:sz w:val="24"/>
          </w:rPr>
          <w:t>in favor of ISO metadata standards now endorsed by the FGDC</w:t>
        </w:r>
      </w:ins>
      <w:ins w:id="39" w:author="Frederick Charles Malkus III (CENSUS/GEO FED)" w:date="2017-07-20T09:51:00Z">
        <w: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80537" w14:textId="4E8B1C99" w:rsidR="003A3D2D" w:rsidRPr="00DA5338" w:rsidRDefault="0038066C">
    <w:pPr>
      <w:rPr>
        <w:rFonts w:ascii="Times New Roman" w:hAnsi="Times New Roman" w:cs="Times New Roman"/>
        <w:sz w:val="24"/>
        <w:szCs w:val="24"/>
      </w:rPr>
    </w:pPr>
    <w:sdt>
      <w:sdtPr>
        <w:rPr>
          <w:rFonts w:ascii="Times New Roman" w:eastAsiaTheme="majorEastAsia" w:hAnsi="Times New Roman" w:cs="Times New Roman"/>
          <w:sz w:val="24"/>
          <w:szCs w:val="24"/>
        </w:rPr>
        <w:alias w:val="Title"/>
        <w:id w:val="1153264436"/>
        <w:placeholder>
          <w:docPart w:val="D28FDB27151D408EB770B0E237E433FE"/>
        </w:placeholder>
        <w:dataBinding w:prefixMappings="xmlns:ns0='http://schemas.openxmlformats.org/package/2006/metadata/core-properties' xmlns:ns1='http://purl.org/dc/elements/1.1/'" w:xpath="/ns0:coreProperties[1]/ns1:title[1]" w:storeItemID="{6C3C8BC8-F283-45AE-878A-BAB7291924A1}"/>
        <w:text/>
      </w:sdtPr>
      <w:sdtEndPr/>
      <w:sdtContent>
        <w:r w:rsidR="003A3D2D" w:rsidRPr="00DA5338">
          <w:rPr>
            <w:rFonts w:ascii="Times New Roman" w:eastAsiaTheme="majorEastAsia" w:hAnsi="Times New Roman" w:cs="Times New Roman"/>
            <w:sz w:val="24"/>
            <w:szCs w:val="24"/>
          </w:rPr>
          <w:t>Geospatial Product Metadata Content Standard</w:t>
        </w:r>
      </w:sdtContent>
    </w:sdt>
    <w:r w:rsidR="003A3D2D" w:rsidRPr="00DA5338">
      <w:rPr>
        <w:rFonts w:ascii="Times New Roman" w:eastAsiaTheme="majorEastAsia" w:hAnsi="Times New Roman" w:cs="Times New Roman"/>
        <w:sz w:val="24"/>
        <w:szCs w:val="24"/>
      </w:rPr>
      <w:ptab w:relativeTo="margin" w:alignment="right" w:leader="none"/>
    </w:r>
    <w:sdt>
      <w:sdtPr>
        <w:rPr>
          <w:rFonts w:ascii="Times New Roman" w:eastAsiaTheme="majorEastAsia" w:hAnsi="Times New Roman" w:cs="Times New Roman"/>
          <w:sz w:val="24"/>
          <w:szCs w:val="24"/>
        </w:rPr>
        <w:alias w:val="Date"/>
        <w:id w:val="-234169499"/>
        <w:placeholder>
          <w:docPart w:val="AEBB1A1A1805426185DE5D3D413AE1BA"/>
        </w:placeholder>
        <w:dataBinding w:prefixMappings="xmlns:ns0='http://schemas.microsoft.com/office/2006/coverPageProps'" w:xpath="/ns0:CoverPageProperties[1]/ns0:PublishDate[1]" w:storeItemID="{55AF091B-3C7A-41E3-B477-F2FDAA23CFDA}"/>
        <w:date w:fullDate="2018-07-02T00:00:00Z">
          <w:dateFormat w:val="MMMM d, yyyy"/>
          <w:lid w:val="en-US"/>
          <w:storeMappedDataAs w:val="dateTime"/>
          <w:calendar w:val="gregorian"/>
        </w:date>
      </w:sdtPr>
      <w:sdtEndPr/>
      <w:sdtContent>
        <w:del w:id="124" w:author="Frederick Charles Malkus III (CENSUS/GEO FED)" w:date="2018-07-02T15:41:00Z">
          <w:r w:rsidR="003A3D2D" w:rsidDel="00D80407">
            <w:rPr>
              <w:rFonts w:ascii="Times New Roman" w:eastAsiaTheme="majorEastAsia" w:hAnsi="Times New Roman" w:cs="Times New Roman"/>
              <w:sz w:val="24"/>
              <w:szCs w:val="24"/>
            </w:rPr>
            <w:delText>May 9, 2018</w:delText>
          </w:r>
        </w:del>
        <w:ins w:id="125" w:author="Frederick Charles Malkus III (CENSUS/GEO FED)" w:date="2018-07-02T15:41:00Z">
          <w:r w:rsidR="003A3D2D">
            <w:rPr>
              <w:rFonts w:ascii="Times New Roman" w:eastAsiaTheme="majorEastAsia" w:hAnsi="Times New Roman" w:cs="Times New Roman"/>
              <w:sz w:val="24"/>
              <w:szCs w:val="24"/>
            </w:rPr>
            <w:t>July 2, 2018</w:t>
          </w:r>
        </w:ins>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248"/>
    <w:multiLevelType w:val="hybridMultilevel"/>
    <w:tmpl w:val="1FA4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5784"/>
    <w:multiLevelType w:val="hybridMultilevel"/>
    <w:tmpl w:val="79EA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C4D34"/>
    <w:multiLevelType w:val="hybridMultilevel"/>
    <w:tmpl w:val="2C0C46EE"/>
    <w:lvl w:ilvl="0" w:tplc="04090001">
      <w:start w:val="1"/>
      <w:numFmt w:val="bullet"/>
      <w:lvlText w:val=""/>
      <w:lvlJc w:val="left"/>
      <w:pPr>
        <w:ind w:left="720" w:hanging="360"/>
      </w:pPr>
      <w:rPr>
        <w:rFonts w:ascii="Symbol" w:hAnsi="Symbol" w:hint="default"/>
      </w:rPr>
    </w:lvl>
    <w:lvl w:ilvl="1" w:tplc="6CD251EC">
      <w:numFmt w:val="bullet"/>
      <w:lvlText w:val="•"/>
      <w:lvlJc w:val="left"/>
      <w:pPr>
        <w:ind w:left="1440" w:hanging="36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F3D1C"/>
    <w:multiLevelType w:val="hybridMultilevel"/>
    <w:tmpl w:val="4F781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C138F"/>
    <w:multiLevelType w:val="hybridMultilevel"/>
    <w:tmpl w:val="1D5470B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B58374E"/>
    <w:multiLevelType w:val="hybridMultilevel"/>
    <w:tmpl w:val="BF9A1A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1BA2007"/>
    <w:multiLevelType w:val="hybridMultilevel"/>
    <w:tmpl w:val="E6B4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F3284"/>
    <w:multiLevelType w:val="hybridMultilevel"/>
    <w:tmpl w:val="7D46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3F239F"/>
    <w:multiLevelType w:val="hybridMultilevel"/>
    <w:tmpl w:val="878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14C6B"/>
    <w:multiLevelType w:val="hybridMultilevel"/>
    <w:tmpl w:val="B3DC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763C9"/>
    <w:multiLevelType w:val="singleLevel"/>
    <w:tmpl w:val="95F41E9A"/>
    <w:lvl w:ilvl="0">
      <w:start w:val="1"/>
      <w:numFmt w:val="decimal"/>
      <w:pStyle w:val="NumberList2"/>
      <w:lvlText w:val="%1."/>
      <w:lvlJc w:val="left"/>
      <w:pPr>
        <w:tabs>
          <w:tab w:val="num" w:pos="360"/>
        </w:tabs>
        <w:ind w:left="360" w:hanging="360"/>
      </w:pPr>
    </w:lvl>
  </w:abstractNum>
  <w:abstractNum w:abstractNumId="11" w15:restartNumberingAfterBreak="0">
    <w:nsid w:val="4E98619D"/>
    <w:multiLevelType w:val="hybridMultilevel"/>
    <w:tmpl w:val="09927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0438B"/>
    <w:multiLevelType w:val="hybridMultilevel"/>
    <w:tmpl w:val="F5C6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50E09"/>
    <w:multiLevelType w:val="hybridMultilevel"/>
    <w:tmpl w:val="26B2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C3E86"/>
    <w:multiLevelType w:val="multilevel"/>
    <w:tmpl w:val="A112BF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6C64AF0"/>
    <w:multiLevelType w:val="hybridMultilevel"/>
    <w:tmpl w:val="6168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E42DA"/>
    <w:multiLevelType w:val="hybridMultilevel"/>
    <w:tmpl w:val="AAB0A0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6764E6"/>
    <w:multiLevelType w:val="multilevel"/>
    <w:tmpl w:val="17CE7A10"/>
    <w:lvl w:ilvl="0">
      <w:start w:val="1"/>
      <w:numFmt w:val="decimal"/>
      <w:pStyle w:val="AppendixAHeading1"/>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17"/>
  </w:num>
  <w:num w:numId="3">
    <w:abstractNumId w:val="8"/>
  </w:num>
  <w:num w:numId="4">
    <w:abstractNumId w:val="11"/>
  </w:num>
  <w:num w:numId="5">
    <w:abstractNumId w:val="16"/>
  </w:num>
  <w:num w:numId="6">
    <w:abstractNumId w:val="3"/>
  </w:num>
  <w:num w:numId="7">
    <w:abstractNumId w:val="13"/>
  </w:num>
  <w:num w:numId="8">
    <w:abstractNumId w:val="9"/>
  </w:num>
  <w:num w:numId="9">
    <w:abstractNumId w:val="6"/>
  </w:num>
  <w:num w:numId="10">
    <w:abstractNumId w:val="7"/>
  </w:num>
  <w:num w:numId="11">
    <w:abstractNumId w:val="4"/>
  </w:num>
  <w:num w:numId="12">
    <w:abstractNumId w:val="12"/>
  </w:num>
  <w:num w:numId="13">
    <w:abstractNumId w:val="2"/>
  </w:num>
  <w:num w:numId="14">
    <w:abstractNumId w:val="1"/>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5"/>
  </w:num>
  <w:num w:numId="29">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ck Charles Malkus III (CENSUS/GEO FED)">
    <w15:presenceInfo w15:providerId="AD" w15:userId="S-1-5-21-2418650581-3053253586-2785318765-24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ctiveWritingStyle w:appName="MSWord" w:lang="en-US" w:vendorID="64" w:dllVersion="131078" w:nlCheck="1" w:checkStyle="0"/>
  <w:revisionView w:inkAnnotations="0"/>
  <w:trackRevisions/>
  <w:defaultTabStop w:val="720"/>
  <w:characterSpacingControl w:val="doNotCompress"/>
  <w:hdrShapeDefaults>
    <o:shapedefaults v:ext="edit" spidmax="2088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5B1"/>
    <w:rsid w:val="000007AF"/>
    <w:rsid w:val="000007B9"/>
    <w:rsid w:val="00000A32"/>
    <w:rsid w:val="00000C6B"/>
    <w:rsid w:val="000010A6"/>
    <w:rsid w:val="000012C9"/>
    <w:rsid w:val="00001507"/>
    <w:rsid w:val="00001D0C"/>
    <w:rsid w:val="00001EAD"/>
    <w:rsid w:val="00002852"/>
    <w:rsid w:val="00003E5F"/>
    <w:rsid w:val="00004184"/>
    <w:rsid w:val="0000436A"/>
    <w:rsid w:val="00004392"/>
    <w:rsid w:val="0000453E"/>
    <w:rsid w:val="00004C33"/>
    <w:rsid w:val="00004F30"/>
    <w:rsid w:val="00005D81"/>
    <w:rsid w:val="00006863"/>
    <w:rsid w:val="00006B4B"/>
    <w:rsid w:val="00007C46"/>
    <w:rsid w:val="00007CB7"/>
    <w:rsid w:val="00007ECD"/>
    <w:rsid w:val="000101F0"/>
    <w:rsid w:val="000111BA"/>
    <w:rsid w:val="000116B6"/>
    <w:rsid w:val="00011780"/>
    <w:rsid w:val="00012B30"/>
    <w:rsid w:val="0001486F"/>
    <w:rsid w:val="000153DA"/>
    <w:rsid w:val="00015C58"/>
    <w:rsid w:val="00015F2F"/>
    <w:rsid w:val="0001617A"/>
    <w:rsid w:val="00016A67"/>
    <w:rsid w:val="00016D65"/>
    <w:rsid w:val="00016EAB"/>
    <w:rsid w:val="00017DA2"/>
    <w:rsid w:val="00020385"/>
    <w:rsid w:val="000203E6"/>
    <w:rsid w:val="00020A00"/>
    <w:rsid w:val="00020DD5"/>
    <w:rsid w:val="00021117"/>
    <w:rsid w:val="0002152D"/>
    <w:rsid w:val="00022184"/>
    <w:rsid w:val="0002297C"/>
    <w:rsid w:val="000232A0"/>
    <w:rsid w:val="00023423"/>
    <w:rsid w:val="00023FA9"/>
    <w:rsid w:val="0002414B"/>
    <w:rsid w:val="00025154"/>
    <w:rsid w:val="00025621"/>
    <w:rsid w:val="00025D14"/>
    <w:rsid w:val="00027AAA"/>
    <w:rsid w:val="00027EB6"/>
    <w:rsid w:val="000300CD"/>
    <w:rsid w:val="0003150D"/>
    <w:rsid w:val="00031581"/>
    <w:rsid w:val="000315DA"/>
    <w:rsid w:val="000319DA"/>
    <w:rsid w:val="000320EB"/>
    <w:rsid w:val="000326A2"/>
    <w:rsid w:val="00032873"/>
    <w:rsid w:val="000342A4"/>
    <w:rsid w:val="0003434A"/>
    <w:rsid w:val="00034C8B"/>
    <w:rsid w:val="0003578B"/>
    <w:rsid w:val="000362A9"/>
    <w:rsid w:val="00036D2A"/>
    <w:rsid w:val="000378A3"/>
    <w:rsid w:val="00040B7D"/>
    <w:rsid w:val="00040DC4"/>
    <w:rsid w:val="000417B7"/>
    <w:rsid w:val="0004189C"/>
    <w:rsid w:val="00041D1F"/>
    <w:rsid w:val="00041D5D"/>
    <w:rsid w:val="000427EA"/>
    <w:rsid w:val="00042AD3"/>
    <w:rsid w:val="00042D28"/>
    <w:rsid w:val="000431C0"/>
    <w:rsid w:val="0004323A"/>
    <w:rsid w:val="000435E6"/>
    <w:rsid w:val="00043688"/>
    <w:rsid w:val="00043DEB"/>
    <w:rsid w:val="00043E1F"/>
    <w:rsid w:val="00044A6D"/>
    <w:rsid w:val="00044D75"/>
    <w:rsid w:val="0004515A"/>
    <w:rsid w:val="00046D62"/>
    <w:rsid w:val="0004709F"/>
    <w:rsid w:val="00047F7C"/>
    <w:rsid w:val="000501B1"/>
    <w:rsid w:val="00050591"/>
    <w:rsid w:val="00050CCA"/>
    <w:rsid w:val="00050F8F"/>
    <w:rsid w:val="0005132F"/>
    <w:rsid w:val="000516B9"/>
    <w:rsid w:val="00051A9E"/>
    <w:rsid w:val="00051B96"/>
    <w:rsid w:val="00052F25"/>
    <w:rsid w:val="0005345F"/>
    <w:rsid w:val="00053EBE"/>
    <w:rsid w:val="00054317"/>
    <w:rsid w:val="00054F27"/>
    <w:rsid w:val="00055588"/>
    <w:rsid w:val="00055DA4"/>
    <w:rsid w:val="00055ED5"/>
    <w:rsid w:val="00056CBA"/>
    <w:rsid w:val="00056CD2"/>
    <w:rsid w:val="00057D56"/>
    <w:rsid w:val="00057E14"/>
    <w:rsid w:val="00060448"/>
    <w:rsid w:val="0006044E"/>
    <w:rsid w:val="00060CFE"/>
    <w:rsid w:val="00060F69"/>
    <w:rsid w:val="0006108F"/>
    <w:rsid w:val="000614B6"/>
    <w:rsid w:val="000617C3"/>
    <w:rsid w:val="000624A5"/>
    <w:rsid w:val="0006397F"/>
    <w:rsid w:val="00063E6D"/>
    <w:rsid w:val="00063F56"/>
    <w:rsid w:val="00064B9B"/>
    <w:rsid w:val="000650CC"/>
    <w:rsid w:val="00065EC0"/>
    <w:rsid w:val="0007063D"/>
    <w:rsid w:val="00070741"/>
    <w:rsid w:val="00070BF7"/>
    <w:rsid w:val="00070DB4"/>
    <w:rsid w:val="000717B6"/>
    <w:rsid w:val="00071AE3"/>
    <w:rsid w:val="00071E53"/>
    <w:rsid w:val="00072FB7"/>
    <w:rsid w:val="00072FD2"/>
    <w:rsid w:val="0007433D"/>
    <w:rsid w:val="00074858"/>
    <w:rsid w:val="00074C73"/>
    <w:rsid w:val="00075BCC"/>
    <w:rsid w:val="000761D4"/>
    <w:rsid w:val="000769C4"/>
    <w:rsid w:val="00076CBB"/>
    <w:rsid w:val="00080496"/>
    <w:rsid w:val="00080C71"/>
    <w:rsid w:val="000810ED"/>
    <w:rsid w:val="00081124"/>
    <w:rsid w:val="000813CC"/>
    <w:rsid w:val="00082075"/>
    <w:rsid w:val="00083394"/>
    <w:rsid w:val="000834A6"/>
    <w:rsid w:val="00083CB0"/>
    <w:rsid w:val="000849F1"/>
    <w:rsid w:val="00084B5A"/>
    <w:rsid w:val="00085616"/>
    <w:rsid w:val="00085BD2"/>
    <w:rsid w:val="00086941"/>
    <w:rsid w:val="00086AA5"/>
    <w:rsid w:val="0008726A"/>
    <w:rsid w:val="000874E5"/>
    <w:rsid w:val="0008781A"/>
    <w:rsid w:val="00087C3F"/>
    <w:rsid w:val="00087FB3"/>
    <w:rsid w:val="00091372"/>
    <w:rsid w:val="0009200D"/>
    <w:rsid w:val="00092F88"/>
    <w:rsid w:val="00093B6C"/>
    <w:rsid w:val="000941E3"/>
    <w:rsid w:val="0009470F"/>
    <w:rsid w:val="000950DD"/>
    <w:rsid w:val="000954E9"/>
    <w:rsid w:val="00095593"/>
    <w:rsid w:val="00095AE9"/>
    <w:rsid w:val="00095EB1"/>
    <w:rsid w:val="00096221"/>
    <w:rsid w:val="0009639B"/>
    <w:rsid w:val="000966D1"/>
    <w:rsid w:val="00096CBE"/>
    <w:rsid w:val="00096CFA"/>
    <w:rsid w:val="00097A87"/>
    <w:rsid w:val="00097ECC"/>
    <w:rsid w:val="000A0065"/>
    <w:rsid w:val="000A03B8"/>
    <w:rsid w:val="000A123F"/>
    <w:rsid w:val="000A17E5"/>
    <w:rsid w:val="000A1C0F"/>
    <w:rsid w:val="000A1CEF"/>
    <w:rsid w:val="000A1D8C"/>
    <w:rsid w:val="000A231C"/>
    <w:rsid w:val="000A2958"/>
    <w:rsid w:val="000A2C56"/>
    <w:rsid w:val="000A5537"/>
    <w:rsid w:val="000A58F3"/>
    <w:rsid w:val="000A6025"/>
    <w:rsid w:val="000A6824"/>
    <w:rsid w:val="000A6C38"/>
    <w:rsid w:val="000A6F50"/>
    <w:rsid w:val="000B1ED6"/>
    <w:rsid w:val="000B20E1"/>
    <w:rsid w:val="000B2A3F"/>
    <w:rsid w:val="000B2A91"/>
    <w:rsid w:val="000B2DA7"/>
    <w:rsid w:val="000B33F9"/>
    <w:rsid w:val="000B34CD"/>
    <w:rsid w:val="000B3C5E"/>
    <w:rsid w:val="000B3F22"/>
    <w:rsid w:val="000B4629"/>
    <w:rsid w:val="000B4F93"/>
    <w:rsid w:val="000B56AF"/>
    <w:rsid w:val="000B6464"/>
    <w:rsid w:val="000B69EA"/>
    <w:rsid w:val="000B6AC0"/>
    <w:rsid w:val="000B731F"/>
    <w:rsid w:val="000B76CF"/>
    <w:rsid w:val="000C1449"/>
    <w:rsid w:val="000C183A"/>
    <w:rsid w:val="000C25F7"/>
    <w:rsid w:val="000C392A"/>
    <w:rsid w:val="000C3DBE"/>
    <w:rsid w:val="000C3EB5"/>
    <w:rsid w:val="000C41C3"/>
    <w:rsid w:val="000C4439"/>
    <w:rsid w:val="000C4525"/>
    <w:rsid w:val="000C47DD"/>
    <w:rsid w:val="000C49E2"/>
    <w:rsid w:val="000C5C4C"/>
    <w:rsid w:val="000C5D94"/>
    <w:rsid w:val="000C5F43"/>
    <w:rsid w:val="000C6CD2"/>
    <w:rsid w:val="000C7858"/>
    <w:rsid w:val="000C79A1"/>
    <w:rsid w:val="000D0A48"/>
    <w:rsid w:val="000D0FBB"/>
    <w:rsid w:val="000D1193"/>
    <w:rsid w:val="000D1ADB"/>
    <w:rsid w:val="000D1EA9"/>
    <w:rsid w:val="000D2968"/>
    <w:rsid w:val="000D3BF3"/>
    <w:rsid w:val="000D3C84"/>
    <w:rsid w:val="000D42CC"/>
    <w:rsid w:val="000D4655"/>
    <w:rsid w:val="000D5671"/>
    <w:rsid w:val="000D56B9"/>
    <w:rsid w:val="000D6C23"/>
    <w:rsid w:val="000D7374"/>
    <w:rsid w:val="000D7905"/>
    <w:rsid w:val="000E06EA"/>
    <w:rsid w:val="000E08A0"/>
    <w:rsid w:val="000E0E4F"/>
    <w:rsid w:val="000E105E"/>
    <w:rsid w:val="000E1522"/>
    <w:rsid w:val="000E189E"/>
    <w:rsid w:val="000E1AD5"/>
    <w:rsid w:val="000E1B4E"/>
    <w:rsid w:val="000E1D61"/>
    <w:rsid w:val="000E1EDD"/>
    <w:rsid w:val="000E28C0"/>
    <w:rsid w:val="000E2F3D"/>
    <w:rsid w:val="000E331C"/>
    <w:rsid w:val="000E33E2"/>
    <w:rsid w:val="000E36E9"/>
    <w:rsid w:val="000E376E"/>
    <w:rsid w:val="000E37BA"/>
    <w:rsid w:val="000E3C2A"/>
    <w:rsid w:val="000E4045"/>
    <w:rsid w:val="000E46C6"/>
    <w:rsid w:val="000E48A9"/>
    <w:rsid w:val="000E4A82"/>
    <w:rsid w:val="000E4E10"/>
    <w:rsid w:val="000E5192"/>
    <w:rsid w:val="000E5209"/>
    <w:rsid w:val="000E60B4"/>
    <w:rsid w:val="000E60E1"/>
    <w:rsid w:val="000E6298"/>
    <w:rsid w:val="000E62C7"/>
    <w:rsid w:val="000E6859"/>
    <w:rsid w:val="000E696D"/>
    <w:rsid w:val="000E6F92"/>
    <w:rsid w:val="000F013D"/>
    <w:rsid w:val="000F01FB"/>
    <w:rsid w:val="000F04F1"/>
    <w:rsid w:val="000F128D"/>
    <w:rsid w:val="000F1A88"/>
    <w:rsid w:val="000F1AD3"/>
    <w:rsid w:val="000F326A"/>
    <w:rsid w:val="000F373C"/>
    <w:rsid w:val="000F3A51"/>
    <w:rsid w:val="000F3F9A"/>
    <w:rsid w:val="000F402C"/>
    <w:rsid w:val="000F4033"/>
    <w:rsid w:val="000F4B85"/>
    <w:rsid w:val="000F5403"/>
    <w:rsid w:val="000F59D4"/>
    <w:rsid w:val="000F5CDB"/>
    <w:rsid w:val="000F6112"/>
    <w:rsid w:val="000F64F7"/>
    <w:rsid w:val="000F65ED"/>
    <w:rsid w:val="000F662C"/>
    <w:rsid w:val="000F6A61"/>
    <w:rsid w:val="000F6FCF"/>
    <w:rsid w:val="000F7E7F"/>
    <w:rsid w:val="001001F4"/>
    <w:rsid w:val="001002F9"/>
    <w:rsid w:val="001006FF"/>
    <w:rsid w:val="00100F1D"/>
    <w:rsid w:val="001013A7"/>
    <w:rsid w:val="001028D4"/>
    <w:rsid w:val="00102BBF"/>
    <w:rsid w:val="00102D5F"/>
    <w:rsid w:val="00102FA0"/>
    <w:rsid w:val="00103354"/>
    <w:rsid w:val="0010398A"/>
    <w:rsid w:val="00104957"/>
    <w:rsid w:val="00104F71"/>
    <w:rsid w:val="00105F5D"/>
    <w:rsid w:val="00106047"/>
    <w:rsid w:val="00106772"/>
    <w:rsid w:val="00106898"/>
    <w:rsid w:val="00106CC0"/>
    <w:rsid w:val="00106E5B"/>
    <w:rsid w:val="00106F45"/>
    <w:rsid w:val="001074D8"/>
    <w:rsid w:val="00107676"/>
    <w:rsid w:val="00107C1E"/>
    <w:rsid w:val="0011115A"/>
    <w:rsid w:val="001112C6"/>
    <w:rsid w:val="001112FD"/>
    <w:rsid w:val="00111CD3"/>
    <w:rsid w:val="00112237"/>
    <w:rsid w:val="00112A28"/>
    <w:rsid w:val="00113128"/>
    <w:rsid w:val="00113374"/>
    <w:rsid w:val="00113ED7"/>
    <w:rsid w:val="00113FCB"/>
    <w:rsid w:val="00114414"/>
    <w:rsid w:val="00114B41"/>
    <w:rsid w:val="0011539B"/>
    <w:rsid w:val="0011590B"/>
    <w:rsid w:val="00115C06"/>
    <w:rsid w:val="00115E2D"/>
    <w:rsid w:val="00117154"/>
    <w:rsid w:val="0011722A"/>
    <w:rsid w:val="00117CF6"/>
    <w:rsid w:val="00120104"/>
    <w:rsid w:val="00120A8D"/>
    <w:rsid w:val="00120C57"/>
    <w:rsid w:val="00121EFB"/>
    <w:rsid w:val="0012288B"/>
    <w:rsid w:val="00122EF5"/>
    <w:rsid w:val="0012393A"/>
    <w:rsid w:val="00123A30"/>
    <w:rsid w:val="00123B57"/>
    <w:rsid w:val="00123EE8"/>
    <w:rsid w:val="00123FB7"/>
    <w:rsid w:val="001262D6"/>
    <w:rsid w:val="001266BB"/>
    <w:rsid w:val="001309AB"/>
    <w:rsid w:val="00130CD8"/>
    <w:rsid w:val="00130D65"/>
    <w:rsid w:val="00131506"/>
    <w:rsid w:val="00131C2D"/>
    <w:rsid w:val="0013270D"/>
    <w:rsid w:val="001327A7"/>
    <w:rsid w:val="00132D77"/>
    <w:rsid w:val="00132F9F"/>
    <w:rsid w:val="0013488F"/>
    <w:rsid w:val="00134B23"/>
    <w:rsid w:val="0013529E"/>
    <w:rsid w:val="00135CFA"/>
    <w:rsid w:val="00136236"/>
    <w:rsid w:val="001365BA"/>
    <w:rsid w:val="00136891"/>
    <w:rsid w:val="00136DE3"/>
    <w:rsid w:val="001375C3"/>
    <w:rsid w:val="00137698"/>
    <w:rsid w:val="00137E99"/>
    <w:rsid w:val="00137FBA"/>
    <w:rsid w:val="001408F1"/>
    <w:rsid w:val="001409FF"/>
    <w:rsid w:val="00141EA1"/>
    <w:rsid w:val="00141FA1"/>
    <w:rsid w:val="00142648"/>
    <w:rsid w:val="001426BF"/>
    <w:rsid w:val="001437C7"/>
    <w:rsid w:val="00143D04"/>
    <w:rsid w:val="00143D33"/>
    <w:rsid w:val="00143E40"/>
    <w:rsid w:val="00144434"/>
    <w:rsid w:val="00144A78"/>
    <w:rsid w:val="0014504B"/>
    <w:rsid w:val="001450AA"/>
    <w:rsid w:val="0014521E"/>
    <w:rsid w:val="00145274"/>
    <w:rsid w:val="001459FB"/>
    <w:rsid w:val="00146031"/>
    <w:rsid w:val="00147372"/>
    <w:rsid w:val="0014779D"/>
    <w:rsid w:val="001478AD"/>
    <w:rsid w:val="00150B0E"/>
    <w:rsid w:val="0015146F"/>
    <w:rsid w:val="001523D6"/>
    <w:rsid w:val="00152754"/>
    <w:rsid w:val="00152E81"/>
    <w:rsid w:val="00153249"/>
    <w:rsid w:val="00153278"/>
    <w:rsid w:val="00153B5B"/>
    <w:rsid w:val="00153D68"/>
    <w:rsid w:val="00153F21"/>
    <w:rsid w:val="00153F26"/>
    <w:rsid w:val="0015419C"/>
    <w:rsid w:val="001542BF"/>
    <w:rsid w:val="00155C25"/>
    <w:rsid w:val="00156CC0"/>
    <w:rsid w:val="00156E80"/>
    <w:rsid w:val="00160470"/>
    <w:rsid w:val="00160883"/>
    <w:rsid w:val="001609B0"/>
    <w:rsid w:val="00160CE0"/>
    <w:rsid w:val="00160E63"/>
    <w:rsid w:val="00161E84"/>
    <w:rsid w:val="00162404"/>
    <w:rsid w:val="00163AAF"/>
    <w:rsid w:val="00163FFA"/>
    <w:rsid w:val="00164562"/>
    <w:rsid w:val="0016528E"/>
    <w:rsid w:val="00165506"/>
    <w:rsid w:val="00165512"/>
    <w:rsid w:val="001656C2"/>
    <w:rsid w:val="00165CB2"/>
    <w:rsid w:val="0016701D"/>
    <w:rsid w:val="001670E2"/>
    <w:rsid w:val="001674EC"/>
    <w:rsid w:val="001676FD"/>
    <w:rsid w:val="00167B2C"/>
    <w:rsid w:val="00167B49"/>
    <w:rsid w:val="00167FD8"/>
    <w:rsid w:val="00170330"/>
    <w:rsid w:val="00170378"/>
    <w:rsid w:val="00171348"/>
    <w:rsid w:val="00171686"/>
    <w:rsid w:val="0017210C"/>
    <w:rsid w:val="00172CC7"/>
    <w:rsid w:val="001737F7"/>
    <w:rsid w:val="00173C5D"/>
    <w:rsid w:val="00173F0A"/>
    <w:rsid w:val="001747D3"/>
    <w:rsid w:val="00174EAC"/>
    <w:rsid w:val="001751DC"/>
    <w:rsid w:val="001752E4"/>
    <w:rsid w:val="001755F5"/>
    <w:rsid w:val="001757C5"/>
    <w:rsid w:val="00175D37"/>
    <w:rsid w:val="00176D6C"/>
    <w:rsid w:val="00177569"/>
    <w:rsid w:val="001804BD"/>
    <w:rsid w:val="00180AF9"/>
    <w:rsid w:val="00181289"/>
    <w:rsid w:val="00181B5F"/>
    <w:rsid w:val="00181EFA"/>
    <w:rsid w:val="0018270D"/>
    <w:rsid w:val="00182964"/>
    <w:rsid w:val="00183694"/>
    <w:rsid w:val="00183812"/>
    <w:rsid w:val="001857A1"/>
    <w:rsid w:val="00186174"/>
    <w:rsid w:val="00186758"/>
    <w:rsid w:val="00186BF8"/>
    <w:rsid w:val="00187570"/>
    <w:rsid w:val="001905AC"/>
    <w:rsid w:val="00190EC2"/>
    <w:rsid w:val="0019105F"/>
    <w:rsid w:val="00191571"/>
    <w:rsid w:val="0019169D"/>
    <w:rsid w:val="0019196A"/>
    <w:rsid w:val="0019310D"/>
    <w:rsid w:val="001931F8"/>
    <w:rsid w:val="00193330"/>
    <w:rsid w:val="001936EA"/>
    <w:rsid w:val="00193797"/>
    <w:rsid w:val="00194763"/>
    <w:rsid w:val="00194CFC"/>
    <w:rsid w:val="00194F71"/>
    <w:rsid w:val="001953AD"/>
    <w:rsid w:val="001966C5"/>
    <w:rsid w:val="00196B1D"/>
    <w:rsid w:val="001974AD"/>
    <w:rsid w:val="00197710"/>
    <w:rsid w:val="001977DA"/>
    <w:rsid w:val="00197C18"/>
    <w:rsid w:val="001A0447"/>
    <w:rsid w:val="001A070A"/>
    <w:rsid w:val="001A139B"/>
    <w:rsid w:val="001A1A74"/>
    <w:rsid w:val="001A30B8"/>
    <w:rsid w:val="001A327C"/>
    <w:rsid w:val="001A3B89"/>
    <w:rsid w:val="001A432B"/>
    <w:rsid w:val="001A4684"/>
    <w:rsid w:val="001A4947"/>
    <w:rsid w:val="001A4D14"/>
    <w:rsid w:val="001A4EED"/>
    <w:rsid w:val="001A507A"/>
    <w:rsid w:val="001A513B"/>
    <w:rsid w:val="001A5AF6"/>
    <w:rsid w:val="001A5CCE"/>
    <w:rsid w:val="001A5EB0"/>
    <w:rsid w:val="001A60F7"/>
    <w:rsid w:val="001A614C"/>
    <w:rsid w:val="001A61E4"/>
    <w:rsid w:val="001A625B"/>
    <w:rsid w:val="001A65C3"/>
    <w:rsid w:val="001A6E2A"/>
    <w:rsid w:val="001A798F"/>
    <w:rsid w:val="001B1B48"/>
    <w:rsid w:val="001B29A7"/>
    <w:rsid w:val="001B2B74"/>
    <w:rsid w:val="001B3615"/>
    <w:rsid w:val="001B379D"/>
    <w:rsid w:val="001B3884"/>
    <w:rsid w:val="001B3E89"/>
    <w:rsid w:val="001B42BA"/>
    <w:rsid w:val="001B4656"/>
    <w:rsid w:val="001B46D6"/>
    <w:rsid w:val="001B4824"/>
    <w:rsid w:val="001B5226"/>
    <w:rsid w:val="001B5434"/>
    <w:rsid w:val="001B5CE9"/>
    <w:rsid w:val="001B6352"/>
    <w:rsid w:val="001B63F0"/>
    <w:rsid w:val="001B6548"/>
    <w:rsid w:val="001B6604"/>
    <w:rsid w:val="001B6A45"/>
    <w:rsid w:val="001B6CAC"/>
    <w:rsid w:val="001B719E"/>
    <w:rsid w:val="001B71D2"/>
    <w:rsid w:val="001B73FC"/>
    <w:rsid w:val="001C01DB"/>
    <w:rsid w:val="001C04BE"/>
    <w:rsid w:val="001C0ADC"/>
    <w:rsid w:val="001C0BAB"/>
    <w:rsid w:val="001C11E8"/>
    <w:rsid w:val="001C14E6"/>
    <w:rsid w:val="001C1961"/>
    <w:rsid w:val="001C21AF"/>
    <w:rsid w:val="001C26AB"/>
    <w:rsid w:val="001C2F10"/>
    <w:rsid w:val="001C4EB2"/>
    <w:rsid w:val="001C4FA0"/>
    <w:rsid w:val="001C514F"/>
    <w:rsid w:val="001C52DA"/>
    <w:rsid w:val="001C5427"/>
    <w:rsid w:val="001C55EC"/>
    <w:rsid w:val="001C5694"/>
    <w:rsid w:val="001C57A9"/>
    <w:rsid w:val="001C587C"/>
    <w:rsid w:val="001C5916"/>
    <w:rsid w:val="001C5CBD"/>
    <w:rsid w:val="001C5EB0"/>
    <w:rsid w:val="001C6047"/>
    <w:rsid w:val="001C7112"/>
    <w:rsid w:val="001C76B3"/>
    <w:rsid w:val="001C7967"/>
    <w:rsid w:val="001D011A"/>
    <w:rsid w:val="001D0303"/>
    <w:rsid w:val="001D08BD"/>
    <w:rsid w:val="001D094E"/>
    <w:rsid w:val="001D1551"/>
    <w:rsid w:val="001D1A2F"/>
    <w:rsid w:val="001D2432"/>
    <w:rsid w:val="001D25DF"/>
    <w:rsid w:val="001D3E50"/>
    <w:rsid w:val="001D4128"/>
    <w:rsid w:val="001D4479"/>
    <w:rsid w:val="001D49EF"/>
    <w:rsid w:val="001D4A4B"/>
    <w:rsid w:val="001D4E21"/>
    <w:rsid w:val="001D4F33"/>
    <w:rsid w:val="001D538F"/>
    <w:rsid w:val="001D5AB9"/>
    <w:rsid w:val="001D7348"/>
    <w:rsid w:val="001D7477"/>
    <w:rsid w:val="001D7DE7"/>
    <w:rsid w:val="001D7DF5"/>
    <w:rsid w:val="001E0409"/>
    <w:rsid w:val="001E0693"/>
    <w:rsid w:val="001E0B63"/>
    <w:rsid w:val="001E136D"/>
    <w:rsid w:val="001E1429"/>
    <w:rsid w:val="001E19D6"/>
    <w:rsid w:val="001E2143"/>
    <w:rsid w:val="001E217A"/>
    <w:rsid w:val="001E2875"/>
    <w:rsid w:val="001E29FA"/>
    <w:rsid w:val="001E306A"/>
    <w:rsid w:val="001E322A"/>
    <w:rsid w:val="001E37E1"/>
    <w:rsid w:val="001E3A2E"/>
    <w:rsid w:val="001E3B83"/>
    <w:rsid w:val="001E43AC"/>
    <w:rsid w:val="001E444B"/>
    <w:rsid w:val="001E4B51"/>
    <w:rsid w:val="001E4DF5"/>
    <w:rsid w:val="001E4FA9"/>
    <w:rsid w:val="001E5337"/>
    <w:rsid w:val="001E5B57"/>
    <w:rsid w:val="001E62FA"/>
    <w:rsid w:val="001E63DB"/>
    <w:rsid w:val="001E6D50"/>
    <w:rsid w:val="001E7270"/>
    <w:rsid w:val="001E784D"/>
    <w:rsid w:val="001E7B79"/>
    <w:rsid w:val="001E7EA0"/>
    <w:rsid w:val="001E7EA2"/>
    <w:rsid w:val="001E7F23"/>
    <w:rsid w:val="001F0D23"/>
    <w:rsid w:val="001F0E16"/>
    <w:rsid w:val="001F118A"/>
    <w:rsid w:val="001F1DC4"/>
    <w:rsid w:val="001F21E9"/>
    <w:rsid w:val="001F29BA"/>
    <w:rsid w:val="001F3010"/>
    <w:rsid w:val="001F3A4C"/>
    <w:rsid w:val="001F40EA"/>
    <w:rsid w:val="001F4505"/>
    <w:rsid w:val="001F4696"/>
    <w:rsid w:val="001F47D0"/>
    <w:rsid w:val="001F4BB6"/>
    <w:rsid w:val="001F5474"/>
    <w:rsid w:val="001F54B2"/>
    <w:rsid w:val="001F5838"/>
    <w:rsid w:val="001F5FDA"/>
    <w:rsid w:val="001F61CB"/>
    <w:rsid w:val="001F643D"/>
    <w:rsid w:val="001F6CBD"/>
    <w:rsid w:val="001F743D"/>
    <w:rsid w:val="002002D8"/>
    <w:rsid w:val="002004E0"/>
    <w:rsid w:val="00200A03"/>
    <w:rsid w:val="0020148C"/>
    <w:rsid w:val="00203F2E"/>
    <w:rsid w:val="00204250"/>
    <w:rsid w:val="00204C52"/>
    <w:rsid w:val="00204E64"/>
    <w:rsid w:val="00204EB3"/>
    <w:rsid w:val="002076E2"/>
    <w:rsid w:val="00207C5F"/>
    <w:rsid w:val="00210378"/>
    <w:rsid w:val="0021077A"/>
    <w:rsid w:val="00210BA0"/>
    <w:rsid w:val="00210EC6"/>
    <w:rsid w:val="0021130C"/>
    <w:rsid w:val="002114A7"/>
    <w:rsid w:val="00211E5E"/>
    <w:rsid w:val="00211F92"/>
    <w:rsid w:val="002127D5"/>
    <w:rsid w:val="00212D96"/>
    <w:rsid w:val="00213EC1"/>
    <w:rsid w:val="0021437F"/>
    <w:rsid w:val="00214449"/>
    <w:rsid w:val="00214987"/>
    <w:rsid w:val="00214F0A"/>
    <w:rsid w:val="0021551B"/>
    <w:rsid w:val="002157EC"/>
    <w:rsid w:val="00215E47"/>
    <w:rsid w:val="002171D4"/>
    <w:rsid w:val="00220DA9"/>
    <w:rsid w:val="00221598"/>
    <w:rsid w:val="00221842"/>
    <w:rsid w:val="00222903"/>
    <w:rsid w:val="00222F9D"/>
    <w:rsid w:val="00223B81"/>
    <w:rsid w:val="00223DC8"/>
    <w:rsid w:val="00224235"/>
    <w:rsid w:val="002247FF"/>
    <w:rsid w:val="002249C3"/>
    <w:rsid w:val="00224F86"/>
    <w:rsid w:val="00224F95"/>
    <w:rsid w:val="002254D2"/>
    <w:rsid w:val="0022570B"/>
    <w:rsid w:val="0022574A"/>
    <w:rsid w:val="00225968"/>
    <w:rsid w:val="00225D69"/>
    <w:rsid w:val="00225F28"/>
    <w:rsid w:val="00226D7C"/>
    <w:rsid w:val="00227FB1"/>
    <w:rsid w:val="002304CF"/>
    <w:rsid w:val="002309BF"/>
    <w:rsid w:val="00230B67"/>
    <w:rsid w:val="002310D1"/>
    <w:rsid w:val="002311E8"/>
    <w:rsid w:val="00231585"/>
    <w:rsid w:val="0023178C"/>
    <w:rsid w:val="002317AC"/>
    <w:rsid w:val="002317E2"/>
    <w:rsid w:val="002323BD"/>
    <w:rsid w:val="002328B7"/>
    <w:rsid w:val="00232B69"/>
    <w:rsid w:val="00232EFB"/>
    <w:rsid w:val="002334B0"/>
    <w:rsid w:val="00233C24"/>
    <w:rsid w:val="00234127"/>
    <w:rsid w:val="002343C7"/>
    <w:rsid w:val="002349C8"/>
    <w:rsid w:val="00234E7B"/>
    <w:rsid w:val="002352AA"/>
    <w:rsid w:val="002362A7"/>
    <w:rsid w:val="0023639C"/>
    <w:rsid w:val="0023710D"/>
    <w:rsid w:val="00237CBD"/>
    <w:rsid w:val="00240881"/>
    <w:rsid w:val="0024148B"/>
    <w:rsid w:val="0024213E"/>
    <w:rsid w:val="002423DC"/>
    <w:rsid w:val="0024255C"/>
    <w:rsid w:val="002427AC"/>
    <w:rsid w:val="0024292A"/>
    <w:rsid w:val="00242AA6"/>
    <w:rsid w:val="00242DE5"/>
    <w:rsid w:val="002430AE"/>
    <w:rsid w:val="00244125"/>
    <w:rsid w:val="002445FD"/>
    <w:rsid w:val="002453BC"/>
    <w:rsid w:val="00245C3F"/>
    <w:rsid w:val="00245E08"/>
    <w:rsid w:val="00245E8A"/>
    <w:rsid w:val="002463BB"/>
    <w:rsid w:val="002471F4"/>
    <w:rsid w:val="0024735E"/>
    <w:rsid w:val="002476F4"/>
    <w:rsid w:val="00247DAA"/>
    <w:rsid w:val="00250A7A"/>
    <w:rsid w:val="00250EC2"/>
    <w:rsid w:val="00250EDD"/>
    <w:rsid w:val="00250FFA"/>
    <w:rsid w:val="0025125A"/>
    <w:rsid w:val="00251CE5"/>
    <w:rsid w:val="0025200C"/>
    <w:rsid w:val="002521B5"/>
    <w:rsid w:val="002523D2"/>
    <w:rsid w:val="00252753"/>
    <w:rsid w:val="002528AF"/>
    <w:rsid w:val="00252F42"/>
    <w:rsid w:val="00253241"/>
    <w:rsid w:val="00253404"/>
    <w:rsid w:val="002550EE"/>
    <w:rsid w:val="00255918"/>
    <w:rsid w:val="00255EF3"/>
    <w:rsid w:val="00256A28"/>
    <w:rsid w:val="00260285"/>
    <w:rsid w:val="00260451"/>
    <w:rsid w:val="00260CDE"/>
    <w:rsid w:val="00261485"/>
    <w:rsid w:val="002614A3"/>
    <w:rsid w:val="00262C52"/>
    <w:rsid w:val="002633C9"/>
    <w:rsid w:val="00263594"/>
    <w:rsid w:val="00263D79"/>
    <w:rsid w:val="00263D8F"/>
    <w:rsid w:val="00264129"/>
    <w:rsid w:val="00264855"/>
    <w:rsid w:val="002653E8"/>
    <w:rsid w:val="00265512"/>
    <w:rsid w:val="00265A1D"/>
    <w:rsid w:val="00265A32"/>
    <w:rsid w:val="002663B0"/>
    <w:rsid w:val="0026641C"/>
    <w:rsid w:val="00266BCC"/>
    <w:rsid w:val="0026742D"/>
    <w:rsid w:val="00270363"/>
    <w:rsid w:val="00270B26"/>
    <w:rsid w:val="002716B5"/>
    <w:rsid w:val="00272669"/>
    <w:rsid w:val="00272EB2"/>
    <w:rsid w:val="00272EDF"/>
    <w:rsid w:val="00273022"/>
    <w:rsid w:val="002735A9"/>
    <w:rsid w:val="00273CA9"/>
    <w:rsid w:val="002740DB"/>
    <w:rsid w:val="002748F0"/>
    <w:rsid w:val="00274E1E"/>
    <w:rsid w:val="002751D8"/>
    <w:rsid w:val="0027520E"/>
    <w:rsid w:val="00275B7E"/>
    <w:rsid w:val="00277002"/>
    <w:rsid w:val="002806E2"/>
    <w:rsid w:val="00280ACE"/>
    <w:rsid w:val="0028152D"/>
    <w:rsid w:val="0028175F"/>
    <w:rsid w:val="002817A5"/>
    <w:rsid w:val="00281F4A"/>
    <w:rsid w:val="0028205E"/>
    <w:rsid w:val="00282808"/>
    <w:rsid w:val="002828B6"/>
    <w:rsid w:val="0028352A"/>
    <w:rsid w:val="0028381D"/>
    <w:rsid w:val="0028503B"/>
    <w:rsid w:val="00285592"/>
    <w:rsid w:val="00285E23"/>
    <w:rsid w:val="002869D5"/>
    <w:rsid w:val="002871C0"/>
    <w:rsid w:val="00287609"/>
    <w:rsid w:val="002905C1"/>
    <w:rsid w:val="00290F8E"/>
    <w:rsid w:val="002925F3"/>
    <w:rsid w:val="00293701"/>
    <w:rsid w:val="002938AE"/>
    <w:rsid w:val="00293CC3"/>
    <w:rsid w:val="00294F60"/>
    <w:rsid w:val="002952E4"/>
    <w:rsid w:val="002959B6"/>
    <w:rsid w:val="002967B6"/>
    <w:rsid w:val="002A02D9"/>
    <w:rsid w:val="002A0C2A"/>
    <w:rsid w:val="002A16D3"/>
    <w:rsid w:val="002A17CF"/>
    <w:rsid w:val="002A1C28"/>
    <w:rsid w:val="002A21A5"/>
    <w:rsid w:val="002A2310"/>
    <w:rsid w:val="002A35E7"/>
    <w:rsid w:val="002A3660"/>
    <w:rsid w:val="002A3A18"/>
    <w:rsid w:val="002A4292"/>
    <w:rsid w:val="002A4C13"/>
    <w:rsid w:val="002A5538"/>
    <w:rsid w:val="002A597E"/>
    <w:rsid w:val="002A62F1"/>
    <w:rsid w:val="002A6C20"/>
    <w:rsid w:val="002A6E1A"/>
    <w:rsid w:val="002A766D"/>
    <w:rsid w:val="002B0BE7"/>
    <w:rsid w:val="002B0D4E"/>
    <w:rsid w:val="002B0E4E"/>
    <w:rsid w:val="002B19F3"/>
    <w:rsid w:val="002B1D9D"/>
    <w:rsid w:val="002B1EF9"/>
    <w:rsid w:val="002B328E"/>
    <w:rsid w:val="002B3391"/>
    <w:rsid w:val="002B38A8"/>
    <w:rsid w:val="002B3B8C"/>
    <w:rsid w:val="002B5B1A"/>
    <w:rsid w:val="002B5BF8"/>
    <w:rsid w:val="002B65DD"/>
    <w:rsid w:val="002B66D2"/>
    <w:rsid w:val="002B66D8"/>
    <w:rsid w:val="002C005B"/>
    <w:rsid w:val="002C071C"/>
    <w:rsid w:val="002C1519"/>
    <w:rsid w:val="002C23F2"/>
    <w:rsid w:val="002C2510"/>
    <w:rsid w:val="002C2F62"/>
    <w:rsid w:val="002C3333"/>
    <w:rsid w:val="002C3F8F"/>
    <w:rsid w:val="002C52A5"/>
    <w:rsid w:val="002C56FB"/>
    <w:rsid w:val="002C5DCA"/>
    <w:rsid w:val="002C6809"/>
    <w:rsid w:val="002C7F02"/>
    <w:rsid w:val="002C7FC2"/>
    <w:rsid w:val="002D0696"/>
    <w:rsid w:val="002D09F2"/>
    <w:rsid w:val="002D0B12"/>
    <w:rsid w:val="002D12F7"/>
    <w:rsid w:val="002D14D8"/>
    <w:rsid w:val="002D17BF"/>
    <w:rsid w:val="002D18C3"/>
    <w:rsid w:val="002D18E9"/>
    <w:rsid w:val="002D1E5F"/>
    <w:rsid w:val="002D280C"/>
    <w:rsid w:val="002D348C"/>
    <w:rsid w:val="002D4545"/>
    <w:rsid w:val="002D5411"/>
    <w:rsid w:val="002D5B73"/>
    <w:rsid w:val="002D5D97"/>
    <w:rsid w:val="002D6208"/>
    <w:rsid w:val="002D62F0"/>
    <w:rsid w:val="002D6F36"/>
    <w:rsid w:val="002D7175"/>
    <w:rsid w:val="002D7303"/>
    <w:rsid w:val="002D73D4"/>
    <w:rsid w:val="002D74B3"/>
    <w:rsid w:val="002D74CE"/>
    <w:rsid w:val="002D7DEC"/>
    <w:rsid w:val="002E02C3"/>
    <w:rsid w:val="002E031B"/>
    <w:rsid w:val="002E05EA"/>
    <w:rsid w:val="002E0D90"/>
    <w:rsid w:val="002E1612"/>
    <w:rsid w:val="002E1B18"/>
    <w:rsid w:val="002E380B"/>
    <w:rsid w:val="002E3C25"/>
    <w:rsid w:val="002E58D6"/>
    <w:rsid w:val="002E594A"/>
    <w:rsid w:val="002E5A91"/>
    <w:rsid w:val="002E5ADE"/>
    <w:rsid w:val="002E636A"/>
    <w:rsid w:val="002E66CD"/>
    <w:rsid w:val="002E7D10"/>
    <w:rsid w:val="002F01F0"/>
    <w:rsid w:val="002F07DC"/>
    <w:rsid w:val="002F1325"/>
    <w:rsid w:val="002F16DC"/>
    <w:rsid w:val="002F1748"/>
    <w:rsid w:val="002F1FB3"/>
    <w:rsid w:val="002F259C"/>
    <w:rsid w:val="002F3179"/>
    <w:rsid w:val="002F356F"/>
    <w:rsid w:val="002F4A07"/>
    <w:rsid w:val="002F4C73"/>
    <w:rsid w:val="002F5060"/>
    <w:rsid w:val="002F608C"/>
    <w:rsid w:val="002F6268"/>
    <w:rsid w:val="002F64E3"/>
    <w:rsid w:val="002F652A"/>
    <w:rsid w:val="002F7291"/>
    <w:rsid w:val="003002AE"/>
    <w:rsid w:val="003002E8"/>
    <w:rsid w:val="0030064D"/>
    <w:rsid w:val="00300DA2"/>
    <w:rsid w:val="0030161C"/>
    <w:rsid w:val="00301889"/>
    <w:rsid w:val="003025B1"/>
    <w:rsid w:val="003025B3"/>
    <w:rsid w:val="003025CE"/>
    <w:rsid w:val="003026B5"/>
    <w:rsid w:val="00302E18"/>
    <w:rsid w:val="00302E6B"/>
    <w:rsid w:val="003036F7"/>
    <w:rsid w:val="003040D2"/>
    <w:rsid w:val="00304B7F"/>
    <w:rsid w:val="0030500B"/>
    <w:rsid w:val="003053F8"/>
    <w:rsid w:val="0030546F"/>
    <w:rsid w:val="00305A26"/>
    <w:rsid w:val="00305E07"/>
    <w:rsid w:val="00305EBA"/>
    <w:rsid w:val="003067F1"/>
    <w:rsid w:val="00306D45"/>
    <w:rsid w:val="00306DD0"/>
    <w:rsid w:val="0030796E"/>
    <w:rsid w:val="0030797D"/>
    <w:rsid w:val="00307A33"/>
    <w:rsid w:val="00310F8E"/>
    <w:rsid w:val="00311498"/>
    <w:rsid w:val="0031177C"/>
    <w:rsid w:val="00312EDB"/>
    <w:rsid w:val="00313A07"/>
    <w:rsid w:val="0031405E"/>
    <w:rsid w:val="00314C05"/>
    <w:rsid w:val="00314F7C"/>
    <w:rsid w:val="00315464"/>
    <w:rsid w:val="00316047"/>
    <w:rsid w:val="0031651D"/>
    <w:rsid w:val="00316555"/>
    <w:rsid w:val="00316A6F"/>
    <w:rsid w:val="00316BED"/>
    <w:rsid w:val="00316D33"/>
    <w:rsid w:val="00317B12"/>
    <w:rsid w:val="00320D1A"/>
    <w:rsid w:val="00321B93"/>
    <w:rsid w:val="003239DF"/>
    <w:rsid w:val="00323EB6"/>
    <w:rsid w:val="0032495E"/>
    <w:rsid w:val="00324AC1"/>
    <w:rsid w:val="003256E5"/>
    <w:rsid w:val="003265ED"/>
    <w:rsid w:val="0032660A"/>
    <w:rsid w:val="00326D9B"/>
    <w:rsid w:val="0032723B"/>
    <w:rsid w:val="00330C3B"/>
    <w:rsid w:val="00330F08"/>
    <w:rsid w:val="003316A5"/>
    <w:rsid w:val="00331D7E"/>
    <w:rsid w:val="00331E43"/>
    <w:rsid w:val="00331E88"/>
    <w:rsid w:val="003322CF"/>
    <w:rsid w:val="00332C33"/>
    <w:rsid w:val="00333296"/>
    <w:rsid w:val="00333FE1"/>
    <w:rsid w:val="00334438"/>
    <w:rsid w:val="00334712"/>
    <w:rsid w:val="00334C52"/>
    <w:rsid w:val="00334CEB"/>
    <w:rsid w:val="0033669A"/>
    <w:rsid w:val="00337208"/>
    <w:rsid w:val="0034019E"/>
    <w:rsid w:val="003404FE"/>
    <w:rsid w:val="00340701"/>
    <w:rsid w:val="0034088E"/>
    <w:rsid w:val="00340BC1"/>
    <w:rsid w:val="00341095"/>
    <w:rsid w:val="003413D6"/>
    <w:rsid w:val="003415D6"/>
    <w:rsid w:val="00341BB7"/>
    <w:rsid w:val="00342301"/>
    <w:rsid w:val="00342A24"/>
    <w:rsid w:val="00342ED0"/>
    <w:rsid w:val="00343B56"/>
    <w:rsid w:val="00343FC9"/>
    <w:rsid w:val="00343FE0"/>
    <w:rsid w:val="00344360"/>
    <w:rsid w:val="003443FC"/>
    <w:rsid w:val="00344503"/>
    <w:rsid w:val="00344624"/>
    <w:rsid w:val="00344B8A"/>
    <w:rsid w:val="003454B2"/>
    <w:rsid w:val="00345A62"/>
    <w:rsid w:val="00345F85"/>
    <w:rsid w:val="003469CB"/>
    <w:rsid w:val="003469D8"/>
    <w:rsid w:val="00347018"/>
    <w:rsid w:val="003478B5"/>
    <w:rsid w:val="00347D27"/>
    <w:rsid w:val="00350160"/>
    <w:rsid w:val="00350596"/>
    <w:rsid w:val="003506A1"/>
    <w:rsid w:val="00350FB8"/>
    <w:rsid w:val="0035176C"/>
    <w:rsid w:val="00351853"/>
    <w:rsid w:val="003528AA"/>
    <w:rsid w:val="00352C08"/>
    <w:rsid w:val="00353326"/>
    <w:rsid w:val="0035452C"/>
    <w:rsid w:val="00354E82"/>
    <w:rsid w:val="00355534"/>
    <w:rsid w:val="003555EA"/>
    <w:rsid w:val="00355771"/>
    <w:rsid w:val="00355C88"/>
    <w:rsid w:val="00356B57"/>
    <w:rsid w:val="00360253"/>
    <w:rsid w:val="00360938"/>
    <w:rsid w:val="003622B2"/>
    <w:rsid w:val="00362BD5"/>
    <w:rsid w:val="003633B4"/>
    <w:rsid w:val="0036361F"/>
    <w:rsid w:val="00363660"/>
    <w:rsid w:val="0036459A"/>
    <w:rsid w:val="0036472C"/>
    <w:rsid w:val="00364891"/>
    <w:rsid w:val="00364CB9"/>
    <w:rsid w:val="00365A8F"/>
    <w:rsid w:val="00365C17"/>
    <w:rsid w:val="003662F8"/>
    <w:rsid w:val="0036650C"/>
    <w:rsid w:val="0036778D"/>
    <w:rsid w:val="00367B16"/>
    <w:rsid w:val="00370FF9"/>
    <w:rsid w:val="00371862"/>
    <w:rsid w:val="00371EFE"/>
    <w:rsid w:val="003731BD"/>
    <w:rsid w:val="00373884"/>
    <w:rsid w:val="00373FF6"/>
    <w:rsid w:val="0037429A"/>
    <w:rsid w:val="0037490A"/>
    <w:rsid w:val="003750A9"/>
    <w:rsid w:val="003755FA"/>
    <w:rsid w:val="00375A03"/>
    <w:rsid w:val="003760E3"/>
    <w:rsid w:val="00376AC1"/>
    <w:rsid w:val="0037732A"/>
    <w:rsid w:val="003774DD"/>
    <w:rsid w:val="00377E9B"/>
    <w:rsid w:val="003800D3"/>
    <w:rsid w:val="0038065E"/>
    <w:rsid w:val="0038066C"/>
    <w:rsid w:val="00380C3C"/>
    <w:rsid w:val="00382B9B"/>
    <w:rsid w:val="003838B1"/>
    <w:rsid w:val="00383CE4"/>
    <w:rsid w:val="003843DD"/>
    <w:rsid w:val="00384990"/>
    <w:rsid w:val="00384A9F"/>
    <w:rsid w:val="00384B06"/>
    <w:rsid w:val="0038520E"/>
    <w:rsid w:val="0038563B"/>
    <w:rsid w:val="003856E5"/>
    <w:rsid w:val="003865A4"/>
    <w:rsid w:val="00386C24"/>
    <w:rsid w:val="00387A02"/>
    <w:rsid w:val="00387DC0"/>
    <w:rsid w:val="003907D7"/>
    <w:rsid w:val="00390A66"/>
    <w:rsid w:val="00392150"/>
    <w:rsid w:val="0039221D"/>
    <w:rsid w:val="003926D0"/>
    <w:rsid w:val="00392A01"/>
    <w:rsid w:val="0039310B"/>
    <w:rsid w:val="0039357B"/>
    <w:rsid w:val="00393C5E"/>
    <w:rsid w:val="00394081"/>
    <w:rsid w:val="003943EC"/>
    <w:rsid w:val="003955D5"/>
    <w:rsid w:val="00395A5B"/>
    <w:rsid w:val="0039625A"/>
    <w:rsid w:val="00396B02"/>
    <w:rsid w:val="0039707F"/>
    <w:rsid w:val="00397153"/>
    <w:rsid w:val="003972FD"/>
    <w:rsid w:val="003973DE"/>
    <w:rsid w:val="003A0985"/>
    <w:rsid w:val="003A0BBA"/>
    <w:rsid w:val="003A14E8"/>
    <w:rsid w:val="003A1A6D"/>
    <w:rsid w:val="003A1D54"/>
    <w:rsid w:val="003A20B0"/>
    <w:rsid w:val="003A2AC0"/>
    <w:rsid w:val="003A2DD8"/>
    <w:rsid w:val="003A3D2D"/>
    <w:rsid w:val="003A3DEF"/>
    <w:rsid w:val="003A41A0"/>
    <w:rsid w:val="003A4429"/>
    <w:rsid w:val="003A45A8"/>
    <w:rsid w:val="003A48D3"/>
    <w:rsid w:val="003A4DAA"/>
    <w:rsid w:val="003A5BE1"/>
    <w:rsid w:val="003A6611"/>
    <w:rsid w:val="003A6D2E"/>
    <w:rsid w:val="003A7A67"/>
    <w:rsid w:val="003B0494"/>
    <w:rsid w:val="003B0A00"/>
    <w:rsid w:val="003B0D84"/>
    <w:rsid w:val="003B15EF"/>
    <w:rsid w:val="003B1AA0"/>
    <w:rsid w:val="003B1D87"/>
    <w:rsid w:val="003B22BB"/>
    <w:rsid w:val="003B25C2"/>
    <w:rsid w:val="003B2685"/>
    <w:rsid w:val="003B2A59"/>
    <w:rsid w:val="003B3D5E"/>
    <w:rsid w:val="003B3E1F"/>
    <w:rsid w:val="003B3E8D"/>
    <w:rsid w:val="003B541C"/>
    <w:rsid w:val="003B6027"/>
    <w:rsid w:val="003B6F0E"/>
    <w:rsid w:val="003B7DEE"/>
    <w:rsid w:val="003C021E"/>
    <w:rsid w:val="003C03F9"/>
    <w:rsid w:val="003C043F"/>
    <w:rsid w:val="003C0F8C"/>
    <w:rsid w:val="003C1182"/>
    <w:rsid w:val="003C1449"/>
    <w:rsid w:val="003C1493"/>
    <w:rsid w:val="003C17E8"/>
    <w:rsid w:val="003C1FCB"/>
    <w:rsid w:val="003C1FDC"/>
    <w:rsid w:val="003C3777"/>
    <w:rsid w:val="003C537B"/>
    <w:rsid w:val="003C759E"/>
    <w:rsid w:val="003C78CE"/>
    <w:rsid w:val="003C7DDB"/>
    <w:rsid w:val="003D07EC"/>
    <w:rsid w:val="003D0AF4"/>
    <w:rsid w:val="003D0D44"/>
    <w:rsid w:val="003D0E88"/>
    <w:rsid w:val="003D1774"/>
    <w:rsid w:val="003D1860"/>
    <w:rsid w:val="003D2D92"/>
    <w:rsid w:val="003D2ED4"/>
    <w:rsid w:val="003D39B4"/>
    <w:rsid w:val="003D3E71"/>
    <w:rsid w:val="003D4727"/>
    <w:rsid w:val="003D49F7"/>
    <w:rsid w:val="003D5B14"/>
    <w:rsid w:val="003D5C77"/>
    <w:rsid w:val="003D60E7"/>
    <w:rsid w:val="003D6104"/>
    <w:rsid w:val="003D677A"/>
    <w:rsid w:val="003D6846"/>
    <w:rsid w:val="003D757D"/>
    <w:rsid w:val="003E017D"/>
    <w:rsid w:val="003E040F"/>
    <w:rsid w:val="003E0568"/>
    <w:rsid w:val="003E0C03"/>
    <w:rsid w:val="003E0C36"/>
    <w:rsid w:val="003E0EC1"/>
    <w:rsid w:val="003E10E9"/>
    <w:rsid w:val="003E1412"/>
    <w:rsid w:val="003E14B4"/>
    <w:rsid w:val="003E2B6A"/>
    <w:rsid w:val="003E2D7F"/>
    <w:rsid w:val="003E2DA2"/>
    <w:rsid w:val="003E41D1"/>
    <w:rsid w:val="003E45DC"/>
    <w:rsid w:val="003E49CE"/>
    <w:rsid w:val="003E4AAB"/>
    <w:rsid w:val="003E4B1B"/>
    <w:rsid w:val="003E4C5D"/>
    <w:rsid w:val="003E5B32"/>
    <w:rsid w:val="003E5EDD"/>
    <w:rsid w:val="003E7555"/>
    <w:rsid w:val="003E7614"/>
    <w:rsid w:val="003E7908"/>
    <w:rsid w:val="003E7AF7"/>
    <w:rsid w:val="003F0E97"/>
    <w:rsid w:val="003F0F83"/>
    <w:rsid w:val="003F161C"/>
    <w:rsid w:val="003F2232"/>
    <w:rsid w:val="003F26A9"/>
    <w:rsid w:val="003F369D"/>
    <w:rsid w:val="003F3A51"/>
    <w:rsid w:val="003F3D34"/>
    <w:rsid w:val="003F40BE"/>
    <w:rsid w:val="003F447F"/>
    <w:rsid w:val="003F498B"/>
    <w:rsid w:val="003F4E86"/>
    <w:rsid w:val="003F5584"/>
    <w:rsid w:val="003F55D0"/>
    <w:rsid w:val="003F58AC"/>
    <w:rsid w:val="003F69F0"/>
    <w:rsid w:val="003F6D49"/>
    <w:rsid w:val="003F7028"/>
    <w:rsid w:val="003F7364"/>
    <w:rsid w:val="003F745F"/>
    <w:rsid w:val="003F7645"/>
    <w:rsid w:val="003F78EA"/>
    <w:rsid w:val="003F79B1"/>
    <w:rsid w:val="00400216"/>
    <w:rsid w:val="0040027E"/>
    <w:rsid w:val="004004D3"/>
    <w:rsid w:val="004020A3"/>
    <w:rsid w:val="004020D8"/>
    <w:rsid w:val="004021E9"/>
    <w:rsid w:val="00402E72"/>
    <w:rsid w:val="00402FCF"/>
    <w:rsid w:val="00403290"/>
    <w:rsid w:val="00404283"/>
    <w:rsid w:val="00404406"/>
    <w:rsid w:val="00404736"/>
    <w:rsid w:val="00405176"/>
    <w:rsid w:val="004055F3"/>
    <w:rsid w:val="004058A0"/>
    <w:rsid w:val="00405DAA"/>
    <w:rsid w:val="00406548"/>
    <w:rsid w:val="0040655B"/>
    <w:rsid w:val="00406B5D"/>
    <w:rsid w:val="00407221"/>
    <w:rsid w:val="00407632"/>
    <w:rsid w:val="004107F3"/>
    <w:rsid w:val="004110A5"/>
    <w:rsid w:val="0041111E"/>
    <w:rsid w:val="00411502"/>
    <w:rsid w:val="004124C1"/>
    <w:rsid w:val="004128A7"/>
    <w:rsid w:val="00413161"/>
    <w:rsid w:val="0041335D"/>
    <w:rsid w:val="00413FD9"/>
    <w:rsid w:val="00414787"/>
    <w:rsid w:val="004159A9"/>
    <w:rsid w:val="00415DE8"/>
    <w:rsid w:val="00415F8E"/>
    <w:rsid w:val="0041630B"/>
    <w:rsid w:val="0041656B"/>
    <w:rsid w:val="00417CB8"/>
    <w:rsid w:val="00417CCE"/>
    <w:rsid w:val="00417D39"/>
    <w:rsid w:val="00420686"/>
    <w:rsid w:val="004215F5"/>
    <w:rsid w:val="0042189D"/>
    <w:rsid w:val="004218F8"/>
    <w:rsid w:val="00421BF8"/>
    <w:rsid w:val="00422625"/>
    <w:rsid w:val="00422C6B"/>
    <w:rsid w:val="00422E94"/>
    <w:rsid w:val="004235D7"/>
    <w:rsid w:val="0042411C"/>
    <w:rsid w:val="00425547"/>
    <w:rsid w:val="0042567D"/>
    <w:rsid w:val="004260CB"/>
    <w:rsid w:val="00426113"/>
    <w:rsid w:val="00426B4C"/>
    <w:rsid w:val="00426CA5"/>
    <w:rsid w:val="0042728D"/>
    <w:rsid w:val="00427CE1"/>
    <w:rsid w:val="00427FC8"/>
    <w:rsid w:val="004302EA"/>
    <w:rsid w:val="004303C7"/>
    <w:rsid w:val="00430704"/>
    <w:rsid w:val="004309DA"/>
    <w:rsid w:val="00430F6C"/>
    <w:rsid w:val="00431A17"/>
    <w:rsid w:val="00431B19"/>
    <w:rsid w:val="00431CF7"/>
    <w:rsid w:val="00431F56"/>
    <w:rsid w:val="0043220C"/>
    <w:rsid w:val="004335FF"/>
    <w:rsid w:val="0043388E"/>
    <w:rsid w:val="00433D9C"/>
    <w:rsid w:val="004343DF"/>
    <w:rsid w:val="00434E15"/>
    <w:rsid w:val="0043512C"/>
    <w:rsid w:val="00436644"/>
    <w:rsid w:val="00436AFB"/>
    <w:rsid w:val="00437494"/>
    <w:rsid w:val="0043789D"/>
    <w:rsid w:val="0044012F"/>
    <w:rsid w:val="004402B2"/>
    <w:rsid w:val="00440372"/>
    <w:rsid w:val="00440A6D"/>
    <w:rsid w:val="00440DFA"/>
    <w:rsid w:val="00441C9F"/>
    <w:rsid w:val="00441E62"/>
    <w:rsid w:val="004424C2"/>
    <w:rsid w:val="004427BE"/>
    <w:rsid w:val="00442971"/>
    <w:rsid w:val="00442D5E"/>
    <w:rsid w:val="00442DF7"/>
    <w:rsid w:val="004435CE"/>
    <w:rsid w:val="00443D45"/>
    <w:rsid w:val="00443EC5"/>
    <w:rsid w:val="00444260"/>
    <w:rsid w:val="0044542F"/>
    <w:rsid w:val="004454C7"/>
    <w:rsid w:val="00445802"/>
    <w:rsid w:val="00445A43"/>
    <w:rsid w:val="00445CAB"/>
    <w:rsid w:val="0044601D"/>
    <w:rsid w:val="00446897"/>
    <w:rsid w:val="00446E19"/>
    <w:rsid w:val="004470E2"/>
    <w:rsid w:val="0044761D"/>
    <w:rsid w:val="00450324"/>
    <w:rsid w:val="004504E4"/>
    <w:rsid w:val="004508CC"/>
    <w:rsid w:val="00450BA3"/>
    <w:rsid w:val="00450F1E"/>
    <w:rsid w:val="0045103E"/>
    <w:rsid w:val="0045143A"/>
    <w:rsid w:val="004517A3"/>
    <w:rsid w:val="00451C61"/>
    <w:rsid w:val="004522CB"/>
    <w:rsid w:val="00452584"/>
    <w:rsid w:val="00452A89"/>
    <w:rsid w:val="00452A9B"/>
    <w:rsid w:val="00452AFB"/>
    <w:rsid w:val="00453089"/>
    <w:rsid w:val="00453650"/>
    <w:rsid w:val="004545E3"/>
    <w:rsid w:val="00454D97"/>
    <w:rsid w:val="0045638D"/>
    <w:rsid w:val="00456728"/>
    <w:rsid w:val="00456AF4"/>
    <w:rsid w:val="00456D92"/>
    <w:rsid w:val="004574F5"/>
    <w:rsid w:val="00457DB2"/>
    <w:rsid w:val="00460052"/>
    <w:rsid w:val="00460FBC"/>
    <w:rsid w:val="004616B7"/>
    <w:rsid w:val="004618B0"/>
    <w:rsid w:val="00462986"/>
    <w:rsid w:val="004631FA"/>
    <w:rsid w:val="00464866"/>
    <w:rsid w:val="004659C4"/>
    <w:rsid w:val="00466199"/>
    <w:rsid w:val="0046621F"/>
    <w:rsid w:val="0046629A"/>
    <w:rsid w:val="00466BEA"/>
    <w:rsid w:val="00466C84"/>
    <w:rsid w:val="00466E0E"/>
    <w:rsid w:val="0046715C"/>
    <w:rsid w:val="00467638"/>
    <w:rsid w:val="004677FD"/>
    <w:rsid w:val="004678D5"/>
    <w:rsid w:val="00467FAA"/>
    <w:rsid w:val="0047002E"/>
    <w:rsid w:val="004705F8"/>
    <w:rsid w:val="00471F9B"/>
    <w:rsid w:val="00472ECE"/>
    <w:rsid w:val="00473565"/>
    <w:rsid w:val="00474A12"/>
    <w:rsid w:val="00475275"/>
    <w:rsid w:val="004753D6"/>
    <w:rsid w:val="0047576E"/>
    <w:rsid w:val="0047579B"/>
    <w:rsid w:val="00475811"/>
    <w:rsid w:val="00475E7E"/>
    <w:rsid w:val="004760D4"/>
    <w:rsid w:val="00477F37"/>
    <w:rsid w:val="00480BEA"/>
    <w:rsid w:val="00481BB7"/>
    <w:rsid w:val="00482D68"/>
    <w:rsid w:val="0048310D"/>
    <w:rsid w:val="004831E7"/>
    <w:rsid w:val="0048351B"/>
    <w:rsid w:val="004838C3"/>
    <w:rsid w:val="004839A5"/>
    <w:rsid w:val="00483CF8"/>
    <w:rsid w:val="00484599"/>
    <w:rsid w:val="00484648"/>
    <w:rsid w:val="004846E6"/>
    <w:rsid w:val="00484C3B"/>
    <w:rsid w:val="0048554E"/>
    <w:rsid w:val="0048596A"/>
    <w:rsid w:val="00486F55"/>
    <w:rsid w:val="00487818"/>
    <w:rsid w:val="00487864"/>
    <w:rsid w:val="00487DD9"/>
    <w:rsid w:val="004905DB"/>
    <w:rsid w:val="00490843"/>
    <w:rsid w:val="00491109"/>
    <w:rsid w:val="00491C54"/>
    <w:rsid w:val="00492831"/>
    <w:rsid w:val="004938ED"/>
    <w:rsid w:val="00493BD1"/>
    <w:rsid w:val="00493BE6"/>
    <w:rsid w:val="00493FBB"/>
    <w:rsid w:val="00494D53"/>
    <w:rsid w:val="00494EC5"/>
    <w:rsid w:val="00495707"/>
    <w:rsid w:val="004961CD"/>
    <w:rsid w:val="00496599"/>
    <w:rsid w:val="00496939"/>
    <w:rsid w:val="00496D96"/>
    <w:rsid w:val="004A12EB"/>
    <w:rsid w:val="004A1543"/>
    <w:rsid w:val="004A16FA"/>
    <w:rsid w:val="004A180D"/>
    <w:rsid w:val="004A1922"/>
    <w:rsid w:val="004A1F93"/>
    <w:rsid w:val="004A2206"/>
    <w:rsid w:val="004A26CA"/>
    <w:rsid w:val="004A335A"/>
    <w:rsid w:val="004A44E0"/>
    <w:rsid w:val="004A4A75"/>
    <w:rsid w:val="004A4BDA"/>
    <w:rsid w:val="004A523F"/>
    <w:rsid w:val="004A59CA"/>
    <w:rsid w:val="004A6488"/>
    <w:rsid w:val="004B0A57"/>
    <w:rsid w:val="004B0A78"/>
    <w:rsid w:val="004B0D85"/>
    <w:rsid w:val="004B2321"/>
    <w:rsid w:val="004B24A5"/>
    <w:rsid w:val="004B3803"/>
    <w:rsid w:val="004B4248"/>
    <w:rsid w:val="004B4A7D"/>
    <w:rsid w:val="004B4AC9"/>
    <w:rsid w:val="004B4D02"/>
    <w:rsid w:val="004B4E6D"/>
    <w:rsid w:val="004B5B31"/>
    <w:rsid w:val="004B5D54"/>
    <w:rsid w:val="004B6650"/>
    <w:rsid w:val="004B69C7"/>
    <w:rsid w:val="004B6F0D"/>
    <w:rsid w:val="004C067E"/>
    <w:rsid w:val="004C0A26"/>
    <w:rsid w:val="004C1A18"/>
    <w:rsid w:val="004C2D3D"/>
    <w:rsid w:val="004C2DAF"/>
    <w:rsid w:val="004C323A"/>
    <w:rsid w:val="004C354D"/>
    <w:rsid w:val="004C36DE"/>
    <w:rsid w:val="004C4092"/>
    <w:rsid w:val="004C42A8"/>
    <w:rsid w:val="004C529A"/>
    <w:rsid w:val="004C56BF"/>
    <w:rsid w:val="004C6003"/>
    <w:rsid w:val="004C6078"/>
    <w:rsid w:val="004C64DF"/>
    <w:rsid w:val="004C6766"/>
    <w:rsid w:val="004C6980"/>
    <w:rsid w:val="004C6A96"/>
    <w:rsid w:val="004C6D79"/>
    <w:rsid w:val="004C6ED2"/>
    <w:rsid w:val="004D0D30"/>
    <w:rsid w:val="004D0EED"/>
    <w:rsid w:val="004D10F8"/>
    <w:rsid w:val="004D1641"/>
    <w:rsid w:val="004D1902"/>
    <w:rsid w:val="004D1A48"/>
    <w:rsid w:val="004D1B84"/>
    <w:rsid w:val="004D1CB7"/>
    <w:rsid w:val="004D227A"/>
    <w:rsid w:val="004D2A37"/>
    <w:rsid w:val="004D2B27"/>
    <w:rsid w:val="004D2F32"/>
    <w:rsid w:val="004D33F0"/>
    <w:rsid w:val="004D3B17"/>
    <w:rsid w:val="004D3DC0"/>
    <w:rsid w:val="004D60C0"/>
    <w:rsid w:val="004D6226"/>
    <w:rsid w:val="004D6326"/>
    <w:rsid w:val="004D6476"/>
    <w:rsid w:val="004D6989"/>
    <w:rsid w:val="004D6D30"/>
    <w:rsid w:val="004D6D73"/>
    <w:rsid w:val="004D6F6C"/>
    <w:rsid w:val="004D77D6"/>
    <w:rsid w:val="004D7ADB"/>
    <w:rsid w:val="004E00CE"/>
    <w:rsid w:val="004E0235"/>
    <w:rsid w:val="004E04AB"/>
    <w:rsid w:val="004E080C"/>
    <w:rsid w:val="004E0DD7"/>
    <w:rsid w:val="004E1535"/>
    <w:rsid w:val="004E27C7"/>
    <w:rsid w:val="004E2907"/>
    <w:rsid w:val="004E2E6B"/>
    <w:rsid w:val="004E4DD6"/>
    <w:rsid w:val="004E5785"/>
    <w:rsid w:val="004E58FB"/>
    <w:rsid w:val="004E6035"/>
    <w:rsid w:val="004E630A"/>
    <w:rsid w:val="004E678B"/>
    <w:rsid w:val="004E6B17"/>
    <w:rsid w:val="004E6B33"/>
    <w:rsid w:val="004E6B35"/>
    <w:rsid w:val="004E77B0"/>
    <w:rsid w:val="004E7A85"/>
    <w:rsid w:val="004F0425"/>
    <w:rsid w:val="004F0A07"/>
    <w:rsid w:val="004F1E7C"/>
    <w:rsid w:val="004F287B"/>
    <w:rsid w:val="004F2D00"/>
    <w:rsid w:val="004F3565"/>
    <w:rsid w:val="004F4BF0"/>
    <w:rsid w:val="004F5553"/>
    <w:rsid w:val="004F5ECB"/>
    <w:rsid w:val="004F6293"/>
    <w:rsid w:val="004F7602"/>
    <w:rsid w:val="004F7D06"/>
    <w:rsid w:val="00500650"/>
    <w:rsid w:val="00501DE1"/>
    <w:rsid w:val="00501E34"/>
    <w:rsid w:val="00502912"/>
    <w:rsid w:val="00502B21"/>
    <w:rsid w:val="00503489"/>
    <w:rsid w:val="00503E8A"/>
    <w:rsid w:val="00505649"/>
    <w:rsid w:val="00506AF4"/>
    <w:rsid w:val="00506D22"/>
    <w:rsid w:val="00506E16"/>
    <w:rsid w:val="0050754A"/>
    <w:rsid w:val="00510FB9"/>
    <w:rsid w:val="00511884"/>
    <w:rsid w:val="005122DF"/>
    <w:rsid w:val="005123C2"/>
    <w:rsid w:val="005125A3"/>
    <w:rsid w:val="005129E7"/>
    <w:rsid w:val="00512E10"/>
    <w:rsid w:val="00513B02"/>
    <w:rsid w:val="00514311"/>
    <w:rsid w:val="005151A7"/>
    <w:rsid w:val="00515C11"/>
    <w:rsid w:val="005169C3"/>
    <w:rsid w:val="00516ED9"/>
    <w:rsid w:val="0051786D"/>
    <w:rsid w:val="0052096D"/>
    <w:rsid w:val="00520D1B"/>
    <w:rsid w:val="005210C9"/>
    <w:rsid w:val="0052224B"/>
    <w:rsid w:val="00522DC7"/>
    <w:rsid w:val="00524337"/>
    <w:rsid w:val="005256FD"/>
    <w:rsid w:val="00526067"/>
    <w:rsid w:val="00526C54"/>
    <w:rsid w:val="0052747B"/>
    <w:rsid w:val="005279D0"/>
    <w:rsid w:val="005300C5"/>
    <w:rsid w:val="00530CA5"/>
    <w:rsid w:val="00530F2A"/>
    <w:rsid w:val="00531217"/>
    <w:rsid w:val="00531F8A"/>
    <w:rsid w:val="00533777"/>
    <w:rsid w:val="00533935"/>
    <w:rsid w:val="005339F6"/>
    <w:rsid w:val="005341F1"/>
    <w:rsid w:val="005345C0"/>
    <w:rsid w:val="00534C9F"/>
    <w:rsid w:val="00534F24"/>
    <w:rsid w:val="00535274"/>
    <w:rsid w:val="0053629D"/>
    <w:rsid w:val="0053645D"/>
    <w:rsid w:val="0053646E"/>
    <w:rsid w:val="00536604"/>
    <w:rsid w:val="00536CA5"/>
    <w:rsid w:val="00537038"/>
    <w:rsid w:val="00537D32"/>
    <w:rsid w:val="005402F5"/>
    <w:rsid w:val="00540C03"/>
    <w:rsid w:val="00540FF6"/>
    <w:rsid w:val="0054165F"/>
    <w:rsid w:val="005416E3"/>
    <w:rsid w:val="00541F95"/>
    <w:rsid w:val="00542FE5"/>
    <w:rsid w:val="00543BB8"/>
    <w:rsid w:val="005447C5"/>
    <w:rsid w:val="00545125"/>
    <w:rsid w:val="00546092"/>
    <w:rsid w:val="005462E3"/>
    <w:rsid w:val="00546D8C"/>
    <w:rsid w:val="00546E72"/>
    <w:rsid w:val="0054703B"/>
    <w:rsid w:val="00547BEC"/>
    <w:rsid w:val="00547CEA"/>
    <w:rsid w:val="00550404"/>
    <w:rsid w:val="00550EF0"/>
    <w:rsid w:val="005513AC"/>
    <w:rsid w:val="005513D7"/>
    <w:rsid w:val="00552B33"/>
    <w:rsid w:val="00552BA7"/>
    <w:rsid w:val="00552CBB"/>
    <w:rsid w:val="00553DD6"/>
    <w:rsid w:val="00554433"/>
    <w:rsid w:val="00554582"/>
    <w:rsid w:val="005552C1"/>
    <w:rsid w:val="00555644"/>
    <w:rsid w:val="00555ECD"/>
    <w:rsid w:val="00556406"/>
    <w:rsid w:val="005564F1"/>
    <w:rsid w:val="00556FD8"/>
    <w:rsid w:val="0056008D"/>
    <w:rsid w:val="005602CC"/>
    <w:rsid w:val="00560A0A"/>
    <w:rsid w:val="00560A2D"/>
    <w:rsid w:val="00561795"/>
    <w:rsid w:val="00561DF0"/>
    <w:rsid w:val="00562CEE"/>
    <w:rsid w:val="005644BC"/>
    <w:rsid w:val="0056477F"/>
    <w:rsid w:val="0056548B"/>
    <w:rsid w:val="00565F58"/>
    <w:rsid w:val="005663C2"/>
    <w:rsid w:val="0056665E"/>
    <w:rsid w:val="00566F03"/>
    <w:rsid w:val="00567DF8"/>
    <w:rsid w:val="005707F6"/>
    <w:rsid w:val="00570B68"/>
    <w:rsid w:val="0057113C"/>
    <w:rsid w:val="005713E7"/>
    <w:rsid w:val="00571508"/>
    <w:rsid w:val="005715A0"/>
    <w:rsid w:val="0057167B"/>
    <w:rsid w:val="00571ED4"/>
    <w:rsid w:val="00571F6D"/>
    <w:rsid w:val="00572B56"/>
    <w:rsid w:val="005738E4"/>
    <w:rsid w:val="00574289"/>
    <w:rsid w:val="0057580E"/>
    <w:rsid w:val="00576BE3"/>
    <w:rsid w:val="00576DB1"/>
    <w:rsid w:val="005773EE"/>
    <w:rsid w:val="00580243"/>
    <w:rsid w:val="00580DE9"/>
    <w:rsid w:val="00580FA8"/>
    <w:rsid w:val="00581279"/>
    <w:rsid w:val="00583187"/>
    <w:rsid w:val="005846D2"/>
    <w:rsid w:val="0058476B"/>
    <w:rsid w:val="00584A49"/>
    <w:rsid w:val="0058557C"/>
    <w:rsid w:val="00585760"/>
    <w:rsid w:val="00586000"/>
    <w:rsid w:val="00586AC3"/>
    <w:rsid w:val="00587B91"/>
    <w:rsid w:val="0059007E"/>
    <w:rsid w:val="00590618"/>
    <w:rsid w:val="005906AE"/>
    <w:rsid w:val="0059105A"/>
    <w:rsid w:val="00591178"/>
    <w:rsid w:val="005915EB"/>
    <w:rsid w:val="00591782"/>
    <w:rsid w:val="00591828"/>
    <w:rsid w:val="005923B4"/>
    <w:rsid w:val="005925C5"/>
    <w:rsid w:val="00592A7C"/>
    <w:rsid w:val="00592A8B"/>
    <w:rsid w:val="00592D78"/>
    <w:rsid w:val="00592EBB"/>
    <w:rsid w:val="0059313B"/>
    <w:rsid w:val="0059460B"/>
    <w:rsid w:val="00594707"/>
    <w:rsid w:val="005952DD"/>
    <w:rsid w:val="00595710"/>
    <w:rsid w:val="00596147"/>
    <w:rsid w:val="00596AAE"/>
    <w:rsid w:val="005976D7"/>
    <w:rsid w:val="005A0732"/>
    <w:rsid w:val="005A0785"/>
    <w:rsid w:val="005A0F6C"/>
    <w:rsid w:val="005A1914"/>
    <w:rsid w:val="005A1955"/>
    <w:rsid w:val="005A30FE"/>
    <w:rsid w:val="005A33BB"/>
    <w:rsid w:val="005A3EB3"/>
    <w:rsid w:val="005A4D04"/>
    <w:rsid w:val="005A51EE"/>
    <w:rsid w:val="005A5819"/>
    <w:rsid w:val="005A584A"/>
    <w:rsid w:val="005A5991"/>
    <w:rsid w:val="005A5A6D"/>
    <w:rsid w:val="005A5B4A"/>
    <w:rsid w:val="005A5CC1"/>
    <w:rsid w:val="005A6180"/>
    <w:rsid w:val="005A6600"/>
    <w:rsid w:val="005A6A7B"/>
    <w:rsid w:val="005A716A"/>
    <w:rsid w:val="005A759F"/>
    <w:rsid w:val="005B0BAE"/>
    <w:rsid w:val="005B0DD4"/>
    <w:rsid w:val="005B137B"/>
    <w:rsid w:val="005B1EFA"/>
    <w:rsid w:val="005B1F9B"/>
    <w:rsid w:val="005B2849"/>
    <w:rsid w:val="005B2D1B"/>
    <w:rsid w:val="005B3898"/>
    <w:rsid w:val="005B3C78"/>
    <w:rsid w:val="005B3DE8"/>
    <w:rsid w:val="005B4E3A"/>
    <w:rsid w:val="005B4E8D"/>
    <w:rsid w:val="005B5A67"/>
    <w:rsid w:val="005B5C66"/>
    <w:rsid w:val="005B6538"/>
    <w:rsid w:val="005B6A67"/>
    <w:rsid w:val="005B6E43"/>
    <w:rsid w:val="005B7748"/>
    <w:rsid w:val="005B7813"/>
    <w:rsid w:val="005C0AF9"/>
    <w:rsid w:val="005C0C0D"/>
    <w:rsid w:val="005C195A"/>
    <w:rsid w:val="005C1CDB"/>
    <w:rsid w:val="005C2502"/>
    <w:rsid w:val="005C3169"/>
    <w:rsid w:val="005C32BB"/>
    <w:rsid w:val="005C3542"/>
    <w:rsid w:val="005C3789"/>
    <w:rsid w:val="005C3944"/>
    <w:rsid w:val="005C3C98"/>
    <w:rsid w:val="005C3E21"/>
    <w:rsid w:val="005C4A5C"/>
    <w:rsid w:val="005C51D8"/>
    <w:rsid w:val="005C5B1B"/>
    <w:rsid w:val="005C6036"/>
    <w:rsid w:val="005C63FE"/>
    <w:rsid w:val="005C6BAE"/>
    <w:rsid w:val="005C75EF"/>
    <w:rsid w:val="005C77E7"/>
    <w:rsid w:val="005C7DA4"/>
    <w:rsid w:val="005D09F8"/>
    <w:rsid w:val="005D0F4F"/>
    <w:rsid w:val="005D12E6"/>
    <w:rsid w:val="005D24E8"/>
    <w:rsid w:val="005D25F6"/>
    <w:rsid w:val="005D26A7"/>
    <w:rsid w:val="005D38EF"/>
    <w:rsid w:val="005D3BA8"/>
    <w:rsid w:val="005D3CA6"/>
    <w:rsid w:val="005D3D0F"/>
    <w:rsid w:val="005D3D63"/>
    <w:rsid w:val="005D3DB2"/>
    <w:rsid w:val="005D4582"/>
    <w:rsid w:val="005D4A56"/>
    <w:rsid w:val="005D5199"/>
    <w:rsid w:val="005D5406"/>
    <w:rsid w:val="005D5DD0"/>
    <w:rsid w:val="005D6288"/>
    <w:rsid w:val="005D713A"/>
    <w:rsid w:val="005D73D2"/>
    <w:rsid w:val="005D7EB6"/>
    <w:rsid w:val="005E0513"/>
    <w:rsid w:val="005E0731"/>
    <w:rsid w:val="005E0924"/>
    <w:rsid w:val="005E0BA2"/>
    <w:rsid w:val="005E0F8B"/>
    <w:rsid w:val="005E1819"/>
    <w:rsid w:val="005E18C8"/>
    <w:rsid w:val="005E1A5D"/>
    <w:rsid w:val="005E2791"/>
    <w:rsid w:val="005E35D6"/>
    <w:rsid w:val="005E368B"/>
    <w:rsid w:val="005E389F"/>
    <w:rsid w:val="005E395F"/>
    <w:rsid w:val="005E3C75"/>
    <w:rsid w:val="005E4292"/>
    <w:rsid w:val="005E4A9C"/>
    <w:rsid w:val="005E4CC1"/>
    <w:rsid w:val="005E52FC"/>
    <w:rsid w:val="005E692D"/>
    <w:rsid w:val="005E6B77"/>
    <w:rsid w:val="005E6BB9"/>
    <w:rsid w:val="005E6C62"/>
    <w:rsid w:val="005E7362"/>
    <w:rsid w:val="005E753A"/>
    <w:rsid w:val="005F0101"/>
    <w:rsid w:val="005F0E5A"/>
    <w:rsid w:val="005F12C5"/>
    <w:rsid w:val="005F1671"/>
    <w:rsid w:val="005F183A"/>
    <w:rsid w:val="005F1A1E"/>
    <w:rsid w:val="005F1A63"/>
    <w:rsid w:val="005F21CA"/>
    <w:rsid w:val="005F2243"/>
    <w:rsid w:val="005F244C"/>
    <w:rsid w:val="005F26B1"/>
    <w:rsid w:val="005F2843"/>
    <w:rsid w:val="005F297B"/>
    <w:rsid w:val="005F2F28"/>
    <w:rsid w:val="005F2F58"/>
    <w:rsid w:val="005F4AAF"/>
    <w:rsid w:val="005F7644"/>
    <w:rsid w:val="005F79AE"/>
    <w:rsid w:val="005F7D06"/>
    <w:rsid w:val="005F7E4D"/>
    <w:rsid w:val="00600104"/>
    <w:rsid w:val="006008B9"/>
    <w:rsid w:val="00600AA1"/>
    <w:rsid w:val="00601258"/>
    <w:rsid w:val="00601FD2"/>
    <w:rsid w:val="00602040"/>
    <w:rsid w:val="0060231D"/>
    <w:rsid w:val="00602327"/>
    <w:rsid w:val="006025FA"/>
    <w:rsid w:val="0060286F"/>
    <w:rsid w:val="00602B6F"/>
    <w:rsid w:val="00603302"/>
    <w:rsid w:val="0060428E"/>
    <w:rsid w:val="006047AA"/>
    <w:rsid w:val="00604D60"/>
    <w:rsid w:val="00604F4B"/>
    <w:rsid w:val="006058CB"/>
    <w:rsid w:val="006069D8"/>
    <w:rsid w:val="00606D71"/>
    <w:rsid w:val="00607A78"/>
    <w:rsid w:val="006107BC"/>
    <w:rsid w:val="00610C74"/>
    <w:rsid w:val="00611511"/>
    <w:rsid w:val="00611635"/>
    <w:rsid w:val="00611DE4"/>
    <w:rsid w:val="006122C1"/>
    <w:rsid w:val="006123D3"/>
    <w:rsid w:val="00612EFD"/>
    <w:rsid w:val="006137EC"/>
    <w:rsid w:val="00613B03"/>
    <w:rsid w:val="00613BB0"/>
    <w:rsid w:val="0061432F"/>
    <w:rsid w:val="006161FE"/>
    <w:rsid w:val="00616454"/>
    <w:rsid w:val="00620561"/>
    <w:rsid w:val="00620813"/>
    <w:rsid w:val="00620A03"/>
    <w:rsid w:val="00620A54"/>
    <w:rsid w:val="00620F36"/>
    <w:rsid w:val="0062319A"/>
    <w:rsid w:val="006233EA"/>
    <w:rsid w:val="006255D4"/>
    <w:rsid w:val="0062570B"/>
    <w:rsid w:val="00625F14"/>
    <w:rsid w:val="0062629F"/>
    <w:rsid w:val="0062657F"/>
    <w:rsid w:val="00626671"/>
    <w:rsid w:val="006271E7"/>
    <w:rsid w:val="00627801"/>
    <w:rsid w:val="00630B34"/>
    <w:rsid w:val="00631ADF"/>
    <w:rsid w:val="006324EF"/>
    <w:rsid w:val="006326BB"/>
    <w:rsid w:val="006330D0"/>
    <w:rsid w:val="006335EB"/>
    <w:rsid w:val="00633D44"/>
    <w:rsid w:val="006342C8"/>
    <w:rsid w:val="006346AC"/>
    <w:rsid w:val="00634E44"/>
    <w:rsid w:val="006351AA"/>
    <w:rsid w:val="00636208"/>
    <w:rsid w:val="006365E5"/>
    <w:rsid w:val="00636683"/>
    <w:rsid w:val="006377E0"/>
    <w:rsid w:val="00637C4B"/>
    <w:rsid w:val="00640322"/>
    <w:rsid w:val="00640596"/>
    <w:rsid w:val="00642A67"/>
    <w:rsid w:val="00643FFE"/>
    <w:rsid w:val="00644B57"/>
    <w:rsid w:val="00645770"/>
    <w:rsid w:val="006457F5"/>
    <w:rsid w:val="0064591C"/>
    <w:rsid w:val="00646419"/>
    <w:rsid w:val="00646A71"/>
    <w:rsid w:val="00646C41"/>
    <w:rsid w:val="00647604"/>
    <w:rsid w:val="00650293"/>
    <w:rsid w:val="006503F6"/>
    <w:rsid w:val="00650811"/>
    <w:rsid w:val="00650947"/>
    <w:rsid w:val="0065141C"/>
    <w:rsid w:val="00651BFB"/>
    <w:rsid w:val="00651E62"/>
    <w:rsid w:val="006533F1"/>
    <w:rsid w:val="00653565"/>
    <w:rsid w:val="00653962"/>
    <w:rsid w:val="00653F01"/>
    <w:rsid w:val="00653FA5"/>
    <w:rsid w:val="00654154"/>
    <w:rsid w:val="00654390"/>
    <w:rsid w:val="0065493D"/>
    <w:rsid w:val="00654A9A"/>
    <w:rsid w:val="00654D8C"/>
    <w:rsid w:val="006559C3"/>
    <w:rsid w:val="00655F89"/>
    <w:rsid w:val="00656212"/>
    <w:rsid w:val="0065626C"/>
    <w:rsid w:val="006562E7"/>
    <w:rsid w:val="0065718A"/>
    <w:rsid w:val="00657833"/>
    <w:rsid w:val="006578D8"/>
    <w:rsid w:val="00657CA0"/>
    <w:rsid w:val="006600E9"/>
    <w:rsid w:val="00660204"/>
    <w:rsid w:val="006605BD"/>
    <w:rsid w:val="00660D5E"/>
    <w:rsid w:val="00661930"/>
    <w:rsid w:val="00661C7D"/>
    <w:rsid w:val="00661EC1"/>
    <w:rsid w:val="006622D6"/>
    <w:rsid w:val="00662477"/>
    <w:rsid w:val="00662BE6"/>
    <w:rsid w:val="00662D8B"/>
    <w:rsid w:val="00662DB6"/>
    <w:rsid w:val="0066319A"/>
    <w:rsid w:val="00663BEE"/>
    <w:rsid w:val="00663DB4"/>
    <w:rsid w:val="00664304"/>
    <w:rsid w:val="00665892"/>
    <w:rsid w:val="006658BC"/>
    <w:rsid w:val="00665967"/>
    <w:rsid w:val="00665A19"/>
    <w:rsid w:val="00665FE4"/>
    <w:rsid w:val="00667430"/>
    <w:rsid w:val="0066774E"/>
    <w:rsid w:val="00667C61"/>
    <w:rsid w:val="00667D75"/>
    <w:rsid w:val="00671F91"/>
    <w:rsid w:val="00672105"/>
    <w:rsid w:val="006726B4"/>
    <w:rsid w:val="006733DC"/>
    <w:rsid w:val="006735F2"/>
    <w:rsid w:val="006754E6"/>
    <w:rsid w:val="00675822"/>
    <w:rsid w:val="0067586A"/>
    <w:rsid w:val="00675C9D"/>
    <w:rsid w:val="006763B2"/>
    <w:rsid w:val="0067648B"/>
    <w:rsid w:val="006765D5"/>
    <w:rsid w:val="0067680C"/>
    <w:rsid w:val="006779FF"/>
    <w:rsid w:val="0068014C"/>
    <w:rsid w:val="006801E7"/>
    <w:rsid w:val="00680ACB"/>
    <w:rsid w:val="006811BD"/>
    <w:rsid w:val="00681DE1"/>
    <w:rsid w:val="00682F45"/>
    <w:rsid w:val="00683DC1"/>
    <w:rsid w:val="006841D2"/>
    <w:rsid w:val="006842FE"/>
    <w:rsid w:val="00685D69"/>
    <w:rsid w:val="00686A4B"/>
    <w:rsid w:val="00687443"/>
    <w:rsid w:val="00687A0D"/>
    <w:rsid w:val="00687E85"/>
    <w:rsid w:val="00690077"/>
    <w:rsid w:val="00690CA6"/>
    <w:rsid w:val="00691E87"/>
    <w:rsid w:val="00692152"/>
    <w:rsid w:val="00692889"/>
    <w:rsid w:val="00692B68"/>
    <w:rsid w:val="00692EFB"/>
    <w:rsid w:val="00693805"/>
    <w:rsid w:val="00693849"/>
    <w:rsid w:val="00694139"/>
    <w:rsid w:val="00694312"/>
    <w:rsid w:val="006943D5"/>
    <w:rsid w:val="00694D50"/>
    <w:rsid w:val="0069523A"/>
    <w:rsid w:val="006954AB"/>
    <w:rsid w:val="00695853"/>
    <w:rsid w:val="00695C3E"/>
    <w:rsid w:val="00696E70"/>
    <w:rsid w:val="00697845"/>
    <w:rsid w:val="006A10B7"/>
    <w:rsid w:val="006A1773"/>
    <w:rsid w:val="006A1962"/>
    <w:rsid w:val="006A1C93"/>
    <w:rsid w:val="006A1CCF"/>
    <w:rsid w:val="006A246C"/>
    <w:rsid w:val="006A2D57"/>
    <w:rsid w:val="006A2E58"/>
    <w:rsid w:val="006A33FC"/>
    <w:rsid w:val="006A4CEA"/>
    <w:rsid w:val="006A55CB"/>
    <w:rsid w:val="006A5CAA"/>
    <w:rsid w:val="006A6622"/>
    <w:rsid w:val="006A6BA9"/>
    <w:rsid w:val="006B0615"/>
    <w:rsid w:val="006B11E3"/>
    <w:rsid w:val="006B1203"/>
    <w:rsid w:val="006B1B55"/>
    <w:rsid w:val="006B1EA2"/>
    <w:rsid w:val="006B20DD"/>
    <w:rsid w:val="006B3155"/>
    <w:rsid w:val="006B3397"/>
    <w:rsid w:val="006B3F04"/>
    <w:rsid w:val="006B428E"/>
    <w:rsid w:val="006B5F14"/>
    <w:rsid w:val="006B6482"/>
    <w:rsid w:val="006B694B"/>
    <w:rsid w:val="006B6DC9"/>
    <w:rsid w:val="006B74D8"/>
    <w:rsid w:val="006B7573"/>
    <w:rsid w:val="006B789E"/>
    <w:rsid w:val="006B793E"/>
    <w:rsid w:val="006B7D66"/>
    <w:rsid w:val="006C0123"/>
    <w:rsid w:val="006C0BBB"/>
    <w:rsid w:val="006C0C2D"/>
    <w:rsid w:val="006C227C"/>
    <w:rsid w:val="006C2E60"/>
    <w:rsid w:val="006C326D"/>
    <w:rsid w:val="006C3CB3"/>
    <w:rsid w:val="006C4235"/>
    <w:rsid w:val="006C4955"/>
    <w:rsid w:val="006C5640"/>
    <w:rsid w:val="006C597B"/>
    <w:rsid w:val="006C5B3F"/>
    <w:rsid w:val="006C66B6"/>
    <w:rsid w:val="006C67C5"/>
    <w:rsid w:val="006C6B38"/>
    <w:rsid w:val="006C6C14"/>
    <w:rsid w:val="006C6D07"/>
    <w:rsid w:val="006C795E"/>
    <w:rsid w:val="006C7C34"/>
    <w:rsid w:val="006C7F0F"/>
    <w:rsid w:val="006D1144"/>
    <w:rsid w:val="006D1779"/>
    <w:rsid w:val="006D17A5"/>
    <w:rsid w:val="006D1DBA"/>
    <w:rsid w:val="006D2015"/>
    <w:rsid w:val="006D2689"/>
    <w:rsid w:val="006D27C7"/>
    <w:rsid w:val="006D387E"/>
    <w:rsid w:val="006D38ED"/>
    <w:rsid w:val="006D3C06"/>
    <w:rsid w:val="006D4FF0"/>
    <w:rsid w:val="006D5650"/>
    <w:rsid w:val="006D586B"/>
    <w:rsid w:val="006D75C4"/>
    <w:rsid w:val="006D7CC1"/>
    <w:rsid w:val="006E03B9"/>
    <w:rsid w:val="006E0D2D"/>
    <w:rsid w:val="006E0E00"/>
    <w:rsid w:val="006E0EF5"/>
    <w:rsid w:val="006E18B3"/>
    <w:rsid w:val="006E23C9"/>
    <w:rsid w:val="006E2550"/>
    <w:rsid w:val="006E2DFD"/>
    <w:rsid w:val="006E37C7"/>
    <w:rsid w:val="006E3A38"/>
    <w:rsid w:val="006E4C13"/>
    <w:rsid w:val="006E62DA"/>
    <w:rsid w:val="006E656E"/>
    <w:rsid w:val="006E68C4"/>
    <w:rsid w:val="006E6BFF"/>
    <w:rsid w:val="006E79CD"/>
    <w:rsid w:val="006F00CB"/>
    <w:rsid w:val="006F03D1"/>
    <w:rsid w:val="006F18C4"/>
    <w:rsid w:val="006F1BC6"/>
    <w:rsid w:val="006F1C61"/>
    <w:rsid w:val="006F2664"/>
    <w:rsid w:val="006F2EAB"/>
    <w:rsid w:val="006F327C"/>
    <w:rsid w:val="006F3CFD"/>
    <w:rsid w:val="006F4777"/>
    <w:rsid w:val="006F4919"/>
    <w:rsid w:val="006F619D"/>
    <w:rsid w:val="006F6872"/>
    <w:rsid w:val="006F68A6"/>
    <w:rsid w:val="006F6E47"/>
    <w:rsid w:val="006F7020"/>
    <w:rsid w:val="006F7064"/>
    <w:rsid w:val="0070053B"/>
    <w:rsid w:val="00700A78"/>
    <w:rsid w:val="00700C58"/>
    <w:rsid w:val="0070110A"/>
    <w:rsid w:val="00701984"/>
    <w:rsid w:val="00702C96"/>
    <w:rsid w:val="007031E4"/>
    <w:rsid w:val="00703951"/>
    <w:rsid w:val="0070421F"/>
    <w:rsid w:val="00704882"/>
    <w:rsid w:val="007057F6"/>
    <w:rsid w:val="00705B2D"/>
    <w:rsid w:val="00705DF7"/>
    <w:rsid w:val="00706098"/>
    <w:rsid w:val="00706845"/>
    <w:rsid w:val="007077EB"/>
    <w:rsid w:val="007105B0"/>
    <w:rsid w:val="00711910"/>
    <w:rsid w:val="007119EE"/>
    <w:rsid w:val="0071219E"/>
    <w:rsid w:val="007123A8"/>
    <w:rsid w:val="0071352B"/>
    <w:rsid w:val="00713698"/>
    <w:rsid w:val="007137F5"/>
    <w:rsid w:val="00713A1C"/>
    <w:rsid w:val="00713CCC"/>
    <w:rsid w:val="00713F12"/>
    <w:rsid w:val="00713F22"/>
    <w:rsid w:val="0071401D"/>
    <w:rsid w:val="007141A3"/>
    <w:rsid w:val="007147D1"/>
    <w:rsid w:val="00714D8A"/>
    <w:rsid w:val="00715BB8"/>
    <w:rsid w:val="0072050C"/>
    <w:rsid w:val="0072091E"/>
    <w:rsid w:val="00720F42"/>
    <w:rsid w:val="007226E8"/>
    <w:rsid w:val="00723007"/>
    <w:rsid w:val="00723698"/>
    <w:rsid w:val="00723A8D"/>
    <w:rsid w:val="00723C47"/>
    <w:rsid w:val="007243C2"/>
    <w:rsid w:val="0072652C"/>
    <w:rsid w:val="00727210"/>
    <w:rsid w:val="0072745B"/>
    <w:rsid w:val="007274AF"/>
    <w:rsid w:val="00730063"/>
    <w:rsid w:val="0073063E"/>
    <w:rsid w:val="00730ED5"/>
    <w:rsid w:val="00731C14"/>
    <w:rsid w:val="00731E25"/>
    <w:rsid w:val="00732220"/>
    <w:rsid w:val="007323DF"/>
    <w:rsid w:val="00734106"/>
    <w:rsid w:val="00734506"/>
    <w:rsid w:val="007350CA"/>
    <w:rsid w:val="007358A9"/>
    <w:rsid w:val="007359D7"/>
    <w:rsid w:val="00735BCF"/>
    <w:rsid w:val="0073672F"/>
    <w:rsid w:val="00736879"/>
    <w:rsid w:val="00737D03"/>
    <w:rsid w:val="00737EBC"/>
    <w:rsid w:val="007401F0"/>
    <w:rsid w:val="00741008"/>
    <w:rsid w:val="007411AE"/>
    <w:rsid w:val="00741D0B"/>
    <w:rsid w:val="007423EE"/>
    <w:rsid w:val="00742ECE"/>
    <w:rsid w:val="007430CA"/>
    <w:rsid w:val="0074325D"/>
    <w:rsid w:val="00743F8E"/>
    <w:rsid w:val="00744144"/>
    <w:rsid w:val="00744226"/>
    <w:rsid w:val="00744481"/>
    <w:rsid w:val="00745131"/>
    <w:rsid w:val="007457FA"/>
    <w:rsid w:val="007459EF"/>
    <w:rsid w:val="00745DA5"/>
    <w:rsid w:val="00745DC1"/>
    <w:rsid w:val="00745FB5"/>
    <w:rsid w:val="0074609A"/>
    <w:rsid w:val="0074651B"/>
    <w:rsid w:val="007476D1"/>
    <w:rsid w:val="00747744"/>
    <w:rsid w:val="00750ADA"/>
    <w:rsid w:val="00750E05"/>
    <w:rsid w:val="00750FA7"/>
    <w:rsid w:val="00750FF9"/>
    <w:rsid w:val="00751342"/>
    <w:rsid w:val="00751726"/>
    <w:rsid w:val="007518B3"/>
    <w:rsid w:val="00751A7D"/>
    <w:rsid w:val="007522FB"/>
    <w:rsid w:val="007523A8"/>
    <w:rsid w:val="007529BC"/>
    <w:rsid w:val="00752BB9"/>
    <w:rsid w:val="00752BD5"/>
    <w:rsid w:val="00752DBC"/>
    <w:rsid w:val="007532CB"/>
    <w:rsid w:val="00754466"/>
    <w:rsid w:val="007545A1"/>
    <w:rsid w:val="00754E66"/>
    <w:rsid w:val="0075584D"/>
    <w:rsid w:val="00755AA3"/>
    <w:rsid w:val="00755E5C"/>
    <w:rsid w:val="00756291"/>
    <w:rsid w:val="00757222"/>
    <w:rsid w:val="00760572"/>
    <w:rsid w:val="007609B6"/>
    <w:rsid w:val="00761395"/>
    <w:rsid w:val="007619F0"/>
    <w:rsid w:val="0076304E"/>
    <w:rsid w:val="00763310"/>
    <w:rsid w:val="00766FC6"/>
    <w:rsid w:val="007675C5"/>
    <w:rsid w:val="00767AC4"/>
    <w:rsid w:val="0077017B"/>
    <w:rsid w:val="00770A31"/>
    <w:rsid w:val="00772101"/>
    <w:rsid w:val="0077225E"/>
    <w:rsid w:val="00772453"/>
    <w:rsid w:val="007724FA"/>
    <w:rsid w:val="00772D3C"/>
    <w:rsid w:val="00773363"/>
    <w:rsid w:val="00773531"/>
    <w:rsid w:val="00773CDA"/>
    <w:rsid w:val="00773E42"/>
    <w:rsid w:val="00773E55"/>
    <w:rsid w:val="007743E7"/>
    <w:rsid w:val="00775454"/>
    <w:rsid w:val="007754EC"/>
    <w:rsid w:val="00775933"/>
    <w:rsid w:val="00776E54"/>
    <w:rsid w:val="00776E7C"/>
    <w:rsid w:val="0077763D"/>
    <w:rsid w:val="00777842"/>
    <w:rsid w:val="0078092D"/>
    <w:rsid w:val="00782DAA"/>
    <w:rsid w:val="00782E3B"/>
    <w:rsid w:val="007838B7"/>
    <w:rsid w:val="00783913"/>
    <w:rsid w:val="00783DEB"/>
    <w:rsid w:val="0078430C"/>
    <w:rsid w:val="00784DCE"/>
    <w:rsid w:val="0078514B"/>
    <w:rsid w:val="00785701"/>
    <w:rsid w:val="00785828"/>
    <w:rsid w:val="00785DA5"/>
    <w:rsid w:val="007867F9"/>
    <w:rsid w:val="00786ADC"/>
    <w:rsid w:val="00786B49"/>
    <w:rsid w:val="00786C0B"/>
    <w:rsid w:val="00786F93"/>
    <w:rsid w:val="00787055"/>
    <w:rsid w:val="007874A4"/>
    <w:rsid w:val="007875B6"/>
    <w:rsid w:val="00787B75"/>
    <w:rsid w:val="0079049A"/>
    <w:rsid w:val="007906EE"/>
    <w:rsid w:val="00790A43"/>
    <w:rsid w:val="00790B73"/>
    <w:rsid w:val="007912FF"/>
    <w:rsid w:val="0079278F"/>
    <w:rsid w:val="0079289B"/>
    <w:rsid w:val="00793658"/>
    <w:rsid w:val="007936A6"/>
    <w:rsid w:val="00794076"/>
    <w:rsid w:val="00794779"/>
    <w:rsid w:val="00794A5A"/>
    <w:rsid w:val="00794CF9"/>
    <w:rsid w:val="00795359"/>
    <w:rsid w:val="00795716"/>
    <w:rsid w:val="00795E10"/>
    <w:rsid w:val="007960EF"/>
    <w:rsid w:val="00796462"/>
    <w:rsid w:val="00796BBD"/>
    <w:rsid w:val="007A0276"/>
    <w:rsid w:val="007A040F"/>
    <w:rsid w:val="007A07BF"/>
    <w:rsid w:val="007A0F38"/>
    <w:rsid w:val="007A0FD2"/>
    <w:rsid w:val="007A1868"/>
    <w:rsid w:val="007A1CD1"/>
    <w:rsid w:val="007A2229"/>
    <w:rsid w:val="007A2DFA"/>
    <w:rsid w:val="007A3409"/>
    <w:rsid w:val="007A4658"/>
    <w:rsid w:val="007A55BC"/>
    <w:rsid w:val="007A5804"/>
    <w:rsid w:val="007A5B67"/>
    <w:rsid w:val="007A5F80"/>
    <w:rsid w:val="007A6103"/>
    <w:rsid w:val="007A64B7"/>
    <w:rsid w:val="007B0434"/>
    <w:rsid w:val="007B09C4"/>
    <w:rsid w:val="007B0C68"/>
    <w:rsid w:val="007B0D2F"/>
    <w:rsid w:val="007B2440"/>
    <w:rsid w:val="007B2726"/>
    <w:rsid w:val="007B2F6D"/>
    <w:rsid w:val="007B64F8"/>
    <w:rsid w:val="007B6A9E"/>
    <w:rsid w:val="007B73E2"/>
    <w:rsid w:val="007B7A04"/>
    <w:rsid w:val="007B7BD6"/>
    <w:rsid w:val="007C072E"/>
    <w:rsid w:val="007C1756"/>
    <w:rsid w:val="007C1CA2"/>
    <w:rsid w:val="007C1DBC"/>
    <w:rsid w:val="007C2402"/>
    <w:rsid w:val="007C28BD"/>
    <w:rsid w:val="007C2BDD"/>
    <w:rsid w:val="007C2CE2"/>
    <w:rsid w:val="007C34DB"/>
    <w:rsid w:val="007C54DB"/>
    <w:rsid w:val="007C7490"/>
    <w:rsid w:val="007C7B5F"/>
    <w:rsid w:val="007C7D8D"/>
    <w:rsid w:val="007D03D5"/>
    <w:rsid w:val="007D11BC"/>
    <w:rsid w:val="007D1F90"/>
    <w:rsid w:val="007D2484"/>
    <w:rsid w:val="007D26CE"/>
    <w:rsid w:val="007D2BE9"/>
    <w:rsid w:val="007D3722"/>
    <w:rsid w:val="007D55C9"/>
    <w:rsid w:val="007D6270"/>
    <w:rsid w:val="007D696F"/>
    <w:rsid w:val="007D6EB6"/>
    <w:rsid w:val="007D6F1D"/>
    <w:rsid w:val="007D74F5"/>
    <w:rsid w:val="007D7592"/>
    <w:rsid w:val="007D7AEA"/>
    <w:rsid w:val="007E0057"/>
    <w:rsid w:val="007E0267"/>
    <w:rsid w:val="007E062C"/>
    <w:rsid w:val="007E07C9"/>
    <w:rsid w:val="007E0B6C"/>
    <w:rsid w:val="007E0F54"/>
    <w:rsid w:val="007E136D"/>
    <w:rsid w:val="007E1C52"/>
    <w:rsid w:val="007E2155"/>
    <w:rsid w:val="007E2CA6"/>
    <w:rsid w:val="007E2E04"/>
    <w:rsid w:val="007E3672"/>
    <w:rsid w:val="007E4140"/>
    <w:rsid w:val="007E5681"/>
    <w:rsid w:val="007E5905"/>
    <w:rsid w:val="007E5CF0"/>
    <w:rsid w:val="007E5E2A"/>
    <w:rsid w:val="007E6272"/>
    <w:rsid w:val="007E663A"/>
    <w:rsid w:val="007E6B70"/>
    <w:rsid w:val="007E7218"/>
    <w:rsid w:val="007E784B"/>
    <w:rsid w:val="007E7CA4"/>
    <w:rsid w:val="007E7D01"/>
    <w:rsid w:val="007F043D"/>
    <w:rsid w:val="007F044C"/>
    <w:rsid w:val="007F0CB3"/>
    <w:rsid w:val="007F281B"/>
    <w:rsid w:val="007F2944"/>
    <w:rsid w:val="007F2996"/>
    <w:rsid w:val="007F2B10"/>
    <w:rsid w:val="007F2B4A"/>
    <w:rsid w:val="007F3120"/>
    <w:rsid w:val="007F3705"/>
    <w:rsid w:val="007F3ED7"/>
    <w:rsid w:val="007F44BE"/>
    <w:rsid w:val="007F47DC"/>
    <w:rsid w:val="007F510C"/>
    <w:rsid w:val="007F52BE"/>
    <w:rsid w:val="007F5BDE"/>
    <w:rsid w:val="007F62BD"/>
    <w:rsid w:val="007F696C"/>
    <w:rsid w:val="007F6B4F"/>
    <w:rsid w:val="007F7147"/>
    <w:rsid w:val="007F7226"/>
    <w:rsid w:val="007F77AE"/>
    <w:rsid w:val="007F7975"/>
    <w:rsid w:val="00800245"/>
    <w:rsid w:val="00800373"/>
    <w:rsid w:val="00801DB2"/>
    <w:rsid w:val="0080273D"/>
    <w:rsid w:val="00803008"/>
    <w:rsid w:val="0080321F"/>
    <w:rsid w:val="00803332"/>
    <w:rsid w:val="00803975"/>
    <w:rsid w:val="00803F06"/>
    <w:rsid w:val="0080407B"/>
    <w:rsid w:val="0080419A"/>
    <w:rsid w:val="00804CC3"/>
    <w:rsid w:val="00804E00"/>
    <w:rsid w:val="00805461"/>
    <w:rsid w:val="00806A41"/>
    <w:rsid w:val="00806F2E"/>
    <w:rsid w:val="00806F7F"/>
    <w:rsid w:val="00807EAC"/>
    <w:rsid w:val="00807ED1"/>
    <w:rsid w:val="0081012D"/>
    <w:rsid w:val="00810208"/>
    <w:rsid w:val="00810273"/>
    <w:rsid w:val="008106F2"/>
    <w:rsid w:val="0081075D"/>
    <w:rsid w:val="00810A07"/>
    <w:rsid w:val="0081197F"/>
    <w:rsid w:val="008131E9"/>
    <w:rsid w:val="008134B3"/>
    <w:rsid w:val="008137FF"/>
    <w:rsid w:val="00813B56"/>
    <w:rsid w:val="008142F8"/>
    <w:rsid w:val="0081496E"/>
    <w:rsid w:val="008158E7"/>
    <w:rsid w:val="008165EA"/>
    <w:rsid w:val="00817B1D"/>
    <w:rsid w:val="00817BBC"/>
    <w:rsid w:val="00817E9B"/>
    <w:rsid w:val="0082194E"/>
    <w:rsid w:val="00821B53"/>
    <w:rsid w:val="00822317"/>
    <w:rsid w:val="00822574"/>
    <w:rsid w:val="0082269B"/>
    <w:rsid w:val="008233CD"/>
    <w:rsid w:val="008238A3"/>
    <w:rsid w:val="00824314"/>
    <w:rsid w:val="00824E80"/>
    <w:rsid w:val="00825F7D"/>
    <w:rsid w:val="0082690C"/>
    <w:rsid w:val="0082727F"/>
    <w:rsid w:val="008276B5"/>
    <w:rsid w:val="00827D2C"/>
    <w:rsid w:val="008316F1"/>
    <w:rsid w:val="00831FF2"/>
    <w:rsid w:val="008324B9"/>
    <w:rsid w:val="00833045"/>
    <w:rsid w:val="008332F6"/>
    <w:rsid w:val="00833A53"/>
    <w:rsid w:val="00833C9F"/>
    <w:rsid w:val="0083451B"/>
    <w:rsid w:val="00834FE7"/>
    <w:rsid w:val="008356BF"/>
    <w:rsid w:val="00835A70"/>
    <w:rsid w:val="008364D0"/>
    <w:rsid w:val="00836548"/>
    <w:rsid w:val="0083756A"/>
    <w:rsid w:val="00837BAC"/>
    <w:rsid w:val="00837E44"/>
    <w:rsid w:val="00837FBE"/>
    <w:rsid w:val="00840AA8"/>
    <w:rsid w:val="00840C80"/>
    <w:rsid w:val="008418D6"/>
    <w:rsid w:val="00841972"/>
    <w:rsid w:val="00842353"/>
    <w:rsid w:val="00842825"/>
    <w:rsid w:val="00842B2C"/>
    <w:rsid w:val="008434B0"/>
    <w:rsid w:val="008450E1"/>
    <w:rsid w:val="00845159"/>
    <w:rsid w:val="00845F27"/>
    <w:rsid w:val="008471FF"/>
    <w:rsid w:val="00851327"/>
    <w:rsid w:val="00851331"/>
    <w:rsid w:val="0085165E"/>
    <w:rsid w:val="00852683"/>
    <w:rsid w:val="00852ADD"/>
    <w:rsid w:val="00853795"/>
    <w:rsid w:val="00853C0B"/>
    <w:rsid w:val="00853E3E"/>
    <w:rsid w:val="00853FB3"/>
    <w:rsid w:val="00855826"/>
    <w:rsid w:val="00855842"/>
    <w:rsid w:val="00856105"/>
    <w:rsid w:val="00857383"/>
    <w:rsid w:val="00857EC1"/>
    <w:rsid w:val="00857F57"/>
    <w:rsid w:val="00857FAE"/>
    <w:rsid w:val="0086064C"/>
    <w:rsid w:val="0086111B"/>
    <w:rsid w:val="0086198D"/>
    <w:rsid w:val="00861D0E"/>
    <w:rsid w:val="00861F64"/>
    <w:rsid w:val="00861F99"/>
    <w:rsid w:val="00862235"/>
    <w:rsid w:val="0086234B"/>
    <w:rsid w:val="008627C9"/>
    <w:rsid w:val="00862C7A"/>
    <w:rsid w:val="0086352C"/>
    <w:rsid w:val="00863B51"/>
    <w:rsid w:val="00863B7E"/>
    <w:rsid w:val="00864263"/>
    <w:rsid w:val="008652BD"/>
    <w:rsid w:val="00865D05"/>
    <w:rsid w:val="00866B05"/>
    <w:rsid w:val="0086723B"/>
    <w:rsid w:val="00867BF8"/>
    <w:rsid w:val="00867C96"/>
    <w:rsid w:val="00870481"/>
    <w:rsid w:val="00870997"/>
    <w:rsid w:val="008716EE"/>
    <w:rsid w:val="00871E10"/>
    <w:rsid w:val="008726F6"/>
    <w:rsid w:val="0087409C"/>
    <w:rsid w:val="00874255"/>
    <w:rsid w:val="0087495F"/>
    <w:rsid w:val="00876BA4"/>
    <w:rsid w:val="0088006A"/>
    <w:rsid w:val="00880EA7"/>
    <w:rsid w:val="008810F5"/>
    <w:rsid w:val="008813F3"/>
    <w:rsid w:val="00881448"/>
    <w:rsid w:val="008832F1"/>
    <w:rsid w:val="0088439E"/>
    <w:rsid w:val="00884F0B"/>
    <w:rsid w:val="00886266"/>
    <w:rsid w:val="008867C7"/>
    <w:rsid w:val="00886B25"/>
    <w:rsid w:val="00886B2E"/>
    <w:rsid w:val="00886E8C"/>
    <w:rsid w:val="008871A4"/>
    <w:rsid w:val="008872FF"/>
    <w:rsid w:val="00887409"/>
    <w:rsid w:val="008878DF"/>
    <w:rsid w:val="00890221"/>
    <w:rsid w:val="00890256"/>
    <w:rsid w:val="00890690"/>
    <w:rsid w:val="00890F8A"/>
    <w:rsid w:val="008912CF"/>
    <w:rsid w:val="00892035"/>
    <w:rsid w:val="00892887"/>
    <w:rsid w:val="008930C5"/>
    <w:rsid w:val="00893397"/>
    <w:rsid w:val="008939AA"/>
    <w:rsid w:val="008939FF"/>
    <w:rsid w:val="00893BF5"/>
    <w:rsid w:val="00894FED"/>
    <w:rsid w:val="008955A4"/>
    <w:rsid w:val="00896598"/>
    <w:rsid w:val="00896718"/>
    <w:rsid w:val="0089698D"/>
    <w:rsid w:val="00896A4C"/>
    <w:rsid w:val="00896DD9"/>
    <w:rsid w:val="008971F2"/>
    <w:rsid w:val="00897668"/>
    <w:rsid w:val="0089774F"/>
    <w:rsid w:val="008A0AA7"/>
    <w:rsid w:val="008A10D1"/>
    <w:rsid w:val="008A1496"/>
    <w:rsid w:val="008A1576"/>
    <w:rsid w:val="008A1BA7"/>
    <w:rsid w:val="008A206F"/>
    <w:rsid w:val="008A2742"/>
    <w:rsid w:val="008A2E52"/>
    <w:rsid w:val="008A2F18"/>
    <w:rsid w:val="008A328E"/>
    <w:rsid w:val="008A5FF8"/>
    <w:rsid w:val="008A6EA1"/>
    <w:rsid w:val="008A70C6"/>
    <w:rsid w:val="008A72E9"/>
    <w:rsid w:val="008A7AB3"/>
    <w:rsid w:val="008B01BD"/>
    <w:rsid w:val="008B13F8"/>
    <w:rsid w:val="008B1D71"/>
    <w:rsid w:val="008B21DD"/>
    <w:rsid w:val="008B22B2"/>
    <w:rsid w:val="008B23C5"/>
    <w:rsid w:val="008B2545"/>
    <w:rsid w:val="008B281C"/>
    <w:rsid w:val="008B2B07"/>
    <w:rsid w:val="008B355C"/>
    <w:rsid w:val="008B3A4C"/>
    <w:rsid w:val="008B3AA1"/>
    <w:rsid w:val="008B3F12"/>
    <w:rsid w:val="008B40EF"/>
    <w:rsid w:val="008B53F4"/>
    <w:rsid w:val="008B5759"/>
    <w:rsid w:val="008B6854"/>
    <w:rsid w:val="008B6874"/>
    <w:rsid w:val="008B69D7"/>
    <w:rsid w:val="008B6A01"/>
    <w:rsid w:val="008B7139"/>
    <w:rsid w:val="008C01B0"/>
    <w:rsid w:val="008C04ED"/>
    <w:rsid w:val="008C0983"/>
    <w:rsid w:val="008C1B93"/>
    <w:rsid w:val="008C1DBF"/>
    <w:rsid w:val="008C3D5B"/>
    <w:rsid w:val="008C42FE"/>
    <w:rsid w:val="008C486D"/>
    <w:rsid w:val="008C4D45"/>
    <w:rsid w:val="008C52BB"/>
    <w:rsid w:val="008C5672"/>
    <w:rsid w:val="008C57E6"/>
    <w:rsid w:val="008C5E21"/>
    <w:rsid w:val="008C76BD"/>
    <w:rsid w:val="008C7889"/>
    <w:rsid w:val="008C7B7E"/>
    <w:rsid w:val="008D0376"/>
    <w:rsid w:val="008D1324"/>
    <w:rsid w:val="008D14A9"/>
    <w:rsid w:val="008D1AB9"/>
    <w:rsid w:val="008D209F"/>
    <w:rsid w:val="008D2920"/>
    <w:rsid w:val="008D2A78"/>
    <w:rsid w:val="008D2BF0"/>
    <w:rsid w:val="008D2D16"/>
    <w:rsid w:val="008D3837"/>
    <w:rsid w:val="008D38D5"/>
    <w:rsid w:val="008D3AA7"/>
    <w:rsid w:val="008D3AFD"/>
    <w:rsid w:val="008D3C49"/>
    <w:rsid w:val="008D3DBA"/>
    <w:rsid w:val="008D4399"/>
    <w:rsid w:val="008D4977"/>
    <w:rsid w:val="008D4A2E"/>
    <w:rsid w:val="008D558D"/>
    <w:rsid w:val="008D5708"/>
    <w:rsid w:val="008D6908"/>
    <w:rsid w:val="008D6A2F"/>
    <w:rsid w:val="008D7423"/>
    <w:rsid w:val="008E013D"/>
    <w:rsid w:val="008E086A"/>
    <w:rsid w:val="008E111F"/>
    <w:rsid w:val="008E1484"/>
    <w:rsid w:val="008E161B"/>
    <w:rsid w:val="008E2FD3"/>
    <w:rsid w:val="008E3705"/>
    <w:rsid w:val="008E3A2D"/>
    <w:rsid w:val="008E3CE5"/>
    <w:rsid w:val="008E3DE1"/>
    <w:rsid w:val="008E56EF"/>
    <w:rsid w:val="008E5A69"/>
    <w:rsid w:val="008E5DF2"/>
    <w:rsid w:val="008E6065"/>
    <w:rsid w:val="008E61DC"/>
    <w:rsid w:val="008E79B4"/>
    <w:rsid w:val="008F03F6"/>
    <w:rsid w:val="008F0570"/>
    <w:rsid w:val="008F1144"/>
    <w:rsid w:val="008F2B1D"/>
    <w:rsid w:val="008F341E"/>
    <w:rsid w:val="008F758A"/>
    <w:rsid w:val="008F75B4"/>
    <w:rsid w:val="008F7907"/>
    <w:rsid w:val="00900402"/>
    <w:rsid w:val="009011D8"/>
    <w:rsid w:val="00901432"/>
    <w:rsid w:val="00901AC5"/>
    <w:rsid w:val="0090256D"/>
    <w:rsid w:val="0090260F"/>
    <w:rsid w:val="009028C4"/>
    <w:rsid w:val="00902B66"/>
    <w:rsid w:val="0090306C"/>
    <w:rsid w:val="0090328D"/>
    <w:rsid w:val="00904055"/>
    <w:rsid w:val="009040DF"/>
    <w:rsid w:val="0090466B"/>
    <w:rsid w:val="00905665"/>
    <w:rsid w:val="00905774"/>
    <w:rsid w:val="00905F4F"/>
    <w:rsid w:val="00906B23"/>
    <w:rsid w:val="00906F85"/>
    <w:rsid w:val="00907F35"/>
    <w:rsid w:val="009107C9"/>
    <w:rsid w:val="00910977"/>
    <w:rsid w:val="00911307"/>
    <w:rsid w:val="00911959"/>
    <w:rsid w:val="00911BC2"/>
    <w:rsid w:val="00912277"/>
    <w:rsid w:val="009122AC"/>
    <w:rsid w:val="00912AA7"/>
    <w:rsid w:val="0091309F"/>
    <w:rsid w:val="009137A3"/>
    <w:rsid w:val="00913F55"/>
    <w:rsid w:val="009140F7"/>
    <w:rsid w:val="0091460A"/>
    <w:rsid w:val="009150DB"/>
    <w:rsid w:val="00915292"/>
    <w:rsid w:val="00915C89"/>
    <w:rsid w:val="0091658A"/>
    <w:rsid w:val="009168ED"/>
    <w:rsid w:val="00916930"/>
    <w:rsid w:val="00917582"/>
    <w:rsid w:val="00920486"/>
    <w:rsid w:val="00920815"/>
    <w:rsid w:val="00920A42"/>
    <w:rsid w:val="00920BC9"/>
    <w:rsid w:val="00921F07"/>
    <w:rsid w:val="00922361"/>
    <w:rsid w:val="00922758"/>
    <w:rsid w:val="00922C0B"/>
    <w:rsid w:val="009230F0"/>
    <w:rsid w:val="009232CC"/>
    <w:rsid w:val="009235D8"/>
    <w:rsid w:val="00923E0D"/>
    <w:rsid w:val="00923EA6"/>
    <w:rsid w:val="00924B5C"/>
    <w:rsid w:val="00924DB0"/>
    <w:rsid w:val="009252FA"/>
    <w:rsid w:val="009257ED"/>
    <w:rsid w:val="00925E39"/>
    <w:rsid w:val="009266BE"/>
    <w:rsid w:val="00926AFF"/>
    <w:rsid w:val="00927F86"/>
    <w:rsid w:val="0093016B"/>
    <w:rsid w:val="00930AB0"/>
    <w:rsid w:val="00931028"/>
    <w:rsid w:val="00931544"/>
    <w:rsid w:val="00931C67"/>
    <w:rsid w:val="00931D0A"/>
    <w:rsid w:val="00931DEA"/>
    <w:rsid w:val="009323A5"/>
    <w:rsid w:val="009326EB"/>
    <w:rsid w:val="00932A22"/>
    <w:rsid w:val="00935F91"/>
    <w:rsid w:val="0093642D"/>
    <w:rsid w:val="00936C4D"/>
    <w:rsid w:val="00936CFF"/>
    <w:rsid w:val="0094007D"/>
    <w:rsid w:val="009401BB"/>
    <w:rsid w:val="0094029D"/>
    <w:rsid w:val="00940EED"/>
    <w:rsid w:val="00941AAD"/>
    <w:rsid w:val="00942796"/>
    <w:rsid w:val="00942D37"/>
    <w:rsid w:val="009430C5"/>
    <w:rsid w:val="00943A06"/>
    <w:rsid w:val="00943A30"/>
    <w:rsid w:val="00943D21"/>
    <w:rsid w:val="00943E88"/>
    <w:rsid w:val="00944085"/>
    <w:rsid w:val="00944226"/>
    <w:rsid w:val="0094460B"/>
    <w:rsid w:val="00944B4D"/>
    <w:rsid w:val="00946777"/>
    <w:rsid w:val="00946951"/>
    <w:rsid w:val="00946F7D"/>
    <w:rsid w:val="009476B8"/>
    <w:rsid w:val="00950039"/>
    <w:rsid w:val="0095070C"/>
    <w:rsid w:val="00950AF9"/>
    <w:rsid w:val="00950B16"/>
    <w:rsid w:val="0095154F"/>
    <w:rsid w:val="009516C4"/>
    <w:rsid w:val="00951A71"/>
    <w:rsid w:val="00951B95"/>
    <w:rsid w:val="00951E6D"/>
    <w:rsid w:val="00951E7F"/>
    <w:rsid w:val="00952288"/>
    <w:rsid w:val="00952D26"/>
    <w:rsid w:val="00952D48"/>
    <w:rsid w:val="00953159"/>
    <w:rsid w:val="009538E4"/>
    <w:rsid w:val="0095419E"/>
    <w:rsid w:val="00954B19"/>
    <w:rsid w:val="00954D36"/>
    <w:rsid w:val="00955432"/>
    <w:rsid w:val="00955D43"/>
    <w:rsid w:val="00956001"/>
    <w:rsid w:val="00956555"/>
    <w:rsid w:val="00957FA5"/>
    <w:rsid w:val="009602B1"/>
    <w:rsid w:val="00960E6C"/>
    <w:rsid w:val="0096105D"/>
    <w:rsid w:val="0096125E"/>
    <w:rsid w:val="00962414"/>
    <w:rsid w:val="00962A5B"/>
    <w:rsid w:val="00962BF6"/>
    <w:rsid w:val="00962DAE"/>
    <w:rsid w:val="0096334E"/>
    <w:rsid w:val="00963635"/>
    <w:rsid w:val="00963D02"/>
    <w:rsid w:val="0096517D"/>
    <w:rsid w:val="00965281"/>
    <w:rsid w:val="00966113"/>
    <w:rsid w:val="0096616E"/>
    <w:rsid w:val="009671E1"/>
    <w:rsid w:val="0096774F"/>
    <w:rsid w:val="00967AEC"/>
    <w:rsid w:val="0097005C"/>
    <w:rsid w:val="00970985"/>
    <w:rsid w:val="00971447"/>
    <w:rsid w:val="00971642"/>
    <w:rsid w:val="00971BE6"/>
    <w:rsid w:val="009723AB"/>
    <w:rsid w:val="0097242A"/>
    <w:rsid w:val="009725F4"/>
    <w:rsid w:val="009727CE"/>
    <w:rsid w:val="00972957"/>
    <w:rsid w:val="009729AC"/>
    <w:rsid w:val="00974412"/>
    <w:rsid w:val="0097444C"/>
    <w:rsid w:val="009745DF"/>
    <w:rsid w:val="00975128"/>
    <w:rsid w:val="00975D2C"/>
    <w:rsid w:val="0097678B"/>
    <w:rsid w:val="00976874"/>
    <w:rsid w:val="009768E7"/>
    <w:rsid w:val="00976B93"/>
    <w:rsid w:val="00976FF0"/>
    <w:rsid w:val="00977AC8"/>
    <w:rsid w:val="00977C89"/>
    <w:rsid w:val="00980254"/>
    <w:rsid w:val="00981A5F"/>
    <w:rsid w:val="00981E02"/>
    <w:rsid w:val="00981E41"/>
    <w:rsid w:val="00982900"/>
    <w:rsid w:val="009831A1"/>
    <w:rsid w:val="00984D0D"/>
    <w:rsid w:val="00984D34"/>
    <w:rsid w:val="009850C0"/>
    <w:rsid w:val="0098568C"/>
    <w:rsid w:val="00985C34"/>
    <w:rsid w:val="009864DB"/>
    <w:rsid w:val="00986AFD"/>
    <w:rsid w:val="009873AD"/>
    <w:rsid w:val="00987641"/>
    <w:rsid w:val="009876BE"/>
    <w:rsid w:val="00987CFA"/>
    <w:rsid w:val="00987EC2"/>
    <w:rsid w:val="00990CFB"/>
    <w:rsid w:val="00991291"/>
    <w:rsid w:val="0099186F"/>
    <w:rsid w:val="0099196F"/>
    <w:rsid w:val="009920E6"/>
    <w:rsid w:val="00992244"/>
    <w:rsid w:val="00992780"/>
    <w:rsid w:val="00992835"/>
    <w:rsid w:val="0099424A"/>
    <w:rsid w:val="00995469"/>
    <w:rsid w:val="00995790"/>
    <w:rsid w:val="00995991"/>
    <w:rsid w:val="009959AD"/>
    <w:rsid w:val="00995D9A"/>
    <w:rsid w:val="00996039"/>
    <w:rsid w:val="0099608D"/>
    <w:rsid w:val="0099675D"/>
    <w:rsid w:val="00997CBD"/>
    <w:rsid w:val="009A0A11"/>
    <w:rsid w:val="009A0ECF"/>
    <w:rsid w:val="009A1C74"/>
    <w:rsid w:val="009A20A7"/>
    <w:rsid w:val="009A22B7"/>
    <w:rsid w:val="009A2944"/>
    <w:rsid w:val="009A3FEB"/>
    <w:rsid w:val="009A4BE5"/>
    <w:rsid w:val="009A5A0B"/>
    <w:rsid w:val="009A5AAC"/>
    <w:rsid w:val="009A63F6"/>
    <w:rsid w:val="009A6C51"/>
    <w:rsid w:val="009A6FA5"/>
    <w:rsid w:val="009A715B"/>
    <w:rsid w:val="009A7401"/>
    <w:rsid w:val="009B0363"/>
    <w:rsid w:val="009B11D7"/>
    <w:rsid w:val="009B161F"/>
    <w:rsid w:val="009B26C9"/>
    <w:rsid w:val="009B2942"/>
    <w:rsid w:val="009B2D8A"/>
    <w:rsid w:val="009B45C7"/>
    <w:rsid w:val="009B4DF0"/>
    <w:rsid w:val="009B5347"/>
    <w:rsid w:val="009B5D4E"/>
    <w:rsid w:val="009B6973"/>
    <w:rsid w:val="009B6C54"/>
    <w:rsid w:val="009B6FF8"/>
    <w:rsid w:val="009B7607"/>
    <w:rsid w:val="009C0241"/>
    <w:rsid w:val="009C0DD5"/>
    <w:rsid w:val="009C131D"/>
    <w:rsid w:val="009C1BE8"/>
    <w:rsid w:val="009C3A91"/>
    <w:rsid w:val="009C3D63"/>
    <w:rsid w:val="009C3E4B"/>
    <w:rsid w:val="009C4154"/>
    <w:rsid w:val="009C4499"/>
    <w:rsid w:val="009C5C9F"/>
    <w:rsid w:val="009C60FC"/>
    <w:rsid w:val="009C6C66"/>
    <w:rsid w:val="009C76E5"/>
    <w:rsid w:val="009C77E9"/>
    <w:rsid w:val="009C797D"/>
    <w:rsid w:val="009D098F"/>
    <w:rsid w:val="009D11E9"/>
    <w:rsid w:val="009D176E"/>
    <w:rsid w:val="009D1CFF"/>
    <w:rsid w:val="009D2DB6"/>
    <w:rsid w:val="009D2FED"/>
    <w:rsid w:val="009D3FC3"/>
    <w:rsid w:val="009D4674"/>
    <w:rsid w:val="009D489B"/>
    <w:rsid w:val="009D4C9F"/>
    <w:rsid w:val="009D4D78"/>
    <w:rsid w:val="009D50D5"/>
    <w:rsid w:val="009D5C06"/>
    <w:rsid w:val="009D6224"/>
    <w:rsid w:val="009D6274"/>
    <w:rsid w:val="009D6446"/>
    <w:rsid w:val="009D69E6"/>
    <w:rsid w:val="009E0004"/>
    <w:rsid w:val="009E095E"/>
    <w:rsid w:val="009E0CE6"/>
    <w:rsid w:val="009E0E50"/>
    <w:rsid w:val="009E1BD3"/>
    <w:rsid w:val="009E1EB3"/>
    <w:rsid w:val="009E291B"/>
    <w:rsid w:val="009E4064"/>
    <w:rsid w:val="009E423A"/>
    <w:rsid w:val="009E4E04"/>
    <w:rsid w:val="009E5508"/>
    <w:rsid w:val="009E637B"/>
    <w:rsid w:val="009E6CE7"/>
    <w:rsid w:val="009E6F53"/>
    <w:rsid w:val="009F03EA"/>
    <w:rsid w:val="009F056F"/>
    <w:rsid w:val="009F0E0C"/>
    <w:rsid w:val="009F0EC5"/>
    <w:rsid w:val="009F1445"/>
    <w:rsid w:val="009F153C"/>
    <w:rsid w:val="009F17F7"/>
    <w:rsid w:val="009F1936"/>
    <w:rsid w:val="009F1B81"/>
    <w:rsid w:val="009F2460"/>
    <w:rsid w:val="009F32C8"/>
    <w:rsid w:val="009F36DE"/>
    <w:rsid w:val="009F3777"/>
    <w:rsid w:val="009F42B1"/>
    <w:rsid w:val="009F46AD"/>
    <w:rsid w:val="009F55A8"/>
    <w:rsid w:val="009F5B13"/>
    <w:rsid w:val="009F5B74"/>
    <w:rsid w:val="009F5C22"/>
    <w:rsid w:val="009F5E7D"/>
    <w:rsid w:val="009F5E97"/>
    <w:rsid w:val="009F6998"/>
    <w:rsid w:val="00A009F9"/>
    <w:rsid w:val="00A01132"/>
    <w:rsid w:val="00A0291B"/>
    <w:rsid w:val="00A02FDA"/>
    <w:rsid w:val="00A0466E"/>
    <w:rsid w:val="00A04958"/>
    <w:rsid w:val="00A059E0"/>
    <w:rsid w:val="00A05A55"/>
    <w:rsid w:val="00A05E0D"/>
    <w:rsid w:val="00A05E9F"/>
    <w:rsid w:val="00A066AC"/>
    <w:rsid w:val="00A07026"/>
    <w:rsid w:val="00A07119"/>
    <w:rsid w:val="00A07DC9"/>
    <w:rsid w:val="00A1099A"/>
    <w:rsid w:val="00A10D4E"/>
    <w:rsid w:val="00A11628"/>
    <w:rsid w:val="00A11CFD"/>
    <w:rsid w:val="00A12962"/>
    <w:rsid w:val="00A12A23"/>
    <w:rsid w:val="00A12C82"/>
    <w:rsid w:val="00A1316F"/>
    <w:rsid w:val="00A13433"/>
    <w:rsid w:val="00A1491B"/>
    <w:rsid w:val="00A14BAD"/>
    <w:rsid w:val="00A14F32"/>
    <w:rsid w:val="00A15484"/>
    <w:rsid w:val="00A1596B"/>
    <w:rsid w:val="00A16318"/>
    <w:rsid w:val="00A168FE"/>
    <w:rsid w:val="00A17781"/>
    <w:rsid w:val="00A20E7E"/>
    <w:rsid w:val="00A21B95"/>
    <w:rsid w:val="00A21DB8"/>
    <w:rsid w:val="00A21E57"/>
    <w:rsid w:val="00A22595"/>
    <w:rsid w:val="00A225CA"/>
    <w:rsid w:val="00A23B2E"/>
    <w:rsid w:val="00A23CB1"/>
    <w:rsid w:val="00A23FD0"/>
    <w:rsid w:val="00A24250"/>
    <w:rsid w:val="00A2573F"/>
    <w:rsid w:val="00A25D60"/>
    <w:rsid w:val="00A26453"/>
    <w:rsid w:val="00A30371"/>
    <w:rsid w:val="00A3052F"/>
    <w:rsid w:val="00A3167B"/>
    <w:rsid w:val="00A31C61"/>
    <w:rsid w:val="00A31E0B"/>
    <w:rsid w:val="00A32C19"/>
    <w:rsid w:val="00A33B92"/>
    <w:rsid w:val="00A33EAD"/>
    <w:rsid w:val="00A33EB5"/>
    <w:rsid w:val="00A3472B"/>
    <w:rsid w:val="00A3501F"/>
    <w:rsid w:val="00A353BF"/>
    <w:rsid w:val="00A35CCA"/>
    <w:rsid w:val="00A369F2"/>
    <w:rsid w:val="00A36FE7"/>
    <w:rsid w:val="00A37253"/>
    <w:rsid w:val="00A3764F"/>
    <w:rsid w:val="00A40105"/>
    <w:rsid w:val="00A408BF"/>
    <w:rsid w:val="00A408EA"/>
    <w:rsid w:val="00A40F22"/>
    <w:rsid w:val="00A41EF3"/>
    <w:rsid w:val="00A42509"/>
    <w:rsid w:val="00A428D3"/>
    <w:rsid w:val="00A42DB3"/>
    <w:rsid w:val="00A43A89"/>
    <w:rsid w:val="00A43B9A"/>
    <w:rsid w:val="00A43C03"/>
    <w:rsid w:val="00A4402B"/>
    <w:rsid w:val="00A44951"/>
    <w:rsid w:val="00A450B5"/>
    <w:rsid w:val="00A451D8"/>
    <w:rsid w:val="00A45749"/>
    <w:rsid w:val="00A45F8F"/>
    <w:rsid w:val="00A461A4"/>
    <w:rsid w:val="00A46544"/>
    <w:rsid w:val="00A46630"/>
    <w:rsid w:val="00A46DB1"/>
    <w:rsid w:val="00A47067"/>
    <w:rsid w:val="00A5006E"/>
    <w:rsid w:val="00A5127F"/>
    <w:rsid w:val="00A52001"/>
    <w:rsid w:val="00A52353"/>
    <w:rsid w:val="00A53743"/>
    <w:rsid w:val="00A53DDB"/>
    <w:rsid w:val="00A5449B"/>
    <w:rsid w:val="00A54C87"/>
    <w:rsid w:val="00A55172"/>
    <w:rsid w:val="00A571C4"/>
    <w:rsid w:val="00A57385"/>
    <w:rsid w:val="00A57BAE"/>
    <w:rsid w:val="00A57E65"/>
    <w:rsid w:val="00A600B2"/>
    <w:rsid w:val="00A609D3"/>
    <w:rsid w:val="00A60B63"/>
    <w:rsid w:val="00A6109C"/>
    <w:rsid w:val="00A6111A"/>
    <w:rsid w:val="00A611DE"/>
    <w:rsid w:val="00A624C8"/>
    <w:rsid w:val="00A62EB9"/>
    <w:rsid w:val="00A62F4B"/>
    <w:rsid w:val="00A63287"/>
    <w:rsid w:val="00A63DAC"/>
    <w:rsid w:val="00A640DE"/>
    <w:rsid w:val="00A64F2D"/>
    <w:rsid w:val="00A65350"/>
    <w:rsid w:val="00A65D30"/>
    <w:rsid w:val="00A66ED4"/>
    <w:rsid w:val="00A67094"/>
    <w:rsid w:val="00A670EE"/>
    <w:rsid w:val="00A677E8"/>
    <w:rsid w:val="00A7014D"/>
    <w:rsid w:val="00A705B1"/>
    <w:rsid w:val="00A705C0"/>
    <w:rsid w:val="00A7066F"/>
    <w:rsid w:val="00A70C2D"/>
    <w:rsid w:val="00A70C73"/>
    <w:rsid w:val="00A70C7F"/>
    <w:rsid w:val="00A70CEB"/>
    <w:rsid w:val="00A715ED"/>
    <w:rsid w:val="00A716F1"/>
    <w:rsid w:val="00A71BD9"/>
    <w:rsid w:val="00A71C0C"/>
    <w:rsid w:val="00A71C19"/>
    <w:rsid w:val="00A71E99"/>
    <w:rsid w:val="00A73023"/>
    <w:rsid w:val="00A731BD"/>
    <w:rsid w:val="00A7406E"/>
    <w:rsid w:val="00A7459D"/>
    <w:rsid w:val="00A763EC"/>
    <w:rsid w:val="00A765CC"/>
    <w:rsid w:val="00A7713F"/>
    <w:rsid w:val="00A7782C"/>
    <w:rsid w:val="00A77B05"/>
    <w:rsid w:val="00A77FAE"/>
    <w:rsid w:val="00A8036E"/>
    <w:rsid w:val="00A8143C"/>
    <w:rsid w:val="00A815C7"/>
    <w:rsid w:val="00A816B8"/>
    <w:rsid w:val="00A81BED"/>
    <w:rsid w:val="00A82EB2"/>
    <w:rsid w:val="00A83CE9"/>
    <w:rsid w:val="00A83DE5"/>
    <w:rsid w:val="00A844D1"/>
    <w:rsid w:val="00A8545A"/>
    <w:rsid w:val="00A854A7"/>
    <w:rsid w:val="00A854E4"/>
    <w:rsid w:val="00A8582E"/>
    <w:rsid w:val="00A85B33"/>
    <w:rsid w:val="00A85EB1"/>
    <w:rsid w:val="00A85ECB"/>
    <w:rsid w:val="00A86575"/>
    <w:rsid w:val="00A86F72"/>
    <w:rsid w:val="00A8742A"/>
    <w:rsid w:val="00A87461"/>
    <w:rsid w:val="00A874B7"/>
    <w:rsid w:val="00A874BB"/>
    <w:rsid w:val="00A874EF"/>
    <w:rsid w:val="00A9004E"/>
    <w:rsid w:val="00A901B8"/>
    <w:rsid w:val="00A90BB0"/>
    <w:rsid w:val="00A9145F"/>
    <w:rsid w:val="00A91F95"/>
    <w:rsid w:val="00A92AAE"/>
    <w:rsid w:val="00A92C0D"/>
    <w:rsid w:val="00A92C8D"/>
    <w:rsid w:val="00A940F4"/>
    <w:rsid w:val="00A9489B"/>
    <w:rsid w:val="00A948ED"/>
    <w:rsid w:val="00A94AEC"/>
    <w:rsid w:val="00A94DD3"/>
    <w:rsid w:val="00A95A83"/>
    <w:rsid w:val="00A96F0A"/>
    <w:rsid w:val="00A97433"/>
    <w:rsid w:val="00A97BB9"/>
    <w:rsid w:val="00AA02D6"/>
    <w:rsid w:val="00AA0596"/>
    <w:rsid w:val="00AA083B"/>
    <w:rsid w:val="00AA1033"/>
    <w:rsid w:val="00AA1A5B"/>
    <w:rsid w:val="00AA1DE7"/>
    <w:rsid w:val="00AA1F33"/>
    <w:rsid w:val="00AA1FB8"/>
    <w:rsid w:val="00AA2996"/>
    <w:rsid w:val="00AA3393"/>
    <w:rsid w:val="00AA3EBA"/>
    <w:rsid w:val="00AA44DF"/>
    <w:rsid w:val="00AA4CC4"/>
    <w:rsid w:val="00AA5A97"/>
    <w:rsid w:val="00AA5E15"/>
    <w:rsid w:val="00AA6945"/>
    <w:rsid w:val="00AA6FB6"/>
    <w:rsid w:val="00AA77E5"/>
    <w:rsid w:val="00AA7ABA"/>
    <w:rsid w:val="00AA7C12"/>
    <w:rsid w:val="00AB0608"/>
    <w:rsid w:val="00AB0D0C"/>
    <w:rsid w:val="00AB0D41"/>
    <w:rsid w:val="00AB1B0B"/>
    <w:rsid w:val="00AB1DB1"/>
    <w:rsid w:val="00AB1E0E"/>
    <w:rsid w:val="00AB1FD4"/>
    <w:rsid w:val="00AB23B9"/>
    <w:rsid w:val="00AB2693"/>
    <w:rsid w:val="00AB2757"/>
    <w:rsid w:val="00AB312B"/>
    <w:rsid w:val="00AB3E09"/>
    <w:rsid w:val="00AB45B6"/>
    <w:rsid w:val="00AB4C24"/>
    <w:rsid w:val="00AB4E54"/>
    <w:rsid w:val="00AB6328"/>
    <w:rsid w:val="00AB683D"/>
    <w:rsid w:val="00AB6AB4"/>
    <w:rsid w:val="00AB6D88"/>
    <w:rsid w:val="00AB7311"/>
    <w:rsid w:val="00AC048B"/>
    <w:rsid w:val="00AC0731"/>
    <w:rsid w:val="00AC0D2B"/>
    <w:rsid w:val="00AC0E92"/>
    <w:rsid w:val="00AC379D"/>
    <w:rsid w:val="00AC382B"/>
    <w:rsid w:val="00AC41EE"/>
    <w:rsid w:val="00AC4226"/>
    <w:rsid w:val="00AC4BA4"/>
    <w:rsid w:val="00AC588E"/>
    <w:rsid w:val="00AC5C93"/>
    <w:rsid w:val="00AC5EDE"/>
    <w:rsid w:val="00AC5F78"/>
    <w:rsid w:val="00AC6156"/>
    <w:rsid w:val="00AC628C"/>
    <w:rsid w:val="00AD1004"/>
    <w:rsid w:val="00AD13FD"/>
    <w:rsid w:val="00AD14FF"/>
    <w:rsid w:val="00AD2D44"/>
    <w:rsid w:val="00AD2ED6"/>
    <w:rsid w:val="00AD398A"/>
    <w:rsid w:val="00AD406A"/>
    <w:rsid w:val="00AD46F8"/>
    <w:rsid w:val="00AD55C7"/>
    <w:rsid w:val="00AD56F4"/>
    <w:rsid w:val="00AD577E"/>
    <w:rsid w:val="00AD5888"/>
    <w:rsid w:val="00AD62F0"/>
    <w:rsid w:val="00AD6CE6"/>
    <w:rsid w:val="00AD7D1C"/>
    <w:rsid w:val="00AE0FB9"/>
    <w:rsid w:val="00AE14D1"/>
    <w:rsid w:val="00AE225C"/>
    <w:rsid w:val="00AE2394"/>
    <w:rsid w:val="00AE30FC"/>
    <w:rsid w:val="00AE355A"/>
    <w:rsid w:val="00AE3894"/>
    <w:rsid w:val="00AE4169"/>
    <w:rsid w:val="00AE445C"/>
    <w:rsid w:val="00AE4846"/>
    <w:rsid w:val="00AE54B2"/>
    <w:rsid w:val="00AE57FF"/>
    <w:rsid w:val="00AE5BA7"/>
    <w:rsid w:val="00AE6308"/>
    <w:rsid w:val="00AE6607"/>
    <w:rsid w:val="00AE674D"/>
    <w:rsid w:val="00AE6CBE"/>
    <w:rsid w:val="00AE6DF1"/>
    <w:rsid w:val="00AE6E4B"/>
    <w:rsid w:val="00AE74BC"/>
    <w:rsid w:val="00AE7D9E"/>
    <w:rsid w:val="00AE7EEA"/>
    <w:rsid w:val="00AF01C9"/>
    <w:rsid w:val="00AF059C"/>
    <w:rsid w:val="00AF0B90"/>
    <w:rsid w:val="00AF107D"/>
    <w:rsid w:val="00AF11FC"/>
    <w:rsid w:val="00AF1301"/>
    <w:rsid w:val="00AF1CD3"/>
    <w:rsid w:val="00AF22BF"/>
    <w:rsid w:val="00AF3A12"/>
    <w:rsid w:val="00AF4279"/>
    <w:rsid w:val="00AF452B"/>
    <w:rsid w:val="00AF46BD"/>
    <w:rsid w:val="00AF5209"/>
    <w:rsid w:val="00AF53E9"/>
    <w:rsid w:val="00AF5C62"/>
    <w:rsid w:val="00AF5D99"/>
    <w:rsid w:val="00AF6222"/>
    <w:rsid w:val="00AF63D0"/>
    <w:rsid w:val="00AF6699"/>
    <w:rsid w:val="00AF691F"/>
    <w:rsid w:val="00AF69D9"/>
    <w:rsid w:val="00AF74A1"/>
    <w:rsid w:val="00AF76BE"/>
    <w:rsid w:val="00AF7EFF"/>
    <w:rsid w:val="00B005C4"/>
    <w:rsid w:val="00B009E7"/>
    <w:rsid w:val="00B00F34"/>
    <w:rsid w:val="00B016F4"/>
    <w:rsid w:val="00B01ABD"/>
    <w:rsid w:val="00B02389"/>
    <w:rsid w:val="00B027E1"/>
    <w:rsid w:val="00B02A4B"/>
    <w:rsid w:val="00B02D52"/>
    <w:rsid w:val="00B03080"/>
    <w:rsid w:val="00B03890"/>
    <w:rsid w:val="00B0415A"/>
    <w:rsid w:val="00B042D4"/>
    <w:rsid w:val="00B04631"/>
    <w:rsid w:val="00B04F9A"/>
    <w:rsid w:val="00B05071"/>
    <w:rsid w:val="00B054B3"/>
    <w:rsid w:val="00B060D8"/>
    <w:rsid w:val="00B06983"/>
    <w:rsid w:val="00B06DA7"/>
    <w:rsid w:val="00B076B7"/>
    <w:rsid w:val="00B106B4"/>
    <w:rsid w:val="00B10A11"/>
    <w:rsid w:val="00B1146B"/>
    <w:rsid w:val="00B11A17"/>
    <w:rsid w:val="00B11B55"/>
    <w:rsid w:val="00B11CE3"/>
    <w:rsid w:val="00B120DA"/>
    <w:rsid w:val="00B12CE6"/>
    <w:rsid w:val="00B131BB"/>
    <w:rsid w:val="00B135AC"/>
    <w:rsid w:val="00B13AAF"/>
    <w:rsid w:val="00B13C87"/>
    <w:rsid w:val="00B14D22"/>
    <w:rsid w:val="00B150ED"/>
    <w:rsid w:val="00B1635F"/>
    <w:rsid w:val="00B17079"/>
    <w:rsid w:val="00B17CA4"/>
    <w:rsid w:val="00B17F9B"/>
    <w:rsid w:val="00B205AF"/>
    <w:rsid w:val="00B20904"/>
    <w:rsid w:val="00B211B0"/>
    <w:rsid w:val="00B21F61"/>
    <w:rsid w:val="00B2268D"/>
    <w:rsid w:val="00B2291C"/>
    <w:rsid w:val="00B22A92"/>
    <w:rsid w:val="00B24B06"/>
    <w:rsid w:val="00B251FD"/>
    <w:rsid w:val="00B253C2"/>
    <w:rsid w:val="00B2555B"/>
    <w:rsid w:val="00B258B8"/>
    <w:rsid w:val="00B25949"/>
    <w:rsid w:val="00B260D7"/>
    <w:rsid w:val="00B269E5"/>
    <w:rsid w:val="00B270B7"/>
    <w:rsid w:val="00B27452"/>
    <w:rsid w:val="00B27900"/>
    <w:rsid w:val="00B27C65"/>
    <w:rsid w:val="00B30AFA"/>
    <w:rsid w:val="00B30EEE"/>
    <w:rsid w:val="00B3106B"/>
    <w:rsid w:val="00B31D70"/>
    <w:rsid w:val="00B31D8D"/>
    <w:rsid w:val="00B32085"/>
    <w:rsid w:val="00B32931"/>
    <w:rsid w:val="00B32BA8"/>
    <w:rsid w:val="00B32D94"/>
    <w:rsid w:val="00B32E33"/>
    <w:rsid w:val="00B3411D"/>
    <w:rsid w:val="00B34E2E"/>
    <w:rsid w:val="00B351CE"/>
    <w:rsid w:val="00B35D9B"/>
    <w:rsid w:val="00B35DA5"/>
    <w:rsid w:val="00B364F8"/>
    <w:rsid w:val="00B36822"/>
    <w:rsid w:val="00B371F5"/>
    <w:rsid w:val="00B4067E"/>
    <w:rsid w:val="00B40CCE"/>
    <w:rsid w:val="00B40F36"/>
    <w:rsid w:val="00B412C7"/>
    <w:rsid w:val="00B41F37"/>
    <w:rsid w:val="00B42008"/>
    <w:rsid w:val="00B4311D"/>
    <w:rsid w:val="00B43EBF"/>
    <w:rsid w:val="00B441C5"/>
    <w:rsid w:val="00B4430F"/>
    <w:rsid w:val="00B44804"/>
    <w:rsid w:val="00B450C2"/>
    <w:rsid w:val="00B45339"/>
    <w:rsid w:val="00B4566E"/>
    <w:rsid w:val="00B45EA8"/>
    <w:rsid w:val="00B46B85"/>
    <w:rsid w:val="00B505E8"/>
    <w:rsid w:val="00B511C0"/>
    <w:rsid w:val="00B526B3"/>
    <w:rsid w:val="00B52FCB"/>
    <w:rsid w:val="00B53984"/>
    <w:rsid w:val="00B53AD5"/>
    <w:rsid w:val="00B544E1"/>
    <w:rsid w:val="00B54504"/>
    <w:rsid w:val="00B545A6"/>
    <w:rsid w:val="00B54896"/>
    <w:rsid w:val="00B55140"/>
    <w:rsid w:val="00B55CB8"/>
    <w:rsid w:val="00B55DD6"/>
    <w:rsid w:val="00B56319"/>
    <w:rsid w:val="00B60C69"/>
    <w:rsid w:val="00B61218"/>
    <w:rsid w:val="00B61680"/>
    <w:rsid w:val="00B61845"/>
    <w:rsid w:val="00B61A89"/>
    <w:rsid w:val="00B61D3A"/>
    <w:rsid w:val="00B6217E"/>
    <w:rsid w:val="00B621CE"/>
    <w:rsid w:val="00B63214"/>
    <w:rsid w:val="00B633A2"/>
    <w:rsid w:val="00B63C66"/>
    <w:rsid w:val="00B642DC"/>
    <w:rsid w:val="00B64EB3"/>
    <w:rsid w:val="00B65131"/>
    <w:rsid w:val="00B65224"/>
    <w:rsid w:val="00B65888"/>
    <w:rsid w:val="00B65AE2"/>
    <w:rsid w:val="00B667DC"/>
    <w:rsid w:val="00B66C5A"/>
    <w:rsid w:val="00B66E49"/>
    <w:rsid w:val="00B67023"/>
    <w:rsid w:val="00B67D17"/>
    <w:rsid w:val="00B7038F"/>
    <w:rsid w:val="00B71970"/>
    <w:rsid w:val="00B72CE5"/>
    <w:rsid w:val="00B73887"/>
    <w:rsid w:val="00B738E9"/>
    <w:rsid w:val="00B73D79"/>
    <w:rsid w:val="00B74A4D"/>
    <w:rsid w:val="00B75AAA"/>
    <w:rsid w:val="00B7620D"/>
    <w:rsid w:val="00B76527"/>
    <w:rsid w:val="00B77392"/>
    <w:rsid w:val="00B77A43"/>
    <w:rsid w:val="00B77DD9"/>
    <w:rsid w:val="00B80651"/>
    <w:rsid w:val="00B808A4"/>
    <w:rsid w:val="00B80B9B"/>
    <w:rsid w:val="00B81741"/>
    <w:rsid w:val="00B81776"/>
    <w:rsid w:val="00B81F10"/>
    <w:rsid w:val="00B82549"/>
    <w:rsid w:val="00B83693"/>
    <w:rsid w:val="00B83992"/>
    <w:rsid w:val="00B84D5E"/>
    <w:rsid w:val="00B84EAE"/>
    <w:rsid w:val="00B84EBD"/>
    <w:rsid w:val="00B850F2"/>
    <w:rsid w:val="00B864AE"/>
    <w:rsid w:val="00B86649"/>
    <w:rsid w:val="00B86A61"/>
    <w:rsid w:val="00B86DF9"/>
    <w:rsid w:val="00B86E07"/>
    <w:rsid w:val="00B873E5"/>
    <w:rsid w:val="00B87F1E"/>
    <w:rsid w:val="00B90388"/>
    <w:rsid w:val="00B90D43"/>
    <w:rsid w:val="00B918B0"/>
    <w:rsid w:val="00B918C1"/>
    <w:rsid w:val="00B91D73"/>
    <w:rsid w:val="00B92ADE"/>
    <w:rsid w:val="00B933D5"/>
    <w:rsid w:val="00B9389D"/>
    <w:rsid w:val="00B94AE0"/>
    <w:rsid w:val="00B95272"/>
    <w:rsid w:val="00B95866"/>
    <w:rsid w:val="00B95B88"/>
    <w:rsid w:val="00B96374"/>
    <w:rsid w:val="00B96454"/>
    <w:rsid w:val="00B965E5"/>
    <w:rsid w:val="00B96990"/>
    <w:rsid w:val="00B97168"/>
    <w:rsid w:val="00B974D0"/>
    <w:rsid w:val="00B97DA5"/>
    <w:rsid w:val="00BA0B79"/>
    <w:rsid w:val="00BA0C05"/>
    <w:rsid w:val="00BA0F69"/>
    <w:rsid w:val="00BA190A"/>
    <w:rsid w:val="00BA206E"/>
    <w:rsid w:val="00BA2ED9"/>
    <w:rsid w:val="00BA2F82"/>
    <w:rsid w:val="00BA333F"/>
    <w:rsid w:val="00BA3EDF"/>
    <w:rsid w:val="00BA51C5"/>
    <w:rsid w:val="00BA7883"/>
    <w:rsid w:val="00BB0D1E"/>
    <w:rsid w:val="00BB2EA6"/>
    <w:rsid w:val="00BB2F43"/>
    <w:rsid w:val="00BB329A"/>
    <w:rsid w:val="00BB4167"/>
    <w:rsid w:val="00BB4F4C"/>
    <w:rsid w:val="00BB5499"/>
    <w:rsid w:val="00BB5D61"/>
    <w:rsid w:val="00BB5F31"/>
    <w:rsid w:val="00BB6B19"/>
    <w:rsid w:val="00BC1286"/>
    <w:rsid w:val="00BC162F"/>
    <w:rsid w:val="00BC1855"/>
    <w:rsid w:val="00BC23B2"/>
    <w:rsid w:val="00BC3347"/>
    <w:rsid w:val="00BC33EE"/>
    <w:rsid w:val="00BC3CB2"/>
    <w:rsid w:val="00BC4366"/>
    <w:rsid w:val="00BC4CB3"/>
    <w:rsid w:val="00BC50EF"/>
    <w:rsid w:val="00BC5D04"/>
    <w:rsid w:val="00BC5D9F"/>
    <w:rsid w:val="00BC61D4"/>
    <w:rsid w:val="00BC646C"/>
    <w:rsid w:val="00BC6BA5"/>
    <w:rsid w:val="00BC6CE0"/>
    <w:rsid w:val="00BC72E6"/>
    <w:rsid w:val="00BC7568"/>
    <w:rsid w:val="00BC79D7"/>
    <w:rsid w:val="00BD0280"/>
    <w:rsid w:val="00BD031E"/>
    <w:rsid w:val="00BD0508"/>
    <w:rsid w:val="00BD058A"/>
    <w:rsid w:val="00BD0912"/>
    <w:rsid w:val="00BD0FFC"/>
    <w:rsid w:val="00BD2AC0"/>
    <w:rsid w:val="00BD2BF5"/>
    <w:rsid w:val="00BD3B0B"/>
    <w:rsid w:val="00BD3C45"/>
    <w:rsid w:val="00BD4B2A"/>
    <w:rsid w:val="00BD528A"/>
    <w:rsid w:val="00BD5605"/>
    <w:rsid w:val="00BD598C"/>
    <w:rsid w:val="00BD5A51"/>
    <w:rsid w:val="00BD5BF1"/>
    <w:rsid w:val="00BD64D5"/>
    <w:rsid w:val="00BD7738"/>
    <w:rsid w:val="00BD7CC9"/>
    <w:rsid w:val="00BD7E9D"/>
    <w:rsid w:val="00BE0070"/>
    <w:rsid w:val="00BE0D6C"/>
    <w:rsid w:val="00BE0FCB"/>
    <w:rsid w:val="00BE1346"/>
    <w:rsid w:val="00BE17D6"/>
    <w:rsid w:val="00BE19C7"/>
    <w:rsid w:val="00BE1A6B"/>
    <w:rsid w:val="00BE2AC9"/>
    <w:rsid w:val="00BE375C"/>
    <w:rsid w:val="00BE3AED"/>
    <w:rsid w:val="00BE40A7"/>
    <w:rsid w:val="00BE4DF6"/>
    <w:rsid w:val="00BE4E41"/>
    <w:rsid w:val="00BE5276"/>
    <w:rsid w:val="00BE59DA"/>
    <w:rsid w:val="00BE5F24"/>
    <w:rsid w:val="00BE6076"/>
    <w:rsid w:val="00BE60CA"/>
    <w:rsid w:val="00BE66F9"/>
    <w:rsid w:val="00BE6D6E"/>
    <w:rsid w:val="00BE728D"/>
    <w:rsid w:val="00BF083C"/>
    <w:rsid w:val="00BF2920"/>
    <w:rsid w:val="00BF2AFB"/>
    <w:rsid w:val="00BF2D0A"/>
    <w:rsid w:val="00BF3715"/>
    <w:rsid w:val="00BF38EC"/>
    <w:rsid w:val="00BF3905"/>
    <w:rsid w:val="00BF3F25"/>
    <w:rsid w:val="00BF4125"/>
    <w:rsid w:val="00BF435C"/>
    <w:rsid w:val="00BF4B36"/>
    <w:rsid w:val="00BF4DAA"/>
    <w:rsid w:val="00BF5D44"/>
    <w:rsid w:val="00BF6D7A"/>
    <w:rsid w:val="00BF77A9"/>
    <w:rsid w:val="00BF7E8B"/>
    <w:rsid w:val="00C003FF"/>
    <w:rsid w:val="00C00951"/>
    <w:rsid w:val="00C00F1F"/>
    <w:rsid w:val="00C00F65"/>
    <w:rsid w:val="00C0104D"/>
    <w:rsid w:val="00C01126"/>
    <w:rsid w:val="00C019CC"/>
    <w:rsid w:val="00C01FD3"/>
    <w:rsid w:val="00C0240B"/>
    <w:rsid w:val="00C02A4A"/>
    <w:rsid w:val="00C02CE3"/>
    <w:rsid w:val="00C045DE"/>
    <w:rsid w:val="00C0534F"/>
    <w:rsid w:val="00C0582A"/>
    <w:rsid w:val="00C06640"/>
    <w:rsid w:val="00C06A23"/>
    <w:rsid w:val="00C11397"/>
    <w:rsid w:val="00C119BC"/>
    <w:rsid w:val="00C11EE4"/>
    <w:rsid w:val="00C120A2"/>
    <w:rsid w:val="00C12AE4"/>
    <w:rsid w:val="00C12AE7"/>
    <w:rsid w:val="00C12C76"/>
    <w:rsid w:val="00C13BE9"/>
    <w:rsid w:val="00C14355"/>
    <w:rsid w:val="00C151A5"/>
    <w:rsid w:val="00C153AD"/>
    <w:rsid w:val="00C157FC"/>
    <w:rsid w:val="00C16344"/>
    <w:rsid w:val="00C16430"/>
    <w:rsid w:val="00C1688F"/>
    <w:rsid w:val="00C16A7F"/>
    <w:rsid w:val="00C16DCD"/>
    <w:rsid w:val="00C17049"/>
    <w:rsid w:val="00C175C1"/>
    <w:rsid w:val="00C177F6"/>
    <w:rsid w:val="00C1780F"/>
    <w:rsid w:val="00C20A3B"/>
    <w:rsid w:val="00C20C70"/>
    <w:rsid w:val="00C20C9A"/>
    <w:rsid w:val="00C20D8D"/>
    <w:rsid w:val="00C20FA7"/>
    <w:rsid w:val="00C21F10"/>
    <w:rsid w:val="00C22658"/>
    <w:rsid w:val="00C22664"/>
    <w:rsid w:val="00C226D5"/>
    <w:rsid w:val="00C22816"/>
    <w:rsid w:val="00C23728"/>
    <w:rsid w:val="00C23824"/>
    <w:rsid w:val="00C23B48"/>
    <w:rsid w:val="00C24241"/>
    <w:rsid w:val="00C24A97"/>
    <w:rsid w:val="00C24BEE"/>
    <w:rsid w:val="00C24CC3"/>
    <w:rsid w:val="00C2589D"/>
    <w:rsid w:val="00C25C3B"/>
    <w:rsid w:val="00C2684E"/>
    <w:rsid w:val="00C26AC2"/>
    <w:rsid w:val="00C26DD9"/>
    <w:rsid w:val="00C27006"/>
    <w:rsid w:val="00C278B3"/>
    <w:rsid w:val="00C27DF8"/>
    <w:rsid w:val="00C3037A"/>
    <w:rsid w:val="00C30B89"/>
    <w:rsid w:val="00C30E1F"/>
    <w:rsid w:val="00C3137B"/>
    <w:rsid w:val="00C31895"/>
    <w:rsid w:val="00C31C4A"/>
    <w:rsid w:val="00C31F9F"/>
    <w:rsid w:val="00C32676"/>
    <w:rsid w:val="00C329D7"/>
    <w:rsid w:val="00C33148"/>
    <w:rsid w:val="00C3344F"/>
    <w:rsid w:val="00C33480"/>
    <w:rsid w:val="00C337C8"/>
    <w:rsid w:val="00C33C30"/>
    <w:rsid w:val="00C33C8E"/>
    <w:rsid w:val="00C33FD4"/>
    <w:rsid w:val="00C34150"/>
    <w:rsid w:val="00C348AB"/>
    <w:rsid w:val="00C34F31"/>
    <w:rsid w:val="00C35D5D"/>
    <w:rsid w:val="00C36AB1"/>
    <w:rsid w:val="00C3773D"/>
    <w:rsid w:val="00C40361"/>
    <w:rsid w:val="00C404F6"/>
    <w:rsid w:val="00C40BD5"/>
    <w:rsid w:val="00C41468"/>
    <w:rsid w:val="00C43A05"/>
    <w:rsid w:val="00C4478C"/>
    <w:rsid w:val="00C45579"/>
    <w:rsid w:val="00C45A42"/>
    <w:rsid w:val="00C45F2B"/>
    <w:rsid w:val="00C461B7"/>
    <w:rsid w:val="00C46432"/>
    <w:rsid w:val="00C46C72"/>
    <w:rsid w:val="00C46DF6"/>
    <w:rsid w:val="00C47195"/>
    <w:rsid w:val="00C4719B"/>
    <w:rsid w:val="00C505FD"/>
    <w:rsid w:val="00C50C87"/>
    <w:rsid w:val="00C5146A"/>
    <w:rsid w:val="00C5285D"/>
    <w:rsid w:val="00C52D33"/>
    <w:rsid w:val="00C52F1D"/>
    <w:rsid w:val="00C534A7"/>
    <w:rsid w:val="00C5378A"/>
    <w:rsid w:val="00C53886"/>
    <w:rsid w:val="00C53B9C"/>
    <w:rsid w:val="00C54135"/>
    <w:rsid w:val="00C543BC"/>
    <w:rsid w:val="00C543E7"/>
    <w:rsid w:val="00C553E4"/>
    <w:rsid w:val="00C55994"/>
    <w:rsid w:val="00C57393"/>
    <w:rsid w:val="00C6091F"/>
    <w:rsid w:val="00C61032"/>
    <w:rsid w:val="00C613C8"/>
    <w:rsid w:val="00C6178C"/>
    <w:rsid w:val="00C6214B"/>
    <w:rsid w:val="00C62CD9"/>
    <w:rsid w:val="00C63CF5"/>
    <w:rsid w:val="00C63E57"/>
    <w:rsid w:val="00C63ED9"/>
    <w:rsid w:val="00C647C3"/>
    <w:rsid w:val="00C64C2F"/>
    <w:rsid w:val="00C653CF"/>
    <w:rsid w:val="00C65487"/>
    <w:rsid w:val="00C658FE"/>
    <w:rsid w:val="00C65A40"/>
    <w:rsid w:val="00C6679C"/>
    <w:rsid w:val="00C667F1"/>
    <w:rsid w:val="00C66BE9"/>
    <w:rsid w:val="00C66ED5"/>
    <w:rsid w:val="00C66FDD"/>
    <w:rsid w:val="00C67422"/>
    <w:rsid w:val="00C70468"/>
    <w:rsid w:val="00C70B50"/>
    <w:rsid w:val="00C70DBB"/>
    <w:rsid w:val="00C71035"/>
    <w:rsid w:val="00C71255"/>
    <w:rsid w:val="00C714FE"/>
    <w:rsid w:val="00C719FE"/>
    <w:rsid w:val="00C71C01"/>
    <w:rsid w:val="00C720FC"/>
    <w:rsid w:val="00C7260A"/>
    <w:rsid w:val="00C742B4"/>
    <w:rsid w:val="00C74608"/>
    <w:rsid w:val="00C74852"/>
    <w:rsid w:val="00C74A0A"/>
    <w:rsid w:val="00C75278"/>
    <w:rsid w:val="00C75650"/>
    <w:rsid w:val="00C76709"/>
    <w:rsid w:val="00C76917"/>
    <w:rsid w:val="00C76F10"/>
    <w:rsid w:val="00C773FC"/>
    <w:rsid w:val="00C777C4"/>
    <w:rsid w:val="00C77A58"/>
    <w:rsid w:val="00C806C6"/>
    <w:rsid w:val="00C81205"/>
    <w:rsid w:val="00C84060"/>
    <w:rsid w:val="00C842C0"/>
    <w:rsid w:val="00C84E34"/>
    <w:rsid w:val="00C85BEB"/>
    <w:rsid w:val="00C86155"/>
    <w:rsid w:val="00C8703D"/>
    <w:rsid w:val="00C878F8"/>
    <w:rsid w:val="00C87B6A"/>
    <w:rsid w:val="00C87D9B"/>
    <w:rsid w:val="00C900EC"/>
    <w:rsid w:val="00C909C7"/>
    <w:rsid w:val="00C90BA7"/>
    <w:rsid w:val="00C90E6C"/>
    <w:rsid w:val="00C91418"/>
    <w:rsid w:val="00C9179B"/>
    <w:rsid w:val="00C921CF"/>
    <w:rsid w:val="00C922B1"/>
    <w:rsid w:val="00C928F9"/>
    <w:rsid w:val="00C93013"/>
    <w:rsid w:val="00C9395A"/>
    <w:rsid w:val="00C963DA"/>
    <w:rsid w:val="00C96C9F"/>
    <w:rsid w:val="00C96FE3"/>
    <w:rsid w:val="00C979F3"/>
    <w:rsid w:val="00C97C00"/>
    <w:rsid w:val="00C97EEB"/>
    <w:rsid w:val="00CA05EC"/>
    <w:rsid w:val="00CA25C9"/>
    <w:rsid w:val="00CA27BE"/>
    <w:rsid w:val="00CA297E"/>
    <w:rsid w:val="00CA3B43"/>
    <w:rsid w:val="00CA3CDF"/>
    <w:rsid w:val="00CA658E"/>
    <w:rsid w:val="00CA7449"/>
    <w:rsid w:val="00CA7C68"/>
    <w:rsid w:val="00CB01F0"/>
    <w:rsid w:val="00CB081F"/>
    <w:rsid w:val="00CB1167"/>
    <w:rsid w:val="00CB14E0"/>
    <w:rsid w:val="00CB176A"/>
    <w:rsid w:val="00CB2733"/>
    <w:rsid w:val="00CB2F93"/>
    <w:rsid w:val="00CB3DB4"/>
    <w:rsid w:val="00CB4260"/>
    <w:rsid w:val="00CB48FD"/>
    <w:rsid w:val="00CB4CDB"/>
    <w:rsid w:val="00CB4D90"/>
    <w:rsid w:val="00CB5ED3"/>
    <w:rsid w:val="00CB72A3"/>
    <w:rsid w:val="00CB7A3B"/>
    <w:rsid w:val="00CC0078"/>
    <w:rsid w:val="00CC0472"/>
    <w:rsid w:val="00CC04A9"/>
    <w:rsid w:val="00CC08AE"/>
    <w:rsid w:val="00CC108A"/>
    <w:rsid w:val="00CC1127"/>
    <w:rsid w:val="00CC16A7"/>
    <w:rsid w:val="00CC1EC7"/>
    <w:rsid w:val="00CC24A6"/>
    <w:rsid w:val="00CC2B76"/>
    <w:rsid w:val="00CC2E34"/>
    <w:rsid w:val="00CC2FB7"/>
    <w:rsid w:val="00CC313F"/>
    <w:rsid w:val="00CC3511"/>
    <w:rsid w:val="00CC401C"/>
    <w:rsid w:val="00CC419F"/>
    <w:rsid w:val="00CC59FB"/>
    <w:rsid w:val="00CC5B66"/>
    <w:rsid w:val="00CC5EAA"/>
    <w:rsid w:val="00CC603A"/>
    <w:rsid w:val="00CC6053"/>
    <w:rsid w:val="00CC6107"/>
    <w:rsid w:val="00CC610B"/>
    <w:rsid w:val="00CC6A02"/>
    <w:rsid w:val="00CC6F04"/>
    <w:rsid w:val="00CC7033"/>
    <w:rsid w:val="00CC71C9"/>
    <w:rsid w:val="00CC7EE7"/>
    <w:rsid w:val="00CD052D"/>
    <w:rsid w:val="00CD0DA4"/>
    <w:rsid w:val="00CD119F"/>
    <w:rsid w:val="00CD1300"/>
    <w:rsid w:val="00CD1922"/>
    <w:rsid w:val="00CD22E5"/>
    <w:rsid w:val="00CD242C"/>
    <w:rsid w:val="00CD2B0B"/>
    <w:rsid w:val="00CD3AB4"/>
    <w:rsid w:val="00CD3B02"/>
    <w:rsid w:val="00CD3D1D"/>
    <w:rsid w:val="00CD47A6"/>
    <w:rsid w:val="00CD4B93"/>
    <w:rsid w:val="00CD50A9"/>
    <w:rsid w:val="00CD540B"/>
    <w:rsid w:val="00CD57A0"/>
    <w:rsid w:val="00CD626E"/>
    <w:rsid w:val="00CD634B"/>
    <w:rsid w:val="00CD7E9B"/>
    <w:rsid w:val="00CE101E"/>
    <w:rsid w:val="00CE18ED"/>
    <w:rsid w:val="00CE1C30"/>
    <w:rsid w:val="00CE232F"/>
    <w:rsid w:val="00CE289C"/>
    <w:rsid w:val="00CE2909"/>
    <w:rsid w:val="00CE3C7F"/>
    <w:rsid w:val="00CE4673"/>
    <w:rsid w:val="00CE4E23"/>
    <w:rsid w:val="00CE5BD2"/>
    <w:rsid w:val="00CE5CE8"/>
    <w:rsid w:val="00CE7A08"/>
    <w:rsid w:val="00CE7ADD"/>
    <w:rsid w:val="00CE7BD8"/>
    <w:rsid w:val="00CE7DBA"/>
    <w:rsid w:val="00CF1198"/>
    <w:rsid w:val="00CF1783"/>
    <w:rsid w:val="00CF1BD1"/>
    <w:rsid w:val="00CF1DEE"/>
    <w:rsid w:val="00CF2646"/>
    <w:rsid w:val="00CF363B"/>
    <w:rsid w:val="00CF4076"/>
    <w:rsid w:val="00CF40F4"/>
    <w:rsid w:val="00CF4B23"/>
    <w:rsid w:val="00CF54D9"/>
    <w:rsid w:val="00CF625A"/>
    <w:rsid w:val="00CF6B9F"/>
    <w:rsid w:val="00CF6BBD"/>
    <w:rsid w:val="00CF7E79"/>
    <w:rsid w:val="00D000DB"/>
    <w:rsid w:val="00D003B2"/>
    <w:rsid w:val="00D01131"/>
    <w:rsid w:val="00D01342"/>
    <w:rsid w:val="00D01AEC"/>
    <w:rsid w:val="00D01EB7"/>
    <w:rsid w:val="00D02A29"/>
    <w:rsid w:val="00D02C69"/>
    <w:rsid w:val="00D043A4"/>
    <w:rsid w:val="00D0524D"/>
    <w:rsid w:val="00D05565"/>
    <w:rsid w:val="00D05EA7"/>
    <w:rsid w:val="00D064F6"/>
    <w:rsid w:val="00D0654B"/>
    <w:rsid w:val="00D065BD"/>
    <w:rsid w:val="00D069DD"/>
    <w:rsid w:val="00D06B28"/>
    <w:rsid w:val="00D0710E"/>
    <w:rsid w:val="00D0798D"/>
    <w:rsid w:val="00D07A9B"/>
    <w:rsid w:val="00D07BE1"/>
    <w:rsid w:val="00D07E22"/>
    <w:rsid w:val="00D11507"/>
    <w:rsid w:val="00D11CD0"/>
    <w:rsid w:val="00D12255"/>
    <w:rsid w:val="00D12DB0"/>
    <w:rsid w:val="00D131D4"/>
    <w:rsid w:val="00D13A8A"/>
    <w:rsid w:val="00D13C72"/>
    <w:rsid w:val="00D147BD"/>
    <w:rsid w:val="00D1488E"/>
    <w:rsid w:val="00D148A9"/>
    <w:rsid w:val="00D15AEF"/>
    <w:rsid w:val="00D17578"/>
    <w:rsid w:val="00D1763F"/>
    <w:rsid w:val="00D17AA4"/>
    <w:rsid w:val="00D17C20"/>
    <w:rsid w:val="00D20BB9"/>
    <w:rsid w:val="00D20F45"/>
    <w:rsid w:val="00D220E1"/>
    <w:rsid w:val="00D23720"/>
    <w:rsid w:val="00D24E86"/>
    <w:rsid w:val="00D25A62"/>
    <w:rsid w:val="00D25A92"/>
    <w:rsid w:val="00D25E90"/>
    <w:rsid w:val="00D26982"/>
    <w:rsid w:val="00D26993"/>
    <w:rsid w:val="00D26E30"/>
    <w:rsid w:val="00D279D0"/>
    <w:rsid w:val="00D27C0E"/>
    <w:rsid w:val="00D30740"/>
    <w:rsid w:val="00D30DE3"/>
    <w:rsid w:val="00D31228"/>
    <w:rsid w:val="00D312A0"/>
    <w:rsid w:val="00D313E8"/>
    <w:rsid w:val="00D31428"/>
    <w:rsid w:val="00D32BAA"/>
    <w:rsid w:val="00D32EE7"/>
    <w:rsid w:val="00D3310F"/>
    <w:rsid w:val="00D3327A"/>
    <w:rsid w:val="00D33366"/>
    <w:rsid w:val="00D3414E"/>
    <w:rsid w:val="00D3479C"/>
    <w:rsid w:val="00D34B24"/>
    <w:rsid w:val="00D350C4"/>
    <w:rsid w:val="00D35384"/>
    <w:rsid w:val="00D35797"/>
    <w:rsid w:val="00D357BF"/>
    <w:rsid w:val="00D36B6A"/>
    <w:rsid w:val="00D36EB4"/>
    <w:rsid w:val="00D371DA"/>
    <w:rsid w:val="00D407D0"/>
    <w:rsid w:val="00D4190F"/>
    <w:rsid w:val="00D41A94"/>
    <w:rsid w:val="00D420A9"/>
    <w:rsid w:val="00D42AB2"/>
    <w:rsid w:val="00D43EE6"/>
    <w:rsid w:val="00D440B8"/>
    <w:rsid w:val="00D44210"/>
    <w:rsid w:val="00D4569D"/>
    <w:rsid w:val="00D45AC2"/>
    <w:rsid w:val="00D45F9E"/>
    <w:rsid w:val="00D4646A"/>
    <w:rsid w:val="00D46C4E"/>
    <w:rsid w:val="00D46FE7"/>
    <w:rsid w:val="00D47032"/>
    <w:rsid w:val="00D470E6"/>
    <w:rsid w:val="00D47321"/>
    <w:rsid w:val="00D47586"/>
    <w:rsid w:val="00D476F7"/>
    <w:rsid w:val="00D50BFB"/>
    <w:rsid w:val="00D50CD0"/>
    <w:rsid w:val="00D50FC5"/>
    <w:rsid w:val="00D52322"/>
    <w:rsid w:val="00D53094"/>
    <w:rsid w:val="00D5316C"/>
    <w:rsid w:val="00D53D66"/>
    <w:rsid w:val="00D5541F"/>
    <w:rsid w:val="00D55470"/>
    <w:rsid w:val="00D5583B"/>
    <w:rsid w:val="00D56930"/>
    <w:rsid w:val="00D56C29"/>
    <w:rsid w:val="00D57818"/>
    <w:rsid w:val="00D60D9B"/>
    <w:rsid w:val="00D61C30"/>
    <w:rsid w:val="00D6216A"/>
    <w:rsid w:val="00D628E3"/>
    <w:rsid w:val="00D62F0B"/>
    <w:rsid w:val="00D6304D"/>
    <w:rsid w:val="00D64007"/>
    <w:rsid w:val="00D644DB"/>
    <w:rsid w:val="00D667EF"/>
    <w:rsid w:val="00D669F7"/>
    <w:rsid w:val="00D66B97"/>
    <w:rsid w:val="00D66CC9"/>
    <w:rsid w:val="00D70193"/>
    <w:rsid w:val="00D709B2"/>
    <w:rsid w:val="00D70B22"/>
    <w:rsid w:val="00D70E43"/>
    <w:rsid w:val="00D7139E"/>
    <w:rsid w:val="00D717EF"/>
    <w:rsid w:val="00D719E4"/>
    <w:rsid w:val="00D721DC"/>
    <w:rsid w:val="00D725DE"/>
    <w:rsid w:val="00D73529"/>
    <w:rsid w:val="00D745BA"/>
    <w:rsid w:val="00D75ACD"/>
    <w:rsid w:val="00D75CB9"/>
    <w:rsid w:val="00D762F7"/>
    <w:rsid w:val="00D76E77"/>
    <w:rsid w:val="00D77101"/>
    <w:rsid w:val="00D776A2"/>
    <w:rsid w:val="00D80407"/>
    <w:rsid w:val="00D80F61"/>
    <w:rsid w:val="00D815E9"/>
    <w:rsid w:val="00D81946"/>
    <w:rsid w:val="00D8267D"/>
    <w:rsid w:val="00D83088"/>
    <w:rsid w:val="00D83464"/>
    <w:rsid w:val="00D83639"/>
    <w:rsid w:val="00D83DB5"/>
    <w:rsid w:val="00D83EF1"/>
    <w:rsid w:val="00D84962"/>
    <w:rsid w:val="00D854B5"/>
    <w:rsid w:val="00D85882"/>
    <w:rsid w:val="00D85DD1"/>
    <w:rsid w:val="00D86487"/>
    <w:rsid w:val="00D86F57"/>
    <w:rsid w:val="00D9140C"/>
    <w:rsid w:val="00D916D9"/>
    <w:rsid w:val="00D91876"/>
    <w:rsid w:val="00D91972"/>
    <w:rsid w:val="00D9244A"/>
    <w:rsid w:val="00D92FBE"/>
    <w:rsid w:val="00D93411"/>
    <w:rsid w:val="00D9415B"/>
    <w:rsid w:val="00D94509"/>
    <w:rsid w:val="00D959FF"/>
    <w:rsid w:val="00D960A0"/>
    <w:rsid w:val="00D96A5C"/>
    <w:rsid w:val="00D973F6"/>
    <w:rsid w:val="00DA01D3"/>
    <w:rsid w:val="00DA0762"/>
    <w:rsid w:val="00DA082B"/>
    <w:rsid w:val="00DA0848"/>
    <w:rsid w:val="00DA0ADA"/>
    <w:rsid w:val="00DA0DC4"/>
    <w:rsid w:val="00DA0E8A"/>
    <w:rsid w:val="00DA1413"/>
    <w:rsid w:val="00DA167C"/>
    <w:rsid w:val="00DA1DCC"/>
    <w:rsid w:val="00DA223B"/>
    <w:rsid w:val="00DA35DB"/>
    <w:rsid w:val="00DA38AB"/>
    <w:rsid w:val="00DA39D6"/>
    <w:rsid w:val="00DA3C26"/>
    <w:rsid w:val="00DA4157"/>
    <w:rsid w:val="00DA4374"/>
    <w:rsid w:val="00DA468B"/>
    <w:rsid w:val="00DA489C"/>
    <w:rsid w:val="00DA5338"/>
    <w:rsid w:val="00DA5473"/>
    <w:rsid w:val="00DA57AB"/>
    <w:rsid w:val="00DA5C95"/>
    <w:rsid w:val="00DA5CB9"/>
    <w:rsid w:val="00DA620B"/>
    <w:rsid w:val="00DA6242"/>
    <w:rsid w:val="00DA62F5"/>
    <w:rsid w:val="00DA6B3C"/>
    <w:rsid w:val="00DB0212"/>
    <w:rsid w:val="00DB0E6B"/>
    <w:rsid w:val="00DB1178"/>
    <w:rsid w:val="00DB1C0B"/>
    <w:rsid w:val="00DB2632"/>
    <w:rsid w:val="00DB3A35"/>
    <w:rsid w:val="00DB3AAC"/>
    <w:rsid w:val="00DB3DCA"/>
    <w:rsid w:val="00DB402E"/>
    <w:rsid w:val="00DB489D"/>
    <w:rsid w:val="00DB4CBE"/>
    <w:rsid w:val="00DB5512"/>
    <w:rsid w:val="00DB7563"/>
    <w:rsid w:val="00DB7870"/>
    <w:rsid w:val="00DB7A31"/>
    <w:rsid w:val="00DC05A7"/>
    <w:rsid w:val="00DC17F0"/>
    <w:rsid w:val="00DC1C09"/>
    <w:rsid w:val="00DC1E0B"/>
    <w:rsid w:val="00DC2184"/>
    <w:rsid w:val="00DC2DBA"/>
    <w:rsid w:val="00DC30B1"/>
    <w:rsid w:val="00DC334B"/>
    <w:rsid w:val="00DC3507"/>
    <w:rsid w:val="00DC3545"/>
    <w:rsid w:val="00DC429E"/>
    <w:rsid w:val="00DC5221"/>
    <w:rsid w:val="00DC530B"/>
    <w:rsid w:val="00DC6590"/>
    <w:rsid w:val="00DC68B8"/>
    <w:rsid w:val="00DC7658"/>
    <w:rsid w:val="00DC7777"/>
    <w:rsid w:val="00DC7E94"/>
    <w:rsid w:val="00DD03CD"/>
    <w:rsid w:val="00DD0CFB"/>
    <w:rsid w:val="00DD1A48"/>
    <w:rsid w:val="00DD1CD2"/>
    <w:rsid w:val="00DD20C0"/>
    <w:rsid w:val="00DD2BDE"/>
    <w:rsid w:val="00DD30B3"/>
    <w:rsid w:val="00DD3AC5"/>
    <w:rsid w:val="00DD4AEA"/>
    <w:rsid w:val="00DD4C66"/>
    <w:rsid w:val="00DD4FB6"/>
    <w:rsid w:val="00DD7349"/>
    <w:rsid w:val="00DD73D8"/>
    <w:rsid w:val="00DE0970"/>
    <w:rsid w:val="00DE09F0"/>
    <w:rsid w:val="00DE0A59"/>
    <w:rsid w:val="00DE0CCE"/>
    <w:rsid w:val="00DE141D"/>
    <w:rsid w:val="00DE23ED"/>
    <w:rsid w:val="00DE2F69"/>
    <w:rsid w:val="00DE330F"/>
    <w:rsid w:val="00DE3ED5"/>
    <w:rsid w:val="00DE40E3"/>
    <w:rsid w:val="00DE48EF"/>
    <w:rsid w:val="00DE4FE0"/>
    <w:rsid w:val="00DE56CF"/>
    <w:rsid w:val="00DE6168"/>
    <w:rsid w:val="00DE651E"/>
    <w:rsid w:val="00DE675D"/>
    <w:rsid w:val="00DE6919"/>
    <w:rsid w:val="00DE6AC5"/>
    <w:rsid w:val="00DE7281"/>
    <w:rsid w:val="00DE7A32"/>
    <w:rsid w:val="00DE7BBF"/>
    <w:rsid w:val="00DF0126"/>
    <w:rsid w:val="00DF1BD6"/>
    <w:rsid w:val="00DF2168"/>
    <w:rsid w:val="00DF2AEC"/>
    <w:rsid w:val="00DF323D"/>
    <w:rsid w:val="00DF3E48"/>
    <w:rsid w:val="00DF3E79"/>
    <w:rsid w:val="00DF5151"/>
    <w:rsid w:val="00DF5153"/>
    <w:rsid w:val="00DF565B"/>
    <w:rsid w:val="00DF6764"/>
    <w:rsid w:val="00E000F9"/>
    <w:rsid w:val="00E00C89"/>
    <w:rsid w:val="00E01005"/>
    <w:rsid w:val="00E01169"/>
    <w:rsid w:val="00E0125B"/>
    <w:rsid w:val="00E015B7"/>
    <w:rsid w:val="00E01813"/>
    <w:rsid w:val="00E01866"/>
    <w:rsid w:val="00E02CC4"/>
    <w:rsid w:val="00E0396F"/>
    <w:rsid w:val="00E03B60"/>
    <w:rsid w:val="00E03C21"/>
    <w:rsid w:val="00E04294"/>
    <w:rsid w:val="00E04B2B"/>
    <w:rsid w:val="00E054DF"/>
    <w:rsid w:val="00E055EA"/>
    <w:rsid w:val="00E05C92"/>
    <w:rsid w:val="00E05F8D"/>
    <w:rsid w:val="00E07296"/>
    <w:rsid w:val="00E07680"/>
    <w:rsid w:val="00E0795E"/>
    <w:rsid w:val="00E079B7"/>
    <w:rsid w:val="00E07A5B"/>
    <w:rsid w:val="00E07C3E"/>
    <w:rsid w:val="00E07FD2"/>
    <w:rsid w:val="00E107EB"/>
    <w:rsid w:val="00E109C9"/>
    <w:rsid w:val="00E10A65"/>
    <w:rsid w:val="00E10A86"/>
    <w:rsid w:val="00E11099"/>
    <w:rsid w:val="00E11668"/>
    <w:rsid w:val="00E116CC"/>
    <w:rsid w:val="00E11B90"/>
    <w:rsid w:val="00E11CBB"/>
    <w:rsid w:val="00E12557"/>
    <w:rsid w:val="00E12A81"/>
    <w:rsid w:val="00E12E73"/>
    <w:rsid w:val="00E13029"/>
    <w:rsid w:val="00E132C8"/>
    <w:rsid w:val="00E133B5"/>
    <w:rsid w:val="00E13A9B"/>
    <w:rsid w:val="00E13D81"/>
    <w:rsid w:val="00E14C1D"/>
    <w:rsid w:val="00E151FD"/>
    <w:rsid w:val="00E153AF"/>
    <w:rsid w:val="00E154C8"/>
    <w:rsid w:val="00E15A26"/>
    <w:rsid w:val="00E15C20"/>
    <w:rsid w:val="00E1631A"/>
    <w:rsid w:val="00E17087"/>
    <w:rsid w:val="00E20807"/>
    <w:rsid w:val="00E20BEF"/>
    <w:rsid w:val="00E20FFE"/>
    <w:rsid w:val="00E2114C"/>
    <w:rsid w:val="00E21BEA"/>
    <w:rsid w:val="00E22055"/>
    <w:rsid w:val="00E2302D"/>
    <w:rsid w:val="00E23403"/>
    <w:rsid w:val="00E237C0"/>
    <w:rsid w:val="00E2565F"/>
    <w:rsid w:val="00E25835"/>
    <w:rsid w:val="00E2725D"/>
    <w:rsid w:val="00E275D7"/>
    <w:rsid w:val="00E277B2"/>
    <w:rsid w:val="00E277DF"/>
    <w:rsid w:val="00E2782B"/>
    <w:rsid w:val="00E3003D"/>
    <w:rsid w:val="00E3013D"/>
    <w:rsid w:val="00E3106F"/>
    <w:rsid w:val="00E317D8"/>
    <w:rsid w:val="00E31BF0"/>
    <w:rsid w:val="00E31FE5"/>
    <w:rsid w:val="00E3209F"/>
    <w:rsid w:val="00E32CDA"/>
    <w:rsid w:val="00E338FD"/>
    <w:rsid w:val="00E33A6C"/>
    <w:rsid w:val="00E33D3F"/>
    <w:rsid w:val="00E33FC6"/>
    <w:rsid w:val="00E349E2"/>
    <w:rsid w:val="00E3509E"/>
    <w:rsid w:val="00E35275"/>
    <w:rsid w:val="00E35C30"/>
    <w:rsid w:val="00E366F1"/>
    <w:rsid w:val="00E37D26"/>
    <w:rsid w:val="00E421FE"/>
    <w:rsid w:val="00E431B6"/>
    <w:rsid w:val="00E43437"/>
    <w:rsid w:val="00E43C37"/>
    <w:rsid w:val="00E43D83"/>
    <w:rsid w:val="00E43F50"/>
    <w:rsid w:val="00E44007"/>
    <w:rsid w:val="00E449EF"/>
    <w:rsid w:val="00E45D56"/>
    <w:rsid w:val="00E4605B"/>
    <w:rsid w:val="00E4636C"/>
    <w:rsid w:val="00E4760B"/>
    <w:rsid w:val="00E479C3"/>
    <w:rsid w:val="00E47F84"/>
    <w:rsid w:val="00E51237"/>
    <w:rsid w:val="00E513F3"/>
    <w:rsid w:val="00E51D7C"/>
    <w:rsid w:val="00E522DB"/>
    <w:rsid w:val="00E52473"/>
    <w:rsid w:val="00E5293C"/>
    <w:rsid w:val="00E52D85"/>
    <w:rsid w:val="00E52DCC"/>
    <w:rsid w:val="00E534DD"/>
    <w:rsid w:val="00E534DE"/>
    <w:rsid w:val="00E538E4"/>
    <w:rsid w:val="00E54093"/>
    <w:rsid w:val="00E54783"/>
    <w:rsid w:val="00E547B9"/>
    <w:rsid w:val="00E566DD"/>
    <w:rsid w:val="00E56F42"/>
    <w:rsid w:val="00E575C5"/>
    <w:rsid w:val="00E602F9"/>
    <w:rsid w:val="00E606F4"/>
    <w:rsid w:val="00E61039"/>
    <w:rsid w:val="00E6130D"/>
    <w:rsid w:val="00E61BDF"/>
    <w:rsid w:val="00E61D32"/>
    <w:rsid w:val="00E62E1A"/>
    <w:rsid w:val="00E63013"/>
    <w:rsid w:val="00E63560"/>
    <w:rsid w:val="00E63A24"/>
    <w:rsid w:val="00E65788"/>
    <w:rsid w:val="00E65C9A"/>
    <w:rsid w:val="00E66205"/>
    <w:rsid w:val="00E66261"/>
    <w:rsid w:val="00E662AE"/>
    <w:rsid w:val="00E6641F"/>
    <w:rsid w:val="00E66CD7"/>
    <w:rsid w:val="00E675A9"/>
    <w:rsid w:val="00E678E6"/>
    <w:rsid w:val="00E67AA1"/>
    <w:rsid w:val="00E703C7"/>
    <w:rsid w:val="00E70936"/>
    <w:rsid w:val="00E70E69"/>
    <w:rsid w:val="00E710CB"/>
    <w:rsid w:val="00E71185"/>
    <w:rsid w:val="00E71669"/>
    <w:rsid w:val="00E71AB3"/>
    <w:rsid w:val="00E728CB"/>
    <w:rsid w:val="00E74337"/>
    <w:rsid w:val="00E7434A"/>
    <w:rsid w:val="00E74412"/>
    <w:rsid w:val="00E7464C"/>
    <w:rsid w:val="00E746E4"/>
    <w:rsid w:val="00E747EF"/>
    <w:rsid w:val="00E74BB6"/>
    <w:rsid w:val="00E74C81"/>
    <w:rsid w:val="00E74D5A"/>
    <w:rsid w:val="00E7514A"/>
    <w:rsid w:val="00E75630"/>
    <w:rsid w:val="00E757F9"/>
    <w:rsid w:val="00E75BE8"/>
    <w:rsid w:val="00E766D8"/>
    <w:rsid w:val="00E7691D"/>
    <w:rsid w:val="00E76C74"/>
    <w:rsid w:val="00E77924"/>
    <w:rsid w:val="00E77B76"/>
    <w:rsid w:val="00E801D2"/>
    <w:rsid w:val="00E80405"/>
    <w:rsid w:val="00E81789"/>
    <w:rsid w:val="00E82016"/>
    <w:rsid w:val="00E82136"/>
    <w:rsid w:val="00E82DA8"/>
    <w:rsid w:val="00E831A5"/>
    <w:rsid w:val="00E83696"/>
    <w:rsid w:val="00E836E7"/>
    <w:rsid w:val="00E83B2F"/>
    <w:rsid w:val="00E84A66"/>
    <w:rsid w:val="00E84AE0"/>
    <w:rsid w:val="00E84BFF"/>
    <w:rsid w:val="00E84CDD"/>
    <w:rsid w:val="00E85055"/>
    <w:rsid w:val="00E850FB"/>
    <w:rsid w:val="00E85123"/>
    <w:rsid w:val="00E857C9"/>
    <w:rsid w:val="00E85A84"/>
    <w:rsid w:val="00E87CB6"/>
    <w:rsid w:val="00E9006C"/>
    <w:rsid w:val="00E900C7"/>
    <w:rsid w:val="00E91192"/>
    <w:rsid w:val="00E924B2"/>
    <w:rsid w:val="00E925AF"/>
    <w:rsid w:val="00E92B35"/>
    <w:rsid w:val="00E93015"/>
    <w:rsid w:val="00E93B2B"/>
    <w:rsid w:val="00E951AE"/>
    <w:rsid w:val="00E9570E"/>
    <w:rsid w:val="00E96314"/>
    <w:rsid w:val="00E96452"/>
    <w:rsid w:val="00E967C1"/>
    <w:rsid w:val="00E96B53"/>
    <w:rsid w:val="00E96FF8"/>
    <w:rsid w:val="00E97F2D"/>
    <w:rsid w:val="00EA057C"/>
    <w:rsid w:val="00EA05AD"/>
    <w:rsid w:val="00EA0601"/>
    <w:rsid w:val="00EA187E"/>
    <w:rsid w:val="00EA22E6"/>
    <w:rsid w:val="00EA2AB4"/>
    <w:rsid w:val="00EA3232"/>
    <w:rsid w:val="00EA358D"/>
    <w:rsid w:val="00EA3F01"/>
    <w:rsid w:val="00EA4663"/>
    <w:rsid w:val="00EA512A"/>
    <w:rsid w:val="00EA5A85"/>
    <w:rsid w:val="00EA5F23"/>
    <w:rsid w:val="00EA618E"/>
    <w:rsid w:val="00EA7191"/>
    <w:rsid w:val="00EB01CA"/>
    <w:rsid w:val="00EB0552"/>
    <w:rsid w:val="00EB1089"/>
    <w:rsid w:val="00EB166C"/>
    <w:rsid w:val="00EB1725"/>
    <w:rsid w:val="00EB2E4F"/>
    <w:rsid w:val="00EB3156"/>
    <w:rsid w:val="00EB3464"/>
    <w:rsid w:val="00EB3617"/>
    <w:rsid w:val="00EB3BF3"/>
    <w:rsid w:val="00EB3E7F"/>
    <w:rsid w:val="00EB4E9F"/>
    <w:rsid w:val="00EB547D"/>
    <w:rsid w:val="00EB5632"/>
    <w:rsid w:val="00EB5ECB"/>
    <w:rsid w:val="00EB60B6"/>
    <w:rsid w:val="00EB6DC4"/>
    <w:rsid w:val="00EB77E8"/>
    <w:rsid w:val="00EC098C"/>
    <w:rsid w:val="00EC0CAA"/>
    <w:rsid w:val="00EC0FD3"/>
    <w:rsid w:val="00EC1E94"/>
    <w:rsid w:val="00EC2406"/>
    <w:rsid w:val="00EC29B0"/>
    <w:rsid w:val="00EC3D73"/>
    <w:rsid w:val="00EC41F6"/>
    <w:rsid w:val="00EC443E"/>
    <w:rsid w:val="00EC45C6"/>
    <w:rsid w:val="00EC4EBA"/>
    <w:rsid w:val="00EC5504"/>
    <w:rsid w:val="00EC5A50"/>
    <w:rsid w:val="00EC5BFD"/>
    <w:rsid w:val="00EC62E2"/>
    <w:rsid w:val="00EC6A6D"/>
    <w:rsid w:val="00EC763D"/>
    <w:rsid w:val="00EC7F1A"/>
    <w:rsid w:val="00ED00E6"/>
    <w:rsid w:val="00ED0619"/>
    <w:rsid w:val="00ED0ED0"/>
    <w:rsid w:val="00ED1091"/>
    <w:rsid w:val="00ED1426"/>
    <w:rsid w:val="00ED16F2"/>
    <w:rsid w:val="00ED1700"/>
    <w:rsid w:val="00ED1EF1"/>
    <w:rsid w:val="00ED2638"/>
    <w:rsid w:val="00ED2708"/>
    <w:rsid w:val="00ED286D"/>
    <w:rsid w:val="00ED2D43"/>
    <w:rsid w:val="00ED3203"/>
    <w:rsid w:val="00ED3E95"/>
    <w:rsid w:val="00ED4A31"/>
    <w:rsid w:val="00ED5326"/>
    <w:rsid w:val="00ED64F4"/>
    <w:rsid w:val="00ED6CDA"/>
    <w:rsid w:val="00ED6DEC"/>
    <w:rsid w:val="00ED6EEA"/>
    <w:rsid w:val="00ED75C3"/>
    <w:rsid w:val="00ED7853"/>
    <w:rsid w:val="00EE08C4"/>
    <w:rsid w:val="00EE1534"/>
    <w:rsid w:val="00EE2146"/>
    <w:rsid w:val="00EE21BC"/>
    <w:rsid w:val="00EE28C8"/>
    <w:rsid w:val="00EE32E1"/>
    <w:rsid w:val="00EE458D"/>
    <w:rsid w:val="00EE4829"/>
    <w:rsid w:val="00EE4D13"/>
    <w:rsid w:val="00EE5A7D"/>
    <w:rsid w:val="00EE5E40"/>
    <w:rsid w:val="00EE78FE"/>
    <w:rsid w:val="00EE7E6D"/>
    <w:rsid w:val="00EE7FC3"/>
    <w:rsid w:val="00EF0FB1"/>
    <w:rsid w:val="00EF141D"/>
    <w:rsid w:val="00EF1633"/>
    <w:rsid w:val="00EF18F0"/>
    <w:rsid w:val="00EF2F15"/>
    <w:rsid w:val="00EF3ADB"/>
    <w:rsid w:val="00EF4CB6"/>
    <w:rsid w:val="00EF5D9D"/>
    <w:rsid w:val="00EF66B7"/>
    <w:rsid w:val="00EF69D8"/>
    <w:rsid w:val="00EF7B35"/>
    <w:rsid w:val="00EF7D96"/>
    <w:rsid w:val="00EF7EFA"/>
    <w:rsid w:val="00F0080C"/>
    <w:rsid w:val="00F0177E"/>
    <w:rsid w:val="00F0184F"/>
    <w:rsid w:val="00F021AD"/>
    <w:rsid w:val="00F0271A"/>
    <w:rsid w:val="00F02F9F"/>
    <w:rsid w:val="00F03145"/>
    <w:rsid w:val="00F04EA7"/>
    <w:rsid w:val="00F06513"/>
    <w:rsid w:val="00F065FD"/>
    <w:rsid w:val="00F06807"/>
    <w:rsid w:val="00F06B6B"/>
    <w:rsid w:val="00F07473"/>
    <w:rsid w:val="00F07635"/>
    <w:rsid w:val="00F07E5F"/>
    <w:rsid w:val="00F10431"/>
    <w:rsid w:val="00F10811"/>
    <w:rsid w:val="00F10D7B"/>
    <w:rsid w:val="00F11058"/>
    <w:rsid w:val="00F11AE9"/>
    <w:rsid w:val="00F11DF6"/>
    <w:rsid w:val="00F11F2D"/>
    <w:rsid w:val="00F12301"/>
    <w:rsid w:val="00F1243F"/>
    <w:rsid w:val="00F13682"/>
    <w:rsid w:val="00F13ADC"/>
    <w:rsid w:val="00F14B59"/>
    <w:rsid w:val="00F14D7D"/>
    <w:rsid w:val="00F150D8"/>
    <w:rsid w:val="00F152C8"/>
    <w:rsid w:val="00F15769"/>
    <w:rsid w:val="00F16263"/>
    <w:rsid w:val="00F169D4"/>
    <w:rsid w:val="00F16D34"/>
    <w:rsid w:val="00F16EE2"/>
    <w:rsid w:val="00F17112"/>
    <w:rsid w:val="00F21019"/>
    <w:rsid w:val="00F21552"/>
    <w:rsid w:val="00F2183C"/>
    <w:rsid w:val="00F220D7"/>
    <w:rsid w:val="00F23C28"/>
    <w:rsid w:val="00F244B5"/>
    <w:rsid w:val="00F24925"/>
    <w:rsid w:val="00F25AF7"/>
    <w:rsid w:val="00F25F12"/>
    <w:rsid w:val="00F2722E"/>
    <w:rsid w:val="00F27540"/>
    <w:rsid w:val="00F30118"/>
    <w:rsid w:val="00F30927"/>
    <w:rsid w:val="00F30A19"/>
    <w:rsid w:val="00F31347"/>
    <w:rsid w:val="00F313A4"/>
    <w:rsid w:val="00F320DC"/>
    <w:rsid w:val="00F32518"/>
    <w:rsid w:val="00F325A2"/>
    <w:rsid w:val="00F327D7"/>
    <w:rsid w:val="00F32D6F"/>
    <w:rsid w:val="00F334D8"/>
    <w:rsid w:val="00F33E49"/>
    <w:rsid w:val="00F34D05"/>
    <w:rsid w:val="00F352B9"/>
    <w:rsid w:val="00F357D4"/>
    <w:rsid w:val="00F35F37"/>
    <w:rsid w:val="00F3613A"/>
    <w:rsid w:val="00F368B3"/>
    <w:rsid w:val="00F372DA"/>
    <w:rsid w:val="00F373F0"/>
    <w:rsid w:val="00F37F11"/>
    <w:rsid w:val="00F40BC9"/>
    <w:rsid w:val="00F4131C"/>
    <w:rsid w:val="00F41E14"/>
    <w:rsid w:val="00F42816"/>
    <w:rsid w:val="00F43B30"/>
    <w:rsid w:val="00F447B7"/>
    <w:rsid w:val="00F4495E"/>
    <w:rsid w:val="00F455F0"/>
    <w:rsid w:val="00F45B02"/>
    <w:rsid w:val="00F45CD5"/>
    <w:rsid w:val="00F466A2"/>
    <w:rsid w:val="00F46BC5"/>
    <w:rsid w:val="00F46F42"/>
    <w:rsid w:val="00F47003"/>
    <w:rsid w:val="00F47664"/>
    <w:rsid w:val="00F477FB"/>
    <w:rsid w:val="00F47A61"/>
    <w:rsid w:val="00F50C52"/>
    <w:rsid w:val="00F51492"/>
    <w:rsid w:val="00F51560"/>
    <w:rsid w:val="00F51FCB"/>
    <w:rsid w:val="00F52142"/>
    <w:rsid w:val="00F535F3"/>
    <w:rsid w:val="00F54DD1"/>
    <w:rsid w:val="00F55DF7"/>
    <w:rsid w:val="00F565AB"/>
    <w:rsid w:val="00F56640"/>
    <w:rsid w:val="00F575B6"/>
    <w:rsid w:val="00F57734"/>
    <w:rsid w:val="00F579C4"/>
    <w:rsid w:val="00F606D5"/>
    <w:rsid w:val="00F60D12"/>
    <w:rsid w:val="00F6105D"/>
    <w:rsid w:val="00F61A78"/>
    <w:rsid w:val="00F62193"/>
    <w:rsid w:val="00F627D9"/>
    <w:rsid w:val="00F62A65"/>
    <w:rsid w:val="00F62D13"/>
    <w:rsid w:val="00F636B9"/>
    <w:rsid w:val="00F63CDC"/>
    <w:rsid w:val="00F6409A"/>
    <w:rsid w:val="00F64510"/>
    <w:rsid w:val="00F6631A"/>
    <w:rsid w:val="00F66BA3"/>
    <w:rsid w:val="00F67120"/>
    <w:rsid w:val="00F673F4"/>
    <w:rsid w:val="00F67952"/>
    <w:rsid w:val="00F67AF5"/>
    <w:rsid w:val="00F67E02"/>
    <w:rsid w:val="00F708DE"/>
    <w:rsid w:val="00F70DAD"/>
    <w:rsid w:val="00F70ED1"/>
    <w:rsid w:val="00F70FA3"/>
    <w:rsid w:val="00F721C1"/>
    <w:rsid w:val="00F72985"/>
    <w:rsid w:val="00F72DB0"/>
    <w:rsid w:val="00F73555"/>
    <w:rsid w:val="00F73669"/>
    <w:rsid w:val="00F73E95"/>
    <w:rsid w:val="00F748C9"/>
    <w:rsid w:val="00F74E0A"/>
    <w:rsid w:val="00F76188"/>
    <w:rsid w:val="00F761AC"/>
    <w:rsid w:val="00F76DDD"/>
    <w:rsid w:val="00F77065"/>
    <w:rsid w:val="00F77086"/>
    <w:rsid w:val="00F77364"/>
    <w:rsid w:val="00F77603"/>
    <w:rsid w:val="00F779DA"/>
    <w:rsid w:val="00F802B7"/>
    <w:rsid w:val="00F80722"/>
    <w:rsid w:val="00F8075C"/>
    <w:rsid w:val="00F81788"/>
    <w:rsid w:val="00F8209D"/>
    <w:rsid w:val="00F82621"/>
    <w:rsid w:val="00F82BFF"/>
    <w:rsid w:val="00F832AD"/>
    <w:rsid w:val="00F83479"/>
    <w:rsid w:val="00F8359E"/>
    <w:rsid w:val="00F83C43"/>
    <w:rsid w:val="00F83F3E"/>
    <w:rsid w:val="00F84269"/>
    <w:rsid w:val="00F845E9"/>
    <w:rsid w:val="00F84D7F"/>
    <w:rsid w:val="00F85445"/>
    <w:rsid w:val="00F8608D"/>
    <w:rsid w:val="00F86169"/>
    <w:rsid w:val="00F866BB"/>
    <w:rsid w:val="00F86A22"/>
    <w:rsid w:val="00F86DB2"/>
    <w:rsid w:val="00F86FBE"/>
    <w:rsid w:val="00F871C7"/>
    <w:rsid w:val="00F87B15"/>
    <w:rsid w:val="00F87C74"/>
    <w:rsid w:val="00F90ADB"/>
    <w:rsid w:val="00F917E1"/>
    <w:rsid w:val="00F92859"/>
    <w:rsid w:val="00F92C04"/>
    <w:rsid w:val="00F92E06"/>
    <w:rsid w:val="00F933E8"/>
    <w:rsid w:val="00F934C8"/>
    <w:rsid w:val="00F93650"/>
    <w:rsid w:val="00F938D9"/>
    <w:rsid w:val="00F9400C"/>
    <w:rsid w:val="00F94033"/>
    <w:rsid w:val="00F954AD"/>
    <w:rsid w:val="00F95B2B"/>
    <w:rsid w:val="00F95CBF"/>
    <w:rsid w:val="00F96172"/>
    <w:rsid w:val="00F96AAA"/>
    <w:rsid w:val="00F96FF6"/>
    <w:rsid w:val="00F9742D"/>
    <w:rsid w:val="00F9798F"/>
    <w:rsid w:val="00F97D89"/>
    <w:rsid w:val="00FA00F0"/>
    <w:rsid w:val="00FA0587"/>
    <w:rsid w:val="00FA19B5"/>
    <w:rsid w:val="00FA1CEF"/>
    <w:rsid w:val="00FA1EAE"/>
    <w:rsid w:val="00FA26E5"/>
    <w:rsid w:val="00FA300A"/>
    <w:rsid w:val="00FA31D5"/>
    <w:rsid w:val="00FA3388"/>
    <w:rsid w:val="00FA38F1"/>
    <w:rsid w:val="00FA3A8B"/>
    <w:rsid w:val="00FA3D8C"/>
    <w:rsid w:val="00FA3E37"/>
    <w:rsid w:val="00FA4074"/>
    <w:rsid w:val="00FA40CE"/>
    <w:rsid w:val="00FA4508"/>
    <w:rsid w:val="00FA4E1A"/>
    <w:rsid w:val="00FA5191"/>
    <w:rsid w:val="00FA6B49"/>
    <w:rsid w:val="00FA705F"/>
    <w:rsid w:val="00FA7DBC"/>
    <w:rsid w:val="00FB05BF"/>
    <w:rsid w:val="00FB0786"/>
    <w:rsid w:val="00FB0C77"/>
    <w:rsid w:val="00FB27DA"/>
    <w:rsid w:val="00FB288D"/>
    <w:rsid w:val="00FB2950"/>
    <w:rsid w:val="00FB3214"/>
    <w:rsid w:val="00FB3339"/>
    <w:rsid w:val="00FB38C7"/>
    <w:rsid w:val="00FB38E8"/>
    <w:rsid w:val="00FB3C5B"/>
    <w:rsid w:val="00FB406E"/>
    <w:rsid w:val="00FB451B"/>
    <w:rsid w:val="00FB45C9"/>
    <w:rsid w:val="00FB47F6"/>
    <w:rsid w:val="00FB48DC"/>
    <w:rsid w:val="00FB526A"/>
    <w:rsid w:val="00FB5544"/>
    <w:rsid w:val="00FB7DB4"/>
    <w:rsid w:val="00FC1109"/>
    <w:rsid w:val="00FC12C6"/>
    <w:rsid w:val="00FC1D15"/>
    <w:rsid w:val="00FC2373"/>
    <w:rsid w:val="00FC2B35"/>
    <w:rsid w:val="00FC3216"/>
    <w:rsid w:val="00FC337C"/>
    <w:rsid w:val="00FC3935"/>
    <w:rsid w:val="00FC3974"/>
    <w:rsid w:val="00FC3E56"/>
    <w:rsid w:val="00FC507D"/>
    <w:rsid w:val="00FC5158"/>
    <w:rsid w:val="00FC55CC"/>
    <w:rsid w:val="00FC5962"/>
    <w:rsid w:val="00FC6F1F"/>
    <w:rsid w:val="00FD01B5"/>
    <w:rsid w:val="00FD06D6"/>
    <w:rsid w:val="00FD10CA"/>
    <w:rsid w:val="00FD15B2"/>
    <w:rsid w:val="00FD1AE3"/>
    <w:rsid w:val="00FD3CB1"/>
    <w:rsid w:val="00FD3E80"/>
    <w:rsid w:val="00FD55E1"/>
    <w:rsid w:val="00FD588E"/>
    <w:rsid w:val="00FD5F04"/>
    <w:rsid w:val="00FD6633"/>
    <w:rsid w:val="00FD77F8"/>
    <w:rsid w:val="00FD7F7F"/>
    <w:rsid w:val="00FE0048"/>
    <w:rsid w:val="00FE06AE"/>
    <w:rsid w:val="00FE088D"/>
    <w:rsid w:val="00FE0E0B"/>
    <w:rsid w:val="00FE192E"/>
    <w:rsid w:val="00FE20A3"/>
    <w:rsid w:val="00FE22FD"/>
    <w:rsid w:val="00FE2B75"/>
    <w:rsid w:val="00FE2B98"/>
    <w:rsid w:val="00FE30E7"/>
    <w:rsid w:val="00FE405C"/>
    <w:rsid w:val="00FE41E8"/>
    <w:rsid w:val="00FE45FF"/>
    <w:rsid w:val="00FE5396"/>
    <w:rsid w:val="00FE5B6B"/>
    <w:rsid w:val="00FE7B81"/>
    <w:rsid w:val="00FE7C58"/>
    <w:rsid w:val="00FE7CBD"/>
    <w:rsid w:val="00FF0955"/>
    <w:rsid w:val="00FF0E58"/>
    <w:rsid w:val="00FF133B"/>
    <w:rsid w:val="00FF1619"/>
    <w:rsid w:val="00FF1932"/>
    <w:rsid w:val="00FF1FBB"/>
    <w:rsid w:val="00FF3841"/>
    <w:rsid w:val="00FF38AF"/>
    <w:rsid w:val="00FF3A56"/>
    <w:rsid w:val="00FF3AB9"/>
    <w:rsid w:val="00FF43D8"/>
    <w:rsid w:val="00FF4E63"/>
    <w:rsid w:val="00FF4EDC"/>
    <w:rsid w:val="00FF5A19"/>
    <w:rsid w:val="00FF5B97"/>
    <w:rsid w:val="00FF65DD"/>
    <w:rsid w:val="00FF6F56"/>
    <w:rsid w:val="00FF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897"/>
    <o:shapelayout v:ext="edit">
      <o:idmap v:ext="edit" data="1"/>
    </o:shapelayout>
  </w:shapeDefaults>
  <w:decimalSymbol w:val="."/>
  <w:listSeparator w:val=","/>
  <w14:docId w14:val="17CA1A3C"/>
  <w15:docId w15:val="{9516CC6B-A398-4955-9493-AE68131B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158"/>
    <w:pPr>
      <w:spacing w:before="120" w:after="120" w:line="240" w:lineRule="auto"/>
    </w:pPr>
    <w:rPr>
      <w:rFonts w:ascii="Verdana" w:hAnsi="Verdana"/>
      <w:color w:val="000000" w:themeColor="text1"/>
      <w:sz w:val="20"/>
    </w:rPr>
  </w:style>
  <w:style w:type="paragraph" w:styleId="Heading1">
    <w:name w:val="heading 1"/>
    <w:basedOn w:val="Normal"/>
    <w:next w:val="Normal"/>
    <w:link w:val="Heading1Char"/>
    <w:autoRedefine/>
    <w:uiPriority w:val="9"/>
    <w:qFormat/>
    <w:rsid w:val="003469D8"/>
    <w:pPr>
      <w:keepNext/>
      <w:keepLines/>
      <w:spacing w:before="360"/>
      <w:contextualSpacing/>
      <w:outlineLvl w:val="0"/>
    </w:pPr>
    <w:rPr>
      <w:rFonts w:ascii="Times New Roman" w:eastAsiaTheme="majorEastAsia" w:hAnsi="Times New Roman" w:cs="Times New Roman"/>
      <w:b/>
      <w:bCs/>
      <w:color w:val="404040" w:themeColor="text1" w:themeTint="BF"/>
      <w:sz w:val="32"/>
      <w:szCs w:val="28"/>
    </w:rPr>
  </w:style>
  <w:style w:type="paragraph" w:styleId="Heading2">
    <w:name w:val="heading 2"/>
    <w:basedOn w:val="Normal"/>
    <w:next w:val="Normal"/>
    <w:link w:val="Heading2Char"/>
    <w:autoRedefine/>
    <w:uiPriority w:val="9"/>
    <w:unhideWhenUsed/>
    <w:qFormat/>
    <w:rsid w:val="00D47321"/>
    <w:pPr>
      <w:keepNext/>
      <w:keepLines/>
      <w:spacing w:before="240"/>
      <w:contextualSpacing/>
      <w:outlineLvl w:val="1"/>
    </w:pPr>
    <w:rPr>
      <w:rFonts w:ascii="Times New Roman" w:eastAsiaTheme="majorEastAsia" w:hAnsi="Times New Roman" w:cs="Times New Roman"/>
      <w:b/>
      <w:bCs/>
      <w:sz w:val="28"/>
      <w:szCs w:val="26"/>
    </w:rPr>
  </w:style>
  <w:style w:type="paragraph" w:styleId="Heading3">
    <w:name w:val="heading 3"/>
    <w:basedOn w:val="Normal"/>
    <w:next w:val="Normal"/>
    <w:link w:val="Heading3Char"/>
    <w:autoRedefine/>
    <w:uiPriority w:val="9"/>
    <w:unhideWhenUsed/>
    <w:qFormat/>
    <w:rsid w:val="005E18C8"/>
    <w:pPr>
      <w:keepNext/>
      <w:keepLines/>
      <w:spacing w:before="240"/>
      <w:contextualSpacing/>
      <w:outlineLvl w:val="2"/>
    </w:pPr>
    <w:rPr>
      <w:rFonts w:ascii="Times New Roman" w:eastAsiaTheme="majorEastAsia" w:hAnsi="Times New Roman" w:cs="Times New Roman"/>
      <w:b/>
      <w:bCs/>
      <w:sz w:val="24"/>
    </w:rPr>
  </w:style>
  <w:style w:type="paragraph" w:styleId="Heading4">
    <w:name w:val="heading 4"/>
    <w:basedOn w:val="Normal"/>
    <w:next w:val="Normal"/>
    <w:link w:val="Heading4Char"/>
    <w:uiPriority w:val="9"/>
    <w:unhideWhenUsed/>
    <w:qFormat/>
    <w:rsid w:val="005F0101"/>
    <w:pPr>
      <w:keepNext/>
      <w:keepLines/>
      <w:tabs>
        <w:tab w:val="left" w:pos="1080"/>
      </w:tabs>
      <w:outlineLvl w:val="3"/>
    </w:pPr>
    <w:rPr>
      <w:rFonts w:ascii="Times New Roman" w:eastAsiaTheme="majorEastAsia" w:hAnsi="Times New Roman" w:cs="Times New Roman"/>
      <w:b/>
      <w:bCs/>
      <w:i/>
      <w:iCs/>
      <w:sz w:val="24"/>
      <w:szCs w:val="24"/>
    </w:rPr>
  </w:style>
  <w:style w:type="paragraph" w:styleId="Heading5">
    <w:name w:val="heading 5"/>
    <w:basedOn w:val="Normal"/>
    <w:next w:val="Normal"/>
    <w:link w:val="Heading5Char"/>
    <w:uiPriority w:val="9"/>
    <w:unhideWhenUsed/>
    <w:qFormat/>
    <w:rsid w:val="00C00F65"/>
    <w:pPr>
      <w:keepNext/>
      <w:keepLines/>
      <w:spacing w:before="200" w:after="0" w:line="276" w:lineRule="auto"/>
      <w:outlineLvl w:val="4"/>
    </w:pPr>
    <w:rPr>
      <w:rFonts w:ascii="Times New Roman" w:eastAsiaTheme="majorEastAsia" w:hAnsi="Times New Roman" w:cs="Times New Roman"/>
      <w:b/>
      <w:i/>
      <w:color w:val="243F60" w:themeColor="accent1" w:themeShade="7F"/>
      <w:sz w:val="24"/>
    </w:rPr>
  </w:style>
  <w:style w:type="paragraph" w:styleId="Heading6">
    <w:name w:val="heading 6"/>
    <w:basedOn w:val="Normal"/>
    <w:next w:val="Normal"/>
    <w:link w:val="Heading6Char"/>
    <w:uiPriority w:val="9"/>
    <w:unhideWhenUsed/>
    <w:qFormat/>
    <w:rsid w:val="006107BC"/>
    <w:pPr>
      <w:keepNext/>
      <w:keepLines/>
      <w:spacing w:before="200" w:after="0" w:line="276" w:lineRule="auto"/>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unhideWhenUsed/>
    <w:qFormat/>
    <w:rsid w:val="006107BC"/>
    <w:pPr>
      <w:keepNext/>
      <w:keepLines/>
      <w:spacing w:before="200" w:after="0" w:line="276" w:lineRule="auto"/>
      <w:outlineLvl w:val="6"/>
    </w:pPr>
    <w:rPr>
      <w:rFonts w:asciiTheme="majorHAnsi" w:eastAsiaTheme="majorEastAsia" w:hAnsiTheme="majorHAnsi" w:cstheme="majorBidi"/>
      <w:i/>
      <w:iCs/>
      <w:color w:val="404040" w:themeColor="text1" w:themeTint="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D8"/>
    <w:rPr>
      <w:rFonts w:ascii="Times New Roman" w:eastAsiaTheme="majorEastAsia" w:hAnsi="Times New Roman" w:cs="Times New Roman"/>
      <w:b/>
      <w:bCs/>
      <w:color w:val="404040" w:themeColor="text1" w:themeTint="BF"/>
      <w:sz w:val="32"/>
      <w:szCs w:val="28"/>
    </w:rPr>
  </w:style>
  <w:style w:type="character" w:customStyle="1" w:styleId="Heading2Char">
    <w:name w:val="Heading 2 Char"/>
    <w:basedOn w:val="DefaultParagraphFont"/>
    <w:link w:val="Heading2"/>
    <w:uiPriority w:val="9"/>
    <w:rsid w:val="00D47321"/>
    <w:rPr>
      <w:rFonts w:ascii="Times New Roman" w:eastAsiaTheme="majorEastAsia" w:hAnsi="Times New Roman" w:cs="Times New Roman"/>
      <w:b/>
      <w:bCs/>
      <w:color w:val="000000" w:themeColor="text1"/>
      <w:sz w:val="28"/>
      <w:szCs w:val="26"/>
    </w:rPr>
  </w:style>
  <w:style w:type="character" w:customStyle="1" w:styleId="Heading3Char">
    <w:name w:val="Heading 3 Char"/>
    <w:basedOn w:val="DefaultParagraphFont"/>
    <w:link w:val="Heading3"/>
    <w:uiPriority w:val="9"/>
    <w:rsid w:val="005E18C8"/>
    <w:rPr>
      <w:rFonts w:ascii="Times New Roman" w:eastAsiaTheme="majorEastAsia" w:hAnsi="Times New Roman" w:cs="Times New Roman"/>
      <w:b/>
      <w:bCs/>
      <w:color w:val="000000" w:themeColor="text1"/>
      <w:sz w:val="24"/>
    </w:rPr>
  </w:style>
  <w:style w:type="character" w:customStyle="1" w:styleId="Heading4Char">
    <w:name w:val="Heading 4 Char"/>
    <w:basedOn w:val="DefaultParagraphFont"/>
    <w:link w:val="Heading4"/>
    <w:uiPriority w:val="9"/>
    <w:rsid w:val="005F0101"/>
    <w:rPr>
      <w:rFonts w:ascii="Times New Roman" w:eastAsiaTheme="majorEastAsia" w:hAnsi="Times New Roman" w:cs="Times New Roman"/>
      <w:b/>
      <w:bCs/>
      <w:i/>
      <w:iCs/>
      <w:color w:val="000000" w:themeColor="text1"/>
      <w:sz w:val="24"/>
      <w:szCs w:val="24"/>
    </w:rPr>
  </w:style>
  <w:style w:type="character" w:customStyle="1" w:styleId="Heading5Char">
    <w:name w:val="Heading 5 Char"/>
    <w:basedOn w:val="DefaultParagraphFont"/>
    <w:link w:val="Heading5"/>
    <w:uiPriority w:val="9"/>
    <w:rsid w:val="00C00F65"/>
    <w:rPr>
      <w:rFonts w:ascii="Times New Roman" w:eastAsiaTheme="majorEastAsia" w:hAnsi="Times New Roman" w:cs="Times New Roman"/>
      <w:b/>
      <w:i/>
      <w:color w:val="243F60" w:themeColor="accent1" w:themeShade="7F"/>
      <w:sz w:val="24"/>
    </w:rPr>
  </w:style>
  <w:style w:type="character" w:customStyle="1" w:styleId="Heading6Char">
    <w:name w:val="Heading 6 Char"/>
    <w:basedOn w:val="DefaultParagraphFont"/>
    <w:link w:val="Heading6"/>
    <w:uiPriority w:val="9"/>
    <w:rsid w:val="006107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107BC"/>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954B19"/>
    <w:pPr>
      <w:ind w:left="720"/>
    </w:pPr>
  </w:style>
  <w:style w:type="paragraph" w:styleId="BalloonText">
    <w:name w:val="Balloon Text"/>
    <w:basedOn w:val="Normal"/>
    <w:link w:val="BalloonTextChar"/>
    <w:uiPriority w:val="99"/>
    <w:semiHidden/>
    <w:unhideWhenUsed/>
    <w:rsid w:val="009531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159"/>
    <w:rPr>
      <w:rFonts w:ascii="Tahoma" w:hAnsi="Tahoma" w:cs="Tahoma"/>
      <w:sz w:val="16"/>
      <w:szCs w:val="16"/>
    </w:rPr>
  </w:style>
  <w:style w:type="paragraph" w:styleId="TOC1">
    <w:name w:val="toc 1"/>
    <w:basedOn w:val="Normal"/>
    <w:next w:val="TOC2"/>
    <w:autoRedefine/>
    <w:uiPriority w:val="39"/>
    <w:rsid w:val="00044A6D"/>
    <w:pPr>
      <w:tabs>
        <w:tab w:val="left" w:pos="440"/>
        <w:tab w:val="right" w:leader="dot" w:pos="9350"/>
      </w:tabs>
    </w:pPr>
    <w:rPr>
      <w:rFonts w:ascii="Arial" w:eastAsia="Times New Roman" w:hAnsi="Arial" w:cs="Times New Roman"/>
      <w:b/>
      <w:szCs w:val="20"/>
    </w:rPr>
  </w:style>
  <w:style w:type="paragraph" w:styleId="TOC2">
    <w:name w:val="toc 2"/>
    <w:basedOn w:val="Normal"/>
    <w:next w:val="Normal"/>
    <w:autoRedefine/>
    <w:uiPriority w:val="39"/>
    <w:unhideWhenUsed/>
    <w:rsid w:val="00044A6D"/>
    <w:pPr>
      <w:tabs>
        <w:tab w:val="left" w:pos="880"/>
        <w:tab w:val="right" w:leader="dot" w:pos="9350"/>
      </w:tabs>
      <w:spacing w:after="100"/>
      <w:ind w:left="216"/>
    </w:pPr>
  </w:style>
  <w:style w:type="character" w:styleId="Hyperlink">
    <w:name w:val="Hyperlink"/>
    <w:basedOn w:val="DefaultParagraphFont"/>
    <w:uiPriority w:val="99"/>
    <w:rsid w:val="004905DB"/>
    <w:rPr>
      <w:color w:val="0000FF"/>
      <w:u w:val="single"/>
    </w:rPr>
  </w:style>
  <w:style w:type="table" w:styleId="TableGrid">
    <w:name w:val="Table Grid"/>
    <w:basedOn w:val="TableNormal"/>
    <w:uiPriority w:val="59"/>
    <w:rsid w:val="004C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t,body text,BODY TEXT,txt1,T1,Title 1,Text,bt1,Block text,tx,sp,text,sbs,Resume Text,RFP Text,bt4,body text4,bt5,body text5,body text1,block text,bodytext,BT"/>
    <w:link w:val="BodyTextChar"/>
    <w:rsid w:val="00B17079"/>
    <w:pPr>
      <w:spacing w:after="240" w:line="240" w:lineRule="auto"/>
    </w:pPr>
    <w:rPr>
      <w:rFonts w:ascii="Arial" w:eastAsia="Times New Roman" w:hAnsi="Arial" w:cs="Arial"/>
      <w:szCs w:val="20"/>
    </w:rPr>
  </w:style>
  <w:style w:type="character" w:customStyle="1" w:styleId="BodyTextChar">
    <w:name w:val="Body Text Char"/>
    <w:aliases w:val="bt Char,body text Char,BODY TEXT Char,txt1 Char,T1 Char,Title 1 Char,Text Char,bt1 Char,Block text Char,tx Char,sp Char,text Char,sbs Char,Resume Text Char,RFP Text Char,bt4 Char,body text4 Char,bt5 Char,body text5 Char,body text1 Char"/>
    <w:basedOn w:val="DefaultParagraphFont"/>
    <w:link w:val="BodyText"/>
    <w:rsid w:val="00B17079"/>
    <w:rPr>
      <w:rFonts w:ascii="Arial" w:eastAsia="Times New Roman" w:hAnsi="Arial" w:cs="Arial"/>
      <w:szCs w:val="20"/>
    </w:rPr>
  </w:style>
  <w:style w:type="paragraph" w:customStyle="1" w:styleId="NumberList2">
    <w:name w:val="NumberList2"/>
    <w:rsid w:val="00B17079"/>
    <w:pPr>
      <w:widowControl w:val="0"/>
      <w:numPr>
        <w:numId w:val="1"/>
      </w:numPr>
      <w:spacing w:after="60" w:line="240" w:lineRule="auto"/>
    </w:pPr>
    <w:rPr>
      <w:rFonts w:ascii="Times New Roman" w:eastAsia="Times New Roman" w:hAnsi="Times New Roman" w:cs="Times New Roman"/>
      <w:szCs w:val="20"/>
    </w:rPr>
  </w:style>
  <w:style w:type="paragraph" w:customStyle="1" w:styleId="TitleCover">
    <w:name w:val="Title Cover"/>
    <w:rsid w:val="00B17079"/>
    <w:pPr>
      <w:keepNext/>
      <w:spacing w:before="100" w:beforeAutospacing="1" w:after="100" w:afterAutospacing="1" w:line="240" w:lineRule="auto"/>
      <w:jc w:val="center"/>
    </w:pPr>
    <w:rPr>
      <w:rFonts w:ascii="Arial" w:eastAsia="Times New Roman" w:hAnsi="Arial" w:cs="Times New Roman"/>
      <w:b/>
      <w:kern w:val="28"/>
      <w:sz w:val="48"/>
      <w:szCs w:val="20"/>
    </w:rPr>
  </w:style>
  <w:style w:type="paragraph" w:customStyle="1" w:styleId="TableText">
    <w:name w:val="Table Text"/>
    <w:basedOn w:val="Normal"/>
    <w:next w:val="BodyText"/>
    <w:rsid w:val="00B17079"/>
    <w:pPr>
      <w:keepNext/>
      <w:widowControl w:val="0"/>
      <w:spacing w:before="60" w:after="60"/>
    </w:pPr>
    <w:rPr>
      <w:rFonts w:ascii="Times New Roman" w:eastAsia="Times New Roman" w:hAnsi="Times New Roman" w:cs="Arial"/>
      <w:color w:val="000000"/>
      <w:sz w:val="18"/>
      <w:szCs w:val="20"/>
    </w:rPr>
  </w:style>
  <w:style w:type="paragraph" w:customStyle="1" w:styleId="TableHead">
    <w:name w:val="Table Head"/>
    <w:rsid w:val="00B17079"/>
    <w:pPr>
      <w:spacing w:before="40" w:after="40" w:line="240" w:lineRule="auto"/>
      <w:jc w:val="center"/>
    </w:pPr>
    <w:rPr>
      <w:rFonts w:ascii="Times New Roman" w:eastAsia="Times New Roman" w:hAnsi="Times New Roman" w:cs="Arial"/>
      <w:b/>
      <w:sz w:val="24"/>
      <w:szCs w:val="20"/>
    </w:rPr>
  </w:style>
  <w:style w:type="paragraph" w:customStyle="1" w:styleId="Table-Text">
    <w:name w:val="Table - Text"/>
    <w:basedOn w:val="Normal"/>
    <w:rsid w:val="00B17079"/>
    <w:pPr>
      <w:spacing w:before="60" w:after="60"/>
    </w:pPr>
    <w:rPr>
      <w:rFonts w:ascii="Times New Roman" w:eastAsia="Times New Roman" w:hAnsi="Times New Roman" w:cs="Times New Roman"/>
      <w:snapToGrid w:val="0"/>
      <w:szCs w:val="20"/>
    </w:rPr>
  </w:style>
  <w:style w:type="paragraph" w:customStyle="1" w:styleId="codeindent">
    <w:name w:val="code indent"/>
    <w:basedOn w:val="Normal"/>
    <w:rsid w:val="00B17079"/>
    <w:pPr>
      <w:spacing w:after="0"/>
      <w:ind w:left="1440" w:firstLine="720"/>
    </w:pPr>
    <w:rPr>
      <w:rFonts w:ascii="Courier New" w:eastAsia="Times New Roman" w:hAnsi="Courier New" w:cs="Arial"/>
      <w:szCs w:val="20"/>
    </w:rPr>
  </w:style>
  <w:style w:type="paragraph" w:customStyle="1" w:styleId="AppendixAHeading1">
    <w:name w:val="Appendix A Heading 1"/>
    <w:basedOn w:val="Normal"/>
    <w:rsid w:val="00B17079"/>
    <w:pPr>
      <w:keepNext/>
      <w:numPr>
        <w:numId w:val="2"/>
      </w:numPr>
      <w:spacing w:after="240"/>
    </w:pPr>
    <w:rPr>
      <w:rFonts w:ascii="Times New Roman" w:eastAsia="Times New Roman" w:hAnsi="Times New Roman" w:cs="Arial"/>
      <w:b/>
      <w:bCs/>
      <w:sz w:val="36"/>
      <w:szCs w:val="20"/>
    </w:rPr>
  </w:style>
  <w:style w:type="paragraph" w:styleId="Index2">
    <w:name w:val="index 2"/>
    <w:basedOn w:val="Normal"/>
    <w:autoRedefine/>
    <w:semiHidden/>
    <w:rsid w:val="00B17079"/>
    <w:pPr>
      <w:tabs>
        <w:tab w:val="right" w:leader="dot" w:pos="3960"/>
      </w:tabs>
      <w:ind w:left="1440" w:hanging="720"/>
    </w:pPr>
    <w:rPr>
      <w:rFonts w:ascii="Times New Roman" w:eastAsia="Times New Roman" w:hAnsi="Times New Roman" w:cs="Times New Roman"/>
      <w:sz w:val="24"/>
      <w:szCs w:val="20"/>
    </w:rPr>
  </w:style>
  <w:style w:type="paragraph" w:styleId="Index1">
    <w:name w:val="index 1"/>
    <w:basedOn w:val="Normal"/>
    <w:autoRedefine/>
    <w:semiHidden/>
    <w:rsid w:val="00B17079"/>
    <w:pPr>
      <w:tabs>
        <w:tab w:val="right" w:leader="dot" w:pos="3960"/>
      </w:tabs>
      <w:ind w:left="720" w:hanging="720"/>
    </w:pPr>
    <w:rPr>
      <w:rFonts w:ascii="Times New Roman" w:eastAsia="Times New Roman" w:hAnsi="Times New Roman" w:cs="Times New Roman"/>
      <w:sz w:val="24"/>
      <w:szCs w:val="20"/>
    </w:rPr>
  </w:style>
  <w:style w:type="paragraph" w:customStyle="1" w:styleId="RevisionHistoryTitle">
    <w:name w:val="Revision History Title"/>
    <w:rsid w:val="00B17079"/>
    <w:pPr>
      <w:spacing w:after="0" w:line="240" w:lineRule="auto"/>
      <w:jc w:val="center"/>
    </w:pPr>
    <w:rPr>
      <w:rFonts w:ascii="Arial" w:eastAsia="Times New Roman" w:hAnsi="Arial" w:cs="Times New Roman"/>
      <w:b/>
      <w:sz w:val="36"/>
      <w:szCs w:val="20"/>
    </w:rPr>
  </w:style>
  <w:style w:type="paragraph" w:customStyle="1" w:styleId="ReviewandApprovalLogTitle">
    <w:name w:val="Review and Approval Log Title"/>
    <w:next w:val="BodyText"/>
    <w:rsid w:val="00B17079"/>
    <w:pPr>
      <w:spacing w:before="480" w:after="120" w:line="240" w:lineRule="auto"/>
      <w:jc w:val="center"/>
    </w:pPr>
    <w:rPr>
      <w:rFonts w:ascii="Arial" w:eastAsia="Times New Roman" w:hAnsi="Arial" w:cs="Times New Roman"/>
      <w:b/>
      <w:sz w:val="28"/>
      <w:szCs w:val="20"/>
    </w:rPr>
  </w:style>
  <w:style w:type="paragraph" w:customStyle="1" w:styleId="Comment">
    <w:name w:val="Comment"/>
    <w:basedOn w:val="Normal"/>
    <w:rsid w:val="00B17079"/>
    <w:pPr>
      <w:jc w:val="both"/>
    </w:pPr>
    <w:rPr>
      <w:rFonts w:ascii="Times New Roman" w:eastAsia="Times New Roman" w:hAnsi="Times New Roman" w:cs="Times New Roman"/>
      <w:i/>
      <w:snapToGrid w:val="0"/>
      <w:color w:val="000080"/>
      <w:szCs w:val="20"/>
    </w:rPr>
  </w:style>
  <w:style w:type="paragraph" w:customStyle="1" w:styleId="BodyText0">
    <w:name w:val="BodyText"/>
    <w:basedOn w:val="Normal"/>
    <w:rsid w:val="00B17079"/>
    <w:pPr>
      <w:tabs>
        <w:tab w:val="left" w:pos="4320"/>
      </w:tabs>
      <w:spacing w:after="240"/>
    </w:pPr>
    <w:rPr>
      <w:rFonts w:ascii="Times New Roman" w:eastAsia="Times New Roman" w:hAnsi="Times New Roman" w:cs="Times New Roman"/>
      <w:sz w:val="24"/>
      <w:szCs w:val="24"/>
    </w:rPr>
  </w:style>
  <w:style w:type="paragraph" w:customStyle="1" w:styleId="TableHding">
    <w:name w:val="Table Hding"/>
    <w:basedOn w:val="Normal"/>
    <w:rsid w:val="00A73023"/>
    <w:pPr>
      <w:spacing w:after="0"/>
      <w:jc w:val="center"/>
    </w:pPr>
    <w:rPr>
      <w:rFonts w:ascii="Arial" w:eastAsia="Times New Roman" w:hAnsi="Arial" w:cs="Arial"/>
      <w:b/>
      <w:bCs/>
      <w:szCs w:val="24"/>
    </w:rPr>
  </w:style>
  <w:style w:type="paragraph" w:styleId="Header">
    <w:name w:val="header"/>
    <w:basedOn w:val="Normal"/>
    <w:link w:val="HeaderChar"/>
    <w:uiPriority w:val="99"/>
    <w:unhideWhenUsed/>
    <w:rsid w:val="002D1E5F"/>
    <w:pPr>
      <w:tabs>
        <w:tab w:val="center" w:pos="4680"/>
        <w:tab w:val="right" w:pos="9360"/>
      </w:tabs>
      <w:spacing w:after="0"/>
    </w:pPr>
  </w:style>
  <w:style w:type="character" w:customStyle="1" w:styleId="HeaderChar">
    <w:name w:val="Header Char"/>
    <w:basedOn w:val="DefaultParagraphFont"/>
    <w:link w:val="Header"/>
    <w:uiPriority w:val="99"/>
    <w:rsid w:val="002D1E5F"/>
  </w:style>
  <w:style w:type="paragraph" w:styleId="Footer">
    <w:name w:val="footer"/>
    <w:basedOn w:val="Normal"/>
    <w:link w:val="FooterChar"/>
    <w:uiPriority w:val="99"/>
    <w:unhideWhenUsed/>
    <w:rsid w:val="002D1E5F"/>
    <w:pPr>
      <w:tabs>
        <w:tab w:val="center" w:pos="4680"/>
        <w:tab w:val="right" w:pos="9360"/>
      </w:tabs>
      <w:spacing w:after="0"/>
    </w:pPr>
  </w:style>
  <w:style w:type="character" w:customStyle="1" w:styleId="FooterChar">
    <w:name w:val="Footer Char"/>
    <w:basedOn w:val="DefaultParagraphFont"/>
    <w:link w:val="Footer"/>
    <w:uiPriority w:val="99"/>
    <w:rsid w:val="002D1E5F"/>
  </w:style>
  <w:style w:type="paragraph" w:styleId="NoSpacing">
    <w:name w:val="No Spacing"/>
    <w:uiPriority w:val="1"/>
    <w:qFormat/>
    <w:rsid w:val="00B43EBF"/>
    <w:pPr>
      <w:spacing w:after="0" w:line="240" w:lineRule="auto"/>
    </w:pPr>
    <w:rPr>
      <w:rFonts w:ascii="Verdana" w:eastAsia="Calibri" w:hAnsi="Verdana" w:cs="Times New Roman"/>
      <w:sz w:val="20"/>
    </w:rPr>
  </w:style>
  <w:style w:type="paragraph" w:customStyle="1" w:styleId="Body">
    <w:name w:val="Body"/>
    <w:basedOn w:val="Normal"/>
    <w:link w:val="BodyChar"/>
    <w:rsid w:val="0028205E"/>
    <w:pPr>
      <w:spacing w:after="0"/>
    </w:pPr>
    <w:rPr>
      <w:rFonts w:eastAsia="Times New Roman" w:cs="Times New Roman"/>
      <w:szCs w:val="24"/>
    </w:rPr>
  </w:style>
  <w:style w:type="character" w:customStyle="1" w:styleId="BodyChar">
    <w:name w:val="Body Char"/>
    <w:basedOn w:val="DefaultParagraphFont"/>
    <w:link w:val="Body"/>
    <w:rsid w:val="0028205E"/>
    <w:rPr>
      <w:rFonts w:ascii="Verdana" w:eastAsia="Times New Roman" w:hAnsi="Verdana" w:cs="Times New Roman"/>
      <w:sz w:val="20"/>
      <w:szCs w:val="24"/>
    </w:rPr>
  </w:style>
  <w:style w:type="character" w:styleId="CommentReference">
    <w:name w:val="annotation reference"/>
    <w:basedOn w:val="DefaultParagraphFont"/>
    <w:semiHidden/>
    <w:unhideWhenUsed/>
    <w:rsid w:val="000B3C5E"/>
    <w:rPr>
      <w:sz w:val="16"/>
      <w:szCs w:val="16"/>
    </w:rPr>
  </w:style>
  <w:style w:type="paragraph" w:styleId="CommentText">
    <w:name w:val="annotation text"/>
    <w:basedOn w:val="Normal"/>
    <w:link w:val="CommentTextChar"/>
    <w:unhideWhenUsed/>
    <w:rsid w:val="000B3C5E"/>
    <w:rPr>
      <w:szCs w:val="20"/>
    </w:rPr>
  </w:style>
  <w:style w:type="character" w:customStyle="1" w:styleId="CommentTextChar">
    <w:name w:val="Comment Text Char"/>
    <w:basedOn w:val="DefaultParagraphFont"/>
    <w:link w:val="CommentText"/>
    <w:rsid w:val="000B3C5E"/>
    <w:rPr>
      <w:sz w:val="20"/>
      <w:szCs w:val="20"/>
    </w:rPr>
  </w:style>
  <w:style w:type="paragraph" w:styleId="CommentSubject">
    <w:name w:val="annotation subject"/>
    <w:basedOn w:val="CommentText"/>
    <w:next w:val="CommentText"/>
    <w:link w:val="CommentSubjectChar"/>
    <w:uiPriority w:val="99"/>
    <w:semiHidden/>
    <w:unhideWhenUsed/>
    <w:rsid w:val="000B3C5E"/>
    <w:rPr>
      <w:b/>
      <w:bCs/>
    </w:rPr>
  </w:style>
  <w:style w:type="character" w:customStyle="1" w:styleId="CommentSubjectChar">
    <w:name w:val="Comment Subject Char"/>
    <w:basedOn w:val="CommentTextChar"/>
    <w:link w:val="CommentSubject"/>
    <w:uiPriority w:val="99"/>
    <w:semiHidden/>
    <w:rsid w:val="000B3C5E"/>
    <w:rPr>
      <w:b/>
      <w:bCs/>
      <w:sz w:val="20"/>
      <w:szCs w:val="20"/>
    </w:rPr>
  </w:style>
  <w:style w:type="paragraph" w:customStyle="1" w:styleId="InstructionalText">
    <w:name w:val="Instructional Text"/>
    <w:basedOn w:val="Normal"/>
    <w:rsid w:val="0021437F"/>
    <w:rPr>
      <w:rFonts w:ascii="Times New Roman" w:eastAsia="Times New Roman" w:hAnsi="Times New Roman" w:cs="Times New Roman"/>
      <w:i/>
      <w:sz w:val="24"/>
      <w:szCs w:val="24"/>
    </w:rPr>
  </w:style>
  <w:style w:type="character" w:styleId="PlaceholderText">
    <w:name w:val="Placeholder Text"/>
    <w:basedOn w:val="DefaultParagraphFont"/>
    <w:uiPriority w:val="99"/>
    <w:semiHidden/>
    <w:rsid w:val="00890690"/>
    <w:rPr>
      <w:color w:val="808080"/>
    </w:rPr>
  </w:style>
  <w:style w:type="character" w:styleId="BookTitle">
    <w:name w:val="Book Title"/>
    <w:basedOn w:val="DefaultParagraphFont"/>
    <w:uiPriority w:val="33"/>
    <w:qFormat/>
    <w:rsid w:val="00095EB1"/>
    <w:rPr>
      <w:b/>
      <w:bCs/>
      <w:smallCaps/>
      <w:spacing w:val="5"/>
    </w:rPr>
  </w:style>
  <w:style w:type="paragraph" w:styleId="FootnoteText">
    <w:name w:val="footnote text"/>
    <w:basedOn w:val="Normal"/>
    <w:link w:val="FootnoteTextChar"/>
    <w:uiPriority w:val="99"/>
    <w:semiHidden/>
    <w:unhideWhenUsed/>
    <w:rsid w:val="00F82BFF"/>
    <w:pPr>
      <w:spacing w:before="0" w:after="0"/>
    </w:pPr>
    <w:rPr>
      <w:szCs w:val="20"/>
    </w:rPr>
  </w:style>
  <w:style w:type="character" w:customStyle="1" w:styleId="FootnoteTextChar">
    <w:name w:val="Footnote Text Char"/>
    <w:basedOn w:val="DefaultParagraphFont"/>
    <w:link w:val="FootnoteText"/>
    <w:uiPriority w:val="99"/>
    <w:semiHidden/>
    <w:rsid w:val="00F82BFF"/>
    <w:rPr>
      <w:rFonts w:ascii="Verdana" w:hAnsi="Verdana"/>
      <w:color w:val="000000" w:themeColor="text1"/>
      <w:sz w:val="20"/>
      <w:szCs w:val="20"/>
    </w:rPr>
  </w:style>
  <w:style w:type="character" w:styleId="FootnoteReference">
    <w:name w:val="footnote reference"/>
    <w:basedOn w:val="DefaultParagraphFont"/>
    <w:uiPriority w:val="99"/>
    <w:semiHidden/>
    <w:unhideWhenUsed/>
    <w:rsid w:val="00F82BFF"/>
    <w:rPr>
      <w:vertAlign w:val="superscript"/>
    </w:rPr>
  </w:style>
  <w:style w:type="table" w:styleId="LightShading">
    <w:name w:val="Light Shading"/>
    <w:basedOn w:val="TableNormal"/>
    <w:uiPriority w:val="60"/>
    <w:rsid w:val="00454D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Content">
    <w:name w:val="Body Content"/>
    <w:basedOn w:val="Normal"/>
    <w:link w:val="BodyContentChar"/>
    <w:qFormat/>
    <w:rsid w:val="007A5F80"/>
    <w:rPr>
      <w:rFonts w:cs="Calibri"/>
    </w:rPr>
  </w:style>
  <w:style w:type="character" w:customStyle="1" w:styleId="BodyContentChar">
    <w:name w:val="Body Content Char"/>
    <w:basedOn w:val="DefaultParagraphFont"/>
    <w:link w:val="BodyContent"/>
    <w:rsid w:val="007A5F80"/>
    <w:rPr>
      <w:rFonts w:ascii="Verdana" w:hAnsi="Verdana" w:cs="Calibri"/>
      <w:color w:val="000000" w:themeColor="text1"/>
      <w:sz w:val="20"/>
    </w:rPr>
  </w:style>
  <w:style w:type="character" w:styleId="FollowedHyperlink">
    <w:name w:val="FollowedHyperlink"/>
    <w:basedOn w:val="DefaultParagraphFont"/>
    <w:uiPriority w:val="99"/>
    <w:semiHidden/>
    <w:unhideWhenUsed/>
    <w:rsid w:val="0036778D"/>
    <w:rPr>
      <w:color w:val="800080" w:themeColor="followedHyperlink"/>
      <w:u w:val="single"/>
    </w:rPr>
  </w:style>
  <w:style w:type="paragraph" w:styleId="Revision">
    <w:name w:val="Revision"/>
    <w:hidden/>
    <w:uiPriority w:val="99"/>
    <w:semiHidden/>
    <w:rsid w:val="00C24BEE"/>
    <w:pPr>
      <w:spacing w:after="0" w:line="240" w:lineRule="auto"/>
    </w:pPr>
    <w:rPr>
      <w:rFonts w:ascii="Verdana" w:hAnsi="Verdana"/>
      <w:color w:val="000000" w:themeColor="text1"/>
      <w:sz w:val="20"/>
    </w:rPr>
  </w:style>
  <w:style w:type="paragraph" w:styleId="Caption">
    <w:name w:val="caption"/>
    <w:basedOn w:val="Normal"/>
    <w:next w:val="Normal"/>
    <w:uiPriority w:val="35"/>
    <w:unhideWhenUsed/>
    <w:qFormat/>
    <w:rsid w:val="00A32C19"/>
    <w:pPr>
      <w:spacing w:before="0" w:after="200"/>
    </w:pPr>
    <w:rPr>
      <w:b/>
      <w:bCs/>
      <w:color w:val="4F81BD" w:themeColor="accent1"/>
      <w:sz w:val="18"/>
      <w:szCs w:val="18"/>
    </w:rPr>
  </w:style>
  <w:style w:type="paragraph" w:styleId="TableofFigures">
    <w:name w:val="table of figures"/>
    <w:basedOn w:val="Normal"/>
    <w:next w:val="Normal"/>
    <w:uiPriority w:val="99"/>
    <w:unhideWhenUsed/>
    <w:rsid w:val="00370FF9"/>
    <w:pPr>
      <w:spacing w:after="0"/>
    </w:pPr>
  </w:style>
  <w:style w:type="character" w:styleId="Strong">
    <w:name w:val="Strong"/>
    <w:basedOn w:val="DefaultParagraphFont"/>
    <w:uiPriority w:val="22"/>
    <w:qFormat/>
    <w:rsid w:val="006107BC"/>
    <w:rPr>
      <w:b/>
      <w:bCs/>
    </w:rPr>
  </w:style>
  <w:style w:type="paragraph" w:styleId="EndnoteText">
    <w:name w:val="endnote text"/>
    <w:basedOn w:val="Normal"/>
    <w:link w:val="EndnoteTextChar"/>
    <w:uiPriority w:val="99"/>
    <w:semiHidden/>
    <w:unhideWhenUsed/>
    <w:rsid w:val="00487864"/>
    <w:pPr>
      <w:spacing w:before="0" w:after="0"/>
    </w:pPr>
    <w:rPr>
      <w:szCs w:val="20"/>
    </w:rPr>
  </w:style>
  <w:style w:type="character" w:customStyle="1" w:styleId="EndnoteTextChar">
    <w:name w:val="Endnote Text Char"/>
    <w:basedOn w:val="DefaultParagraphFont"/>
    <w:link w:val="EndnoteText"/>
    <w:uiPriority w:val="99"/>
    <w:semiHidden/>
    <w:rsid w:val="00487864"/>
    <w:rPr>
      <w:rFonts w:ascii="Verdana" w:hAnsi="Verdana"/>
      <w:color w:val="000000" w:themeColor="text1"/>
      <w:sz w:val="20"/>
      <w:szCs w:val="20"/>
    </w:rPr>
  </w:style>
  <w:style w:type="character" w:styleId="EndnoteReference">
    <w:name w:val="endnote reference"/>
    <w:basedOn w:val="DefaultParagraphFont"/>
    <w:uiPriority w:val="99"/>
    <w:semiHidden/>
    <w:unhideWhenUsed/>
    <w:rsid w:val="00487864"/>
    <w:rPr>
      <w:vertAlign w:val="superscript"/>
    </w:rPr>
  </w:style>
  <w:style w:type="paragraph" w:styleId="Bibliography">
    <w:name w:val="Bibliography"/>
    <w:basedOn w:val="Normal"/>
    <w:next w:val="Normal"/>
    <w:uiPriority w:val="37"/>
    <w:unhideWhenUsed/>
    <w:rsid w:val="00450F1E"/>
  </w:style>
  <w:style w:type="character" w:customStyle="1" w:styleId="Mention">
    <w:name w:val="Mention"/>
    <w:basedOn w:val="DefaultParagraphFont"/>
    <w:uiPriority w:val="99"/>
    <w:semiHidden/>
    <w:unhideWhenUsed/>
    <w:rsid w:val="00A77FAE"/>
    <w:rPr>
      <w:color w:val="2B579A"/>
      <w:shd w:val="clear" w:color="auto" w:fill="E6E6E6"/>
    </w:rPr>
  </w:style>
  <w:style w:type="paragraph" w:customStyle="1" w:styleId="NWP1stpara">
    <w:name w:val="NWP 1st para"/>
    <w:basedOn w:val="Normal"/>
    <w:next w:val="Normal"/>
    <w:uiPriority w:val="99"/>
    <w:rsid w:val="00C0534F"/>
    <w:pPr>
      <w:autoSpaceDE w:val="0"/>
      <w:autoSpaceDN w:val="0"/>
      <w:adjustRightInd w:val="0"/>
      <w:spacing w:before="0" w:after="0"/>
    </w:pPr>
    <w:rPr>
      <w:rFonts w:ascii="Times New Roman" w:hAnsi="Times New Roman" w:cs="Times New Roman"/>
      <w:color w:val="auto"/>
      <w:sz w:val="24"/>
      <w:szCs w:val="24"/>
    </w:rPr>
  </w:style>
  <w:style w:type="paragraph" w:styleId="TOCHeading">
    <w:name w:val="TOC Heading"/>
    <w:basedOn w:val="Heading1"/>
    <w:next w:val="Normal"/>
    <w:uiPriority w:val="39"/>
    <w:unhideWhenUsed/>
    <w:qFormat/>
    <w:rsid w:val="00775454"/>
    <w:pPr>
      <w:spacing w:before="240" w:after="0" w:line="259" w:lineRule="auto"/>
      <w:contextualSpacing w:val="0"/>
      <w:outlineLvl w:val="9"/>
    </w:pPr>
    <w:rPr>
      <w:rFonts w:asciiTheme="majorHAnsi" w:hAnsiTheme="majorHAnsi" w:cstheme="majorBidi"/>
      <w:b w:val="0"/>
      <w:bCs w:val="0"/>
      <w:color w:val="365F91" w:themeColor="accent1" w:themeShade="BF"/>
      <w:szCs w:val="32"/>
    </w:rPr>
  </w:style>
  <w:style w:type="paragraph" w:styleId="TOC3">
    <w:name w:val="toc 3"/>
    <w:basedOn w:val="Normal"/>
    <w:next w:val="Normal"/>
    <w:autoRedefine/>
    <w:uiPriority w:val="39"/>
    <w:unhideWhenUsed/>
    <w:rsid w:val="00775454"/>
    <w:pPr>
      <w:spacing w:after="100"/>
      <w:ind w:left="400"/>
    </w:pPr>
  </w:style>
  <w:style w:type="paragraph" w:styleId="TOC4">
    <w:name w:val="toc 4"/>
    <w:basedOn w:val="Normal"/>
    <w:next w:val="Normal"/>
    <w:autoRedefine/>
    <w:uiPriority w:val="39"/>
    <w:unhideWhenUsed/>
    <w:rsid w:val="00775454"/>
    <w:pPr>
      <w:spacing w:before="0" w:after="100" w:line="259" w:lineRule="auto"/>
      <w:ind w:left="660"/>
    </w:pPr>
    <w:rPr>
      <w:rFonts w:asciiTheme="minorHAnsi" w:eastAsiaTheme="minorEastAsia" w:hAnsiTheme="minorHAnsi"/>
      <w:color w:val="auto"/>
      <w:sz w:val="22"/>
    </w:rPr>
  </w:style>
  <w:style w:type="paragraph" w:styleId="TOC5">
    <w:name w:val="toc 5"/>
    <w:basedOn w:val="Normal"/>
    <w:next w:val="Normal"/>
    <w:autoRedefine/>
    <w:uiPriority w:val="39"/>
    <w:unhideWhenUsed/>
    <w:rsid w:val="00775454"/>
    <w:pPr>
      <w:spacing w:before="0" w:after="100" w:line="259" w:lineRule="auto"/>
      <w:ind w:left="880"/>
    </w:pPr>
    <w:rPr>
      <w:rFonts w:asciiTheme="minorHAnsi" w:eastAsiaTheme="minorEastAsia" w:hAnsiTheme="minorHAnsi"/>
      <w:color w:val="auto"/>
      <w:sz w:val="22"/>
    </w:rPr>
  </w:style>
  <w:style w:type="paragraph" w:styleId="TOC6">
    <w:name w:val="toc 6"/>
    <w:basedOn w:val="Normal"/>
    <w:next w:val="Normal"/>
    <w:autoRedefine/>
    <w:uiPriority w:val="39"/>
    <w:unhideWhenUsed/>
    <w:rsid w:val="00775454"/>
    <w:pPr>
      <w:spacing w:before="0" w:after="100" w:line="259" w:lineRule="auto"/>
      <w:ind w:left="1100"/>
    </w:pPr>
    <w:rPr>
      <w:rFonts w:asciiTheme="minorHAnsi" w:eastAsiaTheme="minorEastAsia" w:hAnsiTheme="minorHAnsi"/>
      <w:color w:val="auto"/>
      <w:sz w:val="22"/>
    </w:rPr>
  </w:style>
  <w:style w:type="paragraph" w:styleId="TOC7">
    <w:name w:val="toc 7"/>
    <w:basedOn w:val="Normal"/>
    <w:next w:val="Normal"/>
    <w:autoRedefine/>
    <w:uiPriority w:val="39"/>
    <w:unhideWhenUsed/>
    <w:rsid w:val="00775454"/>
    <w:pPr>
      <w:spacing w:before="0" w:after="100" w:line="259" w:lineRule="auto"/>
      <w:ind w:left="1320"/>
    </w:pPr>
    <w:rPr>
      <w:rFonts w:asciiTheme="minorHAnsi" w:eastAsiaTheme="minorEastAsia" w:hAnsiTheme="minorHAnsi"/>
      <w:color w:val="auto"/>
      <w:sz w:val="22"/>
    </w:rPr>
  </w:style>
  <w:style w:type="paragraph" w:styleId="TOC8">
    <w:name w:val="toc 8"/>
    <w:basedOn w:val="Normal"/>
    <w:next w:val="Normal"/>
    <w:autoRedefine/>
    <w:uiPriority w:val="39"/>
    <w:unhideWhenUsed/>
    <w:rsid w:val="00775454"/>
    <w:pPr>
      <w:spacing w:before="0" w:after="100" w:line="259" w:lineRule="auto"/>
      <w:ind w:left="1540"/>
    </w:pPr>
    <w:rPr>
      <w:rFonts w:asciiTheme="minorHAnsi" w:eastAsiaTheme="minorEastAsia" w:hAnsiTheme="minorHAnsi"/>
      <w:color w:val="auto"/>
      <w:sz w:val="22"/>
    </w:rPr>
  </w:style>
  <w:style w:type="paragraph" w:styleId="TOC9">
    <w:name w:val="toc 9"/>
    <w:basedOn w:val="Normal"/>
    <w:next w:val="Normal"/>
    <w:autoRedefine/>
    <w:uiPriority w:val="39"/>
    <w:unhideWhenUsed/>
    <w:rsid w:val="00775454"/>
    <w:pPr>
      <w:spacing w:before="0" w:after="100" w:line="259" w:lineRule="auto"/>
      <w:ind w:left="1760"/>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873">
      <w:bodyDiv w:val="1"/>
      <w:marLeft w:val="0"/>
      <w:marRight w:val="0"/>
      <w:marTop w:val="0"/>
      <w:marBottom w:val="0"/>
      <w:divBdr>
        <w:top w:val="none" w:sz="0" w:space="0" w:color="auto"/>
        <w:left w:val="none" w:sz="0" w:space="0" w:color="auto"/>
        <w:bottom w:val="none" w:sz="0" w:space="0" w:color="auto"/>
        <w:right w:val="none" w:sz="0" w:space="0" w:color="auto"/>
      </w:divBdr>
    </w:div>
    <w:div w:id="108207921">
      <w:bodyDiv w:val="1"/>
      <w:marLeft w:val="0"/>
      <w:marRight w:val="0"/>
      <w:marTop w:val="0"/>
      <w:marBottom w:val="0"/>
      <w:divBdr>
        <w:top w:val="none" w:sz="0" w:space="0" w:color="auto"/>
        <w:left w:val="none" w:sz="0" w:space="0" w:color="auto"/>
        <w:bottom w:val="none" w:sz="0" w:space="0" w:color="auto"/>
        <w:right w:val="none" w:sz="0" w:space="0" w:color="auto"/>
      </w:divBdr>
    </w:div>
    <w:div w:id="108554057">
      <w:bodyDiv w:val="1"/>
      <w:marLeft w:val="0"/>
      <w:marRight w:val="0"/>
      <w:marTop w:val="0"/>
      <w:marBottom w:val="0"/>
      <w:divBdr>
        <w:top w:val="none" w:sz="0" w:space="0" w:color="auto"/>
        <w:left w:val="none" w:sz="0" w:space="0" w:color="auto"/>
        <w:bottom w:val="none" w:sz="0" w:space="0" w:color="auto"/>
        <w:right w:val="none" w:sz="0" w:space="0" w:color="auto"/>
      </w:divBdr>
      <w:divsChild>
        <w:div w:id="671419690">
          <w:marLeft w:val="0"/>
          <w:marRight w:val="0"/>
          <w:marTop w:val="0"/>
          <w:marBottom w:val="0"/>
          <w:divBdr>
            <w:top w:val="none" w:sz="0" w:space="0" w:color="auto"/>
            <w:left w:val="none" w:sz="0" w:space="0" w:color="auto"/>
            <w:bottom w:val="none" w:sz="0" w:space="0" w:color="auto"/>
            <w:right w:val="none" w:sz="0" w:space="0" w:color="auto"/>
          </w:divBdr>
          <w:divsChild>
            <w:div w:id="1370449441">
              <w:marLeft w:val="0"/>
              <w:marRight w:val="0"/>
              <w:marTop w:val="0"/>
              <w:marBottom w:val="0"/>
              <w:divBdr>
                <w:top w:val="none" w:sz="0" w:space="0" w:color="auto"/>
                <w:left w:val="none" w:sz="0" w:space="0" w:color="auto"/>
                <w:bottom w:val="none" w:sz="0" w:space="0" w:color="auto"/>
                <w:right w:val="none" w:sz="0" w:space="0" w:color="auto"/>
              </w:divBdr>
              <w:divsChild>
                <w:div w:id="643236769">
                  <w:marLeft w:val="0"/>
                  <w:marRight w:val="0"/>
                  <w:marTop w:val="0"/>
                  <w:marBottom w:val="0"/>
                  <w:divBdr>
                    <w:top w:val="none" w:sz="0" w:space="0" w:color="auto"/>
                    <w:left w:val="none" w:sz="0" w:space="0" w:color="auto"/>
                    <w:bottom w:val="none" w:sz="0" w:space="0" w:color="auto"/>
                    <w:right w:val="none" w:sz="0" w:space="0" w:color="auto"/>
                  </w:divBdr>
                  <w:divsChild>
                    <w:div w:id="1127090144">
                      <w:marLeft w:val="0"/>
                      <w:marRight w:val="0"/>
                      <w:marTop w:val="0"/>
                      <w:marBottom w:val="0"/>
                      <w:divBdr>
                        <w:top w:val="none" w:sz="0" w:space="0" w:color="auto"/>
                        <w:left w:val="none" w:sz="0" w:space="0" w:color="auto"/>
                        <w:bottom w:val="none" w:sz="0" w:space="0" w:color="auto"/>
                        <w:right w:val="none" w:sz="0" w:space="0" w:color="auto"/>
                      </w:divBdr>
                      <w:divsChild>
                        <w:div w:id="978607399">
                          <w:marLeft w:val="0"/>
                          <w:marRight w:val="0"/>
                          <w:marTop w:val="0"/>
                          <w:marBottom w:val="0"/>
                          <w:divBdr>
                            <w:top w:val="none" w:sz="0" w:space="0" w:color="auto"/>
                            <w:left w:val="none" w:sz="0" w:space="0" w:color="auto"/>
                            <w:bottom w:val="none" w:sz="0" w:space="0" w:color="auto"/>
                            <w:right w:val="none" w:sz="0" w:space="0" w:color="auto"/>
                          </w:divBdr>
                          <w:divsChild>
                            <w:div w:id="266887677">
                              <w:marLeft w:val="0"/>
                              <w:marRight w:val="0"/>
                              <w:marTop w:val="0"/>
                              <w:marBottom w:val="0"/>
                              <w:divBdr>
                                <w:top w:val="none" w:sz="0" w:space="0" w:color="auto"/>
                                <w:left w:val="none" w:sz="0" w:space="0" w:color="auto"/>
                                <w:bottom w:val="none" w:sz="0" w:space="0" w:color="auto"/>
                                <w:right w:val="none" w:sz="0" w:space="0" w:color="auto"/>
                              </w:divBdr>
                              <w:divsChild>
                                <w:div w:id="1645575547">
                                  <w:marLeft w:val="0"/>
                                  <w:marRight w:val="0"/>
                                  <w:marTop w:val="0"/>
                                  <w:marBottom w:val="0"/>
                                  <w:divBdr>
                                    <w:top w:val="none" w:sz="0" w:space="0" w:color="auto"/>
                                    <w:left w:val="none" w:sz="0" w:space="0" w:color="auto"/>
                                    <w:bottom w:val="none" w:sz="0" w:space="0" w:color="auto"/>
                                    <w:right w:val="none" w:sz="0" w:space="0" w:color="auto"/>
                                  </w:divBdr>
                                  <w:divsChild>
                                    <w:div w:id="1760366649">
                                      <w:marLeft w:val="0"/>
                                      <w:marRight w:val="0"/>
                                      <w:marTop w:val="0"/>
                                      <w:marBottom w:val="0"/>
                                      <w:divBdr>
                                        <w:top w:val="none" w:sz="0" w:space="0" w:color="auto"/>
                                        <w:left w:val="none" w:sz="0" w:space="0" w:color="auto"/>
                                        <w:bottom w:val="none" w:sz="0" w:space="0" w:color="auto"/>
                                        <w:right w:val="none" w:sz="0" w:space="0" w:color="auto"/>
                                      </w:divBdr>
                                      <w:divsChild>
                                        <w:div w:id="1107655278">
                                          <w:marLeft w:val="0"/>
                                          <w:marRight w:val="0"/>
                                          <w:marTop w:val="0"/>
                                          <w:marBottom w:val="0"/>
                                          <w:divBdr>
                                            <w:top w:val="none" w:sz="0" w:space="0" w:color="auto"/>
                                            <w:left w:val="none" w:sz="0" w:space="0" w:color="auto"/>
                                            <w:bottom w:val="none" w:sz="0" w:space="0" w:color="auto"/>
                                            <w:right w:val="none" w:sz="0" w:space="0" w:color="auto"/>
                                          </w:divBdr>
                                          <w:divsChild>
                                            <w:div w:id="661466797">
                                              <w:marLeft w:val="0"/>
                                              <w:marRight w:val="0"/>
                                              <w:marTop w:val="0"/>
                                              <w:marBottom w:val="0"/>
                                              <w:divBdr>
                                                <w:top w:val="none" w:sz="0" w:space="0" w:color="auto"/>
                                                <w:left w:val="none" w:sz="0" w:space="0" w:color="auto"/>
                                                <w:bottom w:val="none" w:sz="0" w:space="0" w:color="auto"/>
                                                <w:right w:val="none" w:sz="0" w:space="0" w:color="auto"/>
                                              </w:divBdr>
                                              <w:divsChild>
                                                <w:div w:id="1386949202">
                                                  <w:marLeft w:val="0"/>
                                                  <w:marRight w:val="0"/>
                                                  <w:marTop w:val="0"/>
                                                  <w:marBottom w:val="0"/>
                                                  <w:divBdr>
                                                    <w:top w:val="none" w:sz="0" w:space="0" w:color="auto"/>
                                                    <w:left w:val="none" w:sz="0" w:space="0" w:color="auto"/>
                                                    <w:bottom w:val="none" w:sz="0" w:space="0" w:color="auto"/>
                                                    <w:right w:val="none" w:sz="0" w:space="0" w:color="auto"/>
                                                  </w:divBdr>
                                                  <w:divsChild>
                                                    <w:div w:id="560747458">
                                                      <w:marLeft w:val="0"/>
                                                      <w:marRight w:val="0"/>
                                                      <w:marTop w:val="0"/>
                                                      <w:marBottom w:val="0"/>
                                                      <w:divBdr>
                                                        <w:top w:val="none" w:sz="0" w:space="0" w:color="auto"/>
                                                        <w:left w:val="none" w:sz="0" w:space="0" w:color="auto"/>
                                                        <w:bottom w:val="none" w:sz="0" w:space="0" w:color="auto"/>
                                                        <w:right w:val="none" w:sz="0" w:space="0" w:color="auto"/>
                                                      </w:divBdr>
                                                      <w:divsChild>
                                                        <w:div w:id="1860386231">
                                                          <w:marLeft w:val="0"/>
                                                          <w:marRight w:val="0"/>
                                                          <w:marTop w:val="0"/>
                                                          <w:marBottom w:val="0"/>
                                                          <w:divBdr>
                                                            <w:top w:val="none" w:sz="0" w:space="0" w:color="auto"/>
                                                            <w:left w:val="none" w:sz="0" w:space="0" w:color="auto"/>
                                                            <w:bottom w:val="none" w:sz="0" w:space="0" w:color="auto"/>
                                                            <w:right w:val="none" w:sz="0" w:space="0" w:color="auto"/>
                                                          </w:divBdr>
                                                          <w:divsChild>
                                                            <w:div w:id="1467701887">
                                                              <w:marLeft w:val="0"/>
                                                              <w:marRight w:val="0"/>
                                                              <w:marTop w:val="0"/>
                                                              <w:marBottom w:val="0"/>
                                                              <w:divBdr>
                                                                <w:top w:val="none" w:sz="0" w:space="0" w:color="auto"/>
                                                                <w:left w:val="none" w:sz="0" w:space="0" w:color="auto"/>
                                                                <w:bottom w:val="none" w:sz="0" w:space="0" w:color="auto"/>
                                                                <w:right w:val="none" w:sz="0" w:space="0" w:color="auto"/>
                                                              </w:divBdr>
                                                              <w:divsChild>
                                                                <w:div w:id="1746797127">
                                                                  <w:marLeft w:val="0"/>
                                                                  <w:marRight w:val="0"/>
                                                                  <w:marTop w:val="0"/>
                                                                  <w:marBottom w:val="0"/>
                                                                  <w:divBdr>
                                                                    <w:top w:val="none" w:sz="0" w:space="0" w:color="auto"/>
                                                                    <w:left w:val="none" w:sz="0" w:space="0" w:color="auto"/>
                                                                    <w:bottom w:val="none" w:sz="0" w:space="0" w:color="auto"/>
                                                                    <w:right w:val="none" w:sz="0" w:space="0" w:color="auto"/>
                                                                  </w:divBdr>
                                                                  <w:divsChild>
                                                                    <w:div w:id="1568758366">
                                                                      <w:marLeft w:val="0"/>
                                                                      <w:marRight w:val="0"/>
                                                                      <w:marTop w:val="0"/>
                                                                      <w:marBottom w:val="0"/>
                                                                      <w:divBdr>
                                                                        <w:top w:val="none" w:sz="0" w:space="0" w:color="auto"/>
                                                                        <w:left w:val="none" w:sz="0" w:space="0" w:color="auto"/>
                                                                        <w:bottom w:val="none" w:sz="0" w:space="0" w:color="auto"/>
                                                                        <w:right w:val="none" w:sz="0" w:space="0" w:color="auto"/>
                                                                      </w:divBdr>
                                                                      <w:divsChild>
                                                                        <w:div w:id="1389840842">
                                                                          <w:marLeft w:val="0"/>
                                                                          <w:marRight w:val="0"/>
                                                                          <w:marTop w:val="0"/>
                                                                          <w:marBottom w:val="0"/>
                                                                          <w:divBdr>
                                                                            <w:top w:val="none" w:sz="0" w:space="0" w:color="auto"/>
                                                                            <w:left w:val="none" w:sz="0" w:space="0" w:color="auto"/>
                                                                            <w:bottom w:val="none" w:sz="0" w:space="0" w:color="auto"/>
                                                                            <w:right w:val="none" w:sz="0" w:space="0" w:color="auto"/>
                                                                          </w:divBdr>
                                                                          <w:divsChild>
                                                                            <w:div w:id="1715885991">
                                                                              <w:marLeft w:val="0"/>
                                                                              <w:marRight w:val="0"/>
                                                                              <w:marTop w:val="0"/>
                                                                              <w:marBottom w:val="0"/>
                                                                              <w:divBdr>
                                                                                <w:top w:val="none" w:sz="0" w:space="0" w:color="auto"/>
                                                                                <w:left w:val="none" w:sz="0" w:space="0" w:color="auto"/>
                                                                                <w:bottom w:val="none" w:sz="0" w:space="0" w:color="auto"/>
                                                                                <w:right w:val="none" w:sz="0" w:space="0" w:color="auto"/>
                                                                              </w:divBdr>
                                                                              <w:divsChild>
                                                                                <w:div w:id="271864443">
                                                                                  <w:marLeft w:val="0"/>
                                                                                  <w:marRight w:val="0"/>
                                                                                  <w:marTop w:val="0"/>
                                                                                  <w:marBottom w:val="0"/>
                                                                                  <w:divBdr>
                                                                                    <w:top w:val="none" w:sz="0" w:space="0" w:color="auto"/>
                                                                                    <w:left w:val="none" w:sz="0" w:space="0" w:color="auto"/>
                                                                                    <w:bottom w:val="none" w:sz="0" w:space="0" w:color="auto"/>
                                                                                    <w:right w:val="none" w:sz="0" w:space="0" w:color="auto"/>
                                                                                  </w:divBdr>
                                                                                  <w:divsChild>
                                                                                    <w:div w:id="1864516786">
                                                                                      <w:marLeft w:val="0"/>
                                                                                      <w:marRight w:val="0"/>
                                                                                      <w:marTop w:val="0"/>
                                                                                      <w:marBottom w:val="0"/>
                                                                                      <w:divBdr>
                                                                                        <w:top w:val="none" w:sz="0" w:space="0" w:color="auto"/>
                                                                                        <w:left w:val="none" w:sz="0" w:space="0" w:color="auto"/>
                                                                                        <w:bottom w:val="none" w:sz="0" w:space="0" w:color="auto"/>
                                                                                        <w:right w:val="none" w:sz="0" w:space="0" w:color="auto"/>
                                                                                      </w:divBdr>
                                                                                      <w:divsChild>
                                                                                        <w:div w:id="797601846">
                                                                                          <w:marLeft w:val="0"/>
                                                                                          <w:marRight w:val="0"/>
                                                                                          <w:marTop w:val="0"/>
                                                                                          <w:marBottom w:val="0"/>
                                                                                          <w:divBdr>
                                                                                            <w:top w:val="none" w:sz="0" w:space="0" w:color="auto"/>
                                                                                            <w:left w:val="none" w:sz="0" w:space="0" w:color="auto"/>
                                                                                            <w:bottom w:val="none" w:sz="0" w:space="0" w:color="auto"/>
                                                                                            <w:right w:val="none" w:sz="0" w:space="0" w:color="auto"/>
                                                                                          </w:divBdr>
                                                                                          <w:divsChild>
                                                                                            <w:div w:id="1087656957">
                                                                                              <w:marLeft w:val="0"/>
                                                                                              <w:marRight w:val="0"/>
                                                                                              <w:marTop w:val="0"/>
                                                                                              <w:marBottom w:val="0"/>
                                                                                              <w:divBdr>
                                                                                                <w:top w:val="none" w:sz="0" w:space="0" w:color="auto"/>
                                                                                                <w:left w:val="none" w:sz="0" w:space="0" w:color="auto"/>
                                                                                                <w:bottom w:val="none" w:sz="0" w:space="0" w:color="auto"/>
                                                                                                <w:right w:val="none" w:sz="0" w:space="0" w:color="auto"/>
                                                                                              </w:divBdr>
                                                                                              <w:divsChild>
                                                                                                <w:div w:id="1281379625">
                                                                                                  <w:marLeft w:val="0"/>
                                                                                                  <w:marRight w:val="0"/>
                                                                                                  <w:marTop w:val="0"/>
                                                                                                  <w:marBottom w:val="0"/>
                                                                                                  <w:divBdr>
                                                                                                    <w:top w:val="none" w:sz="0" w:space="0" w:color="auto"/>
                                                                                                    <w:left w:val="none" w:sz="0" w:space="0" w:color="auto"/>
                                                                                                    <w:bottom w:val="none" w:sz="0" w:space="0" w:color="auto"/>
                                                                                                    <w:right w:val="none" w:sz="0" w:space="0" w:color="auto"/>
                                                                                                  </w:divBdr>
                                                                                                  <w:divsChild>
                                                                                                    <w:div w:id="107553513">
                                                                                                      <w:marLeft w:val="0"/>
                                                                                                      <w:marRight w:val="0"/>
                                                                                                      <w:marTop w:val="0"/>
                                                                                                      <w:marBottom w:val="0"/>
                                                                                                      <w:divBdr>
                                                                                                        <w:top w:val="single" w:sz="6" w:space="0" w:color="7F9DB9"/>
                                                                                                        <w:left w:val="single" w:sz="6" w:space="0" w:color="7F9DB9"/>
                                                                                                        <w:bottom w:val="single" w:sz="6" w:space="0" w:color="7F9DB9"/>
                                                                                                        <w:right w:val="single" w:sz="6" w:space="0" w:color="7F9DB9"/>
                                                                                                      </w:divBdr>
                                                                                                      <w:divsChild>
                                                                                                        <w:div w:id="302858610">
                                                                                                          <w:marLeft w:val="0"/>
                                                                                                          <w:marRight w:val="0"/>
                                                                                                          <w:marTop w:val="0"/>
                                                                                                          <w:marBottom w:val="0"/>
                                                                                                          <w:divBdr>
                                                                                                            <w:top w:val="none" w:sz="0" w:space="0" w:color="auto"/>
                                                                                                            <w:left w:val="none" w:sz="0" w:space="0" w:color="auto"/>
                                                                                                            <w:bottom w:val="none" w:sz="0" w:space="0" w:color="auto"/>
                                                                                                            <w:right w:val="none" w:sz="0" w:space="0" w:color="auto"/>
                                                                                                          </w:divBdr>
                                                                                                        </w:div>
                                                                                                        <w:div w:id="842819101">
                                                                                                          <w:marLeft w:val="0"/>
                                                                                                          <w:marRight w:val="0"/>
                                                                                                          <w:marTop w:val="0"/>
                                                                                                          <w:marBottom w:val="0"/>
                                                                                                          <w:divBdr>
                                                                                                            <w:top w:val="none" w:sz="0" w:space="0" w:color="auto"/>
                                                                                                            <w:left w:val="none" w:sz="0" w:space="0" w:color="auto"/>
                                                                                                            <w:bottom w:val="none" w:sz="0" w:space="0" w:color="auto"/>
                                                                                                            <w:right w:val="none" w:sz="0" w:space="0" w:color="auto"/>
                                                                                                          </w:divBdr>
                                                                                                        </w:div>
                                                                                                        <w:div w:id="1166245787">
                                                                                                          <w:marLeft w:val="0"/>
                                                                                                          <w:marRight w:val="0"/>
                                                                                                          <w:marTop w:val="0"/>
                                                                                                          <w:marBottom w:val="0"/>
                                                                                                          <w:divBdr>
                                                                                                            <w:top w:val="none" w:sz="0" w:space="0" w:color="auto"/>
                                                                                                            <w:left w:val="none" w:sz="0" w:space="0" w:color="auto"/>
                                                                                                            <w:bottom w:val="none" w:sz="0" w:space="0" w:color="auto"/>
                                                                                                            <w:right w:val="none" w:sz="0" w:space="0" w:color="auto"/>
                                                                                                          </w:divBdr>
                                                                                                        </w:div>
                                                                                                        <w:div w:id="1316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89452">
      <w:bodyDiv w:val="1"/>
      <w:marLeft w:val="0"/>
      <w:marRight w:val="0"/>
      <w:marTop w:val="0"/>
      <w:marBottom w:val="0"/>
      <w:divBdr>
        <w:top w:val="none" w:sz="0" w:space="0" w:color="auto"/>
        <w:left w:val="none" w:sz="0" w:space="0" w:color="auto"/>
        <w:bottom w:val="none" w:sz="0" w:space="0" w:color="auto"/>
        <w:right w:val="none" w:sz="0" w:space="0" w:color="auto"/>
      </w:divBdr>
    </w:div>
    <w:div w:id="166794617">
      <w:bodyDiv w:val="1"/>
      <w:marLeft w:val="0"/>
      <w:marRight w:val="0"/>
      <w:marTop w:val="0"/>
      <w:marBottom w:val="0"/>
      <w:divBdr>
        <w:top w:val="none" w:sz="0" w:space="0" w:color="auto"/>
        <w:left w:val="none" w:sz="0" w:space="0" w:color="auto"/>
        <w:bottom w:val="none" w:sz="0" w:space="0" w:color="auto"/>
        <w:right w:val="none" w:sz="0" w:space="0" w:color="auto"/>
      </w:divBdr>
    </w:div>
    <w:div w:id="185486461">
      <w:bodyDiv w:val="1"/>
      <w:marLeft w:val="0"/>
      <w:marRight w:val="0"/>
      <w:marTop w:val="0"/>
      <w:marBottom w:val="0"/>
      <w:divBdr>
        <w:top w:val="none" w:sz="0" w:space="0" w:color="auto"/>
        <w:left w:val="none" w:sz="0" w:space="0" w:color="auto"/>
        <w:bottom w:val="none" w:sz="0" w:space="0" w:color="auto"/>
        <w:right w:val="none" w:sz="0" w:space="0" w:color="auto"/>
      </w:divBdr>
    </w:div>
    <w:div w:id="276182867">
      <w:bodyDiv w:val="1"/>
      <w:marLeft w:val="0"/>
      <w:marRight w:val="0"/>
      <w:marTop w:val="0"/>
      <w:marBottom w:val="0"/>
      <w:divBdr>
        <w:top w:val="none" w:sz="0" w:space="0" w:color="auto"/>
        <w:left w:val="none" w:sz="0" w:space="0" w:color="auto"/>
        <w:bottom w:val="none" w:sz="0" w:space="0" w:color="auto"/>
        <w:right w:val="none" w:sz="0" w:space="0" w:color="auto"/>
      </w:divBdr>
    </w:div>
    <w:div w:id="292054048">
      <w:bodyDiv w:val="1"/>
      <w:marLeft w:val="0"/>
      <w:marRight w:val="0"/>
      <w:marTop w:val="0"/>
      <w:marBottom w:val="0"/>
      <w:divBdr>
        <w:top w:val="none" w:sz="0" w:space="0" w:color="auto"/>
        <w:left w:val="none" w:sz="0" w:space="0" w:color="auto"/>
        <w:bottom w:val="none" w:sz="0" w:space="0" w:color="auto"/>
        <w:right w:val="none" w:sz="0" w:space="0" w:color="auto"/>
      </w:divBdr>
    </w:div>
    <w:div w:id="363599534">
      <w:bodyDiv w:val="1"/>
      <w:marLeft w:val="0"/>
      <w:marRight w:val="0"/>
      <w:marTop w:val="0"/>
      <w:marBottom w:val="0"/>
      <w:divBdr>
        <w:top w:val="none" w:sz="0" w:space="0" w:color="auto"/>
        <w:left w:val="none" w:sz="0" w:space="0" w:color="auto"/>
        <w:bottom w:val="none" w:sz="0" w:space="0" w:color="auto"/>
        <w:right w:val="none" w:sz="0" w:space="0" w:color="auto"/>
      </w:divBdr>
    </w:div>
    <w:div w:id="382751721">
      <w:bodyDiv w:val="1"/>
      <w:marLeft w:val="0"/>
      <w:marRight w:val="0"/>
      <w:marTop w:val="0"/>
      <w:marBottom w:val="0"/>
      <w:divBdr>
        <w:top w:val="none" w:sz="0" w:space="0" w:color="auto"/>
        <w:left w:val="none" w:sz="0" w:space="0" w:color="auto"/>
        <w:bottom w:val="none" w:sz="0" w:space="0" w:color="auto"/>
        <w:right w:val="none" w:sz="0" w:space="0" w:color="auto"/>
      </w:divBdr>
    </w:div>
    <w:div w:id="429785726">
      <w:bodyDiv w:val="1"/>
      <w:marLeft w:val="0"/>
      <w:marRight w:val="0"/>
      <w:marTop w:val="0"/>
      <w:marBottom w:val="0"/>
      <w:divBdr>
        <w:top w:val="none" w:sz="0" w:space="0" w:color="auto"/>
        <w:left w:val="none" w:sz="0" w:space="0" w:color="auto"/>
        <w:bottom w:val="none" w:sz="0" w:space="0" w:color="auto"/>
        <w:right w:val="none" w:sz="0" w:space="0" w:color="auto"/>
      </w:divBdr>
    </w:div>
    <w:div w:id="449323940">
      <w:bodyDiv w:val="1"/>
      <w:marLeft w:val="0"/>
      <w:marRight w:val="0"/>
      <w:marTop w:val="0"/>
      <w:marBottom w:val="0"/>
      <w:divBdr>
        <w:top w:val="none" w:sz="0" w:space="0" w:color="auto"/>
        <w:left w:val="none" w:sz="0" w:space="0" w:color="auto"/>
        <w:bottom w:val="none" w:sz="0" w:space="0" w:color="auto"/>
        <w:right w:val="none" w:sz="0" w:space="0" w:color="auto"/>
      </w:divBdr>
    </w:div>
    <w:div w:id="459494481">
      <w:bodyDiv w:val="1"/>
      <w:marLeft w:val="0"/>
      <w:marRight w:val="0"/>
      <w:marTop w:val="0"/>
      <w:marBottom w:val="0"/>
      <w:divBdr>
        <w:top w:val="none" w:sz="0" w:space="0" w:color="auto"/>
        <w:left w:val="none" w:sz="0" w:space="0" w:color="auto"/>
        <w:bottom w:val="none" w:sz="0" w:space="0" w:color="auto"/>
        <w:right w:val="none" w:sz="0" w:space="0" w:color="auto"/>
      </w:divBdr>
    </w:div>
    <w:div w:id="526987704">
      <w:bodyDiv w:val="1"/>
      <w:marLeft w:val="0"/>
      <w:marRight w:val="0"/>
      <w:marTop w:val="0"/>
      <w:marBottom w:val="0"/>
      <w:divBdr>
        <w:top w:val="none" w:sz="0" w:space="0" w:color="auto"/>
        <w:left w:val="none" w:sz="0" w:space="0" w:color="auto"/>
        <w:bottom w:val="none" w:sz="0" w:space="0" w:color="auto"/>
        <w:right w:val="none" w:sz="0" w:space="0" w:color="auto"/>
      </w:divBdr>
    </w:div>
    <w:div w:id="568267294">
      <w:bodyDiv w:val="1"/>
      <w:marLeft w:val="0"/>
      <w:marRight w:val="0"/>
      <w:marTop w:val="0"/>
      <w:marBottom w:val="0"/>
      <w:divBdr>
        <w:top w:val="none" w:sz="0" w:space="0" w:color="auto"/>
        <w:left w:val="none" w:sz="0" w:space="0" w:color="auto"/>
        <w:bottom w:val="none" w:sz="0" w:space="0" w:color="auto"/>
        <w:right w:val="none" w:sz="0" w:space="0" w:color="auto"/>
      </w:divBdr>
    </w:div>
    <w:div w:id="574168246">
      <w:bodyDiv w:val="1"/>
      <w:marLeft w:val="0"/>
      <w:marRight w:val="0"/>
      <w:marTop w:val="0"/>
      <w:marBottom w:val="0"/>
      <w:divBdr>
        <w:top w:val="none" w:sz="0" w:space="0" w:color="auto"/>
        <w:left w:val="none" w:sz="0" w:space="0" w:color="auto"/>
        <w:bottom w:val="none" w:sz="0" w:space="0" w:color="auto"/>
        <w:right w:val="none" w:sz="0" w:space="0" w:color="auto"/>
      </w:divBdr>
    </w:div>
    <w:div w:id="575288601">
      <w:bodyDiv w:val="1"/>
      <w:marLeft w:val="0"/>
      <w:marRight w:val="0"/>
      <w:marTop w:val="0"/>
      <w:marBottom w:val="0"/>
      <w:divBdr>
        <w:top w:val="none" w:sz="0" w:space="0" w:color="auto"/>
        <w:left w:val="none" w:sz="0" w:space="0" w:color="auto"/>
        <w:bottom w:val="none" w:sz="0" w:space="0" w:color="auto"/>
        <w:right w:val="none" w:sz="0" w:space="0" w:color="auto"/>
      </w:divBdr>
    </w:div>
    <w:div w:id="596867072">
      <w:bodyDiv w:val="1"/>
      <w:marLeft w:val="0"/>
      <w:marRight w:val="0"/>
      <w:marTop w:val="0"/>
      <w:marBottom w:val="0"/>
      <w:divBdr>
        <w:top w:val="none" w:sz="0" w:space="0" w:color="auto"/>
        <w:left w:val="none" w:sz="0" w:space="0" w:color="auto"/>
        <w:bottom w:val="none" w:sz="0" w:space="0" w:color="auto"/>
        <w:right w:val="none" w:sz="0" w:space="0" w:color="auto"/>
      </w:divBdr>
    </w:div>
    <w:div w:id="602150474">
      <w:bodyDiv w:val="1"/>
      <w:marLeft w:val="0"/>
      <w:marRight w:val="0"/>
      <w:marTop w:val="0"/>
      <w:marBottom w:val="0"/>
      <w:divBdr>
        <w:top w:val="none" w:sz="0" w:space="0" w:color="auto"/>
        <w:left w:val="none" w:sz="0" w:space="0" w:color="auto"/>
        <w:bottom w:val="none" w:sz="0" w:space="0" w:color="auto"/>
        <w:right w:val="none" w:sz="0" w:space="0" w:color="auto"/>
      </w:divBdr>
    </w:div>
    <w:div w:id="608396209">
      <w:bodyDiv w:val="1"/>
      <w:marLeft w:val="0"/>
      <w:marRight w:val="0"/>
      <w:marTop w:val="0"/>
      <w:marBottom w:val="0"/>
      <w:divBdr>
        <w:top w:val="none" w:sz="0" w:space="0" w:color="auto"/>
        <w:left w:val="none" w:sz="0" w:space="0" w:color="auto"/>
        <w:bottom w:val="none" w:sz="0" w:space="0" w:color="auto"/>
        <w:right w:val="none" w:sz="0" w:space="0" w:color="auto"/>
      </w:divBdr>
    </w:div>
    <w:div w:id="664358309">
      <w:bodyDiv w:val="1"/>
      <w:marLeft w:val="0"/>
      <w:marRight w:val="0"/>
      <w:marTop w:val="0"/>
      <w:marBottom w:val="0"/>
      <w:divBdr>
        <w:top w:val="none" w:sz="0" w:space="0" w:color="auto"/>
        <w:left w:val="none" w:sz="0" w:space="0" w:color="auto"/>
        <w:bottom w:val="none" w:sz="0" w:space="0" w:color="auto"/>
        <w:right w:val="none" w:sz="0" w:space="0" w:color="auto"/>
      </w:divBdr>
    </w:div>
    <w:div w:id="688334690">
      <w:bodyDiv w:val="1"/>
      <w:marLeft w:val="0"/>
      <w:marRight w:val="0"/>
      <w:marTop w:val="0"/>
      <w:marBottom w:val="0"/>
      <w:divBdr>
        <w:top w:val="none" w:sz="0" w:space="0" w:color="auto"/>
        <w:left w:val="none" w:sz="0" w:space="0" w:color="auto"/>
        <w:bottom w:val="none" w:sz="0" w:space="0" w:color="auto"/>
        <w:right w:val="none" w:sz="0" w:space="0" w:color="auto"/>
      </w:divBdr>
    </w:div>
    <w:div w:id="731343602">
      <w:bodyDiv w:val="1"/>
      <w:marLeft w:val="0"/>
      <w:marRight w:val="0"/>
      <w:marTop w:val="0"/>
      <w:marBottom w:val="0"/>
      <w:divBdr>
        <w:top w:val="none" w:sz="0" w:space="0" w:color="auto"/>
        <w:left w:val="none" w:sz="0" w:space="0" w:color="auto"/>
        <w:bottom w:val="none" w:sz="0" w:space="0" w:color="auto"/>
        <w:right w:val="none" w:sz="0" w:space="0" w:color="auto"/>
      </w:divBdr>
    </w:div>
    <w:div w:id="735739891">
      <w:bodyDiv w:val="1"/>
      <w:marLeft w:val="0"/>
      <w:marRight w:val="0"/>
      <w:marTop w:val="0"/>
      <w:marBottom w:val="0"/>
      <w:divBdr>
        <w:top w:val="none" w:sz="0" w:space="0" w:color="auto"/>
        <w:left w:val="none" w:sz="0" w:space="0" w:color="auto"/>
        <w:bottom w:val="none" w:sz="0" w:space="0" w:color="auto"/>
        <w:right w:val="none" w:sz="0" w:space="0" w:color="auto"/>
      </w:divBdr>
    </w:div>
    <w:div w:id="764150944">
      <w:bodyDiv w:val="1"/>
      <w:marLeft w:val="0"/>
      <w:marRight w:val="0"/>
      <w:marTop w:val="0"/>
      <w:marBottom w:val="0"/>
      <w:divBdr>
        <w:top w:val="none" w:sz="0" w:space="0" w:color="auto"/>
        <w:left w:val="none" w:sz="0" w:space="0" w:color="auto"/>
        <w:bottom w:val="none" w:sz="0" w:space="0" w:color="auto"/>
        <w:right w:val="none" w:sz="0" w:space="0" w:color="auto"/>
      </w:divBdr>
    </w:div>
    <w:div w:id="785779124">
      <w:bodyDiv w:val="1"/>
      <w:marLeft w:val="0"/>
      <w:marRight w:val="0"/>
      <w:marTop w:val="0"/>
      <w:marBottom w:val="0"/>
      <w:divBdr>
        <w:top w:val="none" w:sz="0" w:space="0" w:color="auto"/>
        <w:left w:val="none" w:sz="0" w:space="0" w:color="auto"/>
        <w:bottom w:val="none" w:sz="0" w:space="0" w:color="auto"/>
        <w:right w:val="none" w:sz="0" w:space="0" w:color="auto"/>
      </w:divBdr>
    </w:div>
    <w:div w:id="814032002">
      <w:bodyDiv w:val="1"/>
      <w:marLeft w:val="0"/>
      <w:marRight w:val="0"/>
      <w:marTop w:val="0"/>
      <w:marBottom w:val="0"/>
      <w:divBdr>
        <w:top w:val="none" w:sz="0" w:space="0" w:color="auto"/>
        <w:left w:val="none" w:sz="0" w:space="0" w:color="auto"/>
        <w:bottom w:val="none" w:sz="0" w:space="0" w:color="auto"/>
        <w:right w:val="none" w:sz="0" w:space="0" w:color="auto"/>
      </w:divBdr>
    </w:div>
    <w:div w:id="832985409">
      <w:bodyDiv w:val="1"/>
      <w:marLeft w:val="0"/>
      <w:marRight w:val="0"/>
      <w:marTop w:val="0"/>
      <w:marBottom w:val="0"/>
      <w:divBdr>
        <w:top w:val="none" w:sz="0" w:space="0" w:color="auto"/>
        <w:left w:val="none" w:sz="0" w:space="0" w:color="auto"/>
        <w:bottom w:val="none" w:sz="0" w:space="0" w:color="auto"/>
        <w:right w:val="none" w:sz="0" w:space="0" w:color="auto"/>
      </w:divBdr>
      <w:divsChild>
        <w:div w:id="106169679">
          <w:marLeft w:val="0"/>
          <w:marRight w:val="0"/>
          <w:marTop w:val="0"/>
          <w:marBottom w:val="0"/>
          <w:divBdr>
            <w:top w:val="none" w:sz="0" w:space="0" w:color="auto"/>
            <w:left w:val="none" w:sz="0" w:space="0" w:color="auto"/>
            <w:bottom w:val="none" w:sz="0" w:space="0" w:color="auto"/>
            <w:right w:val="none" w:sz="0" w:space="0" w:color="auto"/>
          </w:divBdr>
        </w:div>
      </w:divsChild>
    </w:div>
    <w:div w:id="890338569">
      <w:bodyDiv w:val="1"/>
      <w:marLeft w:val="0"/>
      <w:marRight w:val="0"/>
      <w:marTop w:val="0"/>
      <w:marBottom w:val="0"/>
      <w:divBdr>
        <w:top w:val="none" w:sz="0" w:space="0" w:color="auto"/>
        <w:left w:val="none" w:sz="0" w:space="0" w:color="auto"/>
        <w:bottom w:val="none" w:sz="0" w:space="0" w:color="auto"/>
        <w:right w:val="none" w:sz="0" w:space="0" w:color="auto"/>
      </w:divBdr>
    </w:div>
    <w:div w:id="977151216">
      <w:bodyDiv w:val="1"/>
      <w:marLeft w:val="0"/>
      <w:marRight w:val="0"/>
      <w:marTop w:val="0"/>
      <w:marBottom w:val="0"/>
      <w:divBdr>
        <w:top w:val="none" w:sz="0" w:space="0" w:color="auto"/>
        <w:left w:val="none" w:sz="0" w:space="0" w:color="auto"/>
        <w:bottom w:val="none" w:sz="0" w:space="0" w:color="auto"/>
        <w:right w:val="none" w:sz="0" w:space="0" w:color="auto"/>
      </w:divBdr>
    </w:div>
    <w:div w:id="1030956322">
      <w:bodyDiv w:val="1"/>
      <w:marLeft w:val="0"/>
      <w:marRight w:val="0"/>
      <w:marTop w:val="0"/>
      <w:marBottom w:val="0"/>
      <w:divBdr>
        <w:top w:val="none" w:sz="0" w:space="0" w:color="auto"/>
        <w:left w:val="none" w:sz="0" w:space="0" w:color="auto"/>
        <w:bottom w:val="none" w:sz="0" w:space="0" w:color="auto"/>
        <w:right w:val="none" w:sz="0" w:space="0" w:color="auto"/>
      </w:divBdr>
    </w:div>
    <w:div w:id="1056856747">
      <w:bodyDiv w:val="1"/>
      <w:marLeft w:val="0"/>
      <w:marRight w:val="0"/>
      <w:marTop w:val="0"/>
      <w:marBottom w:val="0"/>
      <w:divBdr>
        <w:top w:val="none" w:sz="0" w:space="0" w:color="auto"/>
        <w:left w:val="none" w:sz="0" w:space="0" w:color="auto"/>
        <w:bottom w:val="none" w:sz="0" w:space="0" w:color="auto"/>
        <w:right w:val="none" w:sz="0" w:space="0" w:color="auto"/>
      </w:divBdr>
    </w:div>
    <w:div w:id="1182282147">
      <w:bodyDiv w:val="1"/>
      <w:marLeft w:val="0"/>
      <w:marRight w:val="0"/>
      <w:marTop w:val="0"/>
      <w:marBottom w:val="0"/>
      <w:divBdr>
        <w:top w:val="none" w:sz="0" w:space="0" w:color="auto"/>
        <w:left w:val="none" w:sz="0" w:space="0" w:color="auto"/>
        <w:bottom w:val="none" w:sz="0" w:space="0" w:color="auto"/>
        <w:right w:val="none" w:sz="0" w:space="0" w:color="auto"/>
      </w:divBdr>
    </w:div>
    <w:div w:id="1238435955">
      <w:bodyDiv w:val="1"/>
      <w:marLeft w:val="0"/>
      <w:marRight w:val="0"/>
      <w:marTop w:val="0"/>
      <w:marBottom w:val="0"/>
      <w:divBdr>
        <w:top w:val="none" w:sz="0" w:space="0" w:color="auto"/>
        <w:left w:val="none" w:sz="0" w:space="0" w:color="auto"/>
        <w:bottom w:val="none" w:sz="0" w:space="0" w:color="auto"/>
        <w:right w:val="none" w:sz="0" w:space="0" w:color="auto"/>
      </w:divBdr>
    </w:div>
    <w:div w:id="1295451828">
      <w:bodyDiv w:val="1"/>
      <w:marLeft w:val="0"/>
      <w:marRight w:val="0"/>
      <w:marTop w:val="0"/>
      <w:marBottom w:val="0"/>
      <w:divBdr>
        <w:top w:val="none" w:sz="0" w:space="0" w:color="auto"/>
        <w:left w:val="none" w:sz="0" w:space="0" w:color="auto"/>
        <w:bottom w:val="none" w:sz="0" w:space="0" w:color="auto"/>
        <w:right w:val="none" w:sz="0" w:space="0" w:color="auto"/>
      </w:divBdr>
    </w:div>
    <w:div w:id="1320233553">
      <w:bodyDiv w:val="1"/>
      <w:marLeft w:val="0"/>
      <w:marRight w:val="0"/>
      <w:marTop w:val="0"/>
      <w:marBottom w:val="0"/>
      <w:divBdr>
        <w:top w:val="none" w:sz="0" w:space="0" w:color="auto"/>
        <w:left w:val="none" w:sz="0" w:space="0" w:color="auto"/>
        <w:bottom w:val="none" w:sz="0" w:space="0" w:color="auto"/>
        <w:right w:val="none" w:sz="0" w:space="0" w:color="auto"/>
      </w:divBdr>
    </w:div>
    <w:div w:id="1322154508">
      <w:bodyDiv w:val="1"/>
      <w:marLeft w:val="0"/>
      <w:marRight w:val="0"/>
      <w:marTop w:val="0"/>
      <w:marBottom w:val="0"/>
      <w:divBdr>
        <w:top w:val="none" w:sz="0" w:space="0" w:color="auto"/>
        <w:left w:val="none" w:sz="0" w:space="0" w:color="auto"/>
        <w:bottom w:val="none" w:sz="0" w:space="0" w:color="auto"/>
        <w:right w:val="none" w:sz="0" w:space="0" w:color="auto"/>
      </w:divBdr>
    </w:div>
    <w:div w:id="1332023325">
      <w:bodyDiv w:val="1"/>
      <w:marLeft w:val="0"/>
      <w:marRight w:val="0"/>
      <w:marTop w:val="0"/>
      <w:marBottom w:val="0"/>
      <w:divBdr>
        <w:top w:val="none" w:sz="0" w:space="0" w:color="auto"/>
        <w:left w:val="none" w:sz="0" w:space="0" w:color="auto"/>
        <w:bottom w:val="none" w:sz="0" w:space="0" w:color="auto"/>
        <w:right w:val="none" w:sz="0" w:space="0" w:color="auto"/>
      </w:divBdr>
    </w:div>
    <w:div w:id="1336231083">
      <w:bodyDiv w:val="1"/>
      <w:marLeft w:val="0"/>
      <w:marRight w:val="0"/>
      <w:marTop w:val="0"/>
      <w:marBottom w:val="0"/>
      <w:divBdr>
        <w:top w:val="none" w:sz="0" w:space="0" w:color="auto"/>
        <w:left w:val="none" w:sz="0" w:space="0" w:color="auto"/>
        <w:bottom w:val="none" w:sz="0" w:space="0" w:color="auto"/>
        <w:right w:val="none" w:sz="0" w:space="0" w:color="auto"/>
      </w:divBdr>
    </w:div>
    <w:div w:id="1349210981">
      <w:bodyDiv w:val="1"/>
      <w:marLeft w:val="0"/>
      <w:marRight w:val="0"/>
      <w:marTop w:val="0"/>
      <w:marBottom w:val="0"/>
      <w:divBdr>
        <w:top w:val="none" w:sz="0" w:space="0" w:color="auto"/>
        <w:left w:val="none" w:sz="0" w:space="0" w:color="auto"/>
        <w:bottom w:val="none" w:sz="0" w:space="0" w:color="auto"/>
        <w:right w:val="none" w:sz="0" w:space="0" w:color="auto"/>
      </w:divBdr>
    </w:div>
    <w:div w:id="1391152739">
      <w:bodyDiv w:val="1"/>
      <w:marLeft w:val="0"/>
      <w:marRight w:val="0"/>
      <w:marTop w:val="0"/>
      <w:marBottom w:val="0"/>
      <w:divBdr>
        <w:top w:val="none" w:sz="0" w:space="0" w:color="auto"/>
        <w:left w:val="none" w:sz="0" w:space="0" w:color="auto"/>
        <w:bottom w:val="none" w:sz="0" w:space="0" w:color="auto"/>
        <w:right w:val="none" w:sz="0" w:space="0" w:color="auto"/>
      </w:divBdr>
    </w:div>
    <w:div w:id="1400859139">
      <w:bodyDiv w:val="1"/>
      <w:marLeft w:val="0"/>
      <w:marRight w:val="0"/>
      <w:marTop w:val="0"/>
      <w:marBottom w:val="0"/>
      <w:divBdr>
        <w:top w:val="none" w:sz="0" w:space="0" w:color="auto"/>
        <w:left w:val="none" w:sz="0" w:space="0" w:color="auto"/>
        <w:bottom w:val="none" w:sz="0" w:space="0" w:color="auto"/>
        <w:right w:val="none" w:sz="0" w:space="0" w:color="auto"/>
      </w:divBdr>
    </w:div>
    <w:div w:id="1441949477">
      <w:bodyDiv w:val="1"/>
      <w:marLeft w:val="0"/>
      <w:marRight w:val="0"/>
      <w:marTop w:val="0"/>
      <w:marBottom w:val="0"/>
      <w:divBdr>
        <w:top w:val="none" w:sz="0" w:space="0" w:color="auto"/>
        <w:left w:val="none" w:sz="0" w:space="0" w:color="auto"/>
        <w:bottom w:val="none" w:sz="0" w:space="0" w:color="auto"/>
        <w:right w:val="none" w:sz="0" w:space="0" w:color="auto"/>
      </w:divBdr>
    </w:div>
    <w:div w:id="1502891321">
      <w:bodyDiv w:val="1"/>
      <w:marLeft w:val="0"/>
      <w:marRight w:val="0"/>
      <w:marTop w:val="0"/>
      <w:marBottom w:val="0"/>
      <w:divBdr>
        <w:top w:val="none" w:sz="0" w:space="0" w:color="auto"/>
        <w:left w:val="none" w:sz="0" w:space="0" w:color="auto"/>
        <w:bottom w:val="none" w:sz="0" w:space="0" w:color="auto"/>
        <w:right w:val="none" w:sz="0" w:space="0" w:color="auto"/>
      </w:divBdr>
    </w:div>
    <w:div w:id="1544513696">
      <w:bodyDiv w:val="1"/>
      <w:marLeft w:val="0"/>
      <w:marRight w:val="0"/>
      <w:marTop w:val="0"/>
      <w:marBottom w:val="0"/>
      <w:divBdr>
        <w:top w:val="none" w:sz="0" w:space="0" w:color="auto"/>
        <w:left w:val="none" w:sz="0" w:space="0" w:color="auto"/>
        <w:bottom w:val="none" w:sz="0" w:space="0" w:color="auto"/>
        <w:right w:val="none" w:sz="0" w:space="0" w:color="auto"/>
      </w:divBdr>
    </w:div>
    <w:div w:id="1557358411">
      <w:bodyDiv w:val="1"/>
      <w:marLeft w:val="0"/>
      <w:marRight w:val="0"/>
      <w:marTop w:val="0"/>
      <w:marBottom w:val="0"/>
      <w:divBdr>
        <w:top w:val="none" w:sz="0" w:space="0" w:color="auto"/>
        <w:left w:val="none" w:sz="0" w:space="0" w:color="auto"/>
        <w:bottom w:val="none" w:sz="0" w:space="0" w:color="auto"/>
        <w:right w:val="none" w:sz="0" w:space="0" w:color="auto"/>
      </w:divBdr>
    </w:div>
    <w:div w:id="1559391499">
      <w:bodyDiv w:val="1"/>
      <w:marLeft w:val="0"/>
      <w:marRight w:val="0"/>
      <w:marTop w:val="0"/>
      <w:marBottom w:val="0"/>
      <w:divBdr>
        <w:top w:val="none" w:sz="0" w:space="0" w:color="auto"/>
        <w:left w:val="none" w:sz="0" w:space="0" w:color="auto"/>
        <w:bottom w:val="none" w:sz="0" w:space="0" w:color="auto"/>
        <w:right w:val="none" w:sz="0" w:space="0" w:color="auto"/>
      </w:divBdr>
    </w:div>
    <w:div w:id="1624652552">
      <w:bodyDiv w:val="1"/>
      <w:marLeft w:val="0"/>
      <w:marRight w:val="0"/>
      <w:marTop w:val="0"/>
      <w:marBottom w:val="0"/>
      <w:divBdr>
        <w:top w:val="none" w:sz="0" w:space="0" w:color="auto"/>
        <w:left w:val="none" w:sz="0" w:space="0" w:color="auto"/>
        <w:bottom w:val="none" w:sz="0" w:space="0" w:color="auto"/>
        <w:right w:val="none" w:sz="0" w:space="0" w:color="auto"/>
      </w:divBdr>
    </w:div>
    <w:div w:id="1712992397">
      <w:bodyDiv w:val="1"/>
      <w:marLeft w:val="0"/>
      <w:marRight w:val="0"/>
      <w:marTop w:val="0"/>
      <w:marBottom w:val="0"/>
      <w:divBdr>
        <w:top w:val="none" w:sz="0" w:space="0" w:color="auto"/>
        <w:left w:val="none" w:sz="0" w:space="0" w:color="auto"/>
        <w:bottom w:val="none" w:sz="0" w:space="0" w:color="auto"/>
        <w:right w:val="none" w:sz="0" w:space="0" w:color="auto"/>
      </w:divBdr>
    </w:div>
    <w:div w:id="1725718951">
      <w:bodyDiv w:val="1"/>
      <w:marLeft w:val="0"/>
      <w:marRight w:val="0"/>
      <w:marTop w:val="0"/>
      <w:marBottom w:val="0"/>
      <w:divBdr>
        <w:top w:val="none" w:sz="0" w:space="0" w:color="auto"/>
        <w:left w:val="none" w:sz="0" w:space="0" w:color="auto"/>
        <w:bottom w:val="none" w:sz="0" w:space="0" w:color="auto"/>
        <w:right w:val="none" w:sz="0" w:space="0" w:color="auto"/>
      </w:divBdr>
    </w:div>
    <w:div w:id="1753821294">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911035413">
      <w:bodyDiv w:val="1"/>
      <w:marLeft w:val="0"/>
      <w:marRight w:val="0"/>
      <w:marTop w:val="0"/>
      <w:marBottom w:val="0"/>
      <w:divBdr>
        <w:top w:val="none" w:sz="0" w:space="0" w:color="auto"/>
        <w:left w:val="none" w:sz="0" w:space="0" w:color="auto"/>
        <w:bottom w:val="none" w:sz="0" w:space="0" w:color="auto"/>
        <w:right w:val="none" w:sz="0" w:space="0" w:color="auto"/>
      </w:divBdr>
    </w:div>
    <w:div w:id="1917787411">
      <w:bodyDiv w:val="1"/>
      <w:marLeft w:val="0"/>
      <w:marRight w:val="0"/>
      <w:marTop w:val="0"/>
      <w:marBottom w:val="0"/>
      <w:divBdr>
        <w:top w:val="none" w:sz="0" w:space="0" w:color="auto"/>
        <w:left w:val="none" w:sz="0" w:space="0" w:color="auto"/>
        <w:bottom w:val="none" w:sz="0" w:space="0" w:color="auto"/>
        <w:right w:val="none" w:sz="0" w:space="0" w:color="auto"/>
      </w:divBdr>
    </w:div>
    <w:div w:id="1948611232">
      <w:bodyDiv w:val="1"/>
      <w:marLeft w:val="0"/>
      <w:marRight w:val="0"/>
      <w:marTop w:val="0"/>
      <w:marBottom w:val="0"/>
      <w:divBdr>
        <w:top w:val="none" w:sz="0" w:space="0" w:color="auto"/>
        <w:left w:val="none" w:sz="0" w:space="0" w:color="auto"/>
        <w:bottom w:val="none" w:sz="0" w:space="0" w:color="auto"/>
        <w:right w:val="none" w:sz="0" w:space="0" w:color="auto"/>
      </w:divBdr>
    </w:div>
    <w:div w:id="2028284893">
      <w:bodyDiv w:val="1"/>
      <w:marLeft w:val="0"/>
      <w:marRight w:val="0"/>
      <w:marTop w:val="0"/>
      <w:marBottom w:val="0"/>
      <w:divBdr>
        <w:top w:val="none" w:sz="0" w:space="0" w:color="auto"/>
        <w:left w:val="none" w:sz="0" w:space="0" w:color="auto"/>
        <w:bottom w:val="none" w:sz="0" w:space="0" w:color="auto"/>
        <w:right w:val="none" w:sz="0" w:space="0" w:color="auto"/>
      </w:divBdr>
    </w:div>
    <w:div w:id="2029525783">
      <w:bodyDiv w:val="1"/>
      <w:marLeft w:val="0"/>
      <w:marRight w:val="0"/>
      <w:marTop w:val="0"/>
      <w:marBottom w:val="0"/>
      <w:divBdr>
        <w:top w:val="none" w:sz="0" w:space="0" w:color="auto"/>
        <w:left w:val="none" w:sz="0" w:space="0" w:color="auto"/>
        <w:bottom w:val="none" w:sz="0" w:space="0" w:color="auto"/>
        <w:right w:val="none" w:sz="0" w:space="0" w:color="auto"/>
      </w:divBdr>
    </w:div>
    <w:div w:id="2075740477">
      <w:bodyDiv w:val="1"/>
      <w:marLeft w:val="0"/>
      <w:marRight w:val="0"/>
      <w:marTop w:val="0"/>
      <w:marBottom w:val="0"/>
      <w:divBdr>
        <w:top w:val="none" w:sz="0" w:space="0" w:color="auto"/>
        <w:left w:val="none" w:sz="0" w:space="0" w:color="auto"/>
        <w:bottom w:val="none" w:sz="0" w:space="0" w:color="auto"/>
        <w:right w:val="none" w:sz="0" w:space="0" w:color="auto"/>
      </w:divBdr>
    </w:div>
    <w:div w:id="2090692509">
      <w:bodyDiv w:val="1"/>
      <w:marLeft w:val="0"/>
      <w:marRight w:val="0"/>
      <w:marTop w:val="0"/>
      <w:marBottom w:val="0"/>
      <w:divBdr>
        <w:top w:val="none" w:sz="0" w:space="0" w:color="auto"/>
        <w:left w:val="none" w:sz="0" w:space="0" w:color="auto"/>
        <w:bottom w:val="none" w:sz="0" w:space="0" w:color="auto"/>
        <w:right w:val="none" w:sz="0" w:space="0" w:color="auto"/>
      </w:divBdr>
    </w:div>
    <w:div w:id="2105489915">
      <w:bodyDiv w:val="1"/>
      <w:marLeft w:val="0"/>
      <w:marRight w:val="0"/>
      <w:marTop w:val="0"/>
      <w:marBottom w:val="0"/>
      <w:divBdr>
        <w:top w:val="none" w:sz="0" w:space="0" w:color="auto"/>
        <w:left w:val="none" w:sz="0" w:space="0" w:color="auto"/>
        <w:bottom w:val="none" w:sz="0" w:space="0" w:color="auto"/>
        <w:right w:val="none" w:sz="0" w:space="0" w:color="auto"/>
      </w:divBdr>
    </w:div>
    <w:div w:id="21311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https://www.fgdc.gov/dataandservices/pub_guidanc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geoplatform.gov/gp-prof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utlook.office365.com/owa/?realm=uscensus.onmicrosoft.com&amp;path=/mail/inboxhttps://www.fgdc.gov/dataandservices/pub_guida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gdc.gov/"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epsg-registry.org/export.htm?gml=urn:ogc:def:crs:EPSG::4269"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www.fgdc.gov/ngda-reports/NGDA_Dataset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psg.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8FDB27151D408EB770B0E237E433FE"/>
        <w:category>
          <w:name w:val="General"/>
          <w:gallery w:val="placeholder"/>
        </w:category>
        <w:types>
          <w:type w:val="bbPlcHdr"/>
        </w:types>
        <w:behaviors>
          <w:behavior w:val="content"/>
        </w:behaviors>
        <w:guid w:val="{21487AF8-686A-4664-8997-5BCA4BDA2008}"/>
      </w:docPartPr>
      <w:docPartBody>
        <w:p w:rsidR="00730235" w:rsidRDefault="00393FDA" w:rsidP="00393FDA">
          <w:pPr>
            <w:pStyle w:val="D28FDB27151D408EB770B0E237E433FE"/>
          </w:pPr>
          <w:r>
            <w:rPr>
              <w:rFonts w:asciiTheme="majorHAnsi" w:eastAsiaTheme="majorEastAsia" w:hAnsiTheme="majorHAnsi" w:cstheme="majorBidi"/>
              <w:color w:val="5B9BD5" w:themeColor="accent1"/>
              <w:sz w:val="27"/>
              <w:szCs w:val="27"/>
            </w:rPr>
            <w:t>[Document title]</w:t>
          </w:r>
        </w:p>
      </w:docPartBody>
    </w:docPart>
    <w:docPart>
      <w:docPartPr>
        <w:name w:val="AEBB1A1A1805426185DE5D3D413AE1BA"/>
        <w:category>
          <w:name w:val="General"/>
          <w:gallery w:val="placeholder"/>
        </w:category>
        <w:types>
          <w:type w:val="bbPlcHdr"/>
        </w:types>
        <w:behaviors>
          <w:behavior w:val="content"/>
        </w:behaviors>
        <w:guid w:val="{5B00AEDA-9E40-4530-A126-57B6C107D21A}"/>
      </w:docPartPr>
      <w:docPartBody>
        <w:p w:rsidR="00730235" w:rsidRDefault="00393FDA" w:rsidP="00393FDA">
          <w:pPr>
            <w:pStyle w:val="AEBB1A1A1805426185DE5D3D413AE1BA"/>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91"/>
    <w:rsid w:val="00036F26"/>
    <w:rsid w:val="000540C6"/>
    <w:rsid w:val="00075907"/>
    <w:rsid w:val="000A060F"/>
    <w:rsid w:val="000B1CC1"/>
    <w:rsid w:val="000B6C58"/>
    <w:rsid w:val="00114305"/>
    <w:rsid w:val="001228D2"/>
    <w:rsid w:val="0012706D"/>
    <w:rsid w:val="001B45B7"/>
    <w:rsid w:val="001C129B"/>
    <w:rsid w:val="001E32E3"/>
    <w:rsid w:val="001E6281"/>
    <w:rsid w:val="00204154"/>
    <w:rsid w:val="00296F68"/>
    <w:rsid w:val="002B0C49"/>
    <w:rsid w:val="00307426"/>
    <w:rsid w:val="003149BB"/>
    <w:rsid w:val="00316630"/>
    <w:rsid w:val="00374B72"/>
    <w:rsid w:val="00393FDA"/>
    <w:rsid w:val="003B79BF"/>
    <w:rsid w:val="00433DCE"/>
    <w:rsid w:val="00445ACA"/>
    <w:rsid w:val="004852EB"/>
    <w:rsid w:val="004F0093"/>
    <w:rsid w:val="00501EB0"/>
    <w:rsid w:val="00511BDC"/>
    <w:rsid w:val="00525EA7"/>
    <w:rsid w:val="00535820"/>
    <w:rsid w:val="005403C2"/>
    <w:rsid w:val="00552D37"/>
    <w:rsid w:val="00560713"/>
    <w:rsid w:val="005B29A5"/>
    <w:rsid w:val="0063494B"/>
    <w:rsid w:val="0066792F"/>
    <w:rsid w:val="00670891"/>
    <w:rsid w:val="006C51A2"/>
    <w:rsid w:val="006D67A2"/>
    <w:rsid w:val="006E034F"/>
    <w:rsid w:val="00713EF7"/>
    <w:rsid w:val="00714920"/>
    <w:rsid w:val="00717F0C"/>
    <w:rsid w:val="00720F09"/>
    <w:rsid w:val="00730235"/>
    <w:rsid w:val="00744DD9"/>
    <w:rsid w:val="00745A04"/>
    <w:rsid w:val="00783A98"/>
    <w:rsid w:val="007B4FB3"/>
    <w:rsid w:val="007B629F"/>
    <w:rsid w:val="007D1B5D"/>
    <w:rsid w:val="007E0A6F"/>
    <w:rsid w:val="007E4241"/>
    <w:rsid w:val="007F481C"/>
    <w:rsid w:val="0080369A"/>
    <w:rsid w:val="00836549"/>
    <w:rsid w:val="00877002"/>
    <w:rsid w:val="0088285B"/>
    <w:rsid w:val="00883AC2"/>
    <w:rsid w:val="008A4DD7"/>
    <w:rsid w:val="008D47DD"/>
    <w:rsid w:val="008D53D4"/>
    <w:rsid w:val="008E56A2"/>
    <w:rsid w:val="008F700B"/>
    <w:rsid w:val="00905E9E"/>
    <w:rsid w:val="0093402E"/>
    <w:rsid w:val="009B26A0"/>
    <w:rsid w:val="009B7340"/>
    <w:rsid w:val="009C380B"/>
    <w:rsid w:val="00A32E39"/>
    <w:rsid w:val="00A33EF2"/>
    <w:rsid w:val="00A7119C"/>
    <w:rsid w:val="00A92A52"/>
    <w:rsid w:val="00AC545B"/>
    <w:rsid w:val="00B10FA7"/>
    <w:rsid w:val="00B43A4A"/>
    <w:rsid w:val="00B5337B"/>
    <w:rsid w:val="00B84243"/>
    <w:rsid w:val="00B915CB"/>
    <w:rsid w:val="00BB1F2E"/>
    <w:rsid w:val="00BB3080"/>
    <w:rsid w:val="00BB3B6B"/>
    <w:rsid w:val="00BC5973"/>
    <w:rsid w:val="00BE5DC8"/>
    <w:rsid w:val="00C54842"/>
    <w:rsid w:val="00C56C13"/>
    <w:rsid w:val="00C70229"/>
    <w:rsid w:val="00C7799E"/>
    <w:rsid w:val="00C77D1C"/>
    <w:rsid w:val="00CD3C7F"/>
    <w:rsid w:val="00CE6EC8"/>
    <w:rsid w:val="00CF1BEF"/>
    <w:rsid w:val="00D26E11"/>
    <w:rsid w:val="00D576BC"/>
    <w:rsid w:val="00D667CC"/>
    <w:rsid w:val="00D820A8"/>
    <w:rsid w:val="00DA0B8E"/>
    <w:rsid w:val="00DA1CD3"/>
    <w:rsid w:val="00DA5271"/>
    <w:rsid w:val="00DB09FF"/>
    <w:rsid w:val="00DF75ED"/>
    <w:rsid w:val="00E57993"/>
    <w:rsid w:val="00E76DFB"/>
    <w:rsid w:val="00EB465D"/>
    <w:rsid w:val="00EE2CCF"/>
    <w:rsid w:val="00EF1D5E"/>
    <w:rsid w:val="00F81448"/>
    <w:rsid w:val="00F84E63"/>
    <w:rsid w:val="00F963AB"/>
    <w:rsid w:val="00FB1DB1"/>
    <w:rsid w:val="00FF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DB70D30B4048F781232256DD963F96">
    <w:name w:val="94DB70D30B4048F781232256DD963F96"/>
    <w:rsid w:val="00670891"/>
  </w:style>
  <w:style w:type="paragraph" w:customStyle="1" w:styleId="85CB44F94DE549638C617BCA84B0B905">
    <w:name w:val="85CB44F94DE549638C617BCA84B0B905"/>
    <w:rsid w:val="00670891"/>
  </w:style>
  <w:style w:type="paragraph" w:customStyle="1" w:styleId="D28FDB27151D408EB770B0E237E433FE">
    <w:name w:val="D28FDB27151D408EB770B0E237E433FE"/>
    <w:rsid w:val="00393FDA"/>
  </w:style>
  <w:style w:type="paragraph" w:customStyle="1" w:styleId="AEBB1A1A1805426185DE5D3D413AE1BA">
    <w:name w:val="AEBB1A1A1805426185DE5D3D413AE1BA"/>
    <w:rsid w:val="00393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Ope15</b:Tag>
    <b:SourceType>Book</b:SourceType>
    <b:Guid>{9E83BBEB-D638-4E72-8C61-49FD12B9669B}</b:Guid>
    <b:Author>
      <b:Author>
        <b:Corporate>OGS</b:Corporate>
      </b:Author>
    </b:Author>
    <b:Title>OpenGIS® Web Map Server Implementation Specification</b:Title>
    <b:Year>2006-03-15</b:Year>
    <b:Publisher>Open Geospatial Consortium Inc</b:Publisher>
    <b:RefOrder>2</b:RefOrder>
  </b:Source>
  <b:Source>
    <b:Tag>Esr10</b:Tag>
    <b:SourceType>Book</b:SourceType>
    <b:Guid>{E0F57139-36D6-4034-9F19-04F2D585AD1E}</b:Guid>
    <b:Author>
      <b:Author>
        <b:Corporate>Esri</b:Corporate>
      </b:Author>
    </b:Author>
    <b:Title>GeoServices REST Specification</b:Title>
    <b:Year>2010</b:Year>
    <b:City>Redlands, CA</b:City>
    <b:Publisher>Esri</b:Publisher>
    <b:RefOrder>3</b:RefOrder>
  </b:Source>
  <b:Source>
    <b:Tag>ESR16</b:Tag>
    <b:SourceType>InternetSite</b:SourceType>
    <b:Guid>{7CC0BEEC-973D-4BFE-A4CD-0229E5B41B8C}</b:Guid>
    <b:Author>
      <b:Author>
        <b:Corporate>ESRI</b:Corporate>
      </b:Author>
    </b:Author>
    <b:Title>ArcGIS REST API </b:Title>
    <b:Year>2016</b:Year>
    <b:URL>http://resources.arcgis.com/en/help/arcgis-rest-api/#/The_ArcGIS_REST_API/02r300000054000000/)</b:URL>
    <b:RefOrder>1</b:RefOrder>
  </b:Source>
  <b:Source>
    <b:Tag>Fed15</b:Tag>
    <b:SourceType>Book</b:SourceType>
    <b:Guid>{E91B075F-F36F-4284-80F7-7448D63462A5}</b:Guid>
    <b:Author>
      <b:Author>
        <b:Corporate>Federal Geographic Data Committee</b:Corporate>
      </b:Author>
    </b:Author>
    <b:Title>National Geospatial Data (NGDA)</b:Title>
    <b:Year>2/5/15</b:Yea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685E6-A2D1-40FD-B433-632B60DE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2C39328E</Template>
  <TotalTime>1</TotalTime>
  <Pages>92</Pages>
  <Words>22460</Words>
  <Characters>128024</Characters>
  <Application>Microsoft Office Word</Application>
  <DocSecurity>4</DocSecurity>
  <Lines>1066</Lines>
  <Paragraphs>300</Paragraphs>
  <ScaleCrop>false</ScaleCrop>
  <HeadingPairs>
    <vt:vector size="2" baseType="variant">
      <vt:variant>
        <vt:lpstr>Title</vt:lpstr>
      </vt:variant>
      <vt:variant>
        <vt:i4>1</vt:i4>
      </vt:variant>
    </vt:vector>
  </HeadingPairs>
  <TitlesOfParts>
    <vt:vector size="1" baseType="lpstr">
      <vt:lpstr>Geospatial Product Metadata Content Standard</vt:lpstr>
    </vt:vector>
  </TitlesOfParts>
  <Company>U.S. Department of Commerce</Company>
  <LinksUpToDate>false</LinksUpToDate>
  <CharactersWithSpaces>150184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Geospatial Product Metadata Content Standard</dc:title>
  <dc:subject/>
  <dc:creator>malku001</dc:creator>
  <cp:keywords/>
  <dc:description/>
  <cp:lastModifiedBy>Matthew J McCready (CENSUS/GEO FED)</cp:lastModifiedBy>
  <cp:revision>2</cp:revision>
  <cp:lastPrinted>2018-03-29T15:27:00Z</cp:lastPrinted>
  <dcterms:created xsi:type="dcterms:W3CDTF">2018-07-13T18:20:00Z</dcterms:created>
  <dcterms:modified xsi:type="dcterms:W3CDTF">2018-07-13T18:20:00Z</dcterms:modified>
</cp:coreProperties>
</file>